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E53B" w14:textId="77777777" w:rsidR="007260BD" w:rsidRPr="00E427FC" w:rsidRDefault="007260BD" w:rsidP="00162F84">
      <w:pPr>
        <w:spacing w:before="80" w:after="0" w:line="256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E427FC">
        <w:rPr>
          <w:rFonts w:ascii="Times New Roman" w:eastAsia="Times New Roman" w:hAnsi="Times New Roman" w:cs="Times New Roman"/>
          <w:b/>
          <w:bCs/>
        </w:rPr>
        <w:t>UNIVERSITY OF WASHINGTON</w:t>
      </w:r>
    </w:p>
    <w:p w14:paraId="702A6DFC" w14:textId="344AD7CF" w:rsidR="007260BD" w:rsidRPr="00E427FC" w:rsidRDefault="007260BD" w:rsidP="00162F84">
      <w:pPr>
        <w:spacing w:before="80" w:after="0" w:line="256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E427FC">
        <w:rPr>
          <w:rFonts w:ascii="Times New Roman" w:eastAsia="Times New Roman" w:hAnsi="Times New Roman" w:cs="Times New Roman"/>
          <w:b/>
          <w:bCs/>
        </w:rPr>
        <w:t>CONSENT FORM</w:t>
      </w:r>
    </w:p>
    <w:p w14:paraId="2233902C" w14:textId="318B6EC8" w:rsidR="00162F84" w:rsidRDefault="00162F84" w:rsidP="00162F84">
      <w:pPr>
        <w:spacing w:before="80" w:after="0" w:line="256" w:lineRule="auto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162F84">
        <w:rPr>
          <w:rFonts w:ascii="Times New Roman" w:eastAsia="Times New Roman" w:hAnsi="Times New Roman" w:cs="Times New Roman"/>
          <w:b/>
          <w:bCs/>
          <w:u w:val="single"/>
        </w:rPr>
        <w:t xml:space="preserve">The Impact of the Stay-at-Home Measures on </w:t>
      </w:r>
      <w:r w:rsidR="00DB1AEC">
        <w:rPr>
          <w:rFonts w:ascii="Times New Roman" w:eastAsia="Times New Roman" w:hAnsi="Times New Roman" w:cs="Times New Roman"/>
          <w:b/>
          <w:bCs/>
          <w:u w:val="single"/>
        </w:rPr>
        <w:t>Daily Rhythms of Work</w:t>
      </w:r>
      <w:r w:rsidRPr="00162F84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14:paraId="278FB355" w14:textId="380B3D18" w:rsidR="007260BD" w:rsidRPr="00E427FC" w:rsidRDefault="00A378CB" w:rsidP="00162F84">
      <w:pPr>
        <w:spacing w:before="80" w:after="0" w:line="256" w:lineRule="auto"/>
        <w:rPr>
          <w:rFonts w:ascii="Times New Roman" w:eastAsia="Times New Roman" w:hAnsi="Times New Roman" w:cs="Times New Roman"/>
        </w:rPr>
      </w:pPr>
      <w:r w:rsidRPr="00E427FC">
        <w:rPr>
          <w:rFonts w:ascii="Times New Roman" w:eastAsia="Times New Roman" w:hAnsi="Times New Roman" w:cs="Times New Roman"/>
          <w:b/>
          <w:bCs/>
        </w:rPr>
        <w:t>Lead</w:t>
      </w:r>
      <w:r w:rsidRPr="00E427FC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Researcher:</w:t>
      </w:r>
      <w:r w:rsidRPr="00E427FC"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Horacio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de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la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Iglesia,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Department</w:t>
      </w:r>
      <w:r w:rsidRPr="00E427FC">
        <w:rPr>
          <w:rFonts w:ascii="Times New Roman" w:eastAsia="Times New Roman" w:hAnsi="Times New Roman" w:cs="Times New Roman"/>
          <w:spacing w:val="-6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of Biology,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University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of Washington</w:t>
      </w:r>
      <w:r w:rsidR="007260BD" w:rsidRPr="00E427FC">
        <w:rPr>
          <w:rFonts w:ascii="Times New Roman" w:eastAsia="Times New Roman" w:hAnsi="Times New Roman" w:cs="Times New Roman"/>
        </w:rPr>
        <w:t>, (206) 616-4697</w:t>
      </w:r>
      <w:r w:rsidR="004569A9" w:rsidRPr="00E427FC">
        <w:rPr>
          <w:rFonts w:ascii="Times New Roman" w:eastAsia="Times New Roman" w:hAnsi="Times New Roman" w:cs="Times New Roman"/>
        </w:rPr>
        <w:t>, email: horaciod@uw.edu</w:t>
      </w:r>
    </w:p>
    <w:p w14:paraId="5A25CE96" w14:textId="705B6280" w:rsidR="00B171B2" w:rsidRPr="00E427FC" w:rsidDel="008A665E" w:rsidRDefault="00A378CB" w:rsidP="00162F84">
      <w:pPr>
        <w:spacing w:before="80" w:after="0" w:line="256" w:lineRule="auto"/>
        <w:rPr>
          <w:del w:id="0" w:author="Leandro Casiraghi" w:date="2021-06-03T14:01:00Z"/>
          <w:rFonts w:ascii="Times New Roman" w:eastAsia="Times New Roman" w:hAnsi="Times New Roman" w:cs="Times New Roman"/>
        </w:rPr>
      </w:pPr>
      <w:r w:rsidRPr="00E427FC">
        <w:rPr>
          <w:rFonts w:ascii="Times New Roman" w:eastAsia="Times New Roman" w:hAnsi="Times New Roman" w:cs="Times New Roman"/>
          <w:b/>
          <w:bCs/>
        </w:rPr>
        <w:t>Study Coordinator:</w:t>
      </w:r>
      <w:r w:rsidRPr="00E427FC"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ins w:id="1" w:author="Leandro Casiraghi" w:date="2021-06-03T14:01:00Z">
        <w:r w:rsidR="008A665E">
          <w:rPr>
            <w:rFonts w:ascii="Times New Roman" w:eastAsia="Times New Roman" w:hAnsi="Times New Roman" w:cs="Times New Roman"/>
          </w:rPr>
          <w:t>Leandro Casiraghi, Department of Biology, University of Washington, (206) 225-4330, email: lcasira@uw.edu</w:t>
        </w:r>
      </w:ins>
      <w:del w:id="2" w:author="Leandro Casiraghi" w:date="2021-06-03T14:01:00Z">
        <w:r w:rsidR="00DB1AEC" w:rsidDel="008A665E">
          <w:rPr>
            <w:rFonts w:ascii="Times New Roman" w:eastAsia="Times New Roman" w:hAnsi="Times New Roman" w:cs="Times New Roman"/>
          </w:rPr>
          <w:delText>Raymond Sanchez</w:delText>
        </w:r>
        <w:r w:rsidRPr="00E427FC" w:rsidDel="008A665E">
          <w:rPr>
            <w:rFonts w:ascii="Times New Roman" w:eastAsia="Times New Roman" w:hAnsi="Times New Roman" w:cs="Times New Roman"/>
          </w:rPr>
          <w:delText>,</w:delText>
        </w:r>
        <w:r w:rsidRPr="00E427FC" w:rsidDel="008A665E">
          <w:rPr>
            <w:rFonts w:ascii="Times New Roman" w:eastAsia="Times New Roman" w:hAnsi="Times New Roman" w:cs="Times New Roman"/>
            <w:spacing w:val="-5"/>
          </w:rPr>
          <w:delText xml:space="preserve"> </w:delText>
        </w:r>
        <w:r w:rsidRPr="00E427FC" w:rsidDel="008A665E">
          <w:rPr>
            <w:rFonts w:ascii="Times New Roman" w:eastAsia="Times New Roman" w:hAnsi="Times New Roman" w:cs="Times New Roman"/>
          </w:rPr>
          <w:delText>Department</w:delText>
        </w:r>
        <w:r w:rsidRPr="00E427FC" w:rsidDel="008A665E">
          <w:rPr>
            <w:rFonts w:ascii="Times New Roman" w:eastAsia="Times New Roman" w:hAnsi="Times New Roman" w:cs="Times New Roman"/>
            <w:spacing w:val="-6"/>
          </w:rPr>
          <w:delText xml:space="preserve"> </w:delText>
        </w:r>
        <w:r w:rsidRPr="00E427FC" w:rsidDel="008A665E">
          <w:rPr>
            <w:rFonts w:ascii="Times New Roman" w:eastAsia="Times New Roman" w:hAnsi="Times New Roman" w:cs="Times New Roman"/>
          </w:rPr>
          <w:delText>of Biology,</w:delText>
        </w:r>
        <w:r w:rsidRPr="00E427FC" w:rsidDel="008A665E">
          <w:rPr>
            <w:rFonts w:ascii="Times New Roman" w:eastAsia="Times New Roman" w:hAnsi="Times New Roman" w:cs="Times New Roman"/>
            <w:spacing w:val="-3"/>
          </w:rPr>
          <w:delText xml:space="preserve"> </w:delText>
        </w:r>
        <w:r w:rsidRPr="00E427FC" w:rsidDel="008A665E">
          <w:rPr>
            <w:rFonts w:ascii="Times New Roman" w:eastAsia="Times New Roman" w:hAnsi="Times New Roman" w:cs="Times New Roman"/>
          </w:rPr>
          <w:delText>University</w:delText>
        </w:r>
        <w:r w:rsidRPr="00E427FC" w:rsidDel="008A665E">
          <w:rPr>
            <w:rFonts w:ascii="Times New Roman" w:eastAsia="Times New Roman" w:hAnsi="Times New Roman" w:cs="Times New Roman"/>
            <w:spacing w:val="-3"/>
          </w:rPr>
          <w:delText xml:space="preserve"> </w:delText>
        </w:r>
        <w:r w:rsidRPr="00E427FC" w:rsidDel="008A665E">
          <w:rPr>
            <w:rFonts w:ascii="Times New Roman" w:eastAsia="Times New Roman" w:hAnsi="Times New Roman" w:cs="Times New Roman"/>
          </w:rPr>
          <w:delText>of Washington</w:delText>
        </w:r>
        <w:r w:rsidR="004569A9" w:rsidRPr="00E427FC" w:rsidDel="008A665E">
          <w:rPr>
            <w:rFonts w:ascii="Times New Roman" w:eastAsia="Times New Roman" w:hAnsi="Times New Roman" w:cs="Times New Roman"/>
          </w:rPr>
          <w:delText xml:space="preserve">, </w:delText>
        </w:r>
        <w:r w:rsidR="00B46E84" w:rsidDel="008A665E">
          <w:rPr>
            <w:rFonts w:ascii="Times New Roman" w:eastAsia="Times New Roman" w:hAnsi="Times New Roman" w:cs="Times New Roman"/>
          </w:rPr>
          <w:delText>(</w:delText>
        </w:r>
        <w:r w:rsidR="00DB1AEC" w:rsidDel="008A665E">
          <w:rPr>
            <w:rFonts w:ascii="Times New Roman" w:eastAsia="Times New Roman" w:hAnsi="Times New Roman" w:cs="Times New Roman"/>
          </w:rPr>
          <w:delText>520</w:delText>
        </w:r>
        <w:r w:rsidR="00B46E84" w:rsidDel="008A665E">
          <w:rPr>
            <w:rFonts w:ascii="Times New Roman" w:eastAsia="Times New Roman" w:hAnsi="Times New Roman" w:cs="Times New Roman"/>
          </w:rPr>
          <w:delText xml:space="preserve">) </w:delText>
        </w:r>
        <w:r w:rsidR="00DB1AEC" w:rsidDel="008A665E">
          <w:rPr>
            <w:rFonts w:ascii="Times New Roman" w:eastAsia="Times New Roman" w:hAnsi="Times New Roman" w:cs="Times New Roman"/>
          </w:rPr>
          <w:delText>205</w:delText>
        </w:r>
        <w:r w:rsidR="00B46E84" w:rsidDel="008A665E">
          <w:rPr>
            <w:rFonts w:ascii="Times New Roman" w:eastAsia="Times New Roman" w:hAnsi="Times New Roman" w:cs="Times New Roman"/>
          </w:rPr>
          <w:delText>-</w:delText>
        </w:r>
        <w:r w:rsidR="00DB1AEC" w:rsidDel="008A665E">
          <w:rPr>
            <w:rFonts w:ascii="Times New Roman" w:eastAsia="Times New Roman" w:hAnsi="Times New Roman" w:cs="Times New Roman"/>
          </w:rPr>
          <w:delText>2531</w:delText>
        </w:r>
        <w:r w:rsidR="00B46E84" w:rsidDel="008A665E">
          <w:rPr>
            <w:rFonts w:ascii="Times New Roman" w:eastAsia="Times New Roman" w:hAnsi="Times New Roman" w:cs="Times New Roman"/>
          </w:rPr>
          <w:delText xml:space="preserve">, </w:delText>
        </w:r>
        <w:r w:rsidR="004569A9" w:rsidRPr="00E427FC" w:rsidDel="008A665E">
          <w:rPr>
            <w:rFonts w:ascii="Times New Roman" w:eastAsia="Times New Roman" w:hAnsi="Times New Roman" w:cs="Times New Roman"/>
          </w:rPr>
          <w:delText xml:space="preserve">email: </w:delText>
        </w:r>
        <w:r w:rsidR="00DB1AEC" w:rsidDel="008A665E">
          <w:rPr>
            <w:rFonts w:ascii="Times New Roman" w:eastAsia="Times New Roman" w:hAnsi="Times New Roman" w:cs="Times New Roman"/>
          </w:rPr>
          <w:delText>raysan53</w:delText>
        </w:r>
        <w:r w:rsidR="004569A9" w:rsidRPr="00E427FC" w:rsidDel="008A665E">
          <w:rPr>
            <w:rFonts w:ascii="Times New Roman" w:eastAsia="Times New Roman" w:hAnsi="Times New Roman" w:cs="Times New Roman"/>
          </w:rPr>
          <w:delText>@uw.edu</w:delText>
        </w:r>
      </w:del>
    </w:p>
    <w:p w14:paraId="7773242F" w14:textId="77777777" w:rsidR="00B171B2" w:rsidRPr="00E427FC" w:rsidRDefault="00B171B2" w:rsidP="008A665E">
      <w:pPr>
        <w:spacing w:before="80" w:after="0" w:line="256" w:lineRule="auto"/>
        <w:rPr>
          <w:sz w:val="26"/>
          <w:szCs w:val="26"/>
        </w:rPr>
      </w:pPr>
    </w:p>
    <w:p w14:paraId="75C79D64" w14:textId="2EFE0F85" w:rsidR="007260BD" w:rsidRPr="00E427FC" w:rsidRDefault="007260BD" w:rsidP="00162F84">
      <w:pPr>
        <w:spacing w:after="0" w:line="256" w:lineRule="auto"/>
        <w:rPr>
          <w:rFonts w:ascii="Times New Roman" w:eastAsia="Times New Roman" w:hAnsi="Times New Roman" w:cs="Times New Roman"/>
          <w:b/>
        </w:rPr>
      </w:pPr>
      <w:r w:rsidRPr="00E427FC">
        <w:rPr>
          <w:rFonts w:ascii="Times New Roman" w:eastAsia="Times New Roman" w:hAnsi="Times New Roman" w:cs="Times New Roman"/>
          <w:b/>
        </w:rPr>
        <w:t>Researchers’ statement</w:t>
      </w:r>
    </w:p>
    <w:p w14:paraId="17401B29" w14:textId="4DB0202A" w:rsidR="00B171B2" w:rsidRPr="00AE4CB5" w:rsidRDefault="007260BD" w:rsidP="00162F84">
      <w:pPr>
        <w:spacing w:after="0" w:line="256" w:lineRule="auto"/>
        <w:rPr>
          <w:rFonts w:ascii="Times New Roman" w:eastAsia="Times New Roman" w:hAnsi="Times New Roman" w:cs="Times New Roman"/>
          <w:spacing w:val="54"/>
        </w:rPr>
      </w:pPr>
      <w:r w:rsidRPr="00E427FC">
        <w:rPr>
          <w:rFonts w:ascii="Times New Roman" w:eastAsia="Times New Roman" w:hAnsi="Times New Roman" w:cs="Times New Roman"/>
        </w:rPr>
        <w:t xml:space="preserve">We are </w:t>
      </w:r>
      <w:r w:rsidR="004A0437">
        <w:rPr>
          <w:rFonts w:ascii="Times New Roman" w:eastAsia="Times New Roman" w:hAnsi="Times New Roman" w:cs="Times New Roman"/>
        </w:rPr>
        <w:t>inviting</w:t>
      </w:r>
      <w:r w:rsidR="004A0437" w:rsidRPr="00E427FC">
        <w:rPr>
          <w:rFonts w:ascii="Times New Roman" w:eastAsia="Times New Roman" w:hAnsi="Times New Roman" w:cs="Times New Roman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 xml:space="preserve">you to </w:t>
      </w:r>
      <w:r w:rsidR="00F56B07">
        <w:rPr>
          <w:rFonts w:ascii="Times New Roman" w:eastAsia="Times New Roman" w:hAnsi="Times New Roman" w:cs="Times New Roman"/>
        </w:rPr>
        <w:t>participate</w:t>
      </w:r>
      <w:r w:rsidR="00F56B07" w:rsidRPr="00E427FC">
        <w:rPr>
          <w:rFonts w:ascii="Times New Roman" w:eastAsia="Times New Roman" w:hAnsi="Times New Roman" w:cs="Times New Roman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 xml:space="preserve">in a research study. </w:t>
      </w:r>
      <w:r w:rsidR="00524A89">
        <w:rPr>
          <w:rFonts w:ascii="Times New Roman" w:eastAsia="Times New Roman" w:hAnsi="Times New Roman" w:cs="Times New Roman"/>
        </w:rPr>
        <w:t>This</w:t>
      </w:r>
      <w:r w:rsidRPr="00E427FC">
        <w:rPr>
          <w:rFonts w:ascii="Times New Roman" w:eastAsia="Times New Roman" w:hAnsi="Times New Roman" w:cs="Times New Roman"/>
        </w:rPr>
        <w:t xml:space="preserve"> form </w:t>
      </w:r>
      <w:r w:rsidR="00524A89">
        <w:rPr>
          <w:rFonts w:ascii="Times New Roman" w:eastAsia="Times New Roman" w:hAnsi="Times New Roman" w:cs="Times New Roman"/>
        </w:rPr>
        <w:t xml:space="preserve">will </w:t>
      </w:r>
      <w:r w:rsidRPr="00E427FC">
        <w:rPr>
          <w:rFonts w:ascii="Times New Roman" w:eastAsia="Times New Roman" w:hAnsi="Times New Roman" w:cs="Times New Roman"/>
        </w:rPr>
        <w:t>give you the information you need to decide to be in the study or not.</w:t>
      </w:r>
      <w:r w:rsidR="00A378CB" w:rsidRPr="00E427FC">
        <w:rPr>
          <w:rFonts w:ascii="Times New Roman" w:eastAsia="Times New Roman" w:hAnsi="Times New Roman" w:cs="Times New Roman"/>
        </w:rPr>
        <w:t xml:space="preserve"> </w:t>
      </w:r>
      <w:r w:rsidR="0029619B">
        <w:rPr>
          <w:rFonts w:ascii="Times New Roman" w:eastAsia="Times New Roman" w:hAnsi="Times New Roman" w:cs="Times New Roman"/>
        </w:rPr>
        <w:t>R</w:t>
      </w:r>
      <w:r w:rsidR="00A378CB" w:rsidRPr="00E427FC">
        <w:rPr>
          <w:rFonts w:ascii="Times New Roman" w:eastAsia="Times New Roman" w:hAnsi="Times New Roman" w:cs="Times New Roman"/>
        </w:rPr>
        <w:t>ead</w:t>
      </w:r>
      <w:r w:rsidR="00A378CB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524A89">
        <w:rPr>
          <w:rFonts w:ascii="Times New Roman" w:eastAsia="Times New Roman" w:hAnsi="Times New Roman" w:cs="Times New Roman"/>
        </w:rPr>
        <w:t>it</w:t>
      </w:r>
      <w:r w:rsidR="00A378CB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carefully</w:t>
      </w:r>
      <w:r w:rsidR="0029619B">
        <w:rPr>
          <w:rFonts w:ascii="Times New Roman" w:eastAsia="Times New Roman" w:hAnsi="Times New Roman" w:cs="Times New Roman"/>
          <w:spacing w:val="-4"/>
        </w:rPr>
        <w:t xml:space="preserve"> and </w:t>
      </w:r>
      <w:r w:rsidR="0029619B">
        <w:rPr>
          <w:rFonts w:ascii="Times New Roman" w:eastAsia="Times New Roman" w:hAnsi="Times New Roman" w:cs="Times New Roman"/>
          <w:spacing w:val="-3"/>
        </w:rPr>
        <w:t>a</w:t>
      </w:r>
      <w:r w:rsidR="000C66F0">
        <w:rPr>
          <w:rFonts w:ascii="Times New Roman" w:eastAsia="Times New Roman" w:hAnsi="Times New Roman" w:cs="Times New Roman"/>
        </w:rPr>
        <w:t xml:space="preserve">sk questions </w:t>
      </w:r>
      <w:r w:rsidR="00B82688">
        <w:rPr>
          <w:rFonts w:ascii="Times New Roman" w:eastAsia="Times New Roman" w:hAnsi="Times New Roman" w:cs="Times New Roman"/>
        </w:rPr>
        <w:t>if</w:t>
      </w:r>
      <w:r w:rsidR="000C66F0">
        <w:rPr>
          <w:rFonts w:ascii="Times New Roman" w:eastAsia="Times New Roman" w:hAnsi="Times New Roman" w:cs="Times New Roman"/>
        </w:rPr>
        <w:t xml:space="preserve"> anything</w:t>
      </w:r>
      <w:r w:rsidR="00A378CB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0C66F0">
        <w:rPr>
          <w:rFonts w:ascii="Times New Roman" w:eastAsia="Times New Roman" w:hAnsi="Times New Roman" w:cs="Times New Roman"/>
          <w:spacing w:val="-2"/>
        </w:rPr>
        <w:t xml:space="preserve">is not clear </w:t>
      </w:r>
      <w:r w:rsidR="0099156A">
        <w:rPr>
          <w:rFonts w:ascii="Times New Roman" w:eastAsia="Times New Roman" w:hAnsi="Times New Roman" w:cs="Times New Roman"/>
          <w:spacing w:val="-2"/>
        </w:rPr>
        <w:t xml:space="preserve">to </w:t>
      </w:r>
      <w:r w:rsidR="000C66F0">
        <w:rPr>
          <w:rFonts w:ascii="Times New Roman" w:eastAsia="Times New Roman" w:hAnsi="Times New Roman" w:cs="Times New Roman"/>
          <w:spacing w:val="-2"/>
        </w:rPr>
        <w:t>you</w:t>
      </w:r>
      <w:r w:rsidR="00A378CB" w:rsidRPr="00E427FC">
        <w:rPr>
          <w:rFonts w:ascii="Times New Roman" w:eastAsia="Times New Roman" w:hAnsi="Times New Roman" w:cs="Times New Roman"/>
        </w:rPr>
        <w:t>.</w:t>
      </w:r>
      <w:r w:rsidR="000C66F0">
        <w:rPr>
          <w:rFonts w:ascii="Times New Roman" w:eastAsia="Times New Roman" w:hAnsi="Times New Roman" w:cs="Times New Roman"/>
          <w:spacing w:val="51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This</w:t>
      </w:r>
      <w:r w:rsidR="00A378CB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process</w:t>
      </w:r>
      <w:r w:rsidR="00A378CB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is</w:t>
      </w:r>
      <w:r w:rsidR="00A378CB"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called</w:t>
      </w:r>
      <w:r w:rsidR="00A378CB" w:rsidRPr="00E427FC">
        <w:rPr>
          <w:rFonts w:ascii="Times New Roman" w:eastAsia="Times New Roman" w:hAnsi="Times New Roman" w:cs="Times New Roman"/>
          <w:spacing w:val="-4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‘informed</w:t>
      </w:r>
      <w:r w:rsidR="00A378CB"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consent.’</w:t>
      </w:r>
      <w:r w:rsidRPr="00E427FC">
        <w:rPr>
          <w:rFonts w:ascii="Times New Roman" w:eastAsia="Times New Roman" w:hAnsi="Times New Roman" w:cs="Times New Roman"/>
        </w:rPr>
        <w:t xml:space="preserve"> </w:t>
      </w:r>
      <w:r w:rsidR="00162F84">
        <w:rPr>
          <w:rFonts w:ascii="Times New Roman" w:eastAsia="Times New Roman" w:hAnsi="Times New Roman" w:cs="Times New Roman"/>
        </w:rPr>
        <w:t>Keep</w:t>
      </w:r>
      <w:r w:rsidRPr="00E427FC">
        <w:rPr>
          <w:rFonts w:ascii="Times New Roman" w:eastAsia="Times New Roman" w:hAnsi="Times New Roman" w:cs="Times New Roman"/>
        </w:rPr>
        <w:t xml:space="preserve"> a copy of this form for your records.</w:t>
      </w:r>
    </w:p>
    <w:p w14:paraId="115E9F95" w14:textId="77777777" w:rsidR="00B171B2" w:rsidRPr="00E427FC" w:rsidRDefault="00B171B2" w:rsidP="00162F84">
      <w:pPr>
        <w:spacing w:before="11" w:after="0" w:line="260" w:lineRule="exact"/>
        <w:rPr>
          <w:sz w:val="26"/>
          <w:szCs w:val="26"/>
        </w:rPr>
      </w:pPr>
    </w:p>
    <w:p w14:paraId="761CC6A1" w14:textId="77777777" w:rsidR="00B171B2" w:rsidRPr="00E427FC" w:rsidRDefault="00A378CB" w:rsidP="00162F8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27FC">
        <w:rPr>
          <w:rFonts w:ascii="Times New Roman" w:eastAsia="Times New Roman" w:hAnsi="Times New Roman" w:cs="Times New Roman"/>
          <w:b/>
          <w:bCs/>
        </w:rPr>
        <w:t>What is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the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purpose</w:t>
      </w:r>
      <w:r w:rsidRPr="00E427FC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of the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research?</w:t>
      </w:r>
    </w:p>
    <w:p w14:paraId="2AAD563C" w14:textId="0A61AC28" w:rsidR="00162F84" w:rsidRDefault="00DB1AEC" w:rsidP="00162F84">
      <w:pPr>
        <w:spacing w:before="11" w:after="0" w:line="2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goal of this project is to better understand from a biological </w:t>
      </w:r>
      <w:proofErr w:type="gramStart"/>
      <w:r>
        <w:rPr>
          <w:rFonts w:ascii="Times New Roman" w:hAnsi="Times New Roman" w:cs="Times New Roman"/>
        </w:rPr>
        <w:t>rhythms</w:t>
      </w:r>
      <w:proofErr w:type="gramEnd"/>
      <w:r>
        <w:rPr>
          <w:rFonts w:ascii="Times New Roman" w:hAnsi="Times New Roman" w:cs="Times New Roman"/>
        </w:rPr>
        <w:t xml:space="preserve"> perspective how daily work habits and sleep-wake patterns are affected by changes in social environment and remote work caused by the “Stay-at-Home” orders during the COVID-19 pandemic.</w:t>
      </w:r>
      <w:r w:rsidR="004770EE">
        <w:rPr>
          <w:rFonts w:ascii="Times New Roman" w:hAnsi="Times New Roman" w:cs="Times New Roman"/>
        </w:rPr>
        <w:t xml:space="preserve"> We will do this by using the dates and times of your </w:t>
      </w:r>
      <w:del w:id="3" w:author="Leandro Casiraghi" w:date="2021-06-03T14:02:00Z">
        <w:r w:rsidR="004770EE" w:rsidDel="008A665E">
          <w:rPr>
            <w:rFonts w:ascii="Times New Roman" w:hAnsi="Times New Roman" w:cs="Times New Roman"/>
          </w:rPr>
          <w:delText>email outbox</w:delText>
        </w:r>
        <w:r w:rsidR="00F054F8" w:rsidDel="008A665E">
          <w:rPr>
            <w:rFonts w:ascii="Times New Roman" w:hAnsi="Times New Roman" w:cs="Times New Roman"/>
          </w:rPr>
          <w:delText xml:space="preserve"> and/or </w:delText>
        </w:r>
      </w:del>
      <w:r w:rsidR="00F054F8">
        <w:rPr>
          <w:rFonts w:ascii="Times New Roman" w:hAnsi="Times New Roman" w:cs="Times New Roman"/>
        </w:rPr>
        <w:t>Android smart phone application usage</w:t>
      </w:r>
      <w:r w:rsidR="004770EE">
        <w:rPr>
          <w:rFonts w:ascii="Times New Roman" w:hAnsi="Times New Roman" w:cs="Times New Roman"/>
        </w:rPr>
        <w:t xml:space="preserve"> as a proxy for your working activity, as well as by asking you to fill out a brief survey about your daily habits.</w:t>
      </w:r>
    </w:p>
    <w:p w14:paraId="51C9186D" w14:textId="77777777" w:rsidR="00DB1AEC" w:rsidRPr="00E427FC" w:rsidRDefault="00DB1AEC" w:rsidP="00162F84">
      <w:pPr>
        <w:spacing w:before="11" w:after="0" w:line="260" w:lineRule="exact"/>
        <w:rPr>
          <w:sz w:val="26"/>
          <w:szCs w:val="26"/>
        </w:rPr>
      </w:pPr>
    </w:p>
    <w:p w14:paraId="35FD8DC1" w14:textId="77777777" w:rsidR="00B171B2" w:rsidRPr="00E427FC" w:rsidRDefault="00A378CB" w:rsidP="00162F8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27FC">
        <w:rPr>
          <w:rFonts w:ascii="Times New Roman" w:eastAsia="Times New Roman" w:hAnsi="Times New Roman" w:cs="Times New Roman"/>
          <w:b/>
          <w:bCs/>
        </w:rPr>
        <w:t>What will</w:t>
      </w:r>
      <w:r w:rsidRPr="00E427FC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happen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in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this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research</w:t>
      </w:r>
      <w:r w:rsidRPr="00E427FC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study?</w:t>
      </w:r>
    </w:p>
    <w:p w14:paraId="54AB3461" w14:textId="0D6B4243" w:rsidR="008F3E24" w:rsidRDefault="00AA5F6C" w:rsidP="00162F84">
      <w:pPr>
        <w:spacing w:after="0" w:line="256" w:lineRule="auto"/>
        <w:rPr>
          <w:ins w:id="4" w:author="Leandro Casiraghi" w:date="2021-06-18T09:13:00Z"/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When you sign up, </w:t>
      </w:r>
      <w:r w:rsidR="0022507B">
        <w:rPr>
          <w:rFonts w:ascii="Times New Roman" w:eastAsia="Times New Roman" w:hAnsi="Times New Roman" w:cs="Times New Roman"/>
        </w:rPr>
        <w:t xml:space="preserve">you will be provided with a set of instructions that will walk you through downloading </w:t>
      </w:r>
      <w:del w:id="5" w:author="Leandro Casiraghi" w:date="2021-06-03T14:02:00Z">
        <w:r w:rsidR="0022507B" w:rsidDel="008A665E">
          <w:rPr>
            <w:rFonts w:ascii="Times New Roman" w:eastAsia="Times New Roman" w:hAnsi="Times New Roman" w:cs="Times New Roman"/>
          </w:rPr>
          <w:delText xml:space="preserve">your email data and providing us with a file containing </w:delText>
        </w:r>
        <w:r w:rsidR="0022507B" w:rsidRPr="004770EE" w:rsidDel="008A665E">
          <w:rPr>
            <w:rFonts w:ascii="Times New Roman" w:eastAsia="Times New Roman" w:hAnsi="Times New Roman" w:cs="Times New Roman"/>
            <w:b/>
            <w:bCs/>
          </w:rPr>
          <w:delText>ONLY the timestamps of your email outbox, excluding any sensitive contents of your messages such as recipients, text or attachments</w:delText>
        </w:r>
        <w:r w:rsidR="00B82688" w:rsidDel="008A665E">
          <w:rPr>
            <w:rFonts w:ascii="Times New Roman" w:eastAsia="Times New Roman" w:hAnsi="Times New Roman" w:cs="Times New Roman"/>
          </w:rPr>
          <w:delText>.</w:delText>
        </w:r>
        <w:r w:rsidR="00F054F8" w:rsidDel="008A665E">
          <w:rPr>
            <w:rFonts w:ascii="Times New Roman" w:eastAsia="Times New Roman" w:hAnsi="Times New Roman" w:cs="Times New Roman"/>
          </w:rPr>
          <w:delText xml:space="preserve"> If you are an Android user, we will also walk you through downloading </w:delText>
        </w:r>
      </w:del>
      <w:r w:rsidR="00F054F8">
        <w:rPr>
          <w:rFonts w:ascii="Times New Roman" w:eastAsia="Times New Roman" w:hAnsi="Times New Roman" w:cs="Times New Roman"/>
        </w:rPr>
        <w:t>your phone usage data</w:t>
      </w:r>
      <w:ins w:id="6" w:author="Leandro Casiraghi" w:date="2021-06-18T09:11:00Z">
        <w:r w:rsidR="008F3E24">
          <w:rPr>
            <w:rFonts w:ascii="Times New Roman" w:eastAsia="Times New Roman" w:hAnsi="Times New Roman" w:cs="Times New Roman"/>
          </w:rPr>
          <w:t xml:space="preserve">. After you download your data, you will be </w:t>
        </w:r>
      </w:ins>
      <w:ins w:id="7" w:author="Leandro Casiraghi" w:date="2021-06-18T09:19:00Z">
        <w:r w:rsidR="008F3E24">
          <w:rPr>
            <w:rFonts w:ascii="Times New Roman" w:eastAsia="Times New Roman" w:hAnsi="Times New Roman" w:cs="Times New Roman"/>
          </w:rPr>
          <w:t>offered</w:t>
        </w:r>
      </w:ins>
      <w:ins w:id="8" w:author="Leandro Casiraghi" w:date="2021-06-18T09:11:00Z">
        <w:r w:rsidR="008F3E24">
          <w:rPr>
            <w:rFonts w:ascii="Times New Roman" w:eastAsia="Times New Roman" w:hAnsi="Times New Roman" w:cs="Times New Roman"/>
          </w:rPr>
          <w:t xml:space="preserve"> two options</w:t>
        </w:r>
      </w:ins>
      <w:ins w:id="9" w:author="Leandro Casiraghi" w:date="2021-06-18T09:19:00Z">
        <w:r w:rsidR="008F3E24">
          <w:rPr>
            <w:rFonts w:ascii="Times New Roman" w:eastAsia="Times New Roman" w:hAnsi="Times New Roman" w:cs="Times New Roman"/>
          </w:rPr>
          <w:t xml:space="preserve"> for part</w:t>
        </w:r>
      </w:ins>
      <w:ins w:id="10" w:author="Leandro Casiraghi" w:date="2021-06-18T09:20:00Z">
        <w:r w:rsidR="008F3E24">
          <w:rPr>
            <w:rFonts w:ascii="Times New Roman" w:eastAsia="Times New Roman" w:hAnsi="Times New Roman" w:cs="Times New Roman"/>
          </w:rPr>
          <w:t>icipation</w:t>
        </w:r>
      </w:ins>
      <w:ins w:id="11" w:author="Leandro Casiraghi" w:date="2021-06-18T09:11:00Z">
        <w:r w:rsidR="008F3E24">
          <w:rPr>
            <w:rFonts w:ascii="Times New Roman" w:eastAsia="Times New Roman" w:hAnsi="Times New Roman" w:cs="Times New Roman"/>
          </w:rPr>
          <w:t xml:space="preserve">: </w:t>
        </w:r>
      </w:ins>
      <w:ins w:id="12" w:author="Leandro Casiraghi" w:date="2021-06-18T09:20:00Z">
        <w:r w:rsidR="008F3E24" w:rsidRPr="008F3E24">
          <w:rPr>
            <w:rFonts w:ascii="Times New Roman" w:eastAsia="Times New Roman" w:hAnsi="Times New Roman" w:cs="Times New Roman"/>
            <w:b/>
            <w:bCs/>
            <w:rPrChange w:id="13" w:author="Leandro Casiraghi" w:date="2021-06-18T09:21:00Z">
              <w:rPr>
                <w:rFonts w:ascii="Times New Roman" w:eastAsia="Times New Roman" w:hAnsi="Times New Roman" w:cs="Times New Roman"/>
              </w:rPr>
            </w:rPrChange>
          </w:rPr>
          <w:t>1</w:t>
        </w:r>
      </w:ins>
      <w:ins w:id="14" w:author="Leandro Casiraghi" w:date="2021-06-18T09:12:00Z">
        <w:r w:rsidR="008F3E24" w:rsidRPr="008F3E24">
          <w:rPr>
            <w:rFonts w:ascii="Times New Roman" w:eastAsia="Times New Roman" w:hAnsi="Times New Roman" w:cs="Times New Roman"/>
            <w:b/>
            <w:bCs/>
            <w:rPrChange w:id="15" w:author="Leandro Casiraghi" w:date="2021-06-18T09:21:00Z">
              <w:rPr>
                <w:rFonts w:ascii="Times New Roman" w:eastAsia="Times New Roman" w:hAnsi="Times New Roman" w:cs="Times New Roman"/>
              </w:rPr>
            </w:rPrChange>
          </w:rPr>
          <w:t>)</w:t>
        </w:r>
        <w:r w:rsidR="008F3E24">
          <w:rPr>
            <w:rFonts w:ascii="Times New Roman" w:eastAsia="Times New Roman" w:hAnsi="Times New Roman" w:cs="Times New Roman"/>
          </w:rPr>
          <w:t xml:space="preserve"> </w:t>
        </w:r>
      </w:ins>
      <w:ins w:id="16" w:author="Leandro Casiraghi" w:date="2021-06-18T09:11:00Z">
        <w:r w:rsidR="008F3E24">
          <w:rPr>
            <w:rFonts w:ascii="Times New Roman" w:eastAsia="Times New Roman" w:hAnsi="Times New Roman" w:cs="Times New Roman"/>
          </w:rPr>
          <w:t>to provide us with the complete file</w:t>
        </w:r>
      </w:ins>
      <w:ins w:id="17" w:author="Leandro Casiraghi" w:date="2021-06-18T09:12:00Z">
        <w:r w:rsidR="008F3E24">
          <w:rPr>
            <w:rFonts w:ascii="Times New Roman" w:eastAsia="Times New Roman" w:hAnsi="Times New Roman" w:cs="Times New Roman"/>
          </w:rPr>
          <w:t xml:space="preserve"> (that will include both timestamps and names of used apps), or </w:t>
        </w:r>
      </w:ins>
      <w:ins w:id="18" w:author="Leandro Casiraghi" w:date="2021-06-18T09:20:00Z">
        <w:r w:rsidR="008F3E24" w:rsidRPr="008F3E24">
          <w:rPr>
            <w:rFonts w:ascii="Times New Roman" w:eastAsia="Times New Roman" w:hAnsi="Times New Roman" w:cs="Times New Roman"/>
            <w:b/>
            <w:bCs/>
            <w:rPrChange w:id="19" w:author="Leandro Casiraghi" w:date="2021-06-18T09:21:00Z">
              <w:rPr>
                <w:rFonts w:ascii="Times New Roman" w:eastAsia="Times New Roman" w:hAnsi="Times New Roman" w:cs="Times New Roman"/>
              </w:rPr>
            </w:rPrChange>
          </w:rPr>
          <w:t>2</w:t>
        </w:r>
      </w:ins>
      <w:ins w:id="20" w:author="Leandro Casiraghi" w:date="2021-06-18T09:12:00Z">
        <w:r w:rsidR="008F3E24" w:rsidRPr="008F3E24">
          <w:rPr>
            <w:rFonts w:ascii="Times New Roman" w:eastAsia="Times New Roman" w:hAnsi="Times New Roman" w:cs="Times New Roman"/>
            <w:b/>
            <w:bCs/>
            <w:rPrChange w:id="21" w:author="Leandro Casiraghi" w:date="2021-06-18T09:21:00Z">
              <w:rPr>
                <w:rFonts w:ascii="Times New Roman" w:eastAsia="Times New Roman" w:hAnsi="Times New Roman" w:cs="Times New Roman"/>
              </w:rPr>
            </w:rPrChange>
          </w:rPr>
          <w:t>)</w:t>
        </w:r>
        <w:r w:rsidR="008F3E24">
          <w:rPr>
            <w:rFonts w:ascii="Times New Roman" w:eastAsia="Times New Roman" w:hAnsi="Times New Roman" w:cs="Times New Roman"/>
          </w:rPr>
          <w:t xml:space="preserve"> to</w:t>
        </w:r>
      </w:ins>
      <w:del w:id="22" w:author="Leandro Casiraghi" w:date="2021-06-18T09:12:00Z">
        <w:r w:rsidR="00F054F8" w:rsidDel="008F3E24">
          <w:rPr>
            <w:rFonts w:ascii="Times New Roman" w:eastAsia="Times New Roman" w:hAnsi="Times New Roman" w:cs="Times New Roman"/>
          </w:rPr>
          <w:delText xml:space="preserve"> and</w:delText>
        </w:r>
      </w:del>
      <w:r w:rsidR="00F054F8">
        <w:rPr>
          <w:rFonts w:ascii="Times New Roman" w:eastAsia="Times New Roman" w:hAnsi="Times New Roman" w:cs="Times New Roman"/>
        </w:rPr>
        <w:t xml:space="preserve"> provid</w:t>
      </w:r>
      <w:del w:id="23" w:author="Leandro Casiraghi" w:date="2021-06-18T09:12:00Z">
        <w:r w:rsidR="00F054F8" w:rsidDel="008F3E24">
          <w:rPr>
            <w:rFonts w:ascii="Times New Roman" w:eastAsia="Times New Roman" w:hAnsi="Times New Roman" w:cs="Times New Roman"/>
          </w:rPr>
          <w:delText>ing</w:delText>
        </w:r>
      </w:del>
      <w:ins w:id="24" w:author="Leandro Casiraghi" w:date="2021-06-18T09:12:00Z">
        <w:r w:rsidR="008F3E24">
          <w:rPr>
            <w:rFonts w:ascii="Times New Roman" w:eastAsia="Times New Roman" w:hAnsi="Times New Roman" w:cs="Times New Roman"/>
          </w:rPr>
          <w:t>e</w:t>
        </w:r>
      </w:ins>
      <w:r w:rsidR="00F054F8">
        <w:rPr>
          <w:rFonts w:ascii="Times New Roman" w:eastAsia="Times New Roman" w:hAnsi="Times New Roman" w:cs="Times New Roman"/>
        </w:rPr>
        <w:t xml:space="preserve"> us with a file containing </w:t>
      </w:r>
      <w:r w:rsidR="00F054F8" w:rsidRPr="004770EE">
        <w:rPr>
          <w:rFonts w:ascii="Times New Roman" w:eastAsia="Times New Roman" w:hAnsi="Times New Roman" w:cs="Times New Roman"/>
          <w:b/>
          <w:bCs/>
        </w:rPr>
        <w:t xml:space="preserve">ONLY the timestamps of your </w:t>
      </w:r>
      <w:r w:rsidR="00F054F8">
        <w:rPr>
          <w:rFonts w:ascii="Times New Roman" w:eastAsia="Times New Roman" w:hAnsi="Times New Roman" w:cs="Times New Roman"/>
          <w:b/>
          <w:bCs/>
        </w:rPr>
        <w:t>phone usage</w:t>
      </w:r>
      <w:r w:rsidR="00F054F8" w:rsidRPr="004770EE">
        <w:rPr>
          <w:rFonts w:ascii="Times New Roman" w:eastAsia="Times New Roman" w:hAnsi="Times New Roman" w:cs="Times New Roman"/>
          <w:b/>
          <w:bCs/>
        </w:rPr>
        <w:t xml:space="preserve">, excluding any sensitive contents of your </w:t>
      </w:r>
      <w:r w:rsidR="00F054F8">
        <w:rPr>
          <w:rFonts w:ascii="Times New Roman" w:eastAsia="Times New Roman" w:hAnsi="Times New Roman" w:cs="Times New Roman"/>
          <w:b/>
          <w:bCs/>
        </w:rPr>
        <w:t>phone data</w:t>
      </w:r>
      <w:ins w:id="25" w:author="Leandro Casiraghi" w:date="2021-06-18T09:20:00Z">
        <w:r w:rsidR="008F3E24">
          <w:rPr>
            <w:rFonts w:ascii="Times New Roman" w:eastAsia="Times New Roman" w:hAnsi="Times New Roman" w:cs="Times New Roman"/>
            <w:b/>
            <w:bCs/>
          </w:rPr>
          <w:t xml:space="preserve"> (namely, app names)</w:t>
        </w:r>
      </w:ins>
      <w:r w:rsidR="00F054F8">
        <w:rPr>
          <w:rFonts w:ascii="Times New Roman" w:eastAsia="Times New Roman" w:hAnsi="Times New Roman" w:cs="Times New Roman"/>
          <w:b/>
          <w:bCs/>
        </w:rPr>
        <w:t>.</w:t>
      </w:r>
      <w:ins w:id="26" w:author="Leandro Casiraghi" w:date="2021-06-18T09:13:00Z">
        <w:r w:rsidR="008F3E24">
          <w:rPr>
            <w:rFonts w:ascii="Times New Roman" w:eastAsia="Times New Roman" w:hAnsi="Times New Roman" w:cs="Times New Roman"/>
            <w:b/>
            <w:bCs/>
          </w:rPr>
          <w:t xml:space="preserve"> </w:t>
        </w:r>
        <w:r w:rsidR="008F3E24" w:rsidRPr="008F3E24">
          <w:rPr>
            <w:rFonts w:ascii="Times New Roman" w:eastAsia="Times New Roman" w:hAnsi="Times New Roman" w:cs="Times New Roman"/>
            <w:rPrChange w:id="27" w:author="Leandro Casiraghi" w:date="2021-06-18T09:15:00Z">
              <w:rPr>
                <w:rFonts w:ascii="Times New Roman" w:eastAsia="Times New Roman" w:hAnsi="Times New Roman" w:cs="Times New Roman"/>
                <w:b/>
                <w:bCs/>
              </w:rPr>
            </w:rPrChange>
          </w:rPr>
          <w:t xml:space="preserve">If you choose </w:t>
        </w:r>
      </w:ins>
      <w:ins w:id="28" w:author="Leandro Casiraghi" w:date="2021-06-18T09:21:00Z">
        <w:r w:rsidR="008F3E24">
          <w:rPr>
            <w:rFonts w:ascii="Times New Roman" w:eastAsia="Times New Roman" w:hAnsi="Times New Roman" w:cs="Times New Roman"/>
          </w:rPr>
          <w:t xml:space="preserve">to participate using </w:t>
        </w:r>
      </w:ins>
      <w:ins w:id="29" w:author="Leandro Casiraghi" w:date="2021-06-18T09:17:00Z">
        <w:r w:rsidR="008F3E24">
          <w:rPr>
            <w:rFonts w:ascii="Times New Roman" w:eastAsia="Times New Roman" w:hAnsi="Times New Roman" w:cs="Times New Roman"/>
          </w:rPr>
          <w:t>option</w:t>
        </w:r>
      </w:ins>
      <w:ins w:id="30" w:author="Leandro Casiraghi" w:date="2021-06-18T09:21:00Z">
        <w:r w:rsidR="008F3E24">
          <w:rPr>
            <w:rFonts w:ascii="Times New Roman" w:eastAsia="Times New Roman" w:hAnsi="Times New Roman" w:cs="Times New Roman"/>
          </w:rPr>
          <w:t xml:space="preserve"> 2</w:t>
        </w:r>
      </w:ins>
      <w:ins w:id="31" w:author="Leandro Casiraghi" w:date="2021-06-18T09:13:00Z">
        <w:r w:rsidR="008F3E24" w:rsidRPr="008F3E24">
          <w:rPr>
            <w:rFonts w:ascii="Times New Roman" w:eastAsia="Times New Roman" w:hAnsi="Times New Roman" w:cs="Times New Roman"/>
            <w:rPrChange w:id="32" w:author="Leandro Casiraghi" w:date="2021-06-18T09:15:00Z">
              <w:rPr>
                <w:rFonts w:ascii="Times New Roman" w:eastAsia="Times New Roman" w:hAnsi="Times New Roman" w:cs="Times New Roman"/>
                <w:b/>
                <w:bCs/>
              </w:rPr>
            </w:rPrChange>
          </w:rPr>
          <w:t>, we will walk you</w:t>
        </w:r>
      </w:ins>
      <w:ins w:id="33" w:author="Leandro Casiraghi" w:date="2021-06-18T09:14:00Z">
        <w:r w:rsidR="008F3E24" w:rsidRPr="008F3E24">
          <w:rPr>
            <w:rFonts w:ascii="Times New Roman" w:eastAsia="Times New Roman" w:hAnsi="Times New Roman" w:cs="Times New Roman"/>
            <w:rPrChange w:id="34" w:author="Leandro Casiraghi" w:date="2021-06-18T09:15:00Z">
              <w:rPr>
                <w:rFonts w:ascii="Times New Roman" w:eastAsia="Times New Roman" w:hAnsi="Times New Roman" w:cs="Times New Roman"/>
                <w:b/>
                <w:bCs/>
              </w:rPr>
            </w:rPrChange>
          </w:rPr>
          <w:t xml:space="preserve"> through a set of instructions so you can remove any sensitive information from your file before up</w:t>
        </w:r>
      </w:ins>
      <w:ins w:id="35" w:author="Leandro Casiraghi" w:date="2021-06-18T09:15:00Z">
        <w:r w:rsidR="008F3E24" w:rsidRPr="008F3E24">
          <w:rPr>
            <w:rFonts w:ascii="Times New Roman" w:eastAsia="Times New Roman" w:hAnsi="Times New Roman" w:cs="Times New Roman"/>
            <w:rPrChange w:id="36" w:author="Leandro Casiraghi" w:date="2021-06-18T09:15:00Z">
              <w:rPr>
                <w:rFonts w:ascii="Times New Roman" w:eastAsia="Times New Roman" w:hAnsi="Times New Roman" w:cs="Times New Roman"/>
                <w:b/>
                <w:bCs/>
              </w:rPr>
            </w:rPrChange>
          </w:rPr>
          <w:t>loading it.</w:t>
        </w:r>
      </w:ins>
    </w:p>
    <w:p w14:paraId="499E7C66" w14:textId="77777777" w:rsidR="008F3E24" w:rsidRDefault="008F3E24" w:rsidP="00162F84">
      <w:pPr>
        <w:spacing w:after="0" w:line="256" w:lineRule="auto"/>
        <w:rPr>
          <w:ins w:id="37" w:author="Leandro Casiraghi" w:date="2021-06-18T09:21:00Z"/>
          <w:rFonts w:ascii="Times New Roman" w:eastAsia="Times New Roman" w:hAnsi="Times New Roman" w:cs="Times New Roman"/>
        </w:rPr>
      </w:pPr>
    </w:p>
    <w:p w14:paraId="1F88A614" w14:textId="67471A13" w:rsidR="00865C00" w:rsidRDefault="0022507B" w:rsidP="00162F84">
      <w:pPr>
        <w:spacing w:after="0" w:line="256" w:lineRule="auto"/>
        <w:rPr>
          <w:ins w:id="38" w:author="Leandro Casiraghi" w:date="2021-06-18T10:20:00Z"/>
          <w:rFonts w:ascii="Times New Roman" w:eastAsia="Times New Roman" w:hAnsi="Times New Roman" w:cs="Times New Roman"/>
        </w:rPr>
      </w:pPr>
      <w:del w:id="39" w:author="Leandro Casiraghi" w:date="2021-06-18T09:13:00Z">
        <w:r w:rsidDel="008F3E24">
          <w:rPr>
            <w:rFonts w:ascii="Times New Roman" w:eastAsia="Times New Roman" w:hAnsi="Times New Roman" w:cs="Times New Roman"/>
          </w:rPr>
          <w:delText xml:space="preserve"> </w:delText>
        </w:r>
      </w:del>
      <w:del w:id="40" w:author="Leandro Casiraghi" w:date="2021-06-18T09:18:00Z">
        <w:r w:rsidDel="008F3E24">
          <w:rPr>
            <w:rFonts w:ascii="Times New Roman" w:eastAsia="Times New Roman" w:hAnsi="Times New Roman" w:cs="Times New Roman"/>
          </w:rPr>
          <w:delText>You will</w:delText>
        </w:r>
        <w:r w:rsidR="00413083" w:rsidDel="008F3E24">
          <w:rPr>
            <w:rFonts w:ascii="Times New Roman" w:eastAsia="Times New Roman" w:hAnsi="Times New Roman" w:cs="Times New Roman"/>
          </w:rPr>
          <w:delText xml:space="preserve"> be required</w:delText>
        </w:r>
      </w:del>
      <w:ins w:id="41" w:author="Leandro Casiraghi" w:date="2021-06-18T09:18:00Z">
        <w:r w:rsidR="008F3E24">
          <w:rPr>
            <w:rFonts w:ascii="Times New Roman" w:eastAsia="Times New Roman" w:hAnsi="Times New Roman" w:cs="Times New Roman"/>
          </w:rPr>
          <w:t xml:space="preserve">We require </w:t>
        </w:r>
      </w:ins>
      <w:ins w:id="42" w:author="Leandro Casiraghi" w:date="2021-06-18T10:19:00Z">
        <w:r w:rsidR="00865C00">
          <w:rPr>
            <w:rFonts w:ascii="Times New Roman" w:eastAsia="Times New Roman" w:hAnsi="Times New Roman" w:cs="Times New Roman"/>
          </w:rPr>
          <w:t xml:space="preserve">that you </w:t>
        </w:r>
      </w:ins>
      <w:ins w:id="43" w:author="Leandro Casiraghi" w:date="2021-06-18T10:20:00Z">
        <w:r w:rsidR="00865C00">
          <w:rPr>
            <w:rFonts w:ascii="Times New Roman" w:eastAsia="Times New Roman" w:hAnsi="Times New Roman" w:cs="Times New Roman"/>
          </w:rPr>
          <w:t>are able</w:t>
        </w:r>
      </w:ins>
      <w:r w:rsidR="00413083">
        <w:rPr>
          <w:rFonts w:ascii="Times New Roman" w:eastAsia="Times New Roman" w:hAnsi="Times New Roman" w:cs="Times New Roman"/>
        </w:rPr>
        <w:t xml:space="preserve"> to</w:t>
      </w:r>
      <w:r>
        <w:rPr>
          <w:rFonts w:ascii="Times New Roman" w:eastAsia="Times New Roman" w:hAnsi="Times New Roman" w:cs="Times New Roman"/>
        </w:rPr>
        <w:t xml:space="preserve"> provide </w:t>
      </w:r>
      <w:r w:rsidR="00F054F8">
        <w:rPr>
          <w:rFonts w:ascii="Times New Roman" w:eastAsia="Times New Roman" w:hAnsi="Times New Roman" w:cs="Times New Roman"/>
        </w:rPr>
        <w:t>timestamps data</w:t>
      </w:r>
      <w:r>
        <w:rPr>
          <w:rFonts w:ascii="Times New Roman" w:eastAsia="Times New Roman" w:hAnsi="Times New Roman" w:cs="Times New Roman"/>
        </w:rPr>
        <w:t xml:space="preserve"> for</w:t>
      </w:r>
      <w:r w:rsidR="00413083">
        <w:rPr>
          <w:rFonts w:ascii="Times New Roman" w:eastAsia="Times New Roman" w:hAnsi="Times New Roman" w:cs="Times New Roman"/>
        </w:rPr>
        <w:t xml:space="preserve"> </w:t>
      </w:r>
      <w:r w:rsidR="00413083" w:rsidRPr="00865C00">
        <w:rPr>
          <w:rFonts w:ascii="Times New Roman" w:eastAsia="Times New Roman" w:hAnsi="Times New Roman" w:cs="Times New Roman"/>
          <w:b/>
          <w:bCs/>
          <w:rPrChange w:id="44" w:author="Leandro Casiraghi" w:date="2021-06-18T10:19:00Z">
            <w:rPr>
              <w:rFonts w:ascii="Times New Roman" w:eastAsia="Times New Roman" w:hAnsi="Times New Roman" w:cs="Times New Roman"/>
            </w:rPr>
          </w:rPrChange>
        </w:rPr>
        <w:t>at least</w:t>
      </w:r>
      <w:r w:rsidRPr="00865C00">
        <w:rPr>
          <w:rFonts w:ascii="Times New Roman" w:eastAsia="Times New Roman" w:hAnsi="Times New Roman" w:cs="Times New Roman"/>
          <w:b/>
          <w:bCs/>
          <w:rPrChange w:id="45" w:author="Leandro Casiraghi" w:date="2021-06-18T10:19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del w:id="46" w:author="Leandro Casiraghi" w:date="2021-06-03T14:06:00Z">
        <w:r w:rsidR="00413083" w:rsidRPr="00865C00" w:rsidDel="008A665E">
          <w:rPr>
            <w:rFonts w:ascii="Times New Roman" w:eastAsia="Times New Roman" w:hAnsi="Times New Roman" w:cs="Times New Roman"/>
            <w:b/>
            <w:bCs/>
            <w:rPrChange w:id="47" w:author="Leandro Casiraghi" w:date="2021-06-18T10:19:00Z">
              <w:rPr>
                <w:rFonts w:ascii="Times New Roman" w:eastAsia="Times New Roman" w:hAnsi="Times New Roman" w:cs="Times New Roman"/>
              </w:rPr>
            </w:rPrChange>
          </w:rPr>
          <w:delText>four</w:delText>
        </w:r>
        <w:r w:rsidRPr="00865C00" w:rsidDel="008A665E">
          <w:rPr>
            <w:rFonts w:ascii="Times New Roman" w:eastAsia="Times New Roman" w:hAnsi="Times New Roman" w:cs="Times New Roman"/>
            <w:b/>
            <w:bCs/>
            <w:rPrChange w:id="48" w:author="Leandro Casiraghi" w:date="2021-06-18T10:19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ins w:id="49" w:author="Leandro Casiraghi" w:date="2021-06-03T14:06:00Z">
        <w:r w:rsidR="008A665E" w:rsidRPr="00865C00">
          <w:rPr>
            <w:rFonts w:ascii="Times New Roman" w:eastAsia="Times New Roman" w:hAnsi="Times New Roman" w:cs="Times New Roman"/>
            <w:b/>
            <w:bCs/>
            <w:rPrChange w:id="50" w:author="Leandro Casiraghi" w:date="2021-06-18T10:19:00Z">
              <w:rPr>
                <w:rFonts w:ascii="Times New Roman" w:eastAsia="Times New Roman" w:hAnsi="Times New Roman" w:cs="Times New Roman"/>
              </w:rPr>
            </w:rPrChange>
          </w:rPr>
          <w:t xml:space="preserve">two </w:t>
        </w:r>
      </w:ins>
      <w:r w:rsidRPr="00865C00">
        <w:rPr>
          <w:rFonts w:ascii="Times New Roman" w:eastAsia="Times New Roman" w:hAnsi="Times New Roman" w:cs="Times New Roman"/>
          <w:b/>
          <w:bCs/>
          <w:rPrChange w:id="51" w:author="Leandro Casiraghi" w:date="2021-06-18T10:19:00Z">
            <w:rPr>
              <w:rFonts w:ascii="Times New Roman" w:eastAsia="Times New Roman" w:hAnsi="Times New Roman" w:cs="Times New Roman"/>
            </w:rPr>
          </w:rPrChange>
        </w:rPr>
        <w:t>months</w:t>
      </w:r>
      <w:ins w:id="52" w:author="Leandro Casiraghi" w:date="2021-06-18T09:18:00Z">
        <w:r w:rsidR="008F3E24">
          <w:rPr>
            <w:rFonts w:ascii="Times New Roman" w:eastAsia="Times New Roman" w:hAnsi="Times New Roman" w:cs="Times New Roman"/>
          </w:rPr>
          <w:t xml:space="preserve"> </w:t>
        </w:r>
        <w:r w:rsidR="008F3E24">
          <w:rPr>
            <w:rFonts w:ascii="Times New Roman" w:eastAsia="Times New Roman" w:hAnsi="Times New Roman" w:cs="Times New Roman"/>
          </w:rPr>
          <w:t>of phone usage</w:t>
        </w:r>
      </w:ins>
      <w:ins w:id="53" w:author="Leandro Casiraghi" w:date="2021-06-18T09:13:00Z">
        <w:r w:rsidR="008F3E24">
          <w:rPr>
            <w:rFonts w:ascii="Times New Roman" w:eastAsia="Times New Roman" w:hAnsi="Times New Roman" w:cs="Times New Roman"/>
          </w:rPr>
          <w:t xml:space="preserve">, </w:t>
        </w:r>
      </w:ins>
      <w:ins w:id="54" w:author="Leandro Casiraghi" w:date="2021-06-18T09:14:00Z">
        <w:r w:rsidR="008F3E24">
          <w:rPr>
            <w:rFonts w:ascii="Times New Roman" w:eastAsia="Times New Roman" w:hAnsi="Times New Roman" w:cs="Times New Roman"/>
          </w:rPr>
          <w:t>althou</w:t>
        </w:r>
      </w:ins>
      <w:ins w:id="55" w:author="Leandro Casiraghi" w:date="2021-06-18T09:15:00Z">
        <w:r w:rsidR="008F3E24">
          <w:rPr>
            <w:rFonts w:ascii="Times New Roman" w:eastAsia="Times New Roman" w:hAnsi="Times New Roman" w:cs="Times New Roman"/>
          </w:rPr>
          <w:t xml:space="preserve">gh the file that you </w:t>
        </w:r>
      </w:ins>
      <w:ins w:id="56" w:author="Leandro Casiraghi" w:date="2021-06-18T10:20:00Z">
        <w:r w:rsidR="00865C00">
          <w:rPr>
            <w:rFonts w:ascii="Times New Roman" w:eastAsia="Times New Roman" w:hAnsi="Times New Roman" w:cs="Times New Roman"/>
          </w:rPr>
          <w:t xml:space="preserve">will </w:t>
        </w:r>
      </w:ins>
      <w:ins w:id="57" w:author="Leandro Casiraghi" w:date="2021-06-18T09:15:00Z">
        <w:r w:rsidR="008F3E24">
          <w:rPr>
            <w:rFonts w:ascii="Times New Roman" w:eastAsia="Times New Roman" w:hAnsi="Times New Roman" w:cs="Times New Roman"/>
          </w:rPr>
          <w:t xml:space="preserve">generate may contain data </w:t>
        </w:r>
      </w:ins>
      <w:ins w:id="58" w:author="Leandro Casiraghi" w:date="2021-06-18T09:16:00Z">
        <w:r w:rsidR="008F3E24">
          <w:rPr>
            <w:rFonts w:ascii="Times New Roman" w:eastAsia="Times New Roman" w:hAnsi="Times New Roman" w:cs="Times New Roman"/>
          </w:rPr>
          <w:t>from more than a year</w:t>
        </w:r>
      </w:ins>
      <w:ins w:id="59" w:author="Leandro Casiraghi" w:date="2021-06-18T10:19:00Z">
        <w:r w:rsidR="00865C00">
          <w:rPr>
            <w:rFonts w:ascii="Times New Roman" w:eastAsia="Times New Roman" w:hAnsi="Times New Roman" w:cs="Times New Roman"/>
          </w:rPr>
          <w:t>, depending on how long you have been using an Android phone</w:t>
        </w:r>
      </w:ins>
      <w:del w:id="60" w:author="Leandro Casiraghi" w:date="2021-06-03T14:06:00Z">
        <w:r w:rsidDel="008A665E">
          <w:rPr>
            <w:rFonts w:ascii="Times New Roman" w:eastAsia="Times New Roman" w:hAnsi="Times New Roman" w:cs="Times New Roman"/>
          </w:rPr>
          <w:delText xml:space="preserve">: a </w:delText>
        </w:r>
        <w:r w:rsidR="00413083" w:rsidDel="008A665E">
          <w:rPr>
            <w:rFonts w:ascii="Times New Roman" w:eastAsia="Times New Roman" w:hAnsi="Times New Roman" w:cs="Times New Roman"/>
          </w:rPr>
          <w:delText>two</w:delText>
        </w:r>
        <w:r w:rsidDel="008A665E">
          <w:rPr>
            <w:rFonts w:ascii="Times New Roman" w:eastAsia="Times New Roman" w:hAnsi="Times New Roman" w:cs="Times New Roman"/>
          </w:rPr>
          <w:delText xml:space="preserve">-month period before the pandemic, and a </w:delText>
        </w:r>
        <w:r w:rsidR="00413083" w:rsidDel="008A665E">
          <w:rPr>
            <w:rFonts w:ascii="Times New Roman" w:eastAsia="Times New Roman" w:hAnsi="Times New Roman" w:cs="Times New Roman"/>
          </w:rPr>
          <w:delText>two</w:delText>
        </w:r>
        <w:r w:rsidDel="008A665E">
          <w:rPr>
            <w:rFonts w:ascii="Times New Roman" w:eastAsia="Times New Roman" w:hAnsi="Times New Roman" w:cs="Times New Roman"/>
          </w:rPr>
          <w:delText>-month period during the pandemic</w:delText>
        </w:r>
      </w:del>
      <w:r>
        <w:rPr>
          <w:rFonts w:ascii="Times New Roman" w:eastAsia="Times New Roman" w:hAnsi="Times New Roman" w:cs="Times New Roman"/>
        </w:rPr>
        <w:t xml:space="preserve">. </w:t>
      </w:r>
      <w:ins w:id="61" w:author="Leandro Casiraghi" w:date="2021-06-18T10:20:00Z">
        <w:r w:rsidR="00865C00">
          <w:rPr>
            <w:rFonts w:ascii="Times New Roman" w:eastAsia="Times New Roman" w:hAnsi="Times New Roman" w:cs="Times New Roman"/>
          </w:rPr>
          <w:t xml:space="preserve">You </w:t>
        </w:r>
      </w:ins>
      <w:ins w:id="62" w:author="Leandro Casiraghi" w:date="2021-06-18T10:32:00Z">
        <w:r w:rsidR="004032F9">
          <w:rPr>
            <w:rFonts w:ascii="Times New Roman" w:eastAsia="Times New Roman" w:hAnsi="Times New Roman" w:cs="Times New Roman"/>
          </w:rPr>
          <w:t>do not</w:t>
        </w:r>
      </w:ins>
      <w:ins w:id="63" w:author="Leandro Casiraghi" w:date="2021-06-18T10:20:00Z">
        <w:r w:rsidR="00865C00">
          <w:rPr>
            <w:rFonts w:ascii="Times New Roman" w:eastAsia="Times New Roman" w:hAnsi="Times New Roman" w:cs="Times New Roman"/>
          </w:rPr>
          <w:t xml:space="preserve"> need to worry about this </w:t>
        </w:r>
      </w:ins>
      <w:ins w:id="64" w:author="Leandro Casiraghi" w:date="2021-06-18T10:21:00Z">
        <w:r w:rsidR="00865C00">
          <w:rPr>
            <w:rFonts w:ascii="Times New Roman" w:eastAsia="Times New Roman" w:hAnsi="Times New Roman" w:cs="Times New Roman"/>
          </w:rPr>
          <w:t>–</w:t>
        </w:r>
      </w:ins>
      <w:ins w:id="65" w:author="Leandro Casiraghi" w:date="2021-06-18T10:20:00Z">
        <w:r w:rsidR="00865C00">
          <w:rPr>
            <w:rFonts w:ascii="Times New Roman" w:eastAsia="Times New Roman" w:hAnsi="Times New Roman" w:cs="Times New Roman"/>
          </w:rPr>
          <w:t xml:space="preserve"> </w:t>
        </w:r>
      </w:ins>
      <w:ins w:id="66" w:author="Leandro Casiraghi" w:date="2021-06-18T10:21:00Z">
        <w:r w:rsidR="00865C00">
          <w:rPr>
            <w:rFonts w:ascii="Times New Roman" w:eastAsia="Times New Roman" w:hAnsi="Times New Roman" w:cs="Times New Roman"/>
          </w:rPr>
          <w:t>the more data we count on, the better it will be for our study.</w:t>
        </w:r>
      </w:ins>
    </w:p>
    <w:p w14:paraId="460CA912" w14:textId="77777777" w:rsidR="00865C00" w:rsidRDefault="00865C00" w:rsidP="00162F84">
      <w:pPr>
        <w:spacing w:after="0" w:line="256" w:lineRule="auto"/>
        <w:rPr>
          <w:ins w:id="67" w:author="Leandro Casiraghi" w:date="2021-06-18T10:20:00Z"/>
          <w:rFonts w:ascii="Times New Roman" w:eastAsia="Times New Roman" w:hAnsi="Times New Roman" w:cs="Times New Roman"/>
        </w:rPr>
      </w:pPr>
    </w:p>
    <w:p w14:paraId="0B5BFD3C" w14:textId="58581439" w:rsidR="002C7A1E" w:rsidRDefault="0022507B" w:rsidP="00162F84">
      <w:pPr>
        <w:spacing w:after="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will share this timestamp data with the research team via a password-protected file sharing service</w:t>
      </w:r>
      <w:r w:rsidR="00F054F8">
        <w:rPr>
          <w:rFonts w:ascii="Times New Roman" w:eastAsia="Times New Roman" w:hAnsi="Times New Roman" w:cs="Times New Roman"/>
        </w:rPr>
        <w:t xml:space="preserve"> such as Google Drive</w:t>
      </w:r>
      <w:r>
        <w:rPr>
          <w:rFonts w:ascii="Times New Roman" w:eastAsia="Times New Roman" w:hAnsi="Times New Roman" w:cs="Times New Roman"/>
        </w:rPr>
        <w:t>. You will then be asked to fill out a survey using Google Forms that will ask you for some information about your working habits</w:t>
      </w:r>
      <w:ins w:id="68" w:author="Leandro Casiraghi" w:date="2021-06-03T14:05:00Z">
        <w:r w:rsidR="008A665E">
          <w:rPr>
            <w:rFonts w:ascii="Times New Roman" w:eastAsia="Times New Roman" w:hAnsi="Times New Roman" w:cs="Times New Roman"/>
          </w:rPr>
          <w:t xml:space="preserve"> and</w:t>
        </w:r>
      </w:ins>
      <w:del w:id="69" w:author="Leandro Casiraghi" w:date="2021-06-03T14:05:00Z">
        <w:r w:rsidDel="008A665E">
          <w:rPr>
            <w:rFonts w:ascii="Times New Roman" w:eastAsia="Times New Roman" w:hAnsi="Times New Roman" w:cs="Times New Roman"/>
          </w:rPr>
          <w:delText>,</w:delText>
        </w:r>
      </w:del>
      <w:r>
        <w:rPr>
          <w:rFonts w:ascii="Times New Roman" w:eastAsia="Times New Roman" w:hAnsi="Times New Roman" w:cs="Times New Roman"/>
        </w:rPr>
        <w:t xml:space="preserve"> sleep patterns</w:t>
      </w:r>
      <w:del w:id="70" w:author="Leandro Casiraghi" w:date="2021-06-03T14:04:00Z">
        <w:r w:rsidDel="008A665E">
          <w:rPr>
            <w:rFonts w:ascii="Times New Roman" w:eastAsia="Times New Roman" w:hAnsi="Times New Roman" w:cs="Times New Roman"/>
          </w:rPr>
          <w:delText>, and household composition</w:delText>
        </w:r>
      </w:del>
      <w:r>
        <w:rPr>
          <w:rFonts w:ascii="Times New Roman" w:eastAsia="Times New Roman" w:hAnsi="Times New Roman" w:cs="Times New Roman"/>
        </w:rPr>
        <w:t xml:space="preserve">. We expect that the entire process should take you around 1-2 hours to complete. </w:t>
      </w:r>
    </w:p>
    <w:p w14:paraId="247F0EC6" w14:textId="51A3F779" w:rsidR="002B6635" w:rsidRDefault="002B6635" w:rsidP="00162F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A59C017" w14:textId="7A1A56CD" w:rsidR="008C3B94" w:rsidRPr="008C3B94" w:rsidRDefault="008C3B94" w:rsidP="00162F84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C3B94">
        <w:rPr>
          <w:rFonts w:ascii="Times New Roman" w:eastAsia="Times New Roman" w:hAnsi="Times New Roman" w:cs="Times New Roman"/>
          <w:b/>
          <w:bCs/>
        </w:rPr>
        <w:t>Will I be paid for participating? How?</w:t>
      </w:r>
    </w:p>
    <w:p w14:paraId="4E3AD808" w14:textId="62AA828F" w:rsidR="006A5852" w:rsidRPr="00E427FC" w:rsidRDefault="002B7ACA" w:rsidP="00162F8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not be able to provide compensation for this study. Your participation will be on a voluntary basis.</w:t>
      </w:r>
    </w:p>
    <w:p w14:paraId="25D804B9" w14:textId="77777777" w:rsidR="00B171B2" w:rsidRPr="00E427FC" w:rsidRDefault="00B171B2" w:rsidP="00162F84">
      <w:pPr>
        <w:spacing w:before="7" w:after="0" w:line="280" w:lineRule="exact"/>
        <w:rPr>
          <w:sz w:val="28"/>
          <w:szCs w:val="28"/>
        </w:rPr>
      </w:pPr>
    </w:p>
    <w:p w14:paraId="6B39EBD8" w14:textId="77777777" w:rsidR="00B171B2" w:rsidRPr="00E427FC" w:rsidRDefault="00A378CB" w:rsidP="00162F8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27FC">
        <w:rPr>
          <w:rFonts w:ascii="Times New Roman" w:eastAsia="Times New Roman" w:hAnsi="Times New Roman" w:cs="Times New Roman"/>
          <w:b/>
          <w:bCs/>
        </w:rPr>
        <w:t>Do I have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to participate</w:t>
      </w:r>
      <w:r w:rsidRPr="00E427FC"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in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this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study?  Is participation</w:t>
      </w:r>
      <w:r w:rsidRPr="00E427FC"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voluntary?</w:t>
      </w:r>
    </w:p>
    <w:p w14:paraId="7DB3CB0E" w14:textId="1F3C6BD4" w:rsidR="00B171B2" w:rsidRDefault="00A15585" w:rsidP="00162F84">
      <w:pPr>
        <w:spacing w:after="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p</w:t>
      </w:r>
      <w:r w:rsidR="00A378CB" w:rsidRPr="00E427FC">
        <w:rPr>
          <w:rFonts w:ascii="Times New Roman" w:eastAsia="Times New Roman" w:hAnsi="Times New Roman" w:cs="Times New Roman"/>
        </w:rPr>
        <w:t>articipation</w:t>
      </w:r>
      <w:r w:rsidR="00A378CB" w:rsidRPr="00E427FC">
        <w:rPr>
          <w:rFonts w:ascii="Times New Roman" w:eastAsia="Times New Roman" w:hAnsi="Times New Roman" w:cs="Times New Roman"/>
          <w:spacing w:val="-6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in</w:t>
      </w:r>
      <w:r w:rsidR="00A378CB"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this study</w:t>
      </w:r>
      <w:r w:rsidR="00A378CB"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is</w:t>
      </w:r>
      <w:r w:rsidR="00A378CB"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="0029619B">
        <w:rPr>
          <w:rFonts w:ascii="Times New Roman" w:eastAsia="Times New Roman" w:hAnsi="Times New Roman" w:cs="Times New Roman"/>
          <w:spacing w:val="-1"/>
        </w:rPr>
        <w:t xml:space="preserve">completely </w:t>
      </w:r>
      <w:r w:rsidR="000D5C05" w:rsidRPr="00E427FC">
        <w:rPr>
          <w:rFonts w:ascii="Times New Roman" w:eastAsia="Times New Roman" w:hAnsi="Times New Roman" w:cs="Times New Roman"/>
        </w:rPr>
        <w:t>voluntary</w:t>
      </w:r>
      <w:r w:rsidR="00DE413C">
        <w:rPr>
          <w:rFonts w:ascii="Times New Roman" w:eastAsia="Times New Roman" w:hAnsi="Times New Roman" w:cs="Times New Roman"/>
        </w:rPr>
        <w:t>.</w:t>
      </w:r>
      <w:r w:rsidR="00A378CB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DE413C">
        <w:rPr>
          <w:rFonts w:ascii="Times New Roman" w:eastAsia="Times New Roman" w:hAnsi="Times New Roman" w:cs="Times New Roman"/>
        </w:rPr>
        <w:t>Y</w:t>
      </w:r>
      <w:r w:rsidR="00A378CB" w:rsidRPr="00E427FC">
        <w:rPr>
          <w:rFonts w:ascii="Times New Roman" w:eastAsia="Times New Roman" w:hAnsi="Times New Roman" w:cs="Times New Roman"/>
        </w:rPr>
        <w:t>ou may</w:t>
      </w:r>
      <w:r w:rsidR="00A378CB"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refuse</w:t>
      </w:r>
      <w:r w:rsidR="00A378CB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to</w:t>
      </w:r>
      <w:r w:rsidR="00A378CB"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participate</w:t>
      </w:r>
      <w:r w:rsidR="00A378CB" w:rsidRPr="00E427FC">
        <w:rPr>
          <w:rFonts w:ascii="Times New Roman" w:eastAsia="Times New Roman" w:hAnsi="Times New Roman" w:cs="Times New Roman"/>
          <w:spacing w:val="-6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or may</w:t>
      </w:r>
      <w:r w:rsidR="00A378CB"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withdraw</w:t>
      </w:r>
      <w:r w:rsidR="00A378CB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from</w:t>
      </w:r>
      <w:r w:rsidR="00A378CB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29619B">
        <w:rPr>
          <w:rFonts w:ascii="Times New Roman" w:eastAsia="Times New Roman" w:hAnsi="Times New Roman" w:cs="Times New Roman"/>
        </w:rPr>
        <w:t>the study</w:t>
      </w:r>
      <w:r w:rsidR="00A378CB"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at</w:t>
      </w:r>
      <w:r w:rsidR="00A378CB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any</w:t>
      </w:r>
      <w:r w:rsidR="00A378CB"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="00A378CB" w:rsidRPr="00E427FC">
        <w:rPr>
          <w:rFonts w:ascii="Times New Roman" w:eastAsia="Times New Roman" w:hAnsi="Times New Roman" w:cs="Times New Roman"/>
        </w:rPr>
        <w:t>time.</w:t>
      </w:r>
      <w:r w:rsidR="009F7347">
        <w:rPr>
          <w:rFonts w:ascii="Times New Roman" w:eastAsia="Times New Roman" w:hAnsi="Times New Roman" w:cs="Times New Roman"/>
        </w:rPr>
        <w:t xml:space="preserve"> You can ask researchers to completely remove your data from </w:t>
      </w:r>
      <w:r w:rsidR="0029619B">
        <w:rPr>
          <w:rFonts w:ascii="Times New Roman" w:eastAsia="Times New Roman" w:hAnsi="Times New Roman" w:cs="Times New Roman"/>
        </w:rPr>
        <w:t>it</w:t>
      </w:r>
      <w:r w:rsidR="009F7347">
        <w:rPr>
          <w:rFonts w:ascii="Times New Roman" w:eastAsia="Times New Roman" w:hAnsi="Times New Roman" w:cs="Times New Roman"/>
        </w:rPr>
        <w:t xml:space="preserve"> at any time</w:t>
      </w:r>
      <w:r w:rsidR="003765B8">
        <w:rPr>
          <w:rFonts w:ascii="Times New Roman" w:eastAsia="Times New Roman" w:hAnsi="Times New Roman" w:cs="Times New Roman"/>
        </w:rPr>
        <w:t>.</w:t>
      </w:r>
    </w:p>
    <w:p w14:paraId="79F337A6" w14:textId="02AAE57A" w:rsidR="009F7347" w:rsidRDefault="009F7347" w:rsidP="00162F84">
      <w:pPr>
        <w:spacing w:after="0" w:line="256" w:lineRule="auto"/>
        <w:rPr>
          <w:rFonts w:ascii="Times New Roman" w:eastAsia="Times New Roman" w:hAnsi="Times New Roman" w:cs="Times New Roman"/>
        </w:rPr>
      </w:pPr>
    </w:p>
    <w:p w14:paraId="4DEA8FA8" w14:textId="50ED7629" w:rsidR="00B171B2" w:rsidRPr="00E427FC" w:rsidRDefault="00A378CB" w:rsidP="00162F8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27FC">
        <w:rPr>
          <w:rFonts w:ascii="Times New Roman" w:eastAsia="Times New Roman" w:hAnsi="Times New Roman" w:cs="Times New Roman"/>
          <w:b/>
          <w:bCs/>
        </w:rPr>
        <w:t>Are</w:t>
      </w:r>
      <w:r w:rsidRPr="00E427FC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there</w:t>
      </w:r>
      <w:r w:rsidRPr="00E427FC"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any risks</w:t>
      </w:r>
      <w:r w:rsidRPr="00E427FC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associated</w:t>
      </w:r>
      <w:r w:rsidRPr="00E427FC"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with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this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11119C">
        <w:rPr>
          <w:rFonts w:ascii="Times New Roman" w:eastAsia="Times New Roman" w:hAnsi="Times New Roman" w:cs="Times New Roman"/>
          <w:b/>
          <w:bCs/>
          <w:noProof/>
        </w:rPr>
        <w:t>study</w:t>
      </w:r>
      <w:r w:rsidRPr="00E427FC">
        <w:rPr>
          <w:rFonts w:ascii="Times New Roman" w:eastAsia="Times New Roman" w:hAnsi="Times New Roman" w:cs="Times New Roman"/>
          <w:b/>
          <w:bCs/>
        </w:rPr>
        <w:t>?</w:t>
      </w:r>
    </w:p>
    <w:p w14:paraId="3A95F932" w14:textId="6C310755" w:rsidR="00B171B2" w:rsidRPr="00E427FC" w:rsidRDefault="00A378CB" w:rsidP="00162F84">
      <w:pPr>
        <w:spacing w:before="17" w:after="0" w:line="256" w:lineRule="auto"/>
        <w:rPr>
          <w:rFonts w:ascii="Times New Roman" w:eastAsia="Times New Roman" w:hAnsi="Times New Roman" w:cs="Times New Roman"/>
        </w:rPr>
      </w:pPr>
      <w:r w:rsidRPr="00E427FC">
        <w:rPr>
          <w:rFonts w:ascii="Times New Roman" w:eastAsia="Times New Roman" w:hAnsi="Times New Roman" w:cs="Times New Roman"/>
        </w:rPr>
        <w:t>The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researchers</w:t>
      </w:r>
      <w:r w:rsidRPr="00E427FC">
        <w:rPr>
          <w:rFonts w:ascii="Times New Roman" w:eastAsia="Times New Roman" w:hAnsi="Times New Roman" w:cs="Times New Roman"/>
          <w:spacing w:val="-5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have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taken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measure</w:t>
      </w:r>
      <w:r w:rsidR="00BC2E82">
        <w:rPr>
          <w:rFonts w:ascii="Times New Roman" w:eastAsia="Times New Roman" w:hAnsi="Times New Roman" w:cs="Times New Roman"/>
        </w:rPr>
        <w:t>s</w:t>
      </w:r>
      <w:r w:rsidRPr="00E427FC">
        <w:rPr>
          <w:rFonts w:ascii="Times New Roman" w:eastAsia="Times New Roman" w:hAnsi="Times New Roman" w:cs="Times New Roman"/>
          <w:spacing w:val="-5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to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keep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information</w:t>
      </w:r>
      <w:r w:rsidRPr="00E427FC">
        <w:rPr>
          <w:rFonts w:ascii="Times New Roman" w:eastAsia="Times New Roman" w:hAnsi="Times New Roman" w:cs="Times New Roman"/>
          <w:spacing w:val="-5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about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you confidential</w:t>
      </w:r>
      <w:r w:rsidR="004770EE">
        <w:rPr>
          <w:rFonts w:ascii="Times New Roman" w:eastAsia="Times New Roman" w:hAnsi="Times New Roman" w:cs="Times New Roman"/>
        </w:rPr>
        <w:t xml:space="preserve">, and your </w:t>
      </w:r>
      <w:del w:id="71" w:author="Leandro Casiraghi" w:date="2021-06-03T14:07:00Z">
        <w:r w:rsidR="004770EE" w:rsidDel="008A665E">
          <w:rPr>
            <w:rFonts w:ascii="Times New Roman" w:eastAsia="Times New Roman" w:hAnsi="Times New Roman" w:cs="Times New Roman"/>
          </w:rPr>
          <w:delText xml:space="preserve">email </w:delText>
        </w:r>
      </w:del>
      <w:r w:rsidR="004770EE">
        <w:rPr>
          <w:rFonts w:ascii="Times New Roman" w:eastAsia="Times New Roman" w:hAnsi="Times New Roman" w:cs="Times New Roman"/>
        </w:rPr>
        <w:t>data private</w:t>
      </w:r>
      <w:r w:rsidRPr="00E427FC">
        <w:rPr>
          <w:rFonts w:ascii="Times New Roman" w:eastAsia="Times New Roman" w:hAnsi="Times New Roman" w:cs="Times New Roman"/>
        </w:rPr>
        <w:t>.</w:t>
      </w:r>
      <w:r w:rsidRPr="00E427FC">
        <w:rPr>
          <w:rFonts w:ascii="Times New Roman" w:eastAsia="Times New Roman" w:hAnsi="Times New Roman" w:cs="Times New Roman"/>
          <w:spacing w:val="-5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However,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there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could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be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a breach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of confidentiality</w:t>
      </w:r>
      <w:r w:rsidRPr="00E427FC">
        <w:rPr>
          <w:rFonts w:ascii="Times New Roman" w:eastAsia="Times New Roman" w:hAnsi="Times New Roman" w:cs="Times New Roman"/>
          <w:spacing w:val="-7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if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someone</w:t>
      </w:r>
      <w:r w:rsidRPr="00E427FC">
        <w:rPr>
          <w:rFonts w:ascii="Times New Roman" w:eastAsia="Times New Roman" w:hAnsi="Times New Roman" w:cs="Times New Roman"/>
          <w:spacing w:val="-4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other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than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the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research</w:t>
      </w:r>
      <w:r w:rsidR="00BC2E82">
        <w:rPr>
          <w:rFonts w:ascii="Times New Roman" w:eastAsia="Times New Roman" w:hAnsi="Times New Roman" w:cs="Times New Roman"/>
        </w:rPr>
        <w:t>ers</w:t>
      </w:r>
      <w:r w:rsidRPr="00E427FC">
        <w:rPr>
          <w:rFonts w:ascii="Times New Roman" w:eastAsia="Times New Roman" w:hAnsi="Times New Roman" w:cs="Times New Roman"/>
          <w:spacing w:val="-4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accessed</w:t>
      </w:r>
      <w:r w:rsidR="00BC2E82">
        <w:rPr>
          <w:rFonts w:ascii="Times New Roman" w:eastAsia="Times New Roman" w:hAnsi="Times New Roman" w:cs="Times New Roman"/>
        </w:rPr>
        <w:t xml:space="preserve"> this</w:t>
      </w:r>
      <w:r w:rsidRPr="00E427FC">
        <w:rPr>
          <w:rFonts w:ascii="Times New Roman" w:eastAsia="Times New Roman" w:hAnsi="Times New Roman" w:cs="Times New Roman"/>
          <w:spacing w:val="-5"/>
        </w:rPr>
        <w:t xml:space="preserve"> </w:t>
      </w:r>
      <w:r w:rsidRPr="00E427FC">
        <w:rPr>
          <w:rFonts w:ascii="Times New Roman" w:eastAsia="Times New Roman" w:hAnsi="Times New Roman" w:cs="Times New Roman"/>
        </w:rPr>
        <w:lastRenderedPageBreak/>
        <w:t>information. If you feel you have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been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harmed</w:t>
      </w:r>
      <w:r w:rsidRPr="00E427FC">
        <w:rPr>
          <w:rFonts w:ascii="Times New Roman" w:eastAsia="Times New Roman" w:hAnsi="Times New Roman" w:cs="Times New Roman"/>
          <w:spacing w:val="-4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by participating</w:t>
      </w:r>
      <w:r w:rsidRPr="00E427FC">
        <w:rPr>
          <w:rFonts w:ascii="Times New Roman" w:eastAsia="Times New Roman" w:hAnsi="Times New Roman" w:cs="Times New Roman"/>
          <w:spacing w:val="-6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in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the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study,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contact</w:t>
      </w:r>
      <w:r w:rsidRPr="00E427FC">
        <w:rPr>
          <w:rFonts w:ascii="Times New Roman" w:eastAsia="Times New Roman" w:hAnsi="Times New Roman" w:cs="Times New Roman"/>
          <w:spacing w:val="-4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Professor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Horacio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de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la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Iglesia.</w:t>
      </w:r>
    </w:p>
    <w:p w14:paraId="6FC8D4C0" w14:textId="15FC5262" w:rsidR="00A75AA8" w:rsidRPr="00E427FC" w:rsidRDefault="00A75AA8" w:rsidP="00A75AA8">
      <w:pPr>
        <w:spacing w:before="17" w:after="0" w:line="256" w:lineRule="auto"/>
        <w:rPr>
          <w:sz w:val="26"/>
          <w:szCs w:val="26"/>
        </w:rPr>
      </w:pPr>
    </w:p>
    <w:p w14:paraId="76F6A6F2" w14:textId="77777777" w:rsidR="00B171B2" w:rsidRPr="00E427FC" w:rsidRDefault="00A378CB" w:rsidP="00162F8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27FC">
        <w:rPr>
          <w:rFonts w:ascii="Times New Roman" w:eastAsia="Times New Roman" w:hAnsi="Times New Roman" w:cs="Times New Roman"/>
          <w:b/>
          <w:bCs/>
        </w:rPr>
        <w:t>How</w:t>
      </w:r>
      <w:r w:rsidRPr="00E427FC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will</w:t>
      </w:r>
      <w:r w:rsidRPr="00E427FC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you protect</w:t>
      </w:r>
      <w:r w:rsidRPr="00E427FC"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my privacy?</w:t>
      </w:r>
    </w:p>
    <w:p w14:paraId="5353D937" w14:textId="70C19482" w:rsidR="006C2476" w:rsidRDefault="006C2476" w:rsidP="00162F84">
      <w:pPr>
        <w:spacing w:before="17" w:after="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from</w:t>
      </w:r>
      <w:r w:rsidR="004770EE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online </w:t>
      </w:r>
      <w:r w:rsidR="004770EE">
        <w:rPr>
          <w:rFonts w:ascii="Times New Roman" w:eastAsia="Times New Roman" w:hAnsi="Times New Roman" w:cs="Times New Roman"/>
        </w:rPr>
        <w:t xml:space="preserve">survey and timestamps </w:t>
      </w:r>
      <w:r>
        <w:rPr>
          <w:rFonts w:ascii="Times New Roman" w:eastAsia="Times New Roman" w:hAnsi="Times New Roman" w:cs="Times New Roman"/>
        </w:rPr>
        <w:t>will be stored in a secure</w:t>
      </w:r>
      <w:r w:rsidR="00AE4CB5">
        <w:rPr>
          <w:rFonts w:ascii="Times New Roman" w:eastAsia="Times New Roman" w:hAnsi="Times New Roman" w:cs="Times New Roman"/>
        </w:rPr>
        <w:t xml:space="preserve"> data</w:t>
      </w:r>
      <w:r>
        <w:rPr>
          <w:rFonts w:ascii="Times New Roman" w:eastAsia="Times New Roman" w:hAnsi="Times New Roman" w:cs="Times New Roman"/>
        </w:rPr>
        <w:t xml:space="preserve"> server which can only be accessed by the researchers.</w:t>
      </w:r>
      <w:r w:rsidR="00AE4CB5">
        <w:rPr>
          <w:rFonts w:ascii="Times New Roman" w:eastAsia="Times New Roman" w:hAnsi="Times New Roman" w:cs="Times New Roman"/>
        </w:rPr>
        <w:t xml:space="preserve"> This data will be stored independently from any identifying information.</w:t>
      </w:r>
      <w:r>
        <w:rPr>
          <w:rFonts w:ascii="Times New Roman" w:eastAsia="Times New Roman" w:hAnsi="Times New Roman" w:cs="Times New Roman"/>
        </w:rPr>
        <w:t xml:space="preserve"> </w:t>
      </w:r>
      <w:r w:rsidR="00735340">
        <w:rPr>
          <w:rFonts w:ascii="Times New Roman" w:eastAsia="Times New Roman" w:hAnsi="Times New Roman" w:cs="Times New Roman"/>
        </w:rPr>
        <w:t>After each stage</w:t>
      </w:r>
      <w:r>
        <w:rPr>
          <w:rFonts w:ascii="Times New Roman" w:eastAsia="Times New Roman" w:hAnsi="Times New Roman" w:cs="Times New Roman"/>
        </w:rPr>
        <w:t>, the information will be removed from the server and stored exclusively on private password-protected computers at the laboratory of Dr. de la Iglesia.</w:t>
      </w:r>
    </w:p>
    <w:p w14:paraId="4EFC3DF1" w14:textId="77777777" w:rsidR="006C2476" w:rsidRDefault="006C2476" w:rsidP="00162F84">
      <w:pPr>
        <w:spacing w:before="17" w:after="0" w:line="256" w:lineRule="auto"/>
        <w:rPr>
          <w:rFonts w:ascii="Times New Roman" w:eastAsia="Times New Roman" w:hAnsi="Times New Roman" w:cs="Times New Roman"/>
        </w:rPr>
      </w:pPr>
    </w:p>
    <w:p w14:paraId="26B0923E" w14:textId="14BCC4D2" w:rsidR="00B171B2" w:rsidRDefault="00A378CB" w:rsidP="00162F84">
      <w:pPr>
        <w:spacing w:before="17" w:after="0" w:line="256" w:lineRule="auto"/>
        <w:rPr>
          <w:rFonts w:ascii="Times New Roman" w:eastAsia="Times New Roman" w:hAnsi="Times New Roman" w:cs="Times New Roman"/>
        </w:rPr>
      </w:pPr>
      <w:r w:rsidRPr="00E427FC">
        <w:rPr>
          <w:rFonts w:ascii="Times New Roman" w:eastAsia="Times New Roman" w:hAnsi="Times New Roman" w:cs="Times New Roman"/>
        </w:rPr>
        <w:t>During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this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study,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identifiable</w:t>
      </w:r>
      <w:r w:rsidRPr="00E427FC">
        <w:rPr>
          <w:rFonts w:ascii="Times New Roman" w:eastAsia="Times New Roman" w:hAnsi="Times New Roman" w:cs="Times New Roman"/>
          <w:spacing w:val="-6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personal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data</w:t>
      </w:r>
      <w:r w:rsidR="000D5C05">
        <w:rPr>
          <w:rFonts w:ascii="Times New Roman" w:eastAsia="Times New Roman" w:hAnsi="Times New Roman" w:cs="Times New Roman"/>
        </w:rPr>
        <w:t xml:space="preserve"> about you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will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be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collected.</w:t>
      </w:r>
      <w:r w:rsidRPr="00E427FC">
        <w:rPr>
          <w:rFonts w:ascii="Times New Roman" w:eastAsia="Times New Roman" w:hAnsi="Times New Roman" w:cs="Times New Roman"/>
          <w:spacing w:val="-6"/>
        </w:rPr>
        <w:t xml:space="preserve"> </w:t>
      </w:r>
      <w:r w:rsidR="004A5A90" w:rsidRPr="00E427FC">
        <w:rPr>
          <w:rFonts w:ascii="Times New Roman" w:eastAsia="Times New Roman" w:hAnsi="Times New Roman" w:cs="Times New Roman"/>
        </w:rPr>
        <w:t xml:space="preserve">Government or university staff </w:t>
      </w:r>
      <w:r w:rsidR="00B82688">
        <w:rPr>
          <w:rFonts w:ascii="Times New Roman" w:eastAsia="Times New Roman" w:hAnsi="Times New Roman" w:cs="Times New Roman"/>
        </w:rPr>
        <w:t xml:space="preserve">may </w:t>
      </w:r>
      <w:r w:rsidR="004A5A90" w:rsidRPr="00E427FC">
        <w:rPr>
          <w:rFonts w:ascii="Times New Roman" w:eastAsia="Times New Roman" w:hAnsi="Times New Roman" w:cs="Times New Roman"/>
        </w:rPr>
        <w:t xml:space="preserve">review </w:t>
      </w:r>
      <w:r w:rsidR="00B82688">
        <w:rPr>
          <w:rFonts w:ascii="Times New Roman" w:eastAsia="Times New Roman" w:hAnsi="Times New Roman" w:cs="Times New Roman"/>
        </w:rPr>
        <w:t>this study</w:t>
      </w:r>
      <w:r w:rsidR="004A5A90" w:rsidRPr="00E427FC">
        <w:rPr>
          <w:rFonts w:ascii="Times New Roman" w:eastAsia="Times New Roman" w:hAnsi="Times New Roman" w:cs="Times New Roman"/>
        </w:rPr>
        <w:t xml:space="preserve"> to make sure </w:t>
      </w:r>
      <w:r w:rsidR="00B82688">
        <w:rPr>
          <w:rFonts w:ascii="Times New Roman" w:eastAsia="Times New Roman" w:hAnsi="Times New Roman" w:cs="Times New Roman"/>
        </w:rPr>
        <w:t>it has been</w:t>
      </w:r>
      <w:r w:rsidR="004A5A90" w:rsidRPr="00E427FC">
        <w:rPr>
          <w:rFonts w:ascii="Times New Roman" w:eastAsia="Times New Roman" w:hAnsi="Times New Roman" w:cs="Times New Roman"/>
        </w:rPr>
        <w:t xml:space="preserve"> done safely and legally. If </w:t>
      </w:r>
      <w:r w:rsidR="00B82688">
        <w:rPr>
          <w:rFonts w:ascii="Times New Roman" w:eastAsia="Times New Roman" w:hAnsi="Times New Roman" w:cs="Times New Roman"/>
        </w:rPr>
        <w:t>this happens</w:t>
      </w:r>
      <w:r w:rsidR="004A5A90" w:rsidRPr="00E427FC">
        <w:rPr>
          <w:rFonts w:ascii="Times New Roman" w:eastAsia="Times New Roman" w:hAnsi="Times New Roman" w:cs="Times New Roman"/>
        </w:rPr>
        <w:t xml:space="preserve">, your records may be examined. The reviewers will protect your privacy. The study records will not be used to put you at legal risk of harm. </w:t>
      </w:r>
    </w:p>
    <w:p w14:paraId="28D75E1E" w14:textId="694276B8" w:rsidR="004770EE" w:rsidRDefault="004770EE" w:rsidP="00162F84">
      <w:pPr>
        <w:spacing w:before="17" w:after="0" w:line="256" w:lineRule="auto"/>
        <w:rPr>
          <w:rFonts w:ascii="Times New Roman" w:eastAsia="Times New Roman" w:hAnsi="Times New Roman" w:cs="Times New Roman"/>
        </w:rPr>
      </w:pPr>
    </w:p>
    <w:p w14:paraId="35D1582C" w14:textId="3061B4CC" w:rsidR="004770EE" w:rsidRPr="00E427FC" w:rsidRDefault="004770EE" w:rsidP="00162F84">
      <w:pPr>
        <w:spacing w:before="17" w:after="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understand you may have </w:t>
      </w:r>
      <w:proofErr w:type="gramStart"/>
      <w:r>
        <w:rPr>
          <w:rFonts w:ascii="Times New Roman" w:eastAsia="Times New Roman" w:hAnsi="Times New Roman" w:cs="Times New Roman"/>
        </w:rPr>
        <w:t>particular concerns</w:t>
      </w:r>
      <w:proofErr w:type="gramEnd"/>
      <w:r w:rsidRPr="004770E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 w:rsidRPr="004770EE">
        <w:rPr>
          <w:rFonts w:ascii="Times New Roman" w:eastAsia="Times New Roman" w:hAnsi="Times New Roman" w:cs="Times New Roman"/>
        </w:rPr>
        <w:t xml:space="preserve"> the security of </w:t>
      </w:r>
      <w:r>
        <w:rPr>
          <w:rFonts w:ascii="Times New Roman" w:eastAsia="Times New Roman" w:hAnsi="Times New Roman" w:cs="Times New Roman"/>
        </w:rPr>
        <w:t>your</w:t>
      </w:r>
      <w:r w:rsidRPr="004770EE">
        <w:rPr>
          <w:rFonts w:ascii="Times New Roman" w:eastAsia="Times New Roman" w:hAnsi="Times New Roman" w:cs="Times New Roman"/>
        </w:rPr>
        <w:t xml:space="preserve"> </w:t>
      </w:r>
      <w:del w:id="72" w:author="Leandro Casiraghi" w:date="2021-06-03T14:07:00Z">
        <w:r w:rsidRPr="004770EE" w:rsidDel="008A665E">
          <w:rPr>
            <w:rFonts w:ascii="Times New Roman" w:eastAsia="Times New Roman" w:hAnsi="Times New Roman" w:cs="Times New Roman"/>
          </w:rPr>
          <w:delText>email</w:delText>
        </w:r>
        <w:r w:rsidR="00413083" w:rsidDel="008A665E">
          <w:rPr>
            <w:rFonts w:ascii="Times New Roman" w:eastAsia="Times New Roman" w:hAnsi="Times New Roman" w:cs="Times New Roman"/>
          </w:rPr>
          <w:delText xml:space="preserve"> and </w:delText>
        </w:r>
      </w:del>
      <w:r w:rsidR="00413083">
        <w:rPr>
          <w:rFonts w:ascii="Times New Roman" w:eastAsia="Times New Roman" w:hAnsi="Times New Roman" w:cs="Times New Roman"/>
        </w:rPr>
        <w:t>phone</w:t>
      </w:r>
      <w:r w:rsidRPr="004770EE">
        <w:rPr>
          <w:rFonts w:ascii="Times New Roman" w:eastAsia="Times New Roman" w:hAnsi="Times New Roman" w:cs="Times New Roman"/>
        </w:rPr>
        <w:t xml:space="preserve"> data. While we believe the timestamps of the </w:t>
      </w:r>
      <w:del w:id="73" w:author="Leandro Casiraghi" w:date="2021-06-03T14:07:00Z">
        <w:r w:rsidRPr="004770EE" w:rsidDel="008A665E">
          <w:rPr>
            <w:rFonts w:ascii="Times New Roman" w:eastAsia="Times New Roman" w:hAnsi="Times New Roman" w:cs="Times New Roman"/>
          </w:rPr>
          <w:delText>email outbox</w:delText>
        </w:r>
        <w:r w:rsidR="00413083" w:rsidDel="008A665E">
          <w:rPr>
            <w:rFonts w:ascii="Times New Roman" w:eastAsia="Times New Roman" w:hAnsi="Times New Roman" w:cs="Times New Roman"/>
          </w:rPr>
          <w:delText xml:space="preserve"> and </w:delText>
        </w:r>
      </w:del>
      <w:r w:rsidR="00413083">
        <w:rPr>
          <w:rFonts w:ascii="Times New Roman" w:eastAsia="Times New Roman" w:hAnsi="Times New Roman" w:cs="Times New Roman"/>
        </w:rPr>
        <w:t>phone app usage</w:t>
      </w:r>
      <w:r w:rsidRPr="004770EE">
        <w:rPr>
          <w:rFonts w:ascii="Times New Roman" w:eastAsia="Times New Roman" w:hAnsi="Times New Roman" w:cs="Times New Roman"/>
        </w:rPr>
        <w:t xml:space="preserve"> are valuable prox</w:t>
      </w:r>
      <w:r w:rsidR="00413083">
        <w:rPr>
          <w:rFonts w:ascii="Times New Roman" w:eastAsia="Times New Roman" w:hAnsi="Times New Roman" w:cs="Times New Roman"/>
        </w:rPr>
        <w:t>ies</w:t>
      </w:r>
      <w:r w:rsidRPr="004770EE">
        <w:rPr>
          <w:rFonts w:ascii="Times New Roman" w:eastAsia="Times New Roman" w:hAnsi="Times New Roman" w:cs="Times New Roman"/>
        </w:rPr>
        <w:t xml:space="preserve"> for working habits that could contribute to our understanding of changes in daily </w:t>
      </w:r>
      <w:r w:rsidR="00413083">
        <w:rPr>
          <w:rFonts w:ascii="Times New Roman" w:eastAsia="Times New Roman" w:hAnsi="Times New Roman" w:cs="Times New Roman"/>
        </w:rPr>
        <w:t xml:space="preserve">behavioral </w:t>
      </w:r>
      <w:r w:rsidRPr="004770EE">
        <w:rPr>
          <w:rFonts w:ascii="Times New Roman" w:eastAsia="Times New Roman" w:hAnsi="Times New Roman" w:cs="Times New Roman"/>
        </w:rPr>
        <w:t xml:space="preserve">rhythms during social isolation related to the pandemic, we do not expect </w:t>
      </w:r>
      <w:r>
        <w:rPr>
          <w:rFonts w:ascii="Times New Roman" w:eastAsia="Times New Roman" w:hAnsi="Times New Roman" w:cs="Times New Roman"/>
        </w:rPr>
        <w:t xml:space="preserve">you </w:t>
      </w:r>
      <w:r w:rsidRPr="004770EE">
        <w:rPr>
          <w:rFonts w:ascii="Times New Roman" w:eastAsia="Times New Roman" w:hAnsi="Times New Roman" w:cs="Times New Roman"/>
        </w:rPr>
        <w:t xml:space="preserve">to be comfortable sharing </w:t>
      </w:r>
      <w:r>
        <w:rPr>
          <w:rFonts w:ascii="Times New Roman" w:eastAsia="Times New Roman" w:hAnsi="Times New Roman" w:cs="Times New Roman"/>
        </w:rPr>
        <w:t>you</w:t>
      </w:r>
      <w:r w:rsidRPr="004770EE">
        <w:rPr>
          <w:rFonts w:ascii="Times New Roman" w:eastAsia="Times New Roman" w:hAnsi="Times New Roman" w:cs="Times New Roman"/>
        </w:rPr>
        <w:t xml:space="preserve">r full </w:t>
      </w:r>
      <w:del w:id="74" w:author="Leandro Casiraghi" w:date="2021-06-03T14:07:00Z">
        <w:r w:rsidRPr="004770EE" w:rsidDel="008A665E">
          <w:rPr>
            <w:rFonts w:ascii="Times New Roman" w:eastAsia="Times New Roman" w:hAnsi="Times New Roman" w:cs="Times New Roman"/>
          </w:rPr>
          <w:delText>email</w:delText>
        </w:r>
        <w:r w:rsidR="00413083" w:rsidDel="008A665E">
          <w:rPr>
            <w:rFonts w:ascii="Times New Roman" w:eastAsia="Times New Roman" w:hAnsi="Times New Roman" w:cs="Times New Roman"/>
          </w:rPr>
          <w:delText xml:space="preserve"> or </w:delText>
        </w:r>
      </w:del>
      <w:r w:rsidR="00413083">
        <w:rPr>
          <w:rFonts w:ascii="Times New Roman" w:eastAsia="Times New Roman" w:hAnsi="Times New Roman" w:cs="Times New Roman"/>
        </w:rPr>
        <w:t>phone</w:t>
      </w:r>
      <w:r w:rsidRPr="004770EE">
        <w:rPr>
          <w:rFonts w:ascii="Times New Roman" w:eastAsia="Times New Roman" w:hAnsi="Times New Roman" w:cs="Times New Roman"/>
        </w:rPr>
        <w:t xml:space="preserve"> contents with us. </w:t>
      </w:r>
      <w:r w:rsidRPr="004770EE">
        <w:rPr>
          <w:rFonts w:ascii="Times New Roman" w:eastAsia="Times New Roman" w:hAnsi="Times New Roman" w:cs="Times New Roman"/>
          <w:b/>
          <w:bCs/>
        </w:rPr>
        <w:t xml:space="preserve">Therefore, we have created </w:t>
      </w:r>
      <w:r w:rsidR="00413083">
        <w:rPr>
          <w:rFonts w:ascii="Times New Roman" w:eastAsia="Times New Roman" w:hAnsi="Times New Roman" w:cs="Times New Roman"/>
          <w:b/>
          <w:bCs/>
        </w:rPr>
        <w:t>a</w:t>
      </w:r>
      <w:r w:rsidRPr="004770EE">
        <w:rPr>
          <w:rFonts w:ascii="Times New Roman" w:eastAsia="Times New Roman" w:hAnsi="Times New Roman" w:cs="Times New Roman"/>
          <w:b/>
          <w:bCs/>
        </w:rPr>
        <w:t xml:space="preserve"> webpage where you can upload your </w:t>
      </w:r>
      <w:del w:id="75" w:author="Leandro Casiraghi" w:date="2021-06-03T14:07:00Z">
        <w:r w:rsidRPr="004770EE" w:rsidDel="008A665E">
          <w:rPr>
            <w:rFonts w:ascii="Times New Roman" w:eastAsia="Times New Roman" w:hAnsi="Times New Roman" w:cs="Times New Roman"/>
            <w:b/>
            <w:bCs/>
          </w:rPr>
          <w:delText>email</w:delText>
        </w:r>
        <w:r w:rsidR="00413083" w:rsidDel="008A665E">
          <w:rPr>
            <w:rFonts w:ascii="Times New Roman" w:eastAsia="Times New Roman" w:hAnsi="Times New Roman" w:cs="Times New Roman"/>
            <w:b/>
            <w:bCs/>
          </w:rPr>
          <w:delText xml:space="preserve"> and/or </w:delText>
        </w:r>
      </w:del>
      <w:r w:rsidR="00413083">
        <w:rPr>
          <w:rFonts w:ascii="Times New Roman" w:eastAsia="Times New Roman" w:hAnsi="Times New Roman" w:cs="Times New Roman"/>
          <w:b/>
          <w:bCs/>
        </w:rPr>
        <w:t>phone usage</w:t>
      </w:r>
      <w:r w:rsidRPr="004770EE">
        <w:rPr>
          <w:rFonts w:ascii="Times New Roman" w:eastAsia="Times New Roman" w:hAnsi="Times New Roman" w:cs="Times New Roman"/>
          <w:b/>
          <w:bCs/>
        </w:rPr>
        <w:t xml:space="preserve"> data and download a file containing the timestamps of your </w:t>
      </w:r>
      <w:del w:id="76" w:author="Leandro Casiraghi" w:date="2021-06-03T14:07:00Z">
        <w:r w:rsidRPr="004770EE" w:rsidDel="008A665E">
          <w:rPr>
            <w:rFonts w:ascii="Times New Roman" w:eastAsia="Times New Roman" w:hAnsi="Times New Roman" w:cs="Times New Roman"/>
            <w:b/>
            <w:bCs/>
          </w:rPr>
          <w:delText>outgoing messages</w:delText>
        </w:r>
        <w:r w:rsidR="00413083" w:rsidDel="008A665E">
          <w:rPr>
            <w:rFonts w:ascii="Times New Roman" w:eastAsia="Times New Roman" w:hAnsi="Times New Roman" w:cs="Times New Roman"/>
            <w:b/>
            <w:bCs/>
          </w:rPr>
          <w:delText xml:space="preserve"> (email) or </w:delText>
        </w:r>
      </w:del>
      <w:r w:rsidR="00413083">
        <w:rPr>
          <w:rFonts w:ascii="Times New Roman" w:eastAsia="Times New Roman" w:hAnsi="Times New Roman" w:cs="Times New Roman"/>
          <w:b/>
          <w:bCs/>
        </w:rPr>
        <w:t xml:space="preserve">application usage </w:t>
      </w:r>
      <w:del w:id="77" w:author="Leandro Casiraghi" w:date="2021-06-03T14:08:00Z">
        <w:r w:rsidR="00413083" w:rsidDel="008A665E">
          <w:rPr>
            <w:rFonts w:ascii="Times New Roman" w:eastAsia="Times New Roman" w:hAnsi="Times New Roman" w:cs="Times New Roman"/>
            <w:b/>
            <w:bCs/>
          </w:rPr>
          <w:delText>(phone)</w:delText>
        </w:r>
        <w:r w:rsidRPr="004770EE" w:rsidDel="008A665E">
          <w:rPr>
            <w:rFonts w:ascii="Times New Roman" w:eastAsia="Times New Roman" w:hAnsi="Times New Roman" w:cs="Times New Roman"/>
            <w:b/>
            <w:bCs/>
          </w:rPr>
          <w:delText xml:space="preserve"> </w:delText>
        </w:r>
      </w:del>
      <w:r w:rsidRPr="004770EE">
        <w:rPr>
          <w:rFonts w:ascii="Times New Roman" w:eastAsia="Times New Roman" w:hAnsi="Times New Roman" w:cs="Times New Roman"/>
          <w:b/>
          <w:bCs/>
        </w:rPr>
        <w:t>only. Your data is deleted from the webpage immediately after you finish your session</w:t>
      </w:r>
      <w:r w:rsidRPr="004770EE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If you decide to participat</w:t>
      </w:r>
      <w:r w:rsidRPr="004770EE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, we</w:t>
      </w:r>
      <w:r w:rsidRPr="004770EE">
        <w:rPr>
          <w:rFonts w:ascii="Times New Roman" w:eastAsia="Times New Roman" w:hAnsi="Times New Roman" w:cs="Times New Roman"/>
        </w:rPr>
        <w:t xml:space="preserve"> will </w:t>
      </w:r>
      <w:r>
        <w:rPr>
          <w:rFonts w:ascii="Times New Roman" w:eastAsia="Times New Roman" w:hAnsi="Times New Roman" w:cs="Times New Roman"/>
        </w:rPr>
        <w:t>thoroughly walk through</w:t>
      </w:r>
      <w:r w:rsidRPr="004770EE">
        <w:rPr>
          <w:rFonts w:ascii="Times New Roman" w:eastAsia="Times New Roman" w:hAnsi="Times New Roman" w:cs="Times New Roman"/>
        </w:rPr>
        <w:t xml:space="preserve"> this procedure </w:t>
      </w:r>
      <w:r>
        <w:rPr>
          <w:rFonts w:ascii="Times New Roman" w:eastAsia="Times New Roman" w:hAnsi="Times New Roman" w:cs="Times New Roman"/>
        </w:rPr>
        <w:t>with you</w:t>
      </w:r>
      <w:r w:rsidRPr="004770EE">
        <w:rPr>
          <w:rFonts w:ascii="Times New Roman" w:eastAsia="Times New Roman" w:hAnsi="Times New Roman" w:cs="Times New Roman"/>
        </w:rPr>
        <w:t xml:space="preserve"> and ensure that we have taken every precaution to reduce the risk that </w:t>
      </w:r>
      <w:r>
        <w:rPr>
          <w:rFonts w:ascii="Times New Roman" w:eastAsia="Times New Roman" w:hAnsi="Times New Roman" w:cs="Times New Roman"/>
        </w:rPr>
        <w:t>you</w:t>
      </w:r>
      <w:r w:rsidRPr="004770EE">
        <w:rPr>
          <w:rFonts w:ascii="Times New Roman" w:eastAsia="Times New Roman" w:hAnsi="Times New Roman" w:cs="Times New Roman"/>
        </w:rPr>
        <w:t xml:space="preserve">r private information may be compromised. </w:t>
      </w:r>
      <w:del w:id="78" w:author="Leandro Casiraghi" w:date="2021-06-03T14:08:00Z">
        <w:r w:rsidRPr="004770EE" w:rsidDel="008A665E">
          <w:rPr>
            <w:rFonts w:ascii="Times New Roman" w:eastAsia="Times New Roman" w:hAnsi="Times New Roman" w:cs="Times New Roman"/>
          </w:rPr>
          <w:delText xml:space="preserve">Additionally, while </w:delText>
        </w:r>
        <w:r w:rsidDel="008A665E">
          <w:rPr>
            <w:rFonts w:ascii="Times New Roman" w:eastAsia="Times New Roman" w:hAnsi="Times New Roman" w:cs="Times New Roman"/>
          </w:rPr>
          <w:delText>you</w:delText>
        </w:r>
        <w:r w:rsidRPr="004770EE" w:rsidDel="008A665E">
          <w:rPr>
            <w:rFonts w:ascii="Times New Roman" w:eastAsia="Times New Roman" w:hAnsi="Times New Roman" w:cs="Times New Roman"/>
          </w:rPr>
          <w:delText xml:space="preserve"> will be asked to contribute email</w:delText>
        </w:r>
        <w:r w:rsidR="00413083" w:rsidDel="008A665E">
          <w:rPr>
            <w:rFonts w:ascii="Times New Roman" w:eastAsia="Times New Roman" w:hAnsi="Times New Roman" w:cs="Times New Roman"/>
          </w:rPr>
          <w:delText xml:space="preserve"> and/or phone</w:delText>
        </w:r>
        <w:r w:rsidRPr="004770EE" w:rsidDel="008A665E">
          <w:rPr>
            <w:rFonts w:ascii="Times New Roman" w:eastAsia="Times New Roman" w:hAnsi="Times New Roman" w:cs="Times New Roman"/>
          </w:rPr>
          <w:delText xml:space="preserve"> data from a certain time range, </w:delText>
        </w:r>
        <w:r w:rsidRPr="00A842DE" w:rsidDel="008A665E">
          <w:rPr>
            <w:rFonts w:ascii="Times New Roman" w:eastAsia="Times New Roman" w:hAnsi="Times New Roman" w:cs="Times New Roman"/>
            <w:b/>
            <w:bCs/>
          </w:rPr>
          <w:delText>you will also have full discretion over which and how many emails you choose contribute</w:delText>
        </w:r>
        <w:r w:rsidRPr="004770EE" w:rsidDel="008A665E">
          <w:rPr>
            <w:rFonts w:ascii="Times New Roman" w:eastAsia="Times New Roman" w:hAnsi="Times New Roman" w:cs="Times New Roman"/>
          </w:rPr>
          <w:delText>.</w:delText>
        </w:r>
        <w:r w:rsidR="00413083" w:rsidDel="008A665E">
          <w:rPr>
            <w:rFonts w:ascii="Times New Roman" w:eastAsia="Times New Roman" w:hAnsi="Times New Roman" w:cs="Times New Roman"/>
          </w:rPr>
          <w:delText xml:space="preserve"> </w:delText>
        </w:r>
      </w:del>
      <w:r w:rsidR="00413083">
        <w:rPr>
          <w:rFonts w:ascii="Times New Roman" w:eastAsia="Times New Roman" w:hAnsi="Times New Roman" w:cs="Times New Roman"/>
          <w:b/>
          <w:bCs/>
        </w:rPr>
        <w:t>You will also be able to de-identify</w:t>
      </w:r>
      <w:r w:rsidR="00C41C91">
        <w:rPr>
          <w:rFonts w:ascii="Times New Roman" w:eastAsia="Times New Roman" w:hAnsi="Times New Roman" w:cs="Times New Roman"/>
          <w:b/>
          <w:bCs/>
        </w:rPr>
        <w:t xml:space="preserve"> the names of phone apps used, and the data you provide will contain only the times of usage.</w:t>
      </w:r>
      <w:r w:rsidRPr="004770EE">
        <w:rPr>
          <w:rFonts w:ascii="Times New Roman" w:eastAsia="Times New Roman" w:hAnsi="Times New Roman" w:cs="Times New Roman"/>
        </w:rPr>
        <w:t xml:space="preserve"> If there are </w:t>
      </w:r>
      <w:del w:id="79" w:author="Leandro Casiraghi" w:date="2021-06-03T14:08:00Z">
        <w:r w:rsidRPr="004770EE" w:rsidDel="008A665E">
          <w:rPr>
            <w:rFonts w:ascii="Times New Roman" w:eastAsia="Times New Roman" w:hAnsi="Times New Roman" w:cs="Times New Roman"/>
          </w:rPr>
          <w:delText>email messages</w:delText>
        </w:r>
        <w:r w:rsidR="00C41C91" w:rsidDel="008A665E">
          <w:rPr>
            <w:rFonts w:ascii="Times New Roman" w:eastAsia="Times New Roman" w:hAnsi="Times New Roman" w:cs="Times New Roman"/>
          </w:rPr>
          <w:delText xml:space="preserve"> or </w:delText>
        </w:r>
      </w:del>
      <w:r w:rsidR="00C41C91">
        <w:rPr>
          <w:rFonts w:ascii="Times New Roman" w:eastAsia="Times New Roman" w:hAnsi="Times New Roman" w:cs="Times New Roman"/>
        </w:rPr>
        <w:t>phone apps</w:t>
      </w:r>
      <w:r w:rsidRPr="004770E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that you</w:t>
      </w:r>
      <w:r w:rsidRPr="004770EE">
        <w:rPr>
          <w:rFonts w:ascii="Times New Roman" w:eastAsia="Times New Roman" w:hAnsi="Times New Roman" w:cs="Times New Roman"/>
        </w:rPr>
        <w:t xml:space="preserve"> feel contain particularly sensitive information</w:t>
      </w:r>
      <w:r>
        <w:rPr>
          <w:rFonts w:ascii="Times New Roman" w:eastAsia="Times New Roman" w:hAnsi="Times New Roman" w:cs="Times New Roman"/>
        </w:rPr>
        <w:t xml:space="preserve"> that you are not willing to contribute</w:t>
      </w:r>
      <w:r w:rsidRPr="004770E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you</w:t>
      </w:r>
      <w:r w:rsidRPr="004770EE">
        <w:rPr>
          <w:rFonts w:ascii="Times New Roman" w:eastAsia="Times New Roman" w:hAnsi="Times New Roman" w:cs="Times New Roman"/>
        </w:rPr>
        <w:t xml:space="preserve"> will be allowed to exclude those from the analysis.</w:t>
      </w:r>
    </w:p>
    <w:p w14:paraId="629ACF96" w14:textId="77777777" w:rsidR="002B6635" w:rsidRPr="00E427FC" w:rsidRDefault="002B6635" w:rsidP="00162F84">
      <w:pPr>
        <w:spacing w:before="80" w:after="0" w:line="256" w:lineRule="auto"/>
        <w:rPr>
          <w:rFonts w:ascii="Times New Roman" w:eastAsia="Times New Roman" w:hAnsi="Times New Roman" w:cs="Times New Roman"/>
        </w:rPr>
      </w:pPr>
    </w:p>
    <w:p w14:paraId="5EE72764" w14:textId="44991409" w:rsidR="00B171B2" w:rsidRDefault="00A378CB" w:rsidP="009836C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27FC">
        <w:rPr>
          <w:rFonts w:ascii="Times New Roman" w:eastAsia="Times New Roman" w:hAnsi="Times New Roman" w:cs="Times New Roman"/>
        </w:rPr>
        <w:t>The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results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of this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research</w:t>
      </w:r>
      <w:r w:rsidRPr="00E427FC">
        <w:rPr>
          <w:rFonts w:ascii="Times New Roman" w:eastAsia="Times New Roman" w:hAnsi="Times New Roman" w:cs="Times New Roman"/>
          <w:spacing w:val="-4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study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may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be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published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in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a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medical</w:t>
      </w:r>
      <w:r w:rsidRPr="00E427FC">
        <w:rPr>
          <w:rFonts w:ascii="Times New Roman" w:eastAsia="Times New Roman" w:hAnsi="Times New Roman" w:cs="Times New Roman"/>
          <w:spacing w:val="-6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 xml:space="preserve">book or </w:t>
      </w:r>
      <w:r w:rsidR="004770EE">
        <w:rPr>
          <w:rFonts w:ascii="Times New Roman" w:eastAsia="Times New Roman" w:hAnsi="Times New Roman" w:cs="Times New Roman"/>
        </w:rPr>
        <w:t xml:space="preserve">scientific </w:t>
      </w:r>
      <w:r w:rsidRPr="00E427FC">
        <w:rPr>
          <w:rFonts w:ascii="Times New Roman" w:eastAsia="Times New Roman" w:hAnsi="Times New Roman" w:cs="Times New Roman"/>
        </w:rPr>
        <w:t>journal.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However,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any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identifying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information</w:t>
      </w:r>
      <w:r w:rsidRPr="00E427FC">
        <w:rPr>
          <w:rFonts w:ascii="Times New Roman" w:eastAsia="Times New Roman" w:hAnsi="Times New Roman" w:cs="Times New Roman"/>
          <w:spacing w:val="-5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will</w:t>
      </w:r>
      <w:r w:rsidRPr="00E427FC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 xml:space="preserve">not </w:t>
      </w:r>
      <w:r w:rsidRPr="00E427FC">
        <w:rPr>
          <w:rFonts w:ascii="Times New Roman" w:eastAsia="Times New Roman" w:hAnsi="Times New Roman" w:cs="Times New Roman"/>
        </w:rPr>
        <w:t>be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used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without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your permission. Personal</w:t>
      </w:r>
      <w:r w:rsidR="00DE413C">
        <w:rPr>
          <w:rFonts w:ascii="Times New Roman" w:eastAsia="Times New Roman" w:hAnsi="Times New Roman" w:cs="Times New Roman"/>
        </w:rPr>
        <w:t xml:space="preserve"> or identifiable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information</w:t>
      </w:r>
      <w:r w:rsidRPr="00E427FC">
        <w:rPr>
          <w:rFonts w:ascii="Times New Roman" w:eastAsia="Times New Roman" w:hAnsi="Times New Roman" w:cs="Times New Roman"/>
          <w:spacing w:val="-5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will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be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kept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in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a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secure</w:t>
      </w:r>
      <w:r w:rsidRPr="00E427FC">
        <w:rPr>
          <w:rFonts w:ascii="Times New Roman" w:eastAsia="Times New Roman" w:hAnsi="Times New Roman" w:cs="Times New Roman"/>
          <w:spacing w:val="-3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locked location,</w:t>
      </w:r>
      <w:r w:rsidRPr="00E427FC">
        <w:rPr>
          <w:rFonts w:ascii="Times New Roman" w:eastAsia="Times New Roman" w:hAnsi="Times New Roman" w:cs="Times New Roman"/>
          <w:spacing w:val="-4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and/or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a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password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protected</w:t>
      </w:r>
      <w:r w:rsidRPr="00E427FC">
        <w:rPr>
          <w:rFonts w:ascii="Times New Roman" w:eastAsia="Times New Roman" w:hAnsi="Times New Roman" w:cs="Times New Roman"/>
          <w:spacing w:val="-4"/>
        </w:rPr>
        <w:t xml:space="preserve"> </w:t>
      </w:r>
      <w:r w:rsidRPr="0011119C">
        <w:rPr>
          <w:rFonts w:ascii="Times New Roman" w:eastAsia="Times New Roman" w:hAnsi="Times New Roman" w:cs="Times New Roman"/>
          <w:noProof/>
        </w:rPr>
        <w:t>computer</w:t>
      </w:r>
      <w:r w:rsidRPr="00E427FC">
        <w:rPr>
          <w:rFonts w:ascii="Times New Roman" w:eastAsia="Times New Roman" w:hAnsi="Times New Roman" w:cs="Times New Roman"/>
          <w:spacing w:val="-4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only</w:t>
      </w:r>
      <w:r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="00BC2E82">
        <w:rPr>
          <w:rFonts w:ascii="Times New Roman" w:eastAsia="Times New Roman" w:hAnsi="Times New Roman" w:cs="Times New Roman"/>
          <w:spacing w:val="-1"/>
        </w:rPr>
        <w:t xml:space="preserve">accessible by </w:t>
      </w:r>
      <w:r w:rsidRPr="00E427FC">
        <w:rPr>
          <w:rFonts w:ascii="Times New Roman" w:eastAsia="Times New Roman" w:hAnsi="Times New Roman" w:cs="Times New Roman"/>
        </w:rPr>
        <w:t>the</w:t>
      </w:r>
      <w:r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</w:rPr>
        <w:t>investigator</w:t>
      </w:r>
      <w:r w:rsidR="000D5C05">
        <w:rPr>
          <w:rFonts w:ascii="Times New Roman" w:eastAsia="Times New Roman" w:hAnsi="Times New Roman" w:cs="Times New Roman"/>
        </w:rPr>
        <w:t>s</w:t>
      </w:r>
      <w:r w:rsidRPr="00E427FC">
        <w:rPr>
          <w:rFonts w:ascii="Times New Roman" w:eastAsia="Times New Roman" w:hAnsi="Times New Roman" w:cs="Times New Roman"/>
        </w:rPr>
        <w:t>.</w:t>
      </w:r>
      <w:r w:rsidR="00B82688">
        <w:rPr>
          <w:rFonts w:ascii="Times New Roman" w:eastAsia="Times New Roman" w:hAnsi="Times New Roman" w:cs="Times New Roman"/>
        </w:rPr>
        <w:t xml:space="preserve"> </w:t>
      </w:r>
      <w:r w:rsidR="009836C1" w:rsidRPr="00E427FC">
        <w:rPr>
          <w:rFonts w:ascii="Times New Roman" w:eastAsia="Times New Roman" w:hAnsi="Times New Roman" w:cs="Times New Roman"/>
        </w:rPr>
        <w:t>The</w:t>
      </w:r>
      <w:r w:rsidR="009836C1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9836C1" w:rsidRPr="00E427FC">
        <w:rPr>
          <w:rFonts w:ascii="Times New Roman" w:eastAsia="Times New Roman" w:hAnsi="Times New Roman" w:cs="Times New Roman"/>
        </w:rPr>
        <w:t>information</w:t>
      </w:r>
      <w:r w:rsidR="009836C1" w:rsidRPr="00E427FC">
        <w:rPr>
          <w:rFonts w:ascii="Times New Roman" w:eastAsia="Times New Roman" w:hAnsi="Times New Roman" w:cs="Times New Roman"/>
          <w:spacing w:val="-5"/>
        </w:rPr>
        <w:t xml:space="preserve"> collected </w:t>
      </w:r>
      <w:r w:rsidR="009836C1">
        <w:rPr>
          <w:rFonts w:ascii="Times New Roman" w:eastAsia="Times New Roman" w:hAnsi="Times New Roman" w:cs="Times New Roman"/>
          <w:spacing w:val="-5"/>
        </w:rPr>
        <w:t>in</w:t>
      </w:r>
      <w:r w:rsidR="009836C1" w:rsidRPr="00E427FC">
        <w:rPr>
          <w:rFonts w:ascii="Times New Roman" w:eastAsia="Times New Roman" w:hAnsi="Times New Roman" w:cs="Times New Roman"/>
          <w:spacing w:val="-5"/>
        </w:rPr>
        <w:t xml:space="preserve"> this study </w:t>
      </w:r>
      <w:r w:rsidR="009836C1" w:rsidRPr="00E427FC">
        <w:rPr>
          <w:rFonts w:ascii="Times New Roman" w:eastAsia="Times New Roman" w:hAnsi="Times New Roman" w:cs="Times New Roman"/>
        </w:rPr>
        <w:t>will</w:t>
      </w:r>
      <w:r w:rsidR="009836C1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9836C1" w:rsidRPr="00E427FC">
        <w:rPr>
          <w:rFonts w:ascii="Times New Roman" w:eastAsia="Times New Roman" w:hAnsi="Times New Roman" w:cs="Times New Roman"/>
        </w:rPr>
        <w:t>be</w:t>
      </w:r>
      <w:r w:rsidR="009836C1"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="009836C1" w:rsidRPr="00E427FC">
        <w:rPr>
          <w:rFonts w:ascii="Times New Roman" w:eastAsia="Times New Roman" w:hAnsi="Times New Roman" w:cs="Times New Roman"/>
        </w:rPr>
        <w:t>available</w:t>
      </w:r>
      <w:r w:rsidR="009836C1" w:rsidRPr="00E427FC">
        <w:rPr>
          <w:rFonts w:ascii="Times New Roman" w:eastAsia="Times New Roman" w:hAnsi="Times New Roman" w:cs="Times New Roman"/>
          <w:spacing w:val="-6"/>
        </w:rPr>
        <w:t xml:space="preserve"> </w:t>
      </w:r>
      <w:r w:rsidR="009836C1" w:rsidRPr="00E427FC">
        <w:rPr>
          <w:rFonts w:ascii="Times New Roman" w:eastAsia="Times New Roman" w:hAnsi="Times New Roman" w:cs="Times New Roman"/>
        </w:rPr>
        <w:t>to</w:t>
      </w:r>
      <w:r w:rsidR="009836C1"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="009836C1" w:rsidRPr="00E427FC">
        <w:rPr>
          <w:rFonts w:ascii="Times New Roman" w:eastAsia="Times New Roman" w:hAnsi="Times New Roman" w:cs="Times New Roman"/>
        </w:rPr>
        <w:t>the</w:t>
      </w:r>
      <w:r w:rsidR="009836C1" w:rsidRPr="00E427FC">
        <w:rPr>
          <w:rFonts w:ascii="Times New Roman" w:eastAsia="Times New Roman" w:hAnsi="Times New Roman" w:cs="Times New Roman"/>
          <w:spacing w:val="-2"/>
        </w:rPr>
        <w:t xml:space="preserve"> </w:t>
      </w:r>
      <w:r w:rsidR="009836C1" w:rsidRPr="00E427FC">
        <w:rPr>
          <w:rFonts w:ascii="Times New Roman" w:eastAsia="Times New Roman" w:hAnsi="Times New Roman" w:cs="Times New Roman"/>
        </w:rPr>
        <w:t>researchers</w:t>
      </w:r>
      <w:r w:rsidR="009836C1" w:rsidRPr="00E427FC">
        <w:rPr>
          <w:rFonts w:ascii="Times New Roman" w:eastAsia="Times New Roman" w:hAnsi="Times New Roman" w:cs="Times New Roman"/>
          <w:spacing w:val="-5"/>
        </w:rPr>
        <w:t xml:space="preserve"> </w:t>
      </w:r>
      <w:r w:rsidR="009836C1" w:rsidRPr="00E427FC">
        <w:rPr>
          <w:rFonts w:ascii="Times New Roman" w:eastAsia="Times New Roman" w:hAnsi="Times New Roman" w:cs="Times New Roman"/>
        </w:rPr>
        <w:t>for up to</w:t>
      </w:r>
      <w:r w:rsidR="009836C1" w:rsidRPr="00E427FC">
        <w:rPr>
          <w:rFonts w:ascii="Times New Roman" w:eastAsia="Times New Roman" w:hAnsi="Times New Roman" w:cs="Times New Roman"/>
          <w:spacing w:val="-1"/>
        </w:rPr>
        <w:t xml:space="preserve"> </w:t>
      </w:r>
      <w:r w:rsidR="009836C1" w:rsidRPr="00E427FC">
        <w:rPr>
          <w:rFonts w:ascii="Times New Roman" w:eastAsia="Times New Roman" w:hAnsi="Times New Roman" w:cs="Times New Roman"/>
        </w:rPr>
        <w:t>10 years.</w:t>
      </w:r>
    </w:p>
    <w:p w14:paraId="64DF237B" w14:textId="77777777" w:rsidR="00B171B2" w:rsidRPr="00E427FC" w:rsidRDefault="00B171B2" w:rsidP="00162F84">
      <w:pPr>
        <w:spacing w:before="11" w:after="0" w:line="260" w:lineRule="exact"/>
        <w:rPr>
          <w:sz w:val="26"/>
          <w:szCs w:val="26"/>
        </w:rPr>
      </w:pPr>
    </w:p>
    <w:p w14:paraId="5F61250F" w14:textId="70C3FA89" w:rsidR="00B171B2" w:rsidRPr="00E427FC" w:rsidRDefault="00A378CB" w:rsidP="00162F8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427FC">
        <w:rPr>
          <w:rFonts w:ascii="Times New Roman" w:eastAsia="Times New Roman" w:hAnsi="Times New Roman" w:cs="Times New Roman"/>
          <w:b/>
          <w:bCs/>
        </w:rPr>
        <w:t>If you have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="00DE413C">
        <w:rPr>
          <w:rFonts w:ascii="Times New Roman" w:eastAsia="Times New Roman" w:hAnsi="Times New Roman" w:cs="Times New Roman"/>
          <w:b/>
          <w:bCs/>
          <w:spacing w:val="-1"/>
        </w:rPr>
        <w:t xml:space="preserve">additional </w:t>
      </w:r>
      <w:r w:rsidRPr="00E427FC">
        <w:rPr>
          <w:rFonts w:ascii="Times New Roman" w:eastAsia="Times New Roman" w:hAnsi="Times New Roman" w:cs="Times New Roman"/>
          <w:b/>
          <w:bCs/>
        </w:rPr>
        <w:t>questions</w:t>
      </w:r>
      <w:r w:rsidRPr="00E427FC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or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concerns</w:t>
      </w:r>
      <w:r w:rsidRPr="00E427FC"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about how the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data may be</w:t>
      </w:r>
      <w:r w:rsidRPr="00E427FC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used</w:t>
      </w:r>
      <w:r w:rsidR="007B7ED4">
        <w:rPr>
          <w:rFonts w:ascii="Times New Roman" w:eastAsia="Times New Roman" w:hAnsi="Times New Roman" w:cs="Times New Roman"/>
          <w:b/>
          <w:bCs/>
        </w:rPr>
        <w:t>,</w:t>
      </w:r>
      <w:r w:rsidRPr="00E427FC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E427FC">
        <w:rPr>
          <w:rFonts w:ascii="Times New Roman" w:eastAsia="Times New Roman" w:hAnsi="Times New Roman" w:cs="Times New Roman"/>
          <w:b/>
          <w:bCs/>
        </w:rPr>
        <w:t>contact</w:t>
      </w:r>
      <w:r w:rsidR="007B7ED4">
        <w:rPr>
          <w:rFonts w:ascii="Times New Roman" w:eastAsia="Times New Roman" w:hAnsi="Times New Roman" w:cs="Times New Roman"/>
          <w:b/>
          <w:bCs/>
        </w:rPr>
        <w:t xml:space="preserve"> the researchers. Their information is detailed </w:t>
      </w:r>
      <w:r w:rsidR="00BC2E82">
        <w:rPr>
          <w:rFonts w:ascii="Times New Roman" w:eastAsia="Times New Roman" w:hAnsi="Times New Roman" w:cs="Times New Roman"/>
          <w:b/>
          <w:bCs/>
        </w:rPr>
        <w:t>in the first page</w:t>
      </w:r>
      <w:r w:rsidR="007B7ED4">
        <w:rPr>
          <w:rFonts w:ascii="Times New Roman" w:eastAsia="Times New Roman" w:hAnsi="Times New Roman" w:cs="Times New Roman"/>
          <w:b/>
          <w:bCs/>
        </w:rPr>
        <w:t xml:space="preserve"> of this consent form.</w:t>
      </w:r>
    </w:p>
    <w:p w14:paraId="686A564E" w14:textId="77777777" w:rsidR="00B171B2" w:rsidRPr="00E427FC" w:rsidRDefault="00B171B2" w:rsidP="00162F84">
      <w:pPr>
        <w:spacing w:before="7" w:after="0" w:line="260" w:lineRule="exact"/>
        <w:rPr>
          <w:sz w:val="26"/>
          <w:szCs w:val="26"/>
        </w:rPr>
      </w:pPr>
    </w:p>
    <w:p w14:paraId="3A6CE7E0" w14:textId="179836E2" w:rsidR="00B171B2" w:rsidRPr="00E427FC" w:rsidRDefault="00A378CB" w:rsidP="0016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7FC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S</w:t>
      </w:r>
      <w:r w:rsidR="00E42452" w:rsidRPr="00E427FC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ubject</w:t>
      </w:r>
      <w:r w:rsidRPr="00E427FC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’s statement</w:t>
      </w:r>
    </w:p>
    <w:p w14:paraId="7F084068" w14:textId="77777777" w:rsidR="00B171B2" w:rsidRPr="00E427FC" w:rsidRDefault="00B171B2" w:rsidP="00162F84">
      <w:pPr>
        <w:spacing w:before="3" w:after="0" w:line="130" w:lineRule="exact"/>
        <w:rPr>
          <w:sz w:val="13"/>
          <w:szCs w:val="13"/>
        </w:rPr>
      </w:pPr>
    </w:p>
    <w:p w14:paraId="2271C304" w14:textId="5FEA5551" w:rsidR="00735340" w:rsidRDefault="00735340" w:rsidP="00735340">
      <w:pPr>
        <w:spacing w:after="0" w:line="284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agree to participate in this study, </w:t>
      </w:r>
      <w:r w:rsidR="00C41C91">
        <w:rPr>
          <w:rFonts w:ascii="Times New Roman" w:eastAsia="Times New Roman" w:hAnsi="Times New Roman" w:cs="Times New Roman"/>
        </w:rPr>
        <w:t>proceed to fill out this form</w:t>
      </w:r>
      <w:r>
        <w:rPr>
          <w:rFonts w:ascii="Times New Roman" w:eastAsia="Times New Roman" w:hAnsi="Times New Roman" w:cs="Times New Roman"/>
        </w:rPr>
        <w:t xml:space="preserve">. </w:t>
      </w:r>
      <w:r w:rsidR="00C41C91">
        <w:rPr>
          <w:rFonts w:ascii="Times New Roman" w:eastAsia="Times New Roman" w:hAnsi="Times New Roman" w:cs="Times New Roman"/>
        </w:rPr>
        <w:t>Before consenting, be aware that you are encouraged to reach out to the Study Coordinator by e-mail or phone with any questions, comments or concerns you have before proceeding</w:t>
      </w:r>
      <w:r>
        <w:rPr>
          <w:rFonts w:ascii="Times New Roman" w:eastAsia="Times New Roman" w:hAnsi="Times New Roman" w:cs="Times New Roman"/>
        </w:rPr>
        <w:t>. By providing consent, you will be acknowledging the following:</w:t>
      </w:r>
    </w:p>
    <w:p w14:paraId="55EDF770" w14:textId="77777777" w:rsidR="00735340" w:rsidRDefault="00735340" w:rsidP="00735340">
      <w:pPr>
        <w:spacing w:after="0" w:line="284" w:lineRule="auto"/>
        <w:rPr>
          <w:rFonts w:ascii="Times New Roman" w:eastAsia="Times New Roman" w:hAnsi="Times New Roman" w:cs="Times New Roman"/>
        </w:rPr>
      </w:pPr>
    </w:p>
    <w:p w14:paraId="2D427F62" w14:textId="20E0A887" w:rsidR="00E8285C" w:rsidRPr="00735340" w:rsidRDefault="00735340" w:rsidP="00735340">
      <w:pPr>
        <w:spacing w:after="0" w:line="284" w:lineRule="auto"/>
        <w:rPr>
          <w:rFonts w:ascii="Times New Roman" w:eastAsia="Times New Roman" w:hAnsi="Times New Roman" w:cs="Times New Roman"/>
          <w:i/>
          <w:iCs/>
        </w:rPr>
      </w:pPr>
      <w:r w:rsidRPr="00735340">
        <w:rPr>
          <w:rFonts w:ascii="Times New Roman" w:eastAsia="Times New Roman" w:hAnsi="Times New Roman" w:cs="Times New Roman"/>
          <w:i/>
          <w:iCs/>
        </w:rPr>
        <w:t>“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This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study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has been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explained</w:t>
      </w:r>
      <w:r w:rsidR="00A378CB" w:rsidRPr="00735340">
        <w:rPr>
          <w:rFonts w:ascii="Times New Roman" w:eastAsia="Times New Roman" w:hAnsi="Times New Roman" w:cs="Times New Roman"/>
          <w:i/>
          <w:iCs/>
          <w:spacing w:val="-4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to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me</w:t>
      </w:r>
      <w:r w:rsidR="00C41C91">
        <w:rPr>
          <w:rFonts w:ascii="Times New Roman" w:eastAsia="Times New Roman" w:hAnsi="Times New Roman" w:cs="Times New Roman"/>
          <w:i/>
          <w:iCs/>
        </w:rPr>
        <w:t xml:space="preserve"> via this electronic consent form</w:t>
      </w:r>
      <w:del w:id="80" w:author="Leandro Casiraghi" w:date="2021-06-03T14:10:00Z">
        <w:r w:rsidR="00C41C91" w:rsidDel="008A665E">
          <w:rPr>
            <w:rFonts w:ascii="Times New Roman" w:eastAsia="Times New Roman" w:hAnsi="Times New Roman" w:cs="Times New Roman"/>
            <w:i/>
            <w:iCs/>
          </w:rPr>
          <w:delText>.</w:delText>
        </w:r>
      </w:del>
      <w:r w:rsidR="00A378CB" w:rsidRPr="00735340">
        <w:rPr>
          <w:rFonts w:ascii="Times New Roman" w:eastAsia="Times New Roman" w:hAnsi="Times New Roman" w:cs="Times New Roman"/>
          <w:i/>
          <w:iCs/>
        </w:rPr>
        <w:t>.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I volunteer</w:t>
      </w:r>
      <w:r w:rsidR="00A378CB" w:rsidRPr="00735340">
        <w:rPr>
          <w:rFonts w:ascii="Times New Roman" w:eastAsia="Times New Roman" w:hAnsi="Times New Roman" w:cs="Times New Roman"/>
          <w:i/>
          <w:iCs/>
          <w:spacing w:val="-4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to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take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part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in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this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research.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I have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had a chance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to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ask questions.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If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I have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questions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later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about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the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research,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or if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I have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been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harmed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by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participating</w:t>
      </w:r>
      <w:r w:rsidR="00A378CB" w:rsidRPr="00735340">
        <w:rPr>
          <w:rFonts w:ascii="Times New Roman" w:eastAsia="Times New Roman" w:hAnsi="Times New Roman" w:cs="Times New Roman"/>
          <w:i/>
          <w:iCs/>
          <w:spacing w:val="-4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in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this study,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I can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contact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one</w:t>
      </w:r>
      <w:r w:rsidR="00A842DE">
        <w:rPr>
          <w:rFonts w:ascii="Times New Roman" w:eastAsia="Times New Roman" w:hAnsi="Times New Roman" w:cs="Times New Roman"/>
          <w:i/>
          <w:iCs/>
        </w:rPr>
        <w:t xml:space="preserve"> of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the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researcher</w:t>
      </w:r>
      <w:r w:rsidR="00A842DE">
        <w:rPr>
          <w:rFonts w:ascii="Times New Roman" w:eastAsia="Times New Roman" w:hAnsi="Times New Roman" w:cs="Times New Roman"/>
          <w:i/>
          <w:iCs/>
        </w:rPr>
        <w:t>s</w:t>
      </w:r>
      <w:r w:rsidR="00A378CB" w:rsidRPr="00735340">
        <w:rPr>
          <w:rFonts w:ascii="Times New Roman" w:eastAsia="Times New Roman" w:hAnsi="Times New Roman" w:cs="Times New Roman"/>
          <w:i/>
          <w:iCs/>
          <w:spacing w:val="-4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listed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on the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first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page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of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this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consent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form.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If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I have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questions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about my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rights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as a research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subject,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I can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call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the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Human Subjects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Division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at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(206) 543-0098. I will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receive</w:t>
      </w:r>
      <w:r w:rsidR="00A378CB" w:rsidRPr="00735340">
        <w:rPr>
          <w:rFonts w:ascii="Times New Roman" w:eastAsia="Times New Roman" w:hAnsi="Times New Roman" w:cs="Times New Roman"/>
          <w:i/>
          <w:iCs/>
          <w:spacing w:val="-5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a copy</w:t>
      </w:r>
      <w:r w:rsidR="00A378CB" w:rsidRPr="00735340">
        <w:rPr>
          <w:rFonts w:ascii="Times New Roman" w:eastAsia="Times New Roman" w:hAnsi="Times New Roman" w:cs="Times New Roman"/>
          <w:i/>
          <w:iCs/>
          <w:spacing w:val="-2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of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this</w:t>
      </w:r>
      <w:r w:rsidR="00A378CB" w:rsidRPr="00735340">
        <w:rPr>
          <w:rFonts w:ascii="Times New Roman" w:eastAsia="Times New Roman" w:hAnsi="Times New Roman" w:cs="Times New Roman"/>
          <w:i/>
          <w:iCs/>
          <w:spacing w:val="-1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consent</w:t>
      </w:r>
      <w:r w:rsidR="00A378CB" w:rsidRPr="00735340">
        <w:rPr>
          <w:rFonts w:ascii="Times New Roman" w:eastAsia="Times New Roman" w:hAnsi="Times New Roman" w:cs="Times New Roman"/>
          <w:i/>
          <w:iCs/>
          <w:spacing w:val="-3"/>
        </w:rPr>
        <w:t xml:space="preserve"> </w:t>
      </w:r>
      <w:r w:rsidR="00A378CB" w:rsidRPr="00735340">
        <w:rPr>
          <w:rFonts w:ascii="Times New Roman" w:eastAsia="Times New Roman" w:hAnsi="Times New Roman" w:cs="Times New Roman"/>
          <w:i/>
          <w:iCs/>
        </w:rPr>
        <w:t>form</w:t>
      </w:r>
      <w:r w:rsidR="004A5A90" w:rsidRPr="00735340">
        <w:rPr>
          <w:rFonts w:ascii="Times New Roman" w:eastAsia="Times New Roman" w:hAnsi="Times New Roman" w:cs="Times New Roman"/>
          <w:bCs/>
          <w:i/>
          <w:iCs/>
        </w:rPr>
        <w:t>.</w:t>
      </w:r>
      <w:r w:rsidRPr="00735340">
        <w:rPr>
          <w:rFonts w:ascii="Times New Roman" w:eastAsia="Times New Roman" w:hAnsi="Times New Roman" w:cs="Times New Roman"/>
          <w:bCs/>
          <w:i/>
          <w:iCs/>
        </w:rPr>
        <w:t>”</w:t>
      </w:r>
    </w:p>
    <w:sectPr w:rsidR="00E8285C" w:rsidRPr="00735340" w:rsidSect="009836C1">
      <w:footerReference w:type="default" r:id="rId7"/>
      <w:pgSz w:w="12240" w:h="15840" w:code="1"/>
      <w:pgMar w:top="720" w:right="1440" w:bottom="1440" w:left="1440" w:header="0" w:footer="10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7AE1" w14:textId="77777777" w:rsidR="00E8638D" w:rsidRDefault="00E8638D">
      <w:pPr>
        <w:spacing w:after="0" w:line="240" w:lineRule="auto"/>
      </w:pPr>
      <w:r>
        <w:separator/>
      </w:r>
    </w:p>
  </w:endnote>
  <w:endnote w:type="continuationSeparator" w:id="0">
    <w:p w14:paraId="4A6BE321" w14:textId="77777777" w:rsidR="00E8638D" w:rsidRDefault="00E8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4C0F" w14:textId="36EEB51A" w:rsidR="000C6992" w:rsidRDefault="000C6992">
    <w:pPr>
      <w:spacing w:after="0" w:line="200" w:lineRule="exact"/>
      <w:rPr>
        <w:sz w:val="20"/>
        <w:szCs w:val="20"/>
      </w:rPr>
    </w:pPr>
  </w:p>
  <w:p w14:paraId="21BE2A1A" w14:textId="277706EB" w:rsidR="00B171B2" w:rsidRPr="000C6992" w:rsidRDefault="00735340">
    <w:pPr>
      <w:spacing w:after="0" w:line="200" w:lineRule="exact"/>
      <w:rPr>
        <w:rFonts w:ascii="Times New Roman" w:hAnsi="Times New Roman" w:cs="Times New Roman"/>
      </w:rPr>
    </w:pPr>
    <w:del w:id="81" w:author="Leandro Casiraghi" w:date="2021-06-03T14:08:00Z">
      <w:r w:rsidDel="008A665E">
        <w:rPr>
          <w:rFonts w:ascii="Times New Roman" w:hAnsi="Times New Roman" w:cs="Times New Roman"/>
        </w:rPr>
        <w:delText>April,</w:delText>
      </w:r>
      <w:r w:rsidR="00E8285C" w:rsidDel="008A665E">
        <w:rPr>
          <w:rFonts w:ascii="Times New Roman" w:hAnsi="Times New Roman" w:cs="Times New Roman"/>
        </w:rPr>
        <w:delText xml:space="preserve"> </w:delText>
      </w:r>
      <w:r w:rsidDel="008A665E">
        <w:rPr>
          <w:rFonts w:ascii="Times New Roman" w:hAnsi="Times New Roman" w:cs="Times New Roman"/>
        </w:rPr>
        <w:delText>1</w:delText>
      </w:r>
      <w:r w:rsidR="00704600" w:rsidDel="008A665E">
        <w:rPr>
          <w:rFonts w:ascii="Times New Roman" w:hAnsi="Times New Roman" w:cs="Times New Roman"/>
        </w:rPr>
        <w:delText>2</w:delText>
      </w:r>
      <w:r w:rsidR="000C6992" w:rsidRPr="000C6992" w:rsidDel="008A665E">
        <w:rPr>
          <w:rFonts w:ascii="Times New Roman" w:hAnsi="Times New Roman" w:cs="Times New Roman"/>
        </w:rPr>
        <w:delText>, 20</w:delText>
      </w:r>
      <w:r w:rsidDel="008A665E">
        <w:rPr>
          <w:rFonts w:ascii="Times New Roman" w:hAnsi="Times New Roman" w:cs="Times New Roman"/>
        </w:rPr>
        <w:delText>20</w:delText>
      </w:r>
    </w:del>
    <w:proofErr w:type="gramStart"/>
    <w:ins w:id="82" w:author="Leandro Casiraghi" w:date="2021-06-03T14:08:00Z">
      <w:r w:rsidR="008A665E">
        <w:rPr>
          <w:rFonts w:ascii="Times New Roman" w:hAnsi="Times New Roman" w:cs="Times New Roman"/>
        </w:rPr>
        <w:t>June,</w:t>
      </w:r>
      <w:proofErr w:type="gramEnd"/>
      <w:r w:rsidR="008A665E">
        <w:rPr>
          <w:rFonts w:ascii="Times New Roman" w:hAnsi="Times New Roman" w:cs="Times New Roman"/>
        </w:rPr>
        <w:t xml:space="preserve"> </w:t>
      </w:r>
    </w:ins>
    <w:ins w:id="83" w:author="Leandro Casiraghi" w:date="2021-06-03T14:09:00Z">
      <w:r w:rsidR="008A665E">
        <w:rPr>
          <w:rFonts w:ascii="Times New Roman" w:hAnsi="Times New Roman" w:cs="Times New Roman"/>
        </w:rPr>
        <w:t>3, 2021</w:t>
      </w:r>
    </w:ins>
  </w:p>
  <w:p w14:paraId="31D8DE4E" w14:textId="4BEA2D4E" w:rsidR="000C6992" w:rsidRPr="008A665E" w:rsidRDefault="008A665E" w:rsidP="008A665E">
    <w:pPr>
      <w:spacing w:after="0" w:line="200" w:lineRule="exact"/>
      <w:rPr>
        <w:rFonts w:ascii="Times New Roman" w:hAnsi="Times New Roman" w:cs="Times New Roman"/>
        <w:i/>
        <w:iCs/>
        <w:rPrChange w:id="84" w:author="Leandro Casiraghi" w:date="2021-06-03T14:09:00Z">
          <w:rPr>
            <w:rFonts w:ascii="Times New Roman" w:hAnsi="Times New Roman" w:cs="Times New Roman"/>
          </w:rPr>
        </w:rPrChange>
      </w:rPr>
    </w:pPr>
    <w:ins w:id="85" w:author="Leandro Casiraghi" w:date="2021-06-03T14:09:00Z">
      <w:r w:rsidRPr="008A665E">
        <w:rPr>
          <w:rFonts w:ascii="Times New Roman" w:hAnsi="Times New Roman" w:cs="Times New Roman"/>
          <w:i/>
          <w:iCs/>
          <w:noProof/>
          <w:rPrChange w:id="86" w:author="Leandro Casiraghi" w:date="2021-06-03T14:09:00Z">
            <w:rPr>
              <w:rFonts w:ascii="Times New Roman" w:hAnsi="Times New Roman" w:cs="Times New Roman"/>
              <w:noProof/>
            </w:rPr>
          </w:rPrChange>
        </w:rPr>
        <w:t>Assessing Daily Rhythms of Work During the COVID-19 Pandemic</w:t>
      </w:r>
      <w:r w:rsidRPr="008A665E" w:rsidDel="008A665E">
        <w:rPr>
          <w:rFonts w:ascii="Times New Roman" w:hAnsi="Times New Roman" w:cs="Times New Roman"/>
          <w:i/>
          <w:iCs/>
          <w:noProof/>
          <w:rPrChange w:id="87" w:author="Leandro Casiraghi" w:date="2021-06-03T14:09:00Z">
            <w:rPr>
              <w:rFonts w:ascii="Times New Roman" w:hAnsi="Times New Roman" w:cs="Times New Roman"/>
              <w:noProof/>
            </w:rPr>
          </w:rPrChange>
        </w:rPr>
        <w:t xml:space="preserve"> </w:t>
      </w:r>
    </w:ins>
    <w:del w:id="88" w:author="Leandro Casiraghi" w:date="2021-06-03T14:09:00Z">
      <w:r w:rsidR="00704600" w:rsidRPr="008A665E" w:rsidDel="008A665E">
        <w:rPr>
          <w:rFonts w:ascii="Times New Roman" w:hAnsi="Times New Roman" w:cs="Times New Roman"/>
          <w:i/>
          <w:iCs/>
          <w:noProof/>
          <w:rPrChange w:id="89" w:author="Leandro Casiraghi" w:date="2021-06-03T14:09:00Z">
            <w:rPr>
              <w:rFonts w:ascii="Times New Roman" w:hAnsi="Times New Roman" w:cs="Times New Roman"/>
              <w:noProof/>
            </w:rPr>
          </w:rPrChange>
        </w:rPr>
        <w:delText>"Stay at home" order and sleep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13A77" w14:textId="77777777" w:rsidR="00E8638D" w:rsidRDefault="00E8638D">
      <w:pPr>
        <w:spacing w:after="0" w:line="240" w:lineRule="auto"/>
      </w:pPr>
      <w:r>
        <w:separator/>
      </w:r>
    </w:p>
  </w:footnote>
  <w:footnote w:type="continuationSeparator" w:id="0">
    <w:p w14:paraId="6E7D804F" w14:textId="77777777" w:rsidR="00E8638D" w:rsidRDefault="00E86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7F80"/>
    <w:multiLevelType w:val="hybridMultilevel"/>
    <w:tmpl w:val="CB368FF6"/>
    <w:lvl w:ilvl="0" w:tplc="B9D8019A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5AE54DC1"/>
    <w:multiLevelType w:val="hybridMultilevel"/>
    <w:tmpl w:val="DDF82EF6"/>
    <w:lvl w:ilvl="0" w:tplc="7F1AA2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676811"/>
    <w:multiLevelType w:val="hybridMultilevel"/>
    <w:tmpl w:val="B0C037AA"/>
    <w:lvl w:ilvl="0" w:tplc="8AD80816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6672010B"/>
    <w:multiLevelType w:val="hybridMultilevel"/>
    <w:tmpl w:val="BC8A75D6"/>
    <w:lvl w:ilvl="0" w:tplc="63DC48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BB28F2"/>
    <w:multiLevelType w:val="hybridMultilevel"/>
    <w:tmpl w:val="AEF6C7AC"/>
    <w:lvl w:ilvl="0" w:tplc="F7FE4C82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andro Casiraghi">
    <w15:presenceInfo w15:providerId="None" w15:userId="Leandro Casirag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2tDQwNrc0MzM2tzBU0lEKTi0uzszPAykwqwUAa8do6iwAAAA="/>
  </w:docVars>
  <w:rsids>
    <w:rsidRoot w:val="00B171B2"/>
    <w:rsid w:val="00095FBC"/>
    <w:rsid w:val="000C4690"/>
    <w:rsid w:val="000C66F0"/>
    <w:rsid w:val="000C6992"/>
    <w:rsid w:val="000D5C05"/>
    <w:rsid w:val="000E3933"/>
    <w:rsid w:val="0011119C"/>
    <w:rsid w:val="00116599"/>
    <w:rsid w:val="00162F84"/>
    <w:rsid w:val="00183F1A"/>
    <w:rsid w:val="001B481F"/>
    <w:rsid w:val="001C3F66"/>
    <w:rsid w:val="001C7008"/>
    <w:rsid w:val="001E6A4D"/>
    <w:rsid w:val="0022507B"/>
    <w:rsid w:val="00252598"/>
    <w:rsid w:val="0029619B"/>
    <w:rsid w:val="002B6635"/>
    <w:rsid w:val="002B7ACA"/>
    <w:rsid w:val="002C7A1E"/>
    <w:rsid w:val="002F1C3D"/>
    <w:rsid w:val="002F50EA"/>
    <w:rsid w:val="003656A4"/>
    <w:rsid w:val="003668BB"/>
    <w:rsid w:val="003765B8"/>
    <w:rsid w:val="003C3C37"/>
    <w:rsid w:val="003C3C6D"/>
    <w:rsid w:val="003E16B9"/>
    <w:rsid w:val="003F0381"/>
    <w:rsid w:val="003F0B44"/>
    <w:rsid w:val="004032F9"/>
    <w:rsid w:val="00412D39"/>
    <w:rsid w:val="00413083"/>
    <w:rsid w:val="00414408"/>
    <w:rsid w:val="00425707"/>
    <w:rsid w:val="0043426C"/>
    <w:rsid w:val="004569A9"/>
    <w:rsid w:val="004770EE"/>
    <w:rsid w:val="004A0437"/>
    <w:rsid w:val="004A5A90"/>
    <w:rsid w:val="004B4FDC"/>
    <w:rsid w:val="00500AB9"/>
    <w:rsid w:val="00520767"/>
    <w:rsid w:val="00524A89"/>
    <w:rsid w:val="005766E0"/>
    <w:rsid w:val="006016BD"/>
    <w:rsid w:val="00613007"/>
    <w:rsid w:val="00637B1F"/>
    <w:rsid w:val="006A5852"/>
    <w:rsid w:val="006B2795"/>
    <w:rsid w:val="006C2476"/>
    <w:rsid w:val="006D6DF3"/>
    <w:rsid w:val="00704600"/>
    <w:rsid w:val="007260BD"/>
    <w:rsid w:val="00735340"/>
    <w:rsid w:val="0074280A"/>
    <w:rsid w:val="007A347B"/>
    <w:rsid w:val="007B7ED4"/>
    <w:rsid w:val="007C0C9F"/>
    <w:rsid w:val="007F023E"/>
    <w:rsid w:val="00865C00"/>
    <w:rsid w:val="00886851"/>
    <w:rsid w:val="008A665E"/>
    <w:rsid w:val="008B5634"/>
    <w:rsid w:val="008C3B94"/>
    <w:rsid w:val="008E3B67"/>
    <w:rsid w:val="008F3E24"/>
    <w:rsid w:val="009167D4"/>
    <w:rsid w:val="00930072"/>
    <w:rsid w:val="00977DA1"/>
    <w:rsid w:val="009836C1"/>
    <w:rsid w:val="0099156A"/>
    <w:rsid w:val="009A4AD4"/>
    <w:rsid w:val="009F7347"/>
    <w:rsid w:val="00A15585"/>
    <w:rsid w:val="00A35294"/>
    <w:rsid w:val="00A378CB"/>
    <w:rsid w:val="00A75AA8"/>
    <w:rsid w:val="00A842DE"/>
    <w:rsid w:val="00A95564"/>
    <w:rsid w:val="00AA5F6C"/>
    <w:rsid w:val="00AB2750"/>
    <w:rsid w:val="00AE4CB5"/>
    <w:rsid w:val="00B03E98"/>
    <w:rsid w:val="00B171B2"/>
    <w:rsid w:val="00B46E84"/>
    <w:rsid w:val="00B82688"/>
    <w:rsid w:val="00B9117A"/>
    <w:rsid w:val="00BC0E50"/>
    <w:rsid w:val="00BC2E82"/>
    <w:rsid w:val="00BD3676"/>
    <w:rsid w:val="00BD6677"/>
    <w:rsid w:val="00BE4300"/>
    <w:rsid w:val="00C052B8"/>
    <w:rsid w:val="00C4081B"/>
    <w:rsid w:val="00C41C91"/>
    <w:rsid w:val="00CC12A7"/>
    <w:rsid w:val="00D27C6C"/>
    <w:rsid w:val="00D76975"/>
    <w:rsid w:val="00D80813"/>
    <w:rsid w:val="00DB09D7"/>
    <w:rsid w:val="00DB1AEC"/>
    <w:rsid w:val="00DE413C"/>
    <w:rsid w:val="00E17CEB"/>
    <w:rsid w:val="00E40AEE"/>
    <w:rsid w:val="00E42452"/>
    <w:rsid w:val="00E427FC"/>
    <w:rsid w:val="00E75885"/>
    <w:rsid w:val="00E8285C"/>
    <w:rsid w:val="00E835F6"/>
    <w:rsid w:val="00E8638D"/>
    <w:rsid w:val="00EE1D71"/>
    <w:rsid w:val="00EE406E"/>
    <w:rsid w:val="00EF5F4D"/>
    <w:rsid w:val="00F01C03"/>
    <w:rsid w:val="00F054F8"/>
    <w:rsid w:val="00F47AE2"/>
    <w:rsid w:val="00F5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36401"/>
  <w15:docId w15:val="{C25A4F3D-BF32-4A31-B289-F980A717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9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8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6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A9"/>
  </w:style>
  <w:style w:type="paragraph" w:styleId="Footer">
    <w:name w:val="footer"/>
    <w:basedOn w:val="Normal"/>
    <w:link w:val="FooterChar"/>
    <w:uiPriority w:val="99"/>
    <w:unhideWhenUsed/>
    <w:rsid w:val="00456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A9"/>
  </w:style>
  <w:style w:type="paragraph" w:styleId="ListParagraph">
    <w:name w:val="List Paragraph"/>
    <w:basedOn w:val="Normal"/>
    <w:uiPriority w:val="34"/>
    <w:qFormat/>
    <w:rsid w:val="00AA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 Bacon-Abdelmoteleb</dc:creator>
  <cp:lastModifiedBy>Leandro Casiraghi</cp:lastModifiedBy>
  <cp:revision>2</cp:revision>
  <cp:lastPrinted>2019-05-20T21:46:00Z</cp:lastPrinted>
  <dcterms:created xsi:type="dcterms:W3CDTF">2021-06-18T17:41:00Z</dcterms:created>
  <dcterms:modified xsi:type="dcterms:W3CDTF">2021-06-18T17:41:00Z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LastSaved">
    <vt:filetime>2018-07-23T00:00:00Z</vt:filetime>
  </property>
</Properties>
</file>
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F66F" w14:textId="77777777" w:rsidR="004A1E8C" w:rsidRDefault="004A1E8C" w:rsidP="008939B0">
      <w:pPr>
        <w:rPr>
          <w:rFonts w:cs="Arial"/>
          <w:szCs w:val="20"/>
        </w:rPr>
      </w:pPr>
    </w:p>
    <w:p w14:paraId="4EFAE27B" w14:textId="77777777" w:rsidR="004A1E8C" w:rsidRPr="004A1E8C" w:rsidRDefault="004A1E8C" w:rsidP="004A1E8C">
      <w:pPr>
        <w:jc w:val="center"/>
        <w:rPr>
          <w:rFonts w:asciiTheme="minorHAnsi" w:hAnsiTheme="minorHAnsi" w:cstheme="minorHAnsi"/>
          <w:b/>
          <w:sz w:val="28"/>
          <w:szCs w:val="20"/>
        </w:rPr>
      </w:pPr>
      <w:r w:rsidRPr="004A1E8C">
        <w:rPr>
          <w:rFonts w:asciiTheme="minorHAnsi" w:hAnsiTheme="minorHAnsi" w:cstheme="minorHAnsi"/>
          <w:b/>
          <w:sz w:val="28"/>
          <w:szCs w:val="20"/>
        </w:rPr>
        <w:t>REQUEST FOR ADDITIONAL INFORMATION</w:t>
      </w:r>
    </w:p>
    <w:p w14:paraId="09CF6094" w14:textId="77777777" w:rsidR="004A1E8C" w:rsidRPr="004A1E8C" w:rsidRDefault="004A1E8C" w:rsidP="008939B0">
      <w:pPr>
        <w:rPr>
          <w:rFonts w:asciiTheme="minorHAnsi" w:hAnsiTheme="minorHAnsi" w:cstheme="minorHAnsi"/>
          <w:szCs w:val="20"/>
        </w:rPr>
      </w:pPr>
    </w:p>
    <w:p w14:paraId="62EE7A6C" w14:textId="382B0F5A" w:rsidR="00EE1BAF" w:rsidRPr="004A1E8C" w:rsidRDefault="00D969C3" w:rsidP="00EE1BAF">
      <w:pPr>
        <w:rPr>
          <w:rFonts w:asciiTheme="minorHAnsi" w:hAnsiTheme="minorHAnsi" w:cstheme="minorHAnsi"/>
          <w:sz w:val="22"/>
          <w:szCs w:val="22"/>
        </w:rPr>
      </w:pPr>
      <w:r>
        <w:rPr>
          <w:rFonts w:asciiTheme="minorHAnsi" w:hAnsiTheme="minorHAnsi" w:cstheme="minorHAnsi"/>
          <w:sz w:val="22"/>
          <w:szCs w:val="22"/>
        </w:rPr>
        <w:t xml:space="preserve">June </w:t>
      </w:r>
      <w:r w:rsidR="002A2F3A">
        <w:rPr>
          <w:rFonts w:asciiTheme="minorHAnsi" w:hAnsiTheme="minorHAnsi" w:cstheme="minorHAnsi"/>
          <w:sz w:val="22"/>
          <w:szCs w:val="22"/>
        </w:rPr>
        <w:t>16</w:t>
      </w:r>
      <w:r w:rsidR="001D0FF1">
        <w:rPr>
          <w:rFonts w:asciiTheme="minorHAnsi" w:hAnsiTheme="minorHAnsi" w:cstheme="minorHAnsi"/>
          <w:sz w:val="22"/>
          <w:szCs w:val="22"/>
        </w:rPr>
        <w:t>, 2021</w:t>
      </w:r>
    </w:p>
    <w:p w14:paraId="71DB7A04" w14:textId="77777777" w:rsidR="00EE1BAF" w:rsidRPr="004A1E8C" w:rsidRDefault="00EE1BAF" w:rsidP="00EE1BAF">
      <w:pPr>
        <w:rPr>
          <w:rFonts w:asciiTheme="minorHAnsi" w:hAnsiTheme="minorHAnsi" w:cstheme="minorHAnsi"/>
          <w:sz w:val="22"/>
          <w:szCs w:val="22"/>
        </w:rPr>
      </w:pPr>
    </w:p>
    <w:p w14:paraId="112E8BB8" w14:textId="41BCD26C" w:rsidR="000D2305" w:rsidRDefault="00EE1BAF" w:rsidP="000D2305">
      <w:pPr>
        <w:ind w:left="720" w:hanging="720"/>
        <w:rPr>
          <w:rFonts w:asciiTheme="minorHAnsi" w:hAnsiTheme="minorHAnsi" w:cstheme="minorHAnsi"/>
          <w:sz w:val="22"/>
          <w:szCs w:val="22"/>
        </w:rPr>
      </w:pPr>
      <w:r w:rsidRPr="004A1E8C">
        <w:rPr>
          <w:rFonts w:asciiTheme="minorHAnsi" w:hAnsiTheme="minorHAnsi" w:cstheme="minorHAnsi"/>
          <w:sz w:val="22"/>
          <w:szCs w:val="22"/>
        </w:rPr>
        <w:t>Re:</w:t>
      </w:r>
      <w:r w:rsidRPr="004A1E8C">
        <w:rPr>
          <w:rFonts w:asciiTheme="minorHAnsi" w:hAnsiTheme="minorHAnsi" w:cstheme="minorHAnsi"/>
          <w:sz w:val="22"/>
          <w:szCs w:val="22"/>
        </w:rPr>
        <w:tab/>
      </w:r>
      <w:r w:rsidR="000D2305" w:rsidRPr="00ED0B9C">
        <w:rPr>
          <w:rFonts w:asciiTheme="minorHAnsi" w:hAnsiTheme="minorHAnsi" w:cstheme="minorHAnsi"/>
          <w:sz w:val="22"/>
          <w:szCs w:val="22"/>
        </w:rPr>
        <w:t>ZIPLINE #: 000</w:t>
      </w:r>
      <w:r w:rsidR="008B5BCD">
        <w:rPr>
          <w:rFonts w:asciiTheme="minorHAnsi" w:hAnsiTheme="minorHAnsi" w:cstheme="minorHAnsi"/>
          <w:sz w:val="22"/>
          <w:szCs w:val="22"/>
        </w:rPr>
        <w:t>1</w:t>
      </w:r>
      <w:r w:rsidR="002A2F3A">
        <w:rPr>
          <w:rFonts w:asciiTheme="minorHAnsi" w:hAnsiTheme="minorHAnsi" w:cstheme="minorHAnsi"/>
          <w:sz w:val="22"/>
          <w:szCs w:val="22"/>
        </w:rPr>
        <w:t>0460</w:t>
      </w:r>
      <w:r w:rsidR="000D2305" w:rsidRPr="00ED0B9C">
        <w:rPr>
          <w:rFonts w:asciiTheme="minorHAnsi" w:hAnsiTheme="minorHAnsi" w:cstheme="minorHAnsi"/>
          <w:sz w:val="22"/>
          <w:szCs w:val="22"/>
        </w:rPr>
        <w:t>, “</w:t>
      </w:r>
      <w:r w:rsidR="002A2F3A" w:rsidRPr="002A2F3A">
        <w:rPr>
          <w:rFonts w:asciiTheme="minorHAnsi" w:hAnsiTheme="minorHAnsi" w:cstheme="minorHAnsi"/>
          <w:sz w:val="22"/>
          <w:szCs w:val="22"/>
        </w:rPr>
        <w:t>Assessing Daily Rhythms of Work During the COVID-19 Pandemic</w:t>
      </w:r>
      <w:r w:rsidR="000D2305">
        <w:rPr>
          <w:rFonts w:asciiTheme="minorHAnsi" w:hAnsiTheme="minorHAnsi" w:cstheme="minorHAnsi"/>
          <w:sz w:val="22"/>
          <w:szCs w:val="22"/>
        </w:rPr>
        <w:t>,”</w:t>
      </w:r>
      <w:r w:rsidR="008B5BCD">
        <w:rPr>
          <w:rFonts w:asciiTheme="minorHAnsi" w:hAnsiTheme="minorHAnsi" w:cstheme="minorHAnsi"/>
          <w:sz w:val="22"/>
          <w:szCs w:val="22"/>
        </w:rPr>
        <w:t xml:space="preserve"> </w:t>
      </w:r>
      <w:r w:rsidR="00F93D1D">
        <w:rPr>
          <w:rFonts w:asciiTheme="minorHAnsi" w:hAnsiTheme="minorHAnsi" w:cstheme="minorHAnsi"/>
          <w:sz w:val="22"/>
          <w:szCs w:val="22"/>
        </w:rPr>
        <w:t>Modification #3</w:t>
      </w:r>
    </w:p>
    <w:p w14:paraId="0BE4E42B" w14:textId="41B2D940" w:rsidR="00EE1BAF" w:rsidRDefault="00EE1BAF" w:rsidP="00EE1BAF">
      <w:pPr>
        <w:ind w:left="720" w:hanging="720"/>
        <w:rPr>
          <w:rFonts w:asciiTheme="minorHAnsi" w:hAnsiTheme="minorHAnsi" w:cstheme="minorHAnsi"/>
          <w:sz w:val="22"/>
          <w:szCs w:val="22"/>
        </w:rPr>
      </w:pPr>
    </w:p>
    <w:p w14:paraId="35661E96" w14:textId="4C6F39F1" w:rsidR="00EE1BAF" w:rsidRPr="00B0089F" w:rsidRDefault="00EE1BAF" w:rsidP="00EE1BAF">
      <w:pPr>
        <w:rPr>
          <w:rFonts w:asciiTheme="minorHAnsi" w:hAnsiTheme="minorHAnsi" w:cstheme="minorHAnsi"/>
          <w:sz w:val="22"/>
          <w:szCs w:val="22"/>
          <w:lang w:val="es-AR"/>
          <w:rPrChange w:id="0" w:author="Leandro Casiraghi" w:date="2021-06-18T09:19:00Z">
            <w:rPr>
              <w:rFonts w:asciiTheme="minorHAnsi" w:hAnsiTheme="minorHAnsi" w:cstheme="minorHAnsi"/>
              <w:sz w:val="22"/>
              <w:szCs w:val="22"/>
            </w:rPr>
          </w:rPrChange>
        </w:rPr>
      </w:pPr>
      <w:proofErr w:type="spellStart"/>
      <w:r w:rsidRPr="00B0089F">
        <w:rPr>
          <w:rFonts w:asciiTheme="minorHAnsi" w:hAnsiTheme="minorHAnsi" w:cstheme="minorHAnsi"/>
          <w:sz w:val="22"/>
          <w:szCs w:val="22"/>
          <w:lang w:val="es-AR"/>
          <w:rPrChange w:id="1" w:author="Leandro Casiraghi" w:date="2021-06-18T09:19:00Z">
            <w:rPr>
              <w:rFonts w:asciiTheme="minorHAnsi" w:hAnsiTheme="minorHAnsi" w:cstheme="minorHAnsi"/>
              <w:sz w:val="22"/>
              <w:szCs w:val="22"/>
            </w:rPr>
          </w:rPrChange>
        </w:rPr>
        <w:t>Dear</w:t>
      </w:r>
      <w:proofErr w:type="spellEnd"/>
      <w:r w:rsidRPr="00B0089F">
        <w:rPr>
          <w:rFonts w:asciiTheme="minorHAnsi" w:hAnsiTheme="minorHAnsi" w:cstheme="minorHAnsi"/>
          <w:sz w:val="22"/>
          <w:szCs w:val="22"/>
          <w:lang w:val="es-AR"/>
          <w:rPrChange w:id="2" w:author="Leandro Casiraghi" w:date="2021-06-18T09:19:00Z">
            <w:rPr>
              <w:rFonts w:asciiTheme="minorHAnsi" w:hAnsiTheme="minorHAnsi" w:cstheme="minorHAnsi"/>
              <w:sz w:val="22"/>
              <w:szCs w:val="22"/>
            </w:rPr>
          </w:rPrChange>
        </w:rPr>
        <w:t xml:space="preserve"> Dr.</w:t>
      </w:r>
      <w:r w:rsidR="000D2305" w:rsidRPr="00B0089F">
        <w:rPr>
          <w:rFonts w:asciiTheme="minorHAnsi" w:hAnsiTheme="minorHAnsi" w:cstheme="minorHAnsi"/>
          <w:sz w:val="22"/>
          <w:szCs w:val="22"/>
          <w:lang w:val="es-AR"/>
          <w:rPrChange w:id="3" w:author="Leandro Casiraghi" w:date="2021-06-18T09:19:00Z">
            <w:rPr>
              <w:rFonts w:asciiTheme="minorHAnsi" w:hAnsiTheme="minorHAnsi" w:cstheme="minorHAnsi"/>
              <w:sz w:val="22"/>
              <w:szCs w:val="22"/>
            </w:rPr>
          </w:rPrChange>
        </w:rPr>
        <w:t xml:space="preserve"> </w:t>
      </w:r>
      <w:r w:rsidR="00F93D1D" w:rsidRPr="00B0089F">
        <w:rPr>
          <w:rFonts w:asciiTheme="minorHAnsi" w:hAnsiTheme="minorHAnsi" w:cstheme="minorHAnsi"/>
          <w:sz w:val="22"/>
          <w:szCs w:val="22"/>
          <w:lang w:val="es-AR"/>
          <w:rPrChange w:id="4" w:author="Leandro Casiraghi" w:date="2021-06-18T09:19:00Z">
            <w:rPr>
              <w:rFonts w:asciiTheme="minorHAnsi" w:hAnsiTheme="minorHAnsi" w:cstheme="minorHAnsi"/>
              <w:sz w:val="22"/>
              <w:szCs w:val="22"/>
            </w:rPr>
          </w:rPrChange>
        </w:rPr>
        <w:t>de la Iglesia</w:t>
      </w:r>
      <w:r w:rsidRPr="00B0089F">
        <w:rPr>
          <w:rFonts w:asciiTheme="minorHAnsi" w:hAnsiTheme="minorHAnsi" w:cstheme="minorHAnsi"/>
          <w:sz w:val="22"/>
          <w:szCs w:val="22"/>
          <w:lang w:val="es-AR"/>
          <w:rPrChange w:id="5" w:author="Leandro Casiraghi" w:date="2021-06-18T09:19:00Z">
            <w:rPr>
              <w:rFonts w:asciiTheme="minorHAnsi" w:hAnsiTheme="minorHAnsi" w:cstheme="minorHAnsi"/>
              <w:sz w:val="22"/>
              <w:szCs w:val="22"/>
            </w:rPr>
          </w:rPrChange>
        </w:rPr>
        <w:t>,</w:t>
      </w:r>
    </w:p>
    <w:p w14:paraId="4763E3C4" w14:textId="77777777" w:rsidR="008939B0" w:rsidRPr="00B0089F" w:rsidRDefault="008939B0" w:rsidP="008939B0">
      <w:pPr>
        <w:ind w:left="720"/>
        <w:rPr>
          <w:rFonts w:asciiTheme="minorHAnsi" w:hAnsiTheme="minorHAnsi" w:cstheme="minorHAnsi"/>
          <w:sz w:val="22"/>
          <w:szCs w:val="22"/>
          <w:lang w:val="es-AR"/>
          <w:rPrChange w:id="6" w:author="Leandro Casiraghi" w:date="2021-06-18T09:19:00Z">
            <w:rPr>
              <w:rFonts w:asciiTheme="minorHAnsi" w:hAnsiTheme="minorHAnsi" w:cstheme="minorHAnsi"/>
              <w:sz w:val="22"/>
              <w:szCs w:val="22"/>
            </w:rPr>
          </w:rPrChange>
        </w:rPr>
      </w:pPr>
      <w:r w:rsidRPr="00B0089F">
        <w:rPr>
          <w:rFonts w:asciiTheme="minorHAnsi" w:hAnsiTheme="minorHAnsi" w:cstheme="minorHAnsi"/>
          <w:sz w:val="22"/>
          <w:szCs w:val="22"/>
          <w:lang w:val="es-AR"/>
          <w:rPrChange w:id="7" w:author="Leandro Casiraghi" w:date="2021-06-18T09:19:00Z">
            <w:rPr>
              <w:rFonts w:asciiTheme="minorHAnsi" w:hAnsiTheme="minorHAnsi" w:cstheme="minorHAnsi"/>
              <w:sz w:val="22"/>
              <w:szCs w:val="22"/>
            </w:rPr>
          </w:rPrChange>
        </w:rPr>
        <w:tab/>
      </w:r>
    </w:p>
    <w:p w14:paraId="7DC9E76D" w14:textId="638C1CDF" w:rsidR="001D7A14" w:rsidRDefault="008F37BA" w:rsidP="001D7A14">
      <w:pPr>
        <w:rPr>
          <w:rFonts w:asciiTheme="minorHAnsi" w:hAnsiTheme="minorHAnsi" w:cstheme="minorHAnsi"/>
          <w:sz w:val="22"/>
          <w:szCs w:val="22"/>
        </w:rPr>
      </w:pPr>
      <w:r w:rsidRPr="004A1E8C">
        <w:rPr>
          <w:rFonts w:asciiTheme="minorHAnsi" w:hAnsiTheme="minorHAnsi" w:cstheme="minorHAnsi"/>
          <w:sz w:val="22"/>
          <w:szCs w:val="22"/>
        </w:rPr>
        <w:t xml:space="preserve">Thank you for </w:t>
      </w:r>
      <w:r w:rsidR="00F93D1D">
        <w:rPr>
          <w:rFonts w:asciiTheme="minorHAnsi" w:hAnsiTheme="minorHAnsi" w:cstheme="minorHAnsi"/>
          <w:sz w:val="22"/>
          <w:szCs w:val="22"/>
        </w:rPr>
        <w:t>submitting this modification</w:t>
      </w:r>
      <w:r w:rsidRPr="004A1E8C">
        <w:rPr>
          <w:rFonts w:asciiTheme="minorHAnsi" w:hAnsiTheme="minorHAnsi" w:cstheme="minorHAnsi"/>
          <w:sz w:val="22"/>
          <w:szCs w:val="22"/>
        </w:rPr>
        <w:t xml:space="preserve">. Additional information or documentation is needed in order for your application to move forward in the review process. </w:t>
      </w:r>
    </w:p>
    <w:p w14:paraId="43BD5D74" w14:textId="5F00D1DA" w:rsidR="00615580" w:rsidRDefault="00615580" w:rsidP="009A1DF8">
      <w:pPr>
        <w:autoSpaceDE w:val="0"/>
        <w:autoSpaceDN w:val="0"/>
        <w:adjustRightInd w:val="0"/>
        <w:spacing w:before="120"/>
        <w:rPr>
          <w:rFonts w:asciiTheme="minorHAnsi" w:hAnsiTheme="minorHAnsi" w:cstheme="minorHAnsi"/>
          <w:b/>
          <w:sz w:val="22"/>
          <w:szCs w:val="22"/>
          <w:u w:val="single"/>
        </w:rPr>
      </w:pPr>
      <w:r>
        <w:rPr>
          <w:rFonts w:asciiTheme="minorHAnsi" w:hAnsiTheme="minorHAnsi" w:cstheme="minorHAnsi"/>
          <w:b/>
          <w:sz w:val="22"/>
          <w:szCs w:val="22"/>
          <w:u w:val="single"/>
        </w:rPr>
        <w:t>General</w:t>
      </w:r>
    </w:p>
    <w:p w14:paraId="28ED9605" w14:textId="3DA1030D" w:rsidR="007014A4" w:rsidRPr="007014A4" w:rsidRDefault="007014A4" w:rsidP="007014A4">
      <w:pPr>
        <w:pStyle w:val="ListParagraph"/>
        <w:numPr>
          <w:ilvl w:val="0"/>
          <w:numId w:val="30"/>
        </w:numPr>
        <w:autoSpaceDE w:val="0"/>
        <w:autoSpaceDN w:val="0"/>
        <w:adjustRightInd w:val="0"/>
        <w:spacing w:before="120"/>
        <w:rPr>
          <w:rFonts w:asciiTheme="minorHAnsi" w:hAnsiTheme="minorHAnsi" w:cstheme="minorHAnsi"/>
          <w:b/>
          <w:sz w:val="22"/>
          <w:szCs w:val="22"/>
          <w:u w:val="single"/>
        </w:rPr>
      </w:pPr>
      <w:r>
        <w:rPr>
          <w:rFonts w:asciiTheme="minorHAnsi" w:hAnsiTheme="minorHAnsi" w:cstheme="minorHAnsi"/>
          <w:bCs/>
          <w:sz w:val="22"/>
          <w:szCs w:val="22"/>
        </w:rPr>
        <w:t xml:space="preserve">Dr. Casiraghi added a comment in Zipline requesting to not upload the translated versions of the instructions, questionnaires, etc. until after this current modification is approved to reduce the number of times that the translated text is modified. This approach is fine with me, but if you want to add the translations materials as part of this modification, it should be done once any necessary revisions are made, but prior to me processing the approval of the modification. </w:t>
      </w:r>
      <w:r>
        <w:rPr>
          <w:rFonts w:asciiTheme="minorHAnsi" w:hAnsiTheme="minorHAnsi" w:cstheme="minorHAnsi"/>
          <w:bCs/>
          <w:i/>
          <w:iCs/>
          <w:sz w:val="22"/>
          <w:szCs w:val="22"/>
        </w:rPr>
        <w:t>No action is required from you on this point.</w:t>
      </w:r>
      <w:r>
        <w:rPr>
          <w:rFonts w:asciiTheme="minorHAnsi" w:hAnsiTheme="minorHAnsi" w:cstheme="minorHAnsi"/>
          <w:bCs/>
          <w:sz w:val="22"/>
          <w:szCs w:val="22"/>
        </w:rPr>
        <w:t xml:space="preserve"> </w:t>
      </w:r>
    </w:p>
    <w:p w14:paraId="64FEDD44" w14:textId="77777777" w:rsidR="007014A4" w:rsidRPr="00D94C9B" w:rsidRDefault="007014A4" w:rsidP="007014A4">
      <w:pPr>
        <w:pStyle w:val="ListParagraph"/>
        <w:autoSpaceDE w:val="0"/>
        <w:autoSpaceDN w:val="0"/>
        <w:adjustRightInd w:val="0"/>
        <w:spacing w:before="120"/>
        <w:rPr>
          <w:rFonts w:asciiTheme="minorHAnsi" w:hAnsiTheme="minorHAnsi" w:cstheme="minorHAnsi"/>
          <w:b/>
          <w:sz w:val="22"/>
          <w:szCs w:val="22"/>
          <w:u w:val="single"/>
        </w:rPr>
      </w:pPr>
    </w:p>
    <w:p w14:paraId="7008B590" w14:textId="77777777" w:rsidR="007014A4" w:rsidRPr="005C52CB" w:rsidRDefault="007014A4" w:rsidP="007014A4">
      <w:pPr>
        <w:pStyle w:val="ListParagraph"/>
        <w:numPr>
          <w:ilvl w:val="0"/>
          <w:numId w:val="30"/>
        </w:numPr>
        <w:autoSpaceDE w:val="0"/>
        <w:autoSpaceDN w:val="0"/>
        <w:adjustRightInd w:val="0"/>
        <w:spacing w:before="120"/>
        <w:rPr>
          <w:rFonts w:asciiTheme="minorHAnsi" w:hAnsiTheme="minorHAnsi" w:cstheme="minorHAnsi"/>
          <w:b/>
          <w:sz w:val="22"/>
          <w:szCs w:val="22"/>
          <w:u w:val="single"/>
        </w:rPr>
      </w:pPr>
      <w:r>
        <w:rPr>
          <w:rFonts w:asciiTheme="minorHAnsi" w:hAnsiTheme="minorHAnsi" w:cstheme="minorHAnsi"/>
          <w:bCs/>
          <w:sz w:val="22"/>
          <w:szCs w:val="22"/>
        </w:rPr>
        <w:t xml:space="preserve">The document entitled </w:t>
      </w:r>
      <w:r w:rsidRPr="007D31FF">
        <w:rPr>
          <w:rFonts w:asciiTheme="minorHAnsi" w:hAnsiTheme="minorHAnsi" w:cstheme="minorHAnsi"/>
          <w:b/>
          <w:sz w:val="22"/>
          <w:szCs w:val="22"/>
        </w:rPr>
        <w:t>“Instructions_printout_6.9.21.pdf”</w:t>
      </w:r>
      <w:r>
        <w:rPr>
          <w:rFonts w:asciiTheme="minorHAnsi" w:hAnsiTheme="minorHAnsi" w:cstheme="minorHAnsi"/>
          <w:bCs/>
          <w:sz w:val="22"/>
          <w:szCs w:val="22"/>
        </w:rPr>
        <w:t xml:space="preserve"> that is being added modification instructs subjects on how to obtain their timestamp data file in Step 1 and in Step 2, instructs subjects to complete the consent process, fill out the initial questionnaire, and upload the data file. While I know this might seem trivial, I think it would be more appropriate for this document to inform subjects to complete the consent process and fill out the initial questionnaire first and then how to obtain their timestamp data. </w:t>
      </w:r>
    </w:p>
    <w:p w14:paraId="192A524C" w14:textId="77777777" w:rsidR="007014A4" w:rsidRDefault="007014A4" w:rsidP="007014A4">
      <w:pPr>
        <w:pStyle w:val="ListParagraph"/>
        <w:autoSpaceDE w:val="0"/>
        <w:autoSpaceDN w:val="0"/>
        <w:adjustRightInd w:val="0"/>
        <w:spacing w:before="120"/>
        <w:rPr>
          <w:rFonts w:asciiTheme="minorHAnsi" w:hAnsiTheme="minorHAnsi" w:cstheme="minorHAnsi"/>
          <w:bCs/>
          <w:sz w:val="22"/>
          <w:szCs w:val="22"/>
        </w:rPr>
      </w:pPr>
    </w:p>
    <w:p w14:paraId="07A3E031" w14:textId="34DC5C38" w:rsidR="007014A4" w:rsidRDefault="007014A4" w:rsidP="007014A4">
      <w:pPr>
        <w:pStyle w:val="ListParagraph"/>
        <w:autoSpaceDE w:val="0"/>
        <w:autoSpaceDN w:val="0"/>
        <w:adjustRightInd w:val="0"/>
        <w:spacing w:before="120"/>
        <w:rPr>
          <w:rFonts w:asciiTheme="minorHAnsi" w:hAnsiTheme="minorHAnsi" w:cstheme="minorHAnsi"/>
          <w:bCs/>
          <w:sz w:val="22"/>
          <w:szCs w:val="22"/>
        </w:rPr>
      </w:pPr>
      <w:r>
        <w:rPr>
          <w:rFonts w:asciiTheme="minorHAnsi" w:hAnsiTheme="minorHAnsi" w:cstheme="minorHAnsi"/>
          <w:bCs/>
          <w:sz w:val="22"/>
          <w:szCs w:val="22"/>
        </w:rPr>
        <w:t xml:space="preserve">Please revise the instructions document to inform subjects to complete the consent process in Step 1 and then fill out the initial questionnaire and how to obtain their timestamp data. </w:t>
      </w:r>
    </w:p>
    <w:p w14:paraId="04CA8E77" w14:textId="64E3A425" w:rsidR="007014A4" w:rsidRDefault="007014A4" w:rsidP="007014A4">
      <w:pPr>
        <w:pStyle w:val="ListParagraph"/>
        <w:autoSpaceDE w:val="0"/>
        <w:autoSpaceDN w:val="0"/>
        <w:adjustRightInd w:val="0"/>
        <w:spacing w:before="120"/>
        <w:rPr>
          <w:ins w:id="8" w:author="Leandro Casiraghi" w:date="2021-06-23T11:02:00Z"/>
          <w:rFonts w:asciiTheme="minorHAnsi" w:hAnsiTheme="minorHAnsi" w:cstheme="minorHAnsi"/>
          <w:bCs/>
          <w:sz w:val="22"/>
          <w:szCs w:val="22"/>
        </w:rPr>
      </w:pPr>
    </w:p>
    <w:p w14:paraId="0C1D0A11" w14:textId="50A77808" w:rsidR="009D1091" w:rsidRDefault="009D1091" w:rsidP="007014A4">
      <w:pPr>
        <w:pStyle w:val="ListParagraph"/>
        <w:autoSpaceDE w:val="0"/>
        <w:autoSpaceDN w:val="0"/>
        <w:adjustRightInd w:val="0"/>
        <w:spacing w:before="120"/>
        <w:rPr>
          <w:ins w:id="9" w:author="Leandro Casiraghi" w:date="2021-06-23T11:02:00Z"/>
          <w:rFonts w:asciiTheme="minorHAnsi" w:hAnsiTheme="minorHAnsi" w:cstheme="minorHAnsi"/>
          <w:bCs/>
          <w:sz w:val="22"/>
          <w:szCs w:val="22"/>
        </w:rPr>
      </w:pPr>
      <w:ins w:id="10" w:author="Leandro Casiraghi" w:date="2021-06-23T11:02:00Z">
        <w:r>
          <w:rPr>
            <w:rFonts w:asciiTheme="minorHAnsi" w:hAnsiTheme="minorHAnsi" w:cstheme="minorHAnsi"/>
            <w:bCs/>
            <w:sz w:val="22"/>
            <w:szCs w:val="22"/>
          </w:rPr>
          <w:t xml:space="preserve">This is in fact not trivial at all, and we truly thank this comment. We have modified the order of the instructions and placed the consent process at the very beginning </w:t>
        </w:r>
      </w:ins>
      <w:ins w:id="11" w:author="Leandro Casiraghi" w:date="2021-06-23T11:03:00Z">
        <w:r>
          <w:rPr>
            <w:rFonts w:asciiTheme="minorHAnsi" w:hAnsiTheme="minorHAnsi" w:cstheme="minorHAnsi"/>
            <w:bCs/>
            <w:sz w:val="22"/>
            <w:szCs w:val="22"/>
          </w:rPr>
          <w:t>–</w:t>
        </w:r>
      </w:ins>
      <w:ins w:id="12" w:author="Leandro Casiraghi" w:date="2021-06-23T11:02:00Z">
        <w:r>
          <w:rPr>
            <w:rFonts w:asciiTheme="minorHAnsi" w:hAnsiTheme="minorHAnsi" w:cstheme="minorHAnsi"/>
            <w:bCs/>
            <w:sz w:val="22"/>
            <w:szCs w:val="22"/>
          </w:rPr>
          <w:t xml:space="preserve"> i</w:t>
        </w:r>
      </w:ins>
      <w:ins w:id="13" w:author="Leandro Casiraghi" w:date="2021-06-23T11:03:00Z">
        <w:r>
          <w:rPr>
            <w:rFonts w:asciiTheme="minorHAnsi" w:hAnsiTheme="minorHAnsi" w:cstheme="minorHAnsi"/>
            <w:bCs/>
            <w:sz w:val="22"/>
            <w:szCs w:val="22"/>
          </w:rPr>
          <w:t>t certainly did not make sense to ask people to go through the file downloading process when they may still refuse to participate in the study.</w:t>
        </w:r>
      </w:ins>
    </w:p>
    <w:p w14:paraId="6D515981" w14:textId="77777777" w:rsidR="009D1091" w:rsidRDefault="009D1091" w:rsidP="007014A4">
      <w:pPr>
        <w:pStyle w:val="ListParagraph"/>
        <w:autoSpaceDE w:val="0"/>
        <w:autoSpaceDN w:val="0"/>
        <w:adjustRightInd w:val="0"/>
        <w:spacing w:before="120"/>
        <w:rPr>
          <w:rFonts w:asciiTheme="minorHAnsi" w:hAnsiTheme="minorHAnsi" w:cstheme="minorHAnsi"/>
          <w:bCs/>
          <w:sz w:val="22"/>
          <w:szCs w:val="22"/>
        </w:rPr>
      </w:pPr>
    </w:p>
    <w:p w14:paraId="213380C5" w14:textId="77777777" w:rsidR="009E46B9" w:rsidRPr="00EE4AFE" w:rsidRDefault="009E46B9" w:rsidP="009E46B9">
      <w:pPr>
        <w:pStyle w:val="ListParagraph"/>
        <w:numPr>
          <w:ilvl w:val="0"/>
          <w:numId w:val="30"/>
        </w:numPr>
        <w:autoSpaceDE w:val="0"/>
        <w:autoSpaceDN w:val="0"/>
        <w:adjustRightInd w:val="0"/>
        <w:spacing w:before="120"/>
        <w:rPr>
          <w:rFonts w:asciiTheme="minorHAnsi" w:hAnsiTheme="minorHAnsi" w:cstheme="minorHAnsi"/>
          <w:b/>
          <w:sz w:val="22"/>
          <w:szCs w:val="22"/>
          <w:u w:val="single"/>
        </w:rPr>
      </w:pPr>
      <w:r>
        <w:rPr>
          <w:rFonts w:asciiTheme="minorHAnsi" w:hAnsiTheme="minorHAnsi" w:cstheme="minorHAnsi"/>
          <w:bCs/>
          <w:sz w:val="22"/>
          <w:szCs w:val="22"/>
        </w:rPr>
        <w:t xml:space="preserve">In Section 5.1, you describe that if subjects choose to remove the information on the specific apps that they use, they will be able to extract only their timestamp data. </w:t>
      </w:r>
    </w:p>
    <w:p w14:paraId="4FDFCA20" w14:textId="77777777" w:rsidR="009E46B9" w:rsidRDefault="009E46B9" w:rsidP="009E46B9">
      <w:pPr>
        <w:pStyle w:val="ListParagraph"/>
        <w:autoSpaceDE w:val="0"/>
        <w:autoSpaceDN w:val="0"/>
        <w:adjustRightInd w:val="0"/>
        <w:spacing w:before="120"/>
        <w:rPr>
          <w:rFonts w:asciiTheme="minorHAnsi" w:hAnsiTheme="minorHAnsi" w:cstheme="minorHAnsi"/>
          <w:bCs/>
          <w:sz w:val="22"/>
          <w:szCs w:val="22"/>
        </w:rPr>
      </w:pPr>
    </w:p>
    <w:p w14:paraId="573B93FA" w14:textId="5E50BC1A" w:rsidR="00B0089F" w:rsidRPr="00991D89" w:rsidRDefault="009E46B9" w:rsidP="00991D89">
      <w:pPr>
        <w:autoSpaceDE w:val="0"/>
        <w:autoSpaceDN w:val="0"/>
        <w:adjustRightInd w:val="0"/>
        <w:spacing w:before="120"/>
      </w:pPr>
      <w:r>
        <w:rPr>
          <w:rFonts w:asciiTheme="minorHAnsi" w:hAnsiTheme="minorHAnsi" w:cstheme="minorHAnsi"/>
          <w:bCs/>
          <w:sz w:val="22"/>
          <w:szCs w:val="22"/>
        </w:rPr>
        <w:t>In the</w:t>
      </w:r>
      <w:r>
        <w:rPr>
          <w:rFonts w:asciiTheme="minorHAnsi" w:hAnsiTheme="minorHAnsi" w:cstheme="minorHAnsi"/>
          <w:b/>
          <w:sz w:val="22"/>
          <w:szCs w:val="22"/>
        </w:rPr>
        <w:t xml:space="preserve"> </w:t>
      </w:r>
      <w:r w:rsidR="003B1D12">
        <w:rPr>
          <w:rFonts w:asciiTheme="minorHAnsi" w:hAnsiTheme="minorHAnsi" w:cstheme="minorHAnsi"/>
          <w:b/>
          <w:sz w:val="22"/>
          <w:szCs w:val="22"/>
        </w:rPr>
        <w:t>“</w:t>
      </w:r>
      <w:r w:rsidRPr="003B1D12">
        <w:rPr>
          <w:rFonts w:asciiTheme="minorHAnsi" w:hAnsiTheme="minorHAnsi" w:cstheme="minorHAnsi"/>
          <w:bCs/>
          <w:i/>
          <w:iCs/>
          <w:sz w:val="22"/>
          <w:szCs w:val="22"/>
        </w:rPr>
        <w:t>What will happen in this research study?</w:t>
      </w:r>
      <w:r w:rsidR="003B1D12">
        <w:rPr>
          <w:rFonts w:asciiTheme="minorHAnsi" w:hAnsiTheme="minorHAnsi" w:cstheme="minorHAnsi"/>
          <w:bCs/>
          <w:i/>
          <w:iCs/>
          <w:sz w:val="22"/>
          <w:szCs w:val="22"/>
        </w:rPr>
        <w:t>”</w:t>
      </w:r>
      <w:r>
        <w:rPr>
          <w:rFonts w:asciiTheme="minorHAnsi" w:hAnsiTheme="minorHAnsi" w:cstheme="minorHAnsi"/>
          <w:bCs/>
          <w:sz w:val="22"/>
          <w:szCs w:val="22"/>
        </w:rPr>
        <w:t xml:space="preserve"> section of the consent form, it describes </w:t>
      </w:r>
      <w:proofErr w:type="gramStart"/>
      <w:r>
        <w:rPr>
          <w:rFonts w:asciiTheme="minorHAnsi" w:hAnsiTheme="minorHAnsi" w:cstheme="minorHAnsi"/>
          <w:bCs/>
          <w:sz w:val="22"/>
          <w:szCs w:val="22"/>
        </w:rPr>
        <w:t>that subjects</w:t>
      </w:r>
      <w:proofErr w:type="gramEnd"/>
      <w:r>
        <w:rPr>
          <w:rFonts w:asciiTheme="minorHAnsi" w:hAnsiTheme="minorHAnsi" w:cstheme="minorHAnsi"/>
          <w:bCs/>
          <w:sz w:val="22"/>
          <w:szCs w:val="22"/>
        </w:rPr>
        <w:t xml:space="preserve"> will be provided with a set of instructions that will walk them through downloading their phone usage data and providing you with a file containing only the timestamps of their phone usage, excluding any sensitive contents of their phone data in the process if they choose to. </w:t>
      </w:r>
    </w:p>
    <w:p w14:paraId="35054495" w14:textId="77777777" w:rsidR="009E46B9" w:rsidRPr="00991D89" w:rsidRDefault="009E46B9" w:rsidP="00991D89">
      <w:pPr>
        <w:autoSpaceDE w:val="0"/>
        <w:autoSpaceDN w:val="0"/>
        <w:adjustRightInd w:val="0"/>
        <w:spacing w:before="120"/>
      </w:pPr>
    </w:p>
    <w:p w14:paraId="6D16D029" w14:textId="6A5A0EA5" w:rsidR="00A97333" w:rsidRDefault="009E46B9" w:rsidP="00A97333">
      <w:pPr>
        <w:pStyle w:val="ListParagraph"/>
        <w:autoSpaceDE w:val="0"/>
        <w:autoSpaceDN w:val="0"/>
        <w:adjustRightInd w:val="0"/>
        <w:spacing w:before="120"/>
        <w:rPr>
          <w:rFonts w:asciiTheme="minorHAnsi" w:hAnsiTheme="minorHAnsi" w:cstheme="minorHAnsi"/>
          <w:bCs/>
          <w:sz w:val="22"/>
          <w:szCs w:val="22"/>
        </w:rPr>
      </w:pPr>
      <w:r>
        <w:rPr>
          <w:rFonts w:asciiTheme="minorHAnsi" w:hAnsiTheme="minorHAnsi" w:cstheme="minorHAnsi"/>
          <w:bCs/>
          <w:sz w:val="22"/>
          <w:szCs w:val="22"/>
        </w:rPr>
        <w:t xml:space="preserve">Please clarify whether you will be collecting </w:t>
      </w:r>
      <w:r w:rsidRPr="003E095A">
        <w:rPr>
          <w:rFonts w:asciiTheme="minorHAnsi" w:hAnsiTheme="minorHAnsi" w:cstheme="minorHAnsi"/>
          <w:bCs/>
          <w:sz w:val="22"/>
          <w:szCs w:val="22"/>
          <w:u w:val="single"/>
        </w:rPr>
        <w:t>sensitive contents</w:t>
      </w:r>
      <w:r>
        <w:rPr>
          <w:rFonts w:asciiTheme="minorHAnsi" w:hAnsiTheme="minorHAnsi" w:cstheme="minorHAnsi"/>
          <w:bCs/>
          <w:sz w:val="22"/>
          <w:szCs w:val="22"/>
        </w:rPr>
        <w:t xml:space="preserve"> of subjects’ phone data if they do not choose to exclude it or if you would only be collecting </w:t>
      </w:r>
      <w:r w:rsidRPr="003E095A">
        <w:rPr>
          <w:rFonts w:asciiTheme="minorHAnsi" w:hAnsiTheme="minorHAnsi" w:cstheme="minorHAnsi"/>
          <w:bCs/>
          <w:sz w:val="22"/>
          <w:szCs w:val="22"/>
          <w:u w:val="single"/>
        </w:rPr>
        <w:t xml:space="preserve">information on the </w:t>
      </w:r>
      <w:r w:rsidRPr="003E095A">
        <w:rPr>
          <w:rFonts w:asciiTheme="minorHAnsi" w:hAnsiTheme="minorHAnsi" w:cstheme="minorHAnsi"/>
          <w:bCs/>
          <w:sz w:val="22"/>
          <w:szCs w:val="22"/>
          <w:u w:val="single"/>
        </w:rPr>
        <w:lastRenderedPageBreak/>
        <w:t>specific apps</w:t>
      </w:r>
      <w:r>
        <w:rPr>
          <w:rFonts w:asciiTheme="minorHAnsi" w:hAnsiTheme="minorHAnsi" w:cstheme="minorHAnsi"/>
          <w:bCs/>
          <w:sz w:val="22"/>
          <w:szCs w:val="22"/>
        </w:rPr>
        <w:t xml:space="preserve"> that are used unless they choose to remove it and revise the </w:t>
      </w:r>
      <w:r w:rsidRPr="000F05C3">
        <w:rPr>
          <w:rFonts w:asciiTheme="minorHAnsi" w:hAnsiTheme="minorHAnsi" w:cstheme="minorHAnsi"/>
          <w:b/>
          <w:sz w:val="22"/>
          <w:szCs w:val="22"/>
        </w:rPr>
        <w:t>IRB Protocol</w:t>
      </w:r>
      <w:r>
        <w:rPr>
          <w:rFonts w:asciiTheme="minorHAnsi" w:hAnsiTheme="minorHAnsi" w:cstheme="minorHAnsi"/>
          <w:bCs/>
          <w:sz w:val="22"/>
          <w:szCs w:val="22"/>
        </w:rPr>
        <w:t xml:space="preserve"> and </w:t>
      </w:r>
      <w:r w:rsidRPr="000F05C3">
        <w:rPr>
          <w:rFonts w:asciiTheme="minorHAnsi" w:hAnsiTheme="minorHAnsi" w:cstheme="minorHAnsi"/>
          <w:b/>
          <w:sz w:val="22"/>
          <w:szCs w:val="22"/>
        </w:rPr>
        <w:t>consent form</w:t>
      </w:r>
      <w:r w:rsidR="000F05C3">
        <w:rPr>
          <w:rFonts w:asciiTheme="minorHAnsi" w:hAnsiTheme="minorHAnsi" w:cstheme="minorHAnsi"/>
          <w:bCs/>
          <w:sz w:val="22"/>
          <w:szCs w:val="22"/>
        </w:rPr>
        <w:t xml:space="preserve">, </w:t>
      </w:r>
      <w:r>
        <w:rPr>
          <w:rFonts w:asciiTheme="minorHAnsi" w:hAnsiTheme="minorHAnsi" w:cstheme="minorHAnsi"/>
          <w:bCs/>
          <w:sz w:val="22"/>
          <w:szCs w:val="22"/>
        </w:rPr>
        <w:t>as necessary</w:t>
      </w:r>
      <w:r w:rsidR="000F05C3">
        <w:rPr>
          <w:rFonts w:asciiTheme="minorHAnsi" w:hAnsiTheme="minorHAnsi" w:cstheme="minorHAnsi"/>
          <w:bCs/>
          <w:sz w:val="22"/>
          <w:szCs w:val="22"/>
        </w:rPr>
        <w:t>,</w:t>
      </w:r>
      <w:r>
        <w:rPr>
          <w:rFonts w:asciiTheme="minorHAnsi" w:hAnsiTheme="minorHAnsi" w:cstheme="minorHAnsi"/>
          <w:bCs/>
          <w:sz w:val="22"/>
          <w:szCs w:val="22"/>
        </w:rPr>
        <w:t xml:space="preserve"> so this information is provided clearly and consistently throughout the application materials. </w:t>
      </w:r>
    </w:p>
    <w:p w14:paraId="03592BF3" w14:textId="77777777" w:rsidR="00991D89" w:rsidRDefault="00991D89" w:rsidP="00991D89">
      <w:pPr>
        <w:pStyle w:val="ListParagraph"/>
        <w:autoSpaceDE w:val="0"/>
        <w:autoSpaceDN w:val="0"/>
        <w:adjustRightInd w:val="0"/>
        <w:spacing w:before="120"/>
        <w:rPr>
          <w:ins w:id="14" w:author="Leandro Casiraghi" w:date="2021-06-23T12:01:00Z"/>
          <w:rFonts w:asciiTheme="minorHAnsi" w:hAnsiTheme="minorHAnsi" w:cstheme="minorHAnsi"/>
          <w:bCs/>
          <w:sz w:val="22"/>
          <w:szCs w:val="22"/>
        </w:rPr>
      </w:pPr>
    </w:p>
    <w:p w14:paraId="5A4D146D" w14:textId="53FBF0FE" w:rsidR="00991D89" w:rsidRDefault="00991D89" w:rsidP="00991D89">
      <w:pPr>
        <w:pStyle w:val="ListParagraph"/>
        <w:autoSpaceDE w:val="0"/>
        <w:autoSpaceDN w:val="0"/>
        <w:adjustRightInd w:val="0"/>
        <w:spacing w:before="120"/>
        <w:rPr>
          <w:ins w:id="15" w:author="Leandro Casiraghi" w:date="2021-06-23T12:01:00Z"/>
          <w:rFonts w:asciiTheme="minorHAnsi" w:hAnsiTheme="minorHAnsi" w:cstheme="minorHAnsi"/>
          <w:bCs/>
          <w:sz w:val="22"/>
          <w:szCs w:val="22"/>
        </w:rPr>
      </w:pPr>
      <w:ins w:id="16" w:author="Leandro Casiraghi" w:date="2021-06-23T12:01:00Z">
        <w:r>
          <w:rPr>
            <w:rFonts w:asciiTheme="minorHAnsi" w:hAnsiTheme="minorHAnsi" w:cstheme="minorHAnsi"/>
            <w:bCs/>
            <w:sz w:val="22"/>
            <w:szCs w:val="22"/>
          </w:rPr>
          <w:t>The text of this section was updated to include both options clearly.</w:t>
        </w:r>
      </w:ins>
    </w:p>
    <w:p w14:paraId="786BC99A" w14:textId="77777777" w:rsidR="004F3766" w:rsidRDefault="004F3766" w:rsidP="00A97333">
      <w:pPr>
        <w:autoSpaceDE w:val="0"/>
        <w:autoSpaceDN w:val="0"/>
        <w:adjustRightInd w:val="0"/>
        <w:spacing w:before="120"/>
        <w:rPr>
          <w:rFonts w:asciiTheme="minorHAnsi" w:hAnsiTheme="minorHAnsi" w:cstheme="minorHAnsi"/>
          <w:b/>
          <w:sz w:val="22"/>
          <w:szCs w:val="22"/>
          <w:u w:val="single"/>
        </w:rPr>
      </w:pPr>
    </w:p>
    <w:p w14:paraId="6AB846B4" w14:textId="77777777" w:rsidR="004F3766" w:rsidRDefault="004F3766" w:rsidP="00A97333">
      <w:pPr>
        <w:autoSpaceDE w:val="0"/>
        <w:autoSpaceDN w:val="0"/>
        <w:adjustRightInd w:val="0"/>
        <w:spacing w:before="120"/>
        <w:rPr>
          <w:rFonts w:asciiTheme="minorHAnsi" w:hAnsiTheme="minorHAnsi" w:cstheme="minorHAnsi"/>
          <w:b/>
          <w:sz w:val="22"/>
          <w:szCs w:val="22"/>
          <w:u w:val="single"/>
        </w:rPr>
      </w:pPr>
    </w:p>
    <w:p w14:paraId="1BF0B001" w14:textId="5A22237D" w:rsidR="00A97333" w:rsidRDefault="00A97333" w:rsidP="00A97333">
      <w:pPr>
        <w:autoSpaceDE w:val="0"/>
        <w:autoSpaceDN w:val="0"/>
        <w:adjustRightInd w:val="0"/>
        <w:spacing w:before="120"/>
        <w:rPr>
          <w:rFonts w:asciiTheme="minorHAnsi" w:hAnsiTheme="minorHAnsi" w:cstheme="minorHAnsi"/>
          <w:bCs/>
          <w:sz w:val="22"/>
          <w:szCs w:val="22"/>
        </w:rPr>
      </w:pPr>
      <w:r w:rsidRPr="00A97333">
        <w:rPr>
          <w:rFonts w:asciiTheme="minorHAnsi" w:hAnsiTheme="minorHAnsi" w:cstheme="minorHAnsi"/>
          <w:b/>
          <w:sz w:val="22"/>
          <w:szCs w:val="22"/>
          <w:u w:val="single"/>
        </w:rPr>
        <w:t>IRB Protocol</w:t>
      </w:r>
    </w:p>
    <w:p w14:paraId="1CC77EB5" w14:textId="3BB1BB32" w:rsidR="00A97333" w:rsidRPr="00A97333" w:rsidRDefault="00A97333" w:rsidP="00A97333">
      <w:pPr>
        <w:pStyle w:val="ListParagraph"/>
        <w:numPr>
          <w:ilvl w:val="0"/>
          <w:numId w:val="30"/>
        </w:numPr>
        <w:autoSpaceDE w:val="0"/>
        <w:autoSpaceDN w:val="0"/>
        <w:adjustRightInd w:val="0"/>
        <w:spacing w:before="120"/>
        <w:rPr>
          <w:rFonts w:asciiTheme="minorHAnsi" w:hAnsiTheme="minorHAnsi" w:cstheme="minorHAnsi"/>
          <w:bCs/>
          <w:sz w:val="22"/>
          <w:szCs w:val="22"/>
        </w:rPr>
      </w:pPr>
      <w:r>
        <w:rPr>
          <w:rFonts w:asciiTheme="minorHAnsi" w:hAnsiTheme="minorHAnsi" w:cstheme="minorHAnsi"/>
          <w:bCs/>
          <w:sz w:val="22"/>
          <w:szCs w:val="22"/>
        </w:rPr>
        <w:t xml:space="preserve">You updated Section 4.2a to describe that </w:t>
      </w:r>
      <w:r w:rsidR="0006291E">
        <w:rPr>
          <w:rFonts w:asciiTheme="minorHAnsi" w:hAnsiTheme="minorHAnsi" w:cstheme="minorHAnsi"/>
          <w:bCs/>
          <w:sz w:val="22"/>
          <w:szCs w:val="22"/>
        </w:rPr>
        <w:t xml:space="preserve">you will use social media posts linking to a copy of the email text to recruit subjects. Please provide a </w:t>
      </w:r>
      <w:r w:rsidR="00064428">
        <w:rPr>
          <w:rFonts w:asciiTheme="minorHAnsi" w:hAnsiTheme="minorHAnsi" w:cstheme="minorHAnsi"/>
          <w:bCs/>
          <w:sz w:val="22"/>
          <w:szCs w:val="22"/>
        </w:rPr>
        <w:t xml:space="preserve">summary of the information that will be provided </w:t>
      </w:r>
      <w:r w:rsidR="002A10A3">
        <w:rPr>
          <w:rFonts w:asciiTheme="minorHAnsi" w:hAnsiTheme="minorHAnsi" w:cstheme="minorHAnsi"/>
          <w:bCs/>
          <w:sz w:val="22"/>
          <w:szCs w:val="22"/>
        </w:rPr>
        <w:t xml:space="preserve">about the study </w:t>
      </w:r>
      <w:r w:rsidR="00064428">
        <w:rPr>
          <w:rFonts w:asciiTheme="minorHAnsi" w:hAnsiTheme="minorHAnsi" w:cstheme="minorHAnsi"/>
          <w:bCs/>
          <w:sz w:val="22"/>
          <w:szCs w:val="22"/>
        </w:rPr>
        <w:t xml:space="preserve">in the </w:t>
      </w:r>
      <w:r w:rsidR="002A10A3">
        <w:rPr>
          <w:rFonts w:asciiTheme="minorHAnsi" w:hAnsiTheme="minorHAnsi" w:cstheme="minorHAnsi"/>
          <w:bCs/>
          <w:sz w:val="22"/>
          <w:szCs w:val="22"/>
        </w:rPr>
        <w:t xml:space="preserve">social media post in </w:t>
      </w:r>
      <w:r w:rsidR="002A10A3" w:rsidRPr="00B61ED5">
        <w:rPr>
          <w:rFonts w:asciiTheme="minorHAnsi" w:hAnsiTheme="minorHAnsi" w:cstheme="minorHAnsi"/>
          <w:b/>
          <w:sz w:val="22"/>
          <w:szCs w:val="22"/>
        </w:rPr>
        <w:t>Section 4.2a</w:t>
      </w:r>
      <w:r w:rsidR="002A10A3">
        <w:rPr>
          <w:rFonts w:asciiTheme="minorHAnsi" w:hAnsiTheme="minorHAnsi" w:cstheme="minorHAnsi"/>
          <w:bCs/>
          <w:sz w:val="22"/>
          <w:szCs w:val="22"/>
        </w:rPr>
        <w:t xml:space="preserve"> or by attaching it under ‘Other attachments’ on the </w:t>
      </w:r>
      <w:r w:rsidR="002A10A3">
        <w:rPr>
          <w:rFonts w:asciiTheme="minorHAnsi" w:hAnsiTheme="minorHAnsi" w:cstheme="minorHAnsi"/>
          <w:b/>
          <w:sz w:val="22"/>
          <w:szCs w:val="22"/>
        </w:rPr>
        <w:t>Local Site Documents</w:t>
      </w:r>
      <w:r w:rsidR="002A10A3">
        <w:rPr>
          <w:rFonts w:asciiTheme="minorHAnsi" w:hAnsiTheme="minorHAnsi" w:cstheme="minorHAnsi"/>
          <w:bCs/>
          <w:sz w:val="22"/>
          <w:szCs w:val="22"/>
        </w:rPr>
        <w:t xml:space="preserve"> page in Zipline. </w:t>
      </w:r>
    </w:p>
    <w:p w14:paraId="7E7D684B" w14:textId="7A69D38E" w:rsidR="00C92163" w:rsidRDefault="00C92163" w:rsidP="005C52CB">
      <w:pPr>
        <w:pStyle w:val="ListParagraph"/>
        <w:autoSpaceDE w:val="0"/>
        <w:autoSpaceDN w:val="0"/>
        <w:adjustRightInd w:val="0"/>
        <w:spacing w:before="120"/>
        <w:rPr>
          <w:ins w:id="17" w:author="Leandro Casiraghi" w:date="2021-06-23T11:25:00Z"/>
          <w:rFonts w:asciiTheme="minorHAnsi" w:hAnsiTheme="minorHAnsi" w:cstheme="minorHAnsi"/>
          <w:bCs/>
          <w:sz w:val="22"/>
          <w:szCs w:val="22"/>
        </w:rPr>
      </w:pPr>
    </w:p>
    <w:p w14:paraId="48E5F289" w14:textId="5DCB7F1F" w:rsidR="00DD552A" w:rsidRDefault="00DD552A" w:rsidP="005C52CB">
      <w:pPr>
        <w:pStyle w:val="ListParagraph"/>
        <w:autoSpaceDE w:val="0"/>
        <w:autoSpaceDN w:val="0"/>
        <w:adjustRightInd w:val="0"/>
        <w:spacing w:before="120"/>
        <w:rPr>
          <w:ins w:id="18" w:author="Leandro Casiraghi" w:date="2021-06-23T11:25:00Z"/>
          <w:rFonts w:asciiTheme="minorHAnsi" w:hAnsiTheme="minorHAnsi" w:cstheme="minorHAnsi"/>
          <w:bCs/>
          <w:sz w:val="22"/>
          <w:szCs w:val="22"/>
        </w:rPr>
      </w:pPr>
      <w:ins w:id="19" w:author="Leandro Casiraghi" w:date="2021-06-23T11:25:00Z">
        <w:r>
          <w:rPr>
            <w:rFonts w:asciiTheme="minorHAnsi" w:hAnsiTheme="minorHAnsi" w:cstheme="minorHAnsi"/>
            <w:bCs/>
            <w:sz w:val="22"/>
            <w:szCs w:val="22"/>
          </w:rPr>
          <w:t>The text for social media posts has been included with along the email text.</w:t>
        </w:r>
      </w:ins>
    </w:p>
    <w:p w14:paraId="62D8B102" w14:textId="77777777" w:rsidR="00DD552A" w:rsidRDefault="00DD552A" w:rsidP="005C52CB">
      <w:pPr>
        <w:pStyle w:val="ListParagraph"/>
        <w:autoSpaceDE w:val="0"/>
        <w:autoSpaceDN w:val="0"/>
        <w:adjustRightInd w:val="0"/>
        <w:spacing w:before="120"/>
        <w:rPr>
          <w:rFonts w:asciiTheme="minorHAnsi" w:hAnsiTheme="minorHAnsi" w:cstheme="minorHAnsi"/>
          <w:bCs/>
          <w:sz w:val="22"/>
          <w:szCs w:val="22"/>
        </w:rPr>
      </w:pPr>
    </w:p>
    <w:p w14:paraId="1786B5EA" w14:textId="2DCC85B5" w:rsidR="008B4A50" w:rsidRDefault="008B4A50" w:rsidP="00212B7A">
      <w:pPr>
        <w:autoSpaceDE w:val="0"/>
        <w:autoSpaceDN w:val="0"/>
        <w:adjustRightInd w:val="0"/>
        <w:rPr>
          <w:rFonts w:asciiTheme="minorHAnsi" w:hAnsiTheme="minorHAnsi" w:cstheme="minorHAnsi"/>
          <w:b/>
          <w:sz w:val="22"/>
          <w:szCs w:val="22"/>
          <w:u w:val="single"/>
        </w:rPr>
      </w:pPr>
      <w:r>
        <w:rPr>
          <w:rFonts w:asciiTheme="minorHAnsi" w:hAnsiTheme="minorHAnsi" w:cstheme="minorHAnsi"/>
          <w:b/>
          <w:sz w:val="22"/>
          <w:szCs w:val="22"/>
          <w:u w:val="single"/>
        </w:rPr>
        <w:t>Consent Form/Recruitment Materials</w:t>
      </w:r>
    </w:p>
    <w:p w14:paraId="5B0949F0" w14:textId="6E9155A7" w:rsidR="00FD03AC" w:rsidRPr="007014A4" w:rsidRDefault="00FD03AC" w:rsidP="007014A4">
      <w:pPr>
        <w:autoSpaceDE w:val="0"/>
        <w:autoSpaceDN w:val="0"/>
        <w:adjustRightInd w:val="0"/>
        <w:rPr>
          <w:rFonts w:asciiTheme="minorHAnsi" w:hAnsiTheme="minorHAnsi" w:cstheme="minorHAnsi"/>
          <w:sz w:val="22"/>
          <w:szCs w:val="22"/>
        </w:rPr>
      </w:pPr>
    </w:p>
    <w:p w14:paraId="67A3C644" w14:textId="449401D3" w:rsidR="00292BE6" w:rsidRDefault="00CA2EEB" w:rsidP="003B1D12">
      <w:pPr>
        <w:pStyle w:val="ListParagraph"/>
        <w:numPr>
          <w:ilvl w:val="0"/>
          <w:numId w:val="30"/>
        </w:numPr>
        <w:autoSpaceDE w:val="0"/>
        <w:autoSpaceDN w:val="0"/>
        <w:adjustRightInd w:val="0"/>
        <w:contextualSpacing w:val="0"/>
        <w:rPr>
          <w:rFonts w:asciiTheme="minorHAnsi" w:hAnsiTheme="minorHAnsi" w:cstheme="minorHAnsi"/>
          <w:sz w:val="22"/>
          <w:szCs w:val="22"/>
        </w:rPr>
      </w:pPr>
      <w:r>
        <w:rPr>
          <w:rFonts w:asciiTheme="minorHAnsi" w:hAnsiTheme="minorHAnsi" w:cstheme="minorHAnsi"/>
          <w:sz w:val="22"/>
          <w:szCs w:val="22"/>
        </w:rPr>
        <w:t xml:space="preserve">The IRB Protocol describes </w:t>
      </w:r>
      <w:proofErr w:type="gramStart"/>
      <w:r>
        <w:rPr>
          <w:rFonts w:asciiTheme="minorHAnsi" w:hAnsiTheme="minorHAnsi" w:cstheme="minorHAnsi"/>
          <w:sz w:val="22"/>
          <w:szCs w:val="22"/>
        </w:rPr>
        <w:t xml:space="preserve">that </w:t>
      </w:r>
      <w:r w:rsidR="00E06314">
        <w:rPr>
          <w:rFonts w:asciiTheme="minorHAnsi" w:hAnsiTheme="minorHAnsi" w:cstheme="minorHAnsi"/>
          <w:sz w:val="22"/>
          <w:szCs w:val="22"/>
        </w:rPr>
        <w:t>subjects</w:t>
      </w:r>
      <w:proofErr w:type="gramEnd"/>
      <w:r w:rsidR="00E06314">
        <w:rPr>
          <w:rFonts w:asciiTheme="minorHAnsi" w:hAnsiTheme="minorHAnsi" w:cstheme="minorHAnsi"/>
          <w:sz w:val="22"/>
          <w:szCs w:val="22"/>
        </w:rPr>
        <w:t xml:space="preserve"> will need to provide at least two months’ worth of data </w:t>
      </w:r>
      <w:r w:rsidR="00E96734">
        <w:rPr>
          <w:rFonts w:asciiTheme="minorHAnsi" w:hAnsiTheme="minorHAnsi" w:cstheme="minorHAnsi"/>
          <w:sz w:val="22"/>
          <w:szCs w:val="22"/>
        </w:rPr>
        <w:t xml:space="preserve">to be eligible to participate, but you will ask them to provide up to a year’s worth of data both before and after the COVID-19 pandemic, whenever possible. </w:t>
      </w:r>
      <w:ins w:id="20" w:author="Leandro Casiraghi" w:date="2021-06-18T09:34:00Z">
        <w:r w:rsidR="00EC6F22">
          <w:rPr>
            <w:rFonts w:asciiTheme="minorHAnsi" w:hAnsiTheme="minorHAnsi" w:cstheme="minorHAnsi"/>
            <w:sz w:val="22"/>
            <w:szCs w:val="22"/>
          </w:rPr>
          <w:br/>
          <w:t xml:space="preserve">Thanks for this comment. </w:t>
        </w:r>
      </w:ins>
      <w:ins w:id="21" w:author="Leandro Casiraghi" w:date="2021-06-18T09:37:00Z">
        <w:r w:rsidR="00EC6F22">
          <w:rPr>
            <w:rFonts w:asciiTheme="minorHAnsi" w:hAnsiTheme="minorHAnsi" w:cstheme="minorHAnsi"/>
            <w:sz w:val="22"/>
            <w:szCs w:val="22"/>
          </w:rPr>
          <w:t>We are including some changes regarding this matter in the pro</w:t>
        </w:r>
      </w:ins>
      <w:ins w:id="22" w:author="Leandro Casiraghi" w:date="2021-06-18T09:38:00Z">
        <w:r w:rsidR="00EC6F22">
          <w:rPr>
            <w:rFonts w:asciiTheme="minorHAnsi" w:hAnsiTheme="minorHAnsi" w:cstheme="minorHAnsi"/>
            <w:sz w:val="22"/>
            <w:szCs w:val="22"/>
          </w:rPr>
          <w:t>tocol. Because conditions regarding the pandemic are quickly evolving around the US and the world, we think that at this time it will be bette</w:t>
        </w:r>
      </w:ins>
      <w:ins w:id="23" w:author="Leandro Casiraghi" w:date="2021-06-18T09:39:00Z">
        <w:r w:rsidR="00EC6F22">
          <w:rPr>
            <w:rFonts w:asciiTheme="minorHAnsi" w:hAnsiTheme="minorHAnsi" w:cstheme="minorHAnsi"/>
            <w:sz w:val="22"/>
            <w:szCs w:val="22"/>
          </w:rPr>
          <w:t>r to collect data from participants and then go on to classify the data according to</w:t>
        </w:r>
      </w:ins>
      <w:ins w:id="24" w:author="Leandro Casiraghi" w:date="2021-06-18T09:40:00Z">
        <w:r w:rsidR="00EC6F22">
          <w:rPr>
            <w:rFonts w:asciiTheme="minorHAnsi" w:hAnsiTheme="minorHAnsi" w:cstheme="minorHAnsi"/>
            <w:sz w:val="22"/>
            <w:szCs w:val="22"/>
          </w:rPr>
          <w:t xml:space="preserve"> </w:t>
        </w:r>
      </w:ins>
      <w:ins w:id="25" w:author="Leandro Casiraghi" w:date="2021-06-18T09:39:00Z">
        <w:r w:rsidR="00EC6F22">
          <w:rPr>
            <w:rFonts w:asciiTheme="minorHAnsi" w:hAnsiTheme="minorHAnsi" w:cstheme="minorHAnsi"/>
            <w:sz w:val="22"/>
            <w:szCs w:val="22"/>
          </w:rPr>
          <w:t>‘stay-at-home’ or lockdown condition</w:t>
        </w:r>
      </w:ins>
      <w:ins w:id="26" w:author="Leandro Casiraghi" w:date="2021-06-18T09:40:00Z">
        <w:r w:rsidR="00EC6F22">
          <w:rPr>
            <w:rFonts w:asciiTheme="minorHAnsi" w:hAnsiTheme="minorHAnsi" w:cstheme="minorHAnsi"/>
            <w:sz w:val="22"/>
            <w:szCs w:val="22"/>
          </w:rPr>
          <w:t xml:space="preserve">s </w:t>
        </w:r>
      </w:ins>
      <w:ins w:id="27" w:author="Leandro Casiraghi" w:date="2021-06-18T10:06:00Z">
        <w:r w:rsidR="005E5575">
          <w:rPr>
            <w:rFonts w:asciiTheme="minorHAnsi" w:hAnsiTheme="minorHAnsi" w:cstheme="minorHAnsi"/>
            <w:sz w:val="22"/>
            <w:szCs w:val="22"/>
          </w:rPr>
          <w:t xml:space="preserve">by </w:t>
        </w:r>
      </w:ins>
      <w:ins w:id="28" w:author="Leandro Casiraghi" w:date="2021-06-18T09:40:00Z">
        <w:r w:rsidR="00EC6F22">
          <w:rPr>
            <w:rFonts w:asciiTheme="minorHAnsi" w:hAnsiTheme="minorHAnsi" w:cstheme="minorHAnsi"/>
            <w:sz w:val="22"/>
            <w:szCs w:val="22"/>
          </w:rPr>
          <w:t xml:space="preserve">looking at the dates and the places where participants report to have lived. </w:t>
        </w:r>
        <w:r w:rsidR="00EC6F22">
          <w:rPr>
            <w:rFonts w:asciiTheme="minorHAnsi" w:hAnsiTheme="minorHAnsi" w:cstheme="minorHAnsi"/>
            <w:sz w:val="22"/>
            <w:szCs w:val="22"/>
          </w:rPr>
          <w:br/>
          <w:t>We will ask participants to be able to provide data for at least two months of phone usage</w:t>
        </w:r>
      </w:ins>
      <w:ins w:id="29" w:author="Leandro Casiraghi" w:date="2021-06-18T09:41:00Z">
        <w:r w:rsidR="00EC6F22">
          <w:rPr>
            <w:rFonts w:asciiTheme="minorHAnsi" w:hAnsiTheme="minorHAnsi" w:cstheme="minorHAnsi"/>
            <w:sz w:val="22"/>
            <w:szCs w:val="22"/>
          </w:rPr>
          <w:t>, and up to two years. The ‘two years’ not only would be very adequate for our research needs but is also the upper limit of data length that we</w:t>
        </w:r>
      </w:ins>
      <w:ins w:id="30" w:author="Leandro Casiraghi" w:date="2021-06-18T09:42:00Z">
        <w:r w:rsidR="00EC6F22">
          <w:rPr>
            <w:rFonts w:asciiTheme="minorHAnsi" w:hAnsiTheme="minorHAnsi" w:cstheme="minorHAnsi"/>
            <w:sz w:val="22"/>
            <w:szCs w:val="22"/>
          </w:rPr>
          <w:t xml:space="preserve"> have been</w:t>
        </w:r>
      </w:ins>
      <w:ins w:id="31" w:author="Leandro Casiraghi" w:date="2021-06-18T10:17:00Z">
        <w:r w:rsidR="0000146B">
          <w:rPr>
            <w:rFonts w:asciiTheme="minorHAnsi" w:hAnsiTheme="minorHAnsi" w:cstheme="minorHAnsi"/>
            <w:sz w:val="22"/>
            <w:szCs w:val="22"/>
          </w:rPr>
          <w:t xml:space="preserve"> ever</w:t>
        </w:r>
      </w:ins>
      <w:ins w:id="32" w:author="Leandro Casiraghi" w:date="2021-06-18T09:42:00Z">
        <w:r w:rsidR="00EC6F22">
          <w:rPr>
            <w:rFonts w:asciiTheme="minorHAnsi" w:hAnsiTheme="minorHAnsi" w:cstheme="minorHAnsi"/>
            <w:sz w:val="22"/>
            <w:szCs w:val="22"/>
          </w:rPr>
          <w:t xml:space="preserve"> able to get from the Google Takeout service – in fact, it seems this limit has been lowered to a single year recently, according to our own tests.</w:t>
        </w:r>
      </w:ins>
    </w:p>
    <w:p w14:paraId="124DA78D" w14:textId="77777777" w:rsidR="003B1D12" w:rsidRDefault="003B1D12" w:rsidP="003B1D12">
      <w:pPr>
        <w:pStyle w:val="ListParagraph"/>
        <w:autoSpaceDE w:val="0"/>
        <w:autoSpaceDN w:val="0"/>
        <w:adjustRightInd w:val="0"/>
        <w:contextualSpacing w:val="0"/>
        <w:rPr>
          <w:rFonts w:asciiTheme="minorHAnsi" w:hAnsiTheme="minorHAnsi" w:cstheme="minorHAnsi"/>
          <w:sz w:val="22"/>
          <w:szCs w:val="22"/>
        </w:rPr>
      </w:pPr>
    </w:p>
    <w:p w14:paraId="308E6503" w14:textId="7C98F075" w:rsidR="00B01EBA" w:rsidRDefault="00B01EBA" w:rsidP="003B1D12">
      <w:pPr>
        <w:pStyle w:val="ListParagraph"/>
        <w:autoSpaceDE w:val="0"/>
        <w:autoSpaceDN w:val="0"/>
        <w:adjustRightInd w:val="0"/>
        <w:contextualSpacing w:val="0"/>
        <w:rPr>
          <w:rFonts w:asciiTheme="minorHAnsi" w:hAnsiTheme="minorHAnsi" w:cstheme="minorHAnsi"/>
          <w:sz w:val="22"/>
          <w:szCs w:val="22"/>
        </w:rPr>
      </w:pPr>
      <w:r>
        <w:rPr>
          <w:rFonts w:asciiTheme="minorHAnsi" w:hAnsiTheme="minorHAnsi" w:cstheme="minorHAnsi"/>
          <w:sz w:val="22"/>
          <w:szCs w:val="22"/>
        </w:rPr>
        <w:t>The</w:t>
      </w:r>
      <w:r w:rsidRPr="003B1D12">
        <w:rPr>
          <w:rFonts w:asciiTheme="minorHAnsi" w:hAnsiTheme="minorHAnsi" w:cstheme="minorHAnsi"/>
          <w:sz w:val="22"/>
          <w:szCs w:val="22"/>
        </w:rPr>
        <w:t xml:space="preserve"> </w:t>
      </w:r>
      <w:r w:rsidRPr="003B1D12">
        <w:rPr>
          <w:rFonts w:asciiTheme="minorHAnsi" w:hAnsiTheme="minorHAnsi" w:cstheme="minorHAnsi"/>
          <w:i/>
          <w:iCs/>
          <w:sz w:val="22"/>
          <w:szCs w:val="22"/>
        </w:rPr>
        <w:t xml:space="preserve">“What will happen in this research study?” </w:t>
      </w:r>
      <w:r>
        <w:rPr>
          <w:rFonts w:asciiTheme="minorHAnsi" w:hAnsiTheme="minorHAnsi" w:cstheme="minorHAnsi"/>
          <w:sz w:val="22"/>
          <w:szCs w:val="22"/>
        </w:rPr>
        <w:t xml:space="preserve">section of the consent form only describes </w:t>
      </w:r>
      <w:r w:rsidR="00FF44EC">
        <w:rPr>
          <w:rFonts w:asciiTheme="minorHAnsi" w:hAnsiTheme="minorHAnsi" w:cstheme="minorHAnsi"/>
          <w:sz w:val="22"/>
          <w:szCs w:val="22"/>
        </w:rPr>
        <w:t xml:space="preserve">subjects needing to provide a least two months’ worth of data. </w:t>
      </w:r>
    </w:p>
    <w:p w14:paraId="494C3AC4" w14:textId="57D82D77" w:rsidR="003B1D12" w:rsidDel="00F50423" w:rsidRDefault="003B1D12" w:rsidP="003B1D12">
      <w:pPr>
        <w:pStyle w:val="ListParagraph"/>
        <w:autoSpaceDE w:val="0"/>
        <w:autoSpaceDN w:val="0"/>
        <w:adjustRightInd w:val="0"/>
        <w:contextualSpacing w:val="0"/>
        <w:rPr>
          <w:del w:id="33" w:author="Leandro Casiraghi" w:date="2021-06-18T10:36:00Z"/>
          <w:rFonts w:asciiTheme="minorHAnsi" w:hAnsiTheme="minorHAnsi" w:cstheme="minorHAnsi"/>
          <w:sz w:val="22"/>
          <w:szCs w:val="22"/>
        </w:rPr>
      </w:pPr>
    </w:p>
    <w:p w14:paraId="2C3F7CE1" w14:textId="77777777" w:rsidR="00F50423" w:rsidRDefault="00FF44EC" w:rsidP="00F50423">
      <w:pPr>
        <w:pStyle w:val="ListParagraph"/>
        <w:autoSpaceDE w:val="0"/>
        <w:autoSpaceDN w:val="0"/>
        <w:adjustRightInd w:val="0"/>
        <w:contextualSpacing w:val="0"/>
        <w:rPr>
          <w:ins w:id="34" w:author="Leandro Casiraghi" w:date="2021-06-18T10:37:00Z"/>
          <w:rFonts w:asciiTheme="minorHAnsi" w:hAnsiTheme="minorHAnsi" w:cstheme="minorHAnsi"/>
          <w:sz w:val="22"/>
          <w:szCs w:val="22"/>
        </w:rPr>
      </w:pPr>
      <w:r>
        <w:rPr>
          <w:rFonts w:asciiTheme="minorHAnsi" w:hAnsiTheme="minorHAnsi" w:cstheme="minorHAnsi"/>
          <w:sz w:val="22"/>
          <w:szCs w:val="22"/>
        </w:rPr>
        <w:t xml:space="preserve">Please update the </w:t>
      </w:r>
      <w:r w:rsidRPr="003B1D12">
        <w:rPr>
          <w:rFonts w:asciiTheme="minorHAnsi" w:hAnsiTheme="minorHAnsi" w:cstheme="minorHAnsi"/>
          <w:i/>
          <w:iCs/>
          <w:sz w:val="22"/>
          <w:szCs w:val="22"/>
        </w:rPr>
        <w:t>“What will happen in this research study?”</w:t>
      </w:r>
      <w:r>
        <w:rPr>
          <w:rFonts w:asciiTheme="minorHAnsi" w:hAnsiTheme="minorHAnsi" w:cstheme="minorHAnsi"/>
          <w:b/>
          <w:bCs/>
          <w:sz w:val="22"/>
          <w:szCs w:val="22"/>
        </w:rPr>
        <w:t xml:space="preserve"> </w:t>
      </w:r>
      <w:r>
        <w:rPr>
          <w:rFonts w:asciiTheme="minorHAnsi" w:hAnsiTheme="minorHAnsi" w:cstheme="minorHAnsi"/>
          <w:sz w:val="22"/>
          <w:szCs w:val="22"/>
        </w:rPr>
        <w:t xml:space="preserve">section of the </w:t>
      </w:r>
      <w:r w:rsidRPr="003B1D12">
        <w:rPr>
          <w:rFonts w:asciiTheme="minorHAnsi" w:hAnsiTheme="minorHAnsi" w:cstheme="minorHAnsi"/>
          <w:b/>
          <w:bCs/>
          <w:sz w:val="22"/>
          <w:szCs w:val="22"/>
        </w:rPr>
        <w:t>consent form</w:t>
      </w:r>
      <w:r>
        <w:rPr>
          <w:rFonts w:asciiTheme="minorHAnsi" w:hAnsiTheme="minorHAnsi" w:cstheme="minorHAnsi"/>
          <w:sz w:val="22"/>
          <w:szCs w:val="22"/>
        </w:rPr>
        <w:t xml:space="preserve"> to inform subjects that </w:t>
      </w:r>
      <w:r w:rsidR="003B4C47">
        <w:rPr>
          <w:rFonts w:asciiTheme="minorHAnsi" w:hAnsiTheme="minorHAnsi" w:cstheme="minorHAnsi"/>
          <w:sz w:val="22"/>
          <w:szCs w:val="22"/>
        </w:rPr>
        <w:t xml:space="preserve">they may be asked to provide up to a year’s worth of data both before and after the COVID-19 pandemic in addition to the two months’ worth of data. </w:t>
      </w:r>
      <w:ins w:id="35" w:author="Leandro Casiraghi" w:date="2021-06-18T10:37:00Z">
        <w:r w:rsidR="00F50423">
          <w:rPr>
            <w:rFonts w:asciiTheme="minorHAnsi" w:hAnsiTheme="minorHAnsi" w:cstheme="minorHAnsi"/>
            <w:sz w:val="22"/>
            <w:szCs w:val="22"/>
          </w:rPr>
          <w:br/>
          <w:t xml:space="preserve">We have amended the text stating that participants are required to provide </w:t>
        </w:r>
        <w:r w:rsidR="00F50423" w:rsidRPr="00F50423">
          <w:rPr>
            <w:rFonts w:asciiTheme="minorHAnsi" w:hAnsiTheme="minorHAnsi" w:cstheme="minorHAnsi"/>
            <w:i/>
            <w:iCs/>
            <w:sz w:val="22"/>
            <w:szCs w:val="22"/>
            <w:rPrChange w:id="36" w:author="Leandro Casiraghi" w:date="2021-06-18T10:37:00Z">
              <w:rPr>
                <w:rFonts w:asciiTheme="minorHAnsi" w:hAnsiTheme="minorHAnsi" w:cstheme="minorHAnsi"/>
                <w:sz w:val="22"/>
                <w:szCs w:val="22"/>
              </w:rPr>
            </w:rPrChange>
          </w:rPr>
          <w:t>at least</w:t>
        </w:r>
        <w:r w:rsidR="00F50423">
          <w:rPr>
            <w:rFonts w:asciiTheme="minorHAnsi" w:hAnsiTheme="minorHAnsi" w:cstheme="minorHAnsi"/>
            <w:sz w:val="22"/>
            <w:szCs w:val="22"/>
          </w:rPr>
          <w:t xml:space="preserve"> two months’ worth of data to be able to participate, but that they may contribute more.</w:t>
        </w:r>
      </w:ins>
    </w:p>
    <w:p w14:paraId="78F7EF79" w14:textId="1AA690FE" w:rsidR="00FF44EC" w:rsidRPr="00FF44EC" w:rsidRDefault="00FF44EC" w:rsidP="003B1D12">
      <w:pPr>
        <w:pStyle w:val="ListParagraph"/>
        <w:autoSpaceDE w:val="0"/>
        <w:autoSpaceDN w:val="0"/>
        <w:adjustRightInd w:val="0"/>
        <w:contextualSpacing w:val="0"/>
        <w:rPr>
          <w:rFonts w:asciiTheme="minorHAnsi" w:hAnsiTheme="minorHAnsi" w:cstheme="minorHAnsi"/>
          <w:sz w:val="22"/>
          <w:szCs w:val="22"/>
        </w:rPr>
      </w:pPr>
    </w:p>
    <w:p w14:paraId="379EFFD7" w14:textId="77777777" w:rsidR="00E06314" w:rsidRDefault="00E06314" w:rsidP="00B70095">
      <w:pPr>
        <w:autoSpaceDE w:val="0"/>
        <w:autoSpaceDN w:val="0"/>
        <w:adjustRightInd w:val="0"/>
        <w:rPr>
          <w:rFonts w:asciiTheme="minorHAnsi" w:hAnsiTheme="minorHAnsi" w:cstheme="minorHAnsi"/>
          <w:sz w:val="22"/>
          <w:szCs w:val="22"/>
        </w:rPr>
      </w:pPr>
    </w:p>
    <w:p w14:paraId="10FA0343" w14:textId="360D4F11" w:rsidR="00895D4E" w:rsidRPr="004A1E8C" w:rsidRDefault="00895D4E" w:rsidP="00B70095">
      <w:pPr>
        <w:autoSpaceDE w:val="0"/>
        <w:autoSpaceDN w:val="0"/>
        <w:adjustRightInd w:val="0"/>
        <w:rPr>
          <w:rFonts w:asciiTheme="minorHAnsi" w:hAnsiTheme="minorHAnsi" w:cstheme="minorHAnsi"/>
          <w:sz w:val="22"/>
          <w:szCs w:val="22"/>
        </w:rPr>
      </w:pPr>
      <w:r w:rsidRPr="004A1E8C">
        <w:rPr>
          <w:rFonts w:asciiTheme="minorHAnsi" w:hAnsiTheme="minorHAnsi" w:cstheme="minorHAnsi"/>
          <w:sz w:val="22"/>
          <w:szCs w:val="22"/>
        </w:rPr>
        <w:t xml:space="preserve">Please feel free to contact me with questions.  I look forward to receiving your response. </w:t>
      </w:r>
    </w:p>
    <w:p w14:paraId="625BCBAC" w14:textId="77777777" w:rsidR="00895D4E" w:rsidRPr="004A1E8C" w:rsidRDefault="00895D4E" w:rsidP="00B70095">
      <w:pPr>
        <w:autoSpaceDE w:val="0"/>
        <w:autoSpaceDN w:val="0"/>
        <w:adjustRightInd w:val="0"/>
        <w:rPr>
          <w:rFonts w:asciiTheme="minorHAnsi" w:hAnsiTheme="minorHAnsi" w:cstheme="minorHAnsi"/>
          <w:sz w:val="22"/>
          <w:szCs w:val="22"/>
        </w:rPr>
      </w:pPr>
    </w:p>
    <w:p w14:paraId="76A1775F" w14:textId="77777777" w:rsidR="00895D4E" w:rsidRPr="004A1E8C" w:rsidRDefault="00895D4E" w:rsidP="00895D4E">
      <w:pPr>
        <w:autoSpaceDE w:val="0"/>
        <w:autoSpaceDN w:val="0"/>
        <w:adjustRightInd w:val="0"/>
        <w:spacing w:before="120" w:after="120"/>
        <w:rPr>
          <w:rFonts w:asciiTheme="minorHAnsi" w:hAnsiTheme="minorHAnsi" w:cstheme="minorHAnsi"/>
          <w:sz w:val="22"/>
          <w:szCs w:val="22"/>
        </w:rPr>
      </w:pPr>
      <w:r w:rsidRPr="004A1E8C">
        <w:rPr>
          <w:rFonts w:asciiTheme="minorHAnsi" w:hAnsiTheme="minorHAnsi" w:cstheme="minorHAnsi"/>
          <w:sz w:val="22"/>
          <w:szCs w:val="22"/>
        </w:rPr>
        <w:t>Kind regards,</w:t>
      </w:r>
    </w:p>
    <w:p w14:paraId="42D711FA" w14:textId="77777777" w:rsidR="00CD0D33" w:rsidRPr="00CD0D33" w:rsidRDefault="00CD0D33" w:rsidP="00CD0D33">
      <w:pPr>
        <w:pStyle w:val="NoSpacing"/>
        <w:rPr>
          <w:rFonts w:asciiTheme="minorHAnsi" w:hAnsiTheme="minorHAnsi" w:cstheme="minorHAnsi"/>
          <w:sz w:val="22"/>
          <w:szCs w:val="22"/>
        </w:rPr>
      </w:pPr>
      <w:r w:rsidRPr="00CD0D33">
        <w:rPr>
          <w:rFonts w:asciiTheme="minorHAnsi" w:hAnsiTheme="minorHAnsi" w:cstheme="minorHAnsi"/>
          <w:sz w:val="22"/>
          <w:szCs w:val="22"/>
        </w:rPr>
        <w:t>Paige Bacon-Abdelmoteleb</w:t>
      </w:r>
    </w:p>
    <w:p w14:paraId="4FD98813" w14:textId="77777777" w:rsidR="00CD0D33" w:rsidRPr="00CD0D33" w:rsidRDefault="00CD0D33" w:rsidP="00CD0D33">
      <w:pPr>
        <w:pStyle w:val="NoSpacing"/>
        <w:rPr>
          <w:rFonts w:asciiTheme="minorHAnsi" w:hAnsiTheme="minorHAnsi" w:cstheme="minorHAnsi"/>
          <w:sz w:val="22"/>
          <w:szCs w:val="22"/>
        </w:rPr>
      </w:pPr>
      <w:r w:rsidRPr="00CD0D33">
        <w:rPr>
          <w:rFonts w:asciiTheme="minorHAnsi" w:hAnsiTheme="minorHAnsi" w:cstheme="minorHAnsi"/>
          <w:sz w:val="22"/>
          <w:szCs w:val="22"/>
        </w:rPr>
        <w:t>Senior IRB Review Administrator – Committee A</w:t>
      </w:r>
    </w:p>
    <w:p w14:paraId="67461C17" w14:textId="77777777" w:rsidR="00CD0D33" w:rsidRPr="00CD0D33" w:rsidRDefault="00CD0D33" w:rsidP="00CD0D33">
      <w:pPr>
        <w:pStyle w:val="NoSpacing"/>
        <w:rPr>
          <w:rFonts w:asciiTheme="minorHAnsi" w:hAnsiTheme="minorHAnsi" w:cstheme="minorHAnsi"/>
          <w:sz w:val="22"/>
          <w:szCs w:val="22"/>
        </w:rPr>
      </w:pPr>
      <w:r w:rsidRPr="00CD0D33">
        <w:rPr>
          <w:rFonts w:asciiTheme="minorHAnsi" w:hAnsiTheme="minorHAnsi" w:cstheme="minorHAnsi"/>
          <w:sz w:val="22"/>
          <w:szCs w:val="22"/>
        </w:rPr>
        <w:lastRenderedPageBreak/>
        <w:t xml:space="preserve">(206) 685-8341 | </w:t>
      </w:r>
      <w:hyperlink r:id="rId7" w:history="1">
        <w:r w:rsidRPr="00CD0D33">
          <w:rPr>
            <w:rStyle w:val="Hyperlink"/>
            <w:rFonts w:asciiTheme="minorHAnsi" w:hAnsiTheme="minorHAnsi" w:cstheme="minorHAnsi"/>
            <w:sz w:val="22"/>
            <w:szCs w:val="22"/>
          </w:rPr>
          <w:t>pba41@uw.edu</w:t>
        </w:r>
      </w:hyperlink>
    </w:p>
    <w:p w14:paraId="5BB25E03" w14:textId="77777777" w:rsidR="000B60A8" w:rsidRPr="004A1E8C" w:rsidRDefault="000B60A8" w:rsidP="00C24221">
      <w:pPr>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900"/>
      </w:tblGrid>
      <w:tr w:rsidR="000B60A8" w:rsidRPr="004A1E8C" w14:paraId="2B85D2B3" w14:textId="77777777" w:rsidTr="000B60A8">
        <w:trPr>
          <w:jc w:val="center"/>
        </w:trPr>
        <w:tc>
          <w:tcPr>
            <w:tcW w:w="8900" w:type="dxa"/>
            <w:shd w:val="clear" w:color="auto" w:fill="DBE5F1" w:themeFill="accent1" w:themeFillTint="33"/>
          </w:tcPr>
          <w:p w14:paraId="64CD904D" w14:textId="77777777" w:rsidR="000B60A8" w:rsidRPr="004A1E8C" w:rsidRDefault="000B60A8" w:rsidP="00196775">
            <w:pPr>
              <w:jc w:val="center"/>
              <w:rPr>
                <w:rFonts w:asciiTheme="minorHAnsi" w:hAnsiTheme="minorHAnsi" w:cstheme="minorHAnsi"/>
                <w:b/>
                <w:szCs w:val="22"/>
                <w:u w:val="single"/>
              </w:rPr>
            </w:pPr>
            <w:r w:rsidRPr="004A1E8C">
              <w:rPr>
                <w:rFonts w:asciiTheme="minorHAnsi" w:hAnsiTheme="minorHAnsi" w:cstheme="minorHAnsi"/>
                <w:b/>
                <w:szCs w:val="22"/>
                <w:u w:val="single"/>
              </w:rPr>
              <w:t>HOW TO RESPOND TO THIS LETTER</w:t>
            </w:r>
          </w:p>
          <w:p w14:paraId="3D25BEE7" w14:textId="77777777" w:rsidR="004A1E8C" w:rsidRPr="004A1E8C" w:rsidRDefault="004A1E8C" w:rsidP="00196775">
            <w:pPr>
              <w:jc w:val="center"/>
              <w:rPr>
                <w:rFonts w:asciiTheme="minorHAnsi" w:hAnsiTheme="minorHAnsi" w:cstheme="minorHAnsi"/>
                <w:b/>
                <w:szCs w:val="22"/>
                <w:u w:val="single"/>
              </w:rPr>
            </w:pPr>
          </w:p>
          <w:p w14:paraId="6586A79B" w14:textId="2847C14D" w:rsidR="007D6D12" w:rsidRDefault="005D7F87" w:rsidP="00196775">
            <w:pPr>
              <w:rPr>
                <w:rFonts w:asciiTheme="minorHAnsi" w:hAnsiTheme="minorHAnsi" w:cstheme="minorHAnsi"/>
                <w:szCs w:val="22"/>
              </w:rPr>
            </w:pPr>
            <w:r>
              <w:rPr>
                <w:rFonts w:asciiTheme="minorHAnsi" w:hAnsiTheme="minorHAnsi" w:cstheme="minorHAnsi"/>
                <w:b/>
                <w:szCs w:val="22"/>
              </w:rPr>
              <w:t xml:space="preserve">Most </w:t>
            </w:r>
            <w:r w:rsidR="006D4308">
              <w:rPr>
                <w:rFonts w:asciiTheme="minorHAnsi" w:hAnsiTheme="minorHAnsi" w:cstheme="minorHAnsi"/>
                <w:b/>
                <w:szCs w:val="22"/>
              </w:rPr>
              <w:t>letter points include requests for you to</w:t>
            </w:r>
            <w:r>
              <w:rPr>
                <w:rFonts w:asciiTheme="minorHAnsi" w:hAnsiTheme="minorHAnsi" w:cstheme="minorHAnsi"/>
                <w:b/>
                <w:szCs w:val="22"/>
              </w:rPr>
              <w:t xml:space="preserve"> update y</w:t>
            </w:r>
            <w:r w:rsidR="000B60A8" w:rsidRPr="004A1E8C">
              <w:rPr>
                <w:rFonts w:asciiTheme="minorHAnsi" w:hAnsiTheme="minorHAnsi" w:cstheme="minorHAnsi"/>
                <w:b/>
                <w:szCs w:val="22"/>
              </w:rPr>
              <w:t xml:space="preserve">our submission to incorporate any changes or information as requested </w:t>
            </w:r>
            <w:r w:rsidR="006D4308">
              <w:rPr>
                <w:rFonts w:asciiTheme="minorHAnsi" w:hAnsiTheme="minorHAnsi" w:cstheme="minorHAnsi"/>
                <w:b/>
                <w:szCs w:val="22"/>
              </w:rPr>
              <w:t>above</w:t>
            </w:r>
            <w:r w:rsidR="006D4308" w:rsidRPr="004A1E8C">
              <w:rPr>
                <w:rFonts w:asciiTheme="minorHAnsi" w:hAnsiTheme="minorHAnsi" w:cstheme="minorHAnsi"/>
                <w:szCs w:val="22"/>
              </w:rPr>
              <w:t xml:space="preserve"> </w:t>
            </w:r>
            <w:r w:rsidR="000B60A8" w:rsidRPr="004A1E8C">
              <w:rPr>
                <w:rFonts w:asciiTheme="minorHAnsi" w:hAnsiTheme="minorHAnsi" w:cstheme="minorHAnsi"/>
                <w:szCs w:val="22"/>
              </w:rPr>
              <w:t xml:space="preserve">(see </w:t>
            </w:r>
            <w:hyperlink r:id="rId8" w:history="1">
              <w:r w:rsidR="00F12EFF" w:rsidRPr="00B11106">
                <w:rPr>
                  <w:rStyle w:val="Hyperlink"/>
                  <w:rFonts w:asciiTheme="minorHAnsi" w:hAnsiTheme="minorHAnsi" w:cstheme="minorHAnsi"/>
                  <w:szCs w:val="22"/>
                </w:rPr>
                <w:t>Respond to HSD</w:t>
              </w:r>
            </w:hyperlink>
            <w:r w:rsidR="000B60A8" w:rsidRPr="004A1E8C">
              <w:rPr>
                <w:rFonts w:asciiTheme="minorHAnsi" w:hAnsiTheme="minorHAnsi" w:cstheme="minorHAnsi"/>
                <w:szCs w:val="22"/>
              </w:rPr>
              <w:t xml:space="preserve">). </w:t>
            </w:r>
            <w:r w:rsidR="006D4308">
              <w:rPr>
                <w:rFonts w:asciiTheme="minorHAnsi" w:hAnsiTheme="minorHAnsi" w:cstheme="minorHAnsi"/>
                <w:szCs w:val="22"/>
              </w:rPr>
              <w:t xml:space="preserve">Some letter points </w:t>
            </w:r>
            <w:r w:rsidR="007D6D12">
              <w:rPr>
                <w:rFonts w:asciiTheme="minorHAnsi" w:hAnsiTheme="minorHAnsi" w:cstheme="minorHAnsi"/>
                <w:szCs w:val="22"/>
              </w:rPr>
              <w:t xml:space="preserve">may </w:t>
            </w:r>
            <w:r w:rsidR="006D4308">
              <w:rPr>
                <w:rFonts w:asciiTheme="minorHAnsi" w:hAnsiTheme="minorHAnsi" w:cstheme="minorHAnsi"/>
                <w:szCs w:val="22"/>
              </w:rPr>
              <w:t xml:space="preserve">ask you to provide additional information that does not require updates to the application. </w:t>
            </w:r>
          </w:p>
          <w:p w14:paraId="0FB0525D" w14:textId="77777777" w:rsidR="007D6D12" w:rsidRDefault="007D6D12" w:rsidP="00196775">
            <w:pPr>
              <w:rPr>
                <w:rFonts w:asciiTheme="minorHAnsi" w:hAnsiTheme="minorHAnsi" w:cstheme="minorHAnsi"/>
                <w:szCs w:val="22"/>
              </w:rPr>
            </w:pPr>
          </w:p>
          <w:p w14:paraId="58F29CBF" w14:textId="79D8DD57" w:rsidR="000B60A8" w:rsidRPr="004A1E8C" w:rsidRDefault="000B60A8" w:rsidP="00196775">
            <w:pPr>
              <w:rPr>
                <w:rFonts w:asciiTheme="minorHAnsi" w:hAnsiTheme="minorHAnsi" w:cstheme="minorHAnsi"/>
                <w:szCs w:val="22"/>
              </w:rPr>
            </w:pPr>
            <w:r w:rsidRPr="004A1E8C">
              <w:rPr>
                <w:rFonts w:asciiTheme="minorHAnsi" w:hAnsiTheme="minorHAnsi" w:cstheme="minorHAnsi"/>
                <w:szCs w:val="22"/>
              </w:rPr>
              <w:t>Here are some helpful tips for responding to this screening letter:</w:t>
            </w:r>
          </w:p>
          <w:p w14:paraId="6E742DFD" w14:textId="77777777" w:rsidR="000B60A8" w:rsidRPr="004A1E8C" w:rsidRDefault="000B60A8" w:rsidP="00196775">
            <w:pPr>
              <w:rPr>
                <w:rFonts w:asciiTheme="minorHAnsi" w:hAnsiTheme="minorHAnsi" w:cstheme="minorHAnsi"/>
                <w:szCs w:val="22"/>
              </w:rPr>
            </w:pPr>
          </w:p>
          <w:p w14:paraId="7A15449C" w14:textId="76986CE1" w:rsidR="000B60A8" w:rsidRPr="004A1E8C" w:rsidRDefault="000B60A8" w:rsidP="00196775">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Use </w:t>
            </w:r>
            <w:hyperlink r:id="rId9" w:history="1">
              <w:r w:rsidRPr="001D7A14">
                <w:rPr>
                  <w:rStyle w:val="Hyperlink"/>
                  <w:rFonts w:asciiTheme="minorHAnsi" w:hAnsiTheme="minorHAnsi" w:cstheme="minorHAnsi"/>
                  <w:szCs w:val="22"/>
                </w:rPr>
                <w:t>tracked changes</w:t>
              </w:r>
            </w:hyperlink>
            <w:r w:rsidRPr="004A1E8C">
              <w:rPr>
                <w:rFonts w:asciiTheme="minorHAnsi" w:hAnsiTheme="minorHAnsi" w:cstheme="minorHAnsi"/>
                <w:szCs w:val="22"/>
              </w:rPr>
              <w:t xml:space="preserve"> when making requested edits to study </w:t>
            </w:r>
            <w:proofErr w:type="gramStart"/>
            <w:r w:rsidRPr="004A1E8C">
              <w:rPr>
                <w:rFonts w:asciiTheme="minorHAnsi" w:hAnsiTheme="minorHAnsi" w:cstheme="minorHAnsi"/>
                <w:szCs w:val="22"/>
              </w:rPr>
              <w:t>documents</w:t>
            </w:r>
            <w:proofErr w:type="gramEnd"/>
          </w:p>
          <w:p w14:paraId="1CF5FEB3" w14:textId="21CE0676" w:rsidR="000B60A8" w:rsidRPr="004A1E8C" w:rsidRDefault="000B60A8" w:rsidP="00196775">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Upload the revised documents in the </w:t>
            </w:r>
            <w:r w:rsidRPr="00F12EFF">
              <w:rPr>
                <w:rFonts w:asciiTheme="minorHAnsi" w:hAnsiTheme="minorHAnsi" w:cstheme="minorHAnsi"/>
                <w:szCs w:val="22"/>
              </w:rPr>
              <w:t>appropriate</w:t>
            </w:r>
            <w:r w:rsidRPr="004A1E8C">
              <w:rPr>
                <w:rFonts w:asciiTheme="minorHAnsi" w:hAnsiTheme="minorHAnsi" w:cstheme="minorHAnsi"/>
                <w:szCs w:val="22"/>
              </w:rPr>
              <w:t xml:space="preserve"> section of the Zipline </w:t>
            </w:r>
            <w:proofErr w:type="spellStart"/>
            <w:r w:rsidRPr="004A1E8C">
              <w:rPr>
                <w:rFonts w:asciiTheme="minorHAnsi" w:hAnsiTheme="minorHAnsi" w:cstheme="minorHAnsi"/>
                <w:szCs w:val="22"/>
              </w:rPr>
              <w:t>SmartForms</w:t>
            </w:r>
            <w:proofErr w:type="spellEnd"/>
            <w:r w:rsidR="00B11106">
              <w:rPr>
                <w:rFonts w:asciiTheme="minorHAnsi" w:hAnsiTheme="minorHAnsi" w:cstheme="minorHAnsi"/>
                <w:szCs w:val="22"/>
              </w:rPr>
              <w:t xml:space="preserve"> (see </w:t>
            </w:r>
            <w:hyperlink r:id="rId10" w:anchor="otherdocs" w:history="1">
              <w:r w:rsidR="00F12EFF" w:rsidRPr="00B11106">
                <w:rPr>
                  <w:rStyle w:val="Hyperlink"/>
                  <w:rFonts w:asciiTheme="minorHAnsi" w:hAnsiTheme="minorHAnsi" w:cstheme="minorHAnsi"/>
                  <w:szCs w:val="22"/>
                </w:rPr>
                <w:t>Prepare Other Study Documents</w:t>
              </w:r>
            </w:hyperlink>
            <w:r w:rsidR="00F12EFF" w:rsidRPr="00B11106">
              <w:rPr>
                <w:rFonts w:asciiTheme="minorHAnsi" w:hAnsiTheme="minorHAnsi" w:cstheme="minorHAnsi"/>
                <w:szCs w:val="22"/>
              </w:rPr>
              <w:t>).</w:t>
            </w:r>
          </w:p>
          <w:p w14:paraId="2438CD67" w14:textId="77777777" w:rsidR="000B60A8" w:rsidRPr="00984B8A" w:rsidRDefault="000B60A8" w:rsidP="00196775">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Click “update” to revise study documents in Zipline so that the revised version replaces the previous </w:t>
            </w:r>
            <w:r w:rsidRPr="00984B8A">
              <w:rPr>
                <w:rFonts w:asciiTheme="minorHAnsi" w:hAnsiTheme="minorHAnsi" w:cstheme="minorHAnsi"/>
                <w:szCs w:val="22"/>
              </w:rPr>
              <w:t xml:space="preserve">version in the system. Use ‘add’ </w:t>
            </w:r>
            <w:r w:rsidRPr="00984B8A">
              <w:rPr>
                <w:rFonts w:asciiTheme="minorHAnsi" w:hAnsiTheme="minorHAnsi" w:cstheme="minorHAnsi"/>
                <w:b/>
                <w:szCs w:val="22"/>
              </w:rPr>
              <w:t>only</w:t>
            </w:r>
            <w:r w:rsidRPr="00984B8A">
              <w:rPr>
                <w:rFonts w:asciiTheme="minorHAnsi" w:hAnsiTheme="minorHAnsi" w:cstheme="minorHAnsi"/>
                <w:szCs w:val="22"/>
              </w:rPr>
              <w:t xml:space="preserve"> for new documents.</w:t>
            </w:r>
          </w:p>
          <w:p w14:paraId="04A17010" w14:textId="46E8CACC" w:rsidR="001D7A14" w:rsidRPr="00984B8A" w:rsidRDefault="007D6D12" w:rsidP="001D7A14">
            <w:pPr>
              <w:numPr>
                <w:ilvl w:val="0"/>
                <w:numId w:val="17"/>
              </w:numPr>
              <w:ind w:left="360"/>
              <w:rPr>
                <w:rFonts w:asciiTheme="minorHAnsi" w:hAnsiTheme="minorHAnsi" w:cstheme="minorHAnsi"/>
                <w:szCs w:val="22"/>
              </w:rPr>
            </w:pPr>
            <w:r w:rsidRPr="00984B8A">
              <w:rPr>
                <w:rFonts w:asciiTheme="minorHAnsi" w:hAnsiTheme="minorHAnsi" w:cstheme="minorHAnsi"/>
                <w:szCs w:val="22"/>
              </w:rPr>
              <w:t>R</w:t>
            </w:r>
            <w:r w:rsidR="000B60A8" w:rsidRPr="00984B8A">
              <w:rPr>
                <w:rFonts w:asciiTheme="minorHAnsi" w:hAnsiTheme="minorHAnsi" w:cstheme="minorHAnsi"/>
                <w:szCs w:val="22"/>
              </w:rPr>
              <w:t>emember to click ‘</w:t>
            </w:r>
            <w:r w:rsidR="000B60A8" w:rsidRPr="00984B8A">
              <w:rPr>
                <w:rFonts w:asciiTheme="minorHAnsi" w:hAnsiTheme="minorHAnsi" w:cstheme="minorHAnsi"/>
                <w:b/>
                <w:color w:val="FF0000"/>
                <w:szCs w:val="22"/>
              </w:rPr>
              <w:t>Save</w:t>
            </w:r>
            <w:r w:rsidR="000B60A8" w:rsidRPr="00984B8A">
              <w:rPr>
                <w:rFonts w:asciiTheme="minorHAnsi" w:hAnsiTheme="minorHAnsi" w:cstheme="minorHAnsi"/>
                <w:szCs w:val="22"/>
              </w:rPr>
              <w:t xml:space="preserve">’ </w:t>
            </w:r>
            <w:r w:rsidR="00984B8A" w:rsidRPr="00984B8A">
              <w:rPr>
                <w:rFonts w:asciiTheme="minorHAnsi" w:hAnsiTheme="minorHAnsi" w:cstheme="minorHAnsi"/>
                <w:szCs w:val="22"/>
              </w:rPr>
              <w:t>at the</w:t>
            </w:r>
            <w:r w:rsidR="000B60A8" w:rsidRPr="00984B8A">
              <w:rPr>
                <w:rFonts w:asciiTheme="minorHAnsi" w:hAnsiTheme="minorHAnsi" w:cstheme="minorHAnsi"/>
                <w:szCs w:val="22"/>
              </w:rPr>
              <w:t xml:space="preserve"> bottom of the SmartForm page whenever you make changes or upload a new document.</w:t>
            </w:r>
          </w:p>
          <w:p w14:paraId="2CF4C48E" w14:textId="77777777" w:rsidR="004A1E8C" w:rsidRPr="003F44C0" w:rsidRDefault="004A1E8C" w:rsidP="004A1E8C">
            <w:pPr>
              <w:rPr>
                <w:rFonts w:asciiTheme="minorHAnsi" w:hAnsiTheme="minorHAnsi" w:cstheme="minorHAnsi"/>
                <w:bCs/>
                <w:szCs w:val="22"/>
              </w:rPr>
            </w:pPr>
          </w:p>
          <w:p w14:paraId="45254371" w14:textId="0B7D66D0" w:rsidR="000B60A8" w:rsidRPr="004A1E8C" w:rsidRDefault="000B60A8" w:rsidP="004A1E8C">
            <w:pPr>
              <w:rPr>
                <w:rFonts w:asciiTheme="minorHAnsi" w:hAnsiTheme="minorHAnsi" w:cstheme="minorHAnsi"/>
                <w:bCs/>
                <w:i/>
                <w:szCs w:val="22"/>
              </w:rPr>
            </w:pPr>
            <w:r w:rsidRPr="004A1E8C">
              <w:rPr>
                <w:rFonts w:asciiTheme="minorHAnsi" w:hAnsiTheme="minorHAnsi" w:cstheme="minorHAnsi"/>
                <w:bCs/>
                <w:i/>
                <w:szCs w:val="22"/>
              </w:rPr>
              <w:t>Need more Zipline help? Check out the</w:t>
            </w:r>
            <w:r w:rsidR="001D7A14">
              <w:rPr>
                <w:rFonts w:asciiTheme="minorHAnsi" w:hAnsiTheme="minorHAnsi" w:cstheme="minorHAnsi"/>
                <w:bCs/>
                <w:i/>
                <w:szCs w:val="22"/>
              </w:rPr>
              <w:t xml:space="preserve"> </w:t>
            </w:r>
            <w:hyperlink r:id="rId11" w:history="1">
              <w:r w:rsidR="00B11106" w:rsidRPr="00B11106">
                <w:rPr>
                  <w:rStyle w:val="Hyperlink"/>
                  <w:rFonts w:asciiTheme="minorHAnsi" w:hAnsiTheme="minorHAnsi" w:cstheme="minorHAnsi"/>
                  <w:bCs/>
                  <w:i/>
                  <w:szCs w:val="22"/>
                </w:rPr>
                <w:t>Researcher</w:t>
              </w:r>
              <w:r w:rsidR="00B11106">
                <w:rPr>
                  <w:rStyle w:val="Hyperlink"/>
                  <w:rFonts w:asciiTheme="minorHAnsi" w:hAnsiTheme="minorHAnsi" w:cstheme="minorHAnsi"/>
                  <w:bCs/>
                  <w:i/>
                  <w:szCs w:val="22"/>
                </w:rPr>
                <w:t xml:space="preserve"> Submission</w:t>
              </w:r>
              <w:r w:rsidR="00B11106" w:rsidRPr="00B11106">
                <w:rPr>
                  <w:rStyle w:val="Hyperlink"/>
                  <w:rFonts w:asciiTheme="minorHAnsi" w:hAnsiTheme="minorHAnsi" w:cstheme="minorHAnsi"/>
                  <w:bCs/>
                  <w:i/>
                  <w:szCs w:val="22"/>
                </w:rPr>
                <w:t xml:space="preserve"> </w:t>
              </w:r>
              <w:r w:rsidR="001D7A14" w:rsidRPr="00B11106">
                <w:rPr>
                  <w:rStyle w:val="Hyperlink"/>
                  <w:rFonts w:asciiTheme="minorHAnsi" w:hAnsiTheme="minorHAnsi" w:cstheme="minorHAnsi"/>
                  <w:bCs/>
                  <w:i/>
                  <w:szCs w:val="22"/>
                </w:rPr>
                <w:t>Guide</w:t>
              </w:r>
            </w:hyperlink>
            <w:r w:rsidRPr="004A1E8C">
              <w:rPr>
                <w:rFonts w:asciiTheme="minorHAnsi" w:hAnsiTheme="minorHAnsi" w:cstheme="minorHAnsi"/>
                <w:bCs/>
                <w:i/>
                <w:szCs w:val="22"/>
              </w:rPr>
              <w:t xml:space="preserve"> for Zipline instructions and tutorials.</w:t>
            </w:r>
          </w:p>
          <w:p w14:paraId="4199274F" w14:textId="77777777" w:rsidR="000B60A8" w:rsidRPr="004A1E8C" w:rsidRDefault="000B60A8" w:rsidP="00196775">
            <w:pPr>
              <w:rPr>
                <w:rFonts w:asciiTheme="minorHAnsi" w:eastAsia="Calibri" w:hAnsiTheme="minorHAnsi" w:cstheme="minorHAnsi"/>
                <w:szCs w:val="22"/>
              </w:rPr>
            </w:pPr>
          </w:p>
        </w:tc>
      </w:tr>
    </w:tbl>
    <w:p w14:paraId="47F0DE11" w14:textId="3B8B7C9D" w:rsidR="00712EFC" w:rsidRDefault="00712EFC" w:rsidP="000B60A8">
      <w:pPr>
        <w:jc w:val="center"/>
        <w:rPr>
          <w:rFonts w:asciiTheme="minorHAnsi" w:hAnsiTheme="minorHAnsi" w:cstheme="minorHAnsi"/>
          <w:sz w:val="22"/>
          <w:szCs w:val="22"/>
        </w:rPr>
      </w:pPr>
    </w:p>
    <w:p w14:paraId="70D6B805" w14:textId="77777777" w:rsidR="00712EFC" w:rsidRPr="00712EFC" w:rsidRDefault="00712EFC" w:rsidP="00712EFC">
      <w:pPr>
        <w:rPr>
          <w:rFonts w:asciiTheme="minorHAnsi" w:hAnsiTheme="minorHAnsi" w:cstheme="minorHAnsi"/>
          <w:sz w:val="22"/>
          <w:szCs w:val="22"/>
        </w:rPr>
      </w:pPr>
    </w:p>
    <w:p w14:paraId="60C6E074" w14:textId="77777777" w:rsidR="00712EFC" w:rsidRPr="00712EFC" w:rsidRDefault="00712EFC" w:rsidP="00712EFC">
      <w:pPr>
        <w:rPr>
          <w:rFonts w:asciiTheme="minorHAnsi" w:hAnsiTheme="minorHAnsi" w:cstheme="minorHAnsi"/>
          <w:sz w:val="22"/>
          <w:szCs w:val="22"/>
        </w:rPr>
      </w:pPr>
    </w:p>
    <w:p w14:paraId="65A30DBF" w14:textId="77777777" w:rsidR="00712EFC" w:rsidRPr="00712EFC" w:rsidRDefault="00712EFC" w:rsidP="00712EFC">
      <w:pPr>
        <w:rPr>
          <w:rFonts w:asciiTheme="minorHAnsi" w:hAnsiTheme="minorHAnsi" w:cstheme="minorHAnsi"/>
          <w:sz w:val="22"/>
          <w:szCs w:val="22"/>
        </w:rPr>
      </w:pPr>
    </w:p>
    <w:p w14:paraId="01E2EAF0" w14:textId="77777777" w:rsidR="00712EFC" w:rsidRPr="00712EFC" w:rsidRDefault="00712EFC" w:rsidP="00712EFC">
      <w:pPr>
        <w:rPr>
          <w:rFonts w:asciiTheme="minorHAnsi" w:hAnsiTheme="minorHAnsi" w:cstheme="minorHAnsi"/>
          <w:sz w:val="22"/>
          <w:szCs w:val="22"/>
        </w:rPr>
      </w:pPr>
    </w:p>
    <w:p w14:paraId="4A04E993" w14:textId="77777777" w:rsidR="00712EFC" w:rsidRPr="00712EFC" w:rsidRDefault="00712EFC" w:rsidP="00712EFC">
      <w:pPr>
        <w:rPr>
          <w:rFonts w:asciiTheme="minorHAnsi" w:hAnsiTheme="minorHAnsi" w:cstheme="minorHAnsi"/>
          <w:sz w:val="22"/>
          <w:szCs w:val="22"/>
        </w:rPr>
      </w:pPr>
    </w:p>
    <w:p w14:paraId="38BD0D8F" w14:textId="77777777" w:rsidR="00712EFC" w:rsidRPr="00712EFC" w:rsidRDefault="00712EFC" w:rsidP="00712EFC">
      <w:pPr>
        <w:rPr>
          <w:rFonts w:asciiTheme="minorHAnsi" w:hAnsiTheme="minorHAnsi" w:cstheme="minorHAnsi"/>
          <w:sz w:val="22"/>
          <w:szCs w:val="22"/>
        </w:rPr>
      </w:pPr>
    </w:p>
    <w:p w14:paraId="5DEF258A" w14:textId="77777777" w:rsidR="00712EFC" w:rsidRPr="00712EFC" w:rsidRDefault="00712EFC" w:rsidP="00712EFC">
      <w:pPr>
        <w:rPr>
          <w:rFonts w:asciiTheme="minorHAnsi" w:hAnsiTheme="minorHAnsi" w:cstheme="minorHAnsi"/>
          <w:sz w:val="22"/>
          <w:szCs w:val="22"/>
        </w:rPr>
      </w:pPr>
    </w:p>
    <w:p w14:paraId="5A9BF8D6" w14:textId="77777777" w:rsidR="00712EFC" w:rsidRPr="00712EFC" w:rsidRDefault="00712EFC" w:rsidP="00712EFC">
      <w:pPr>
        <w:rPr>
          <w:rFonts w:asciiTheme="minorHAnsi" w:hAnsiTheme="minorHAnsi" w:cstheme="minorHAnsi"/>
          <w:sz w:val="22"/>
          <w:szCs w:val="22"/>
        </w:rPr>
      </w:pPr>
    </w:p>
    <w:p w14:paraId="7765C27D" w14:textId="77777777" w:rsidR="00712EFC" w:rsidRPr="00712EFC" w:rsidRDefault="00712EFC" w:rsidP="00712EFC">
      <w:pPr>
        <w:rPr>
          <w:rFonts w:asciiTheme="minorHAnsi" w:hAnsiTheme="minorHAnsi" w:cstheme="minorHAnsi"/>
          <w:sz w:val="22"/>
          <w:szCs w:val="22"/>
        </w:rPr>
      </w:pPr>
    </w:p>
    <w:p w14:paraId="46E8ECAA" w14:textId="77777777" w:rsidR="00712EFC" w:rsidRPr="00712EFC" w:rsidRDefault="00712EFC" w:rsidP="00712EFC">
      <w:pPr>
        <w:rPr>
          <w:rFonts w:asciiTheme="minorHAnsi" w:hAnsiTheme="minorHAnsi" w:cstheme="minorHAnsi"/>
          <w:sz w:val="22"/>
          <w:szCs w:val="22"/>
        </w:rPr>
      </w:pPr>
    </w:p>
    <w:p w14:paraId="5EA79BF4" w14:textId="77777777" w:rsidR="00712EFC" w:rsidRPr="00712EFC" w:rsidRDefault="00712EFC" w:rsidP="00712EFC">
      <w:pPr>
        <w:rPr>
          <w:rFonts w:asciiTheme="minorHAnsi" w:hAnsiTheme="minorHAnsi" w:cstheme="minorHAnsi"/>
          <w:sz w:val="22"/>
          <w:szCs w:val="22"/>
        </w:rPr>
      </w:pPr>
    </w:p>
    <w:p w14:paraId="71386D79" w14:textId="5F16BB47" w:rsidR="00712EFC" w:rsidRDefault="00712EFC" w:rsidP="00712EFC">
      <w:pPr>
        <w:rPr>
          <w:rFonts w:asciiTheme="minorHAnsi" w:hAnsiTheme="minorHAnsi" w:cstheme="minorHAnsi"/>
          <w:sz w:val="22"/>
          <w:szCs w:val="22"/>
        </w:rPr>
      </w:pPr>
    </w:p>
    <w:p w14:paraId="061B7241" w14:textId="65FAEAD2" w:rsidR="000B60A8" w:rsidRPr="00712EFC" w:rsidRDefault="00712EFC" w:rsidP="00712EFC">
      <w:pPr>
        <w:tabs>
          <w:tab w:val="left" w:pos="1635"/>
        </w:tabs>
        <w:rPr>
          <w:rFonts w:asciiTheme="minorHAnsi" w:hAnsiTheme="minorHAnsi" w:cstheme="minorHAnsi"/>
          <w:sz w:val="22"/>
          <w:szCs w:val="22"/>
        </w:rPr>
      </w:pPr>
      <w:r>
        <w:rPr>
          <w:rFonts w:asciiTheme="minorHAnsi" w:hAnsiTheme="minorHAnsi" w:cstheme="minorHAnsi"/>
          <w:sz w:val="22"/>
          <w:szCs w:val="22"/>
        </w:rPr>
        <w:tab/>
      </w:r>
    </w:p>
    <w:sectPr w:rsidR="000B60A8" w:rsidRPr="00712EFC" w:rsidSect="00364DC1">
      <w:headerReference w:type="default" r:id="rId12"/>
      <w:footerReference w:type="default" r:id="rId13"/>
      <w:headerReference w:type="first" r:id="rId14"/>
      <w:footerReference w:type="first" r:id="rId15"/>
      <w:pgSz w:w="12240" w:h="15840"/>
      <w:pgMar w:top="1440" w:right="1440" w:bottom="1008" w:left="1886"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0E14" w14:textId="77777777" w:rsidR="00AD5EB5" w:rsidRDefault="00AD5EB5" w:rsidP="00880182">
      <w:r>
        <w:separator/>
      </w:r>
    </w:p>
  </w:endnote>
  <w:endnote w:type="continuationSeparator" w:id="0">
    <w:p w14:paraId="3BBC7BA9" w14:textId="77777777" w:rsidR="00AD5EB5" w:rsidRDefault="00AD5EB5" w:rsidP="0088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B145" w14:textId="0F47B57A" w:rsidR="00712EFC" w:rsidRPr="00712EFC" w:rsidRDefault="00712EFC" w:rsidP="00712EFC">
    <w:pPr>
      <w:pStyle w:val="Footer"/>
      <w:rPr>
        <w:sz w:val="16"/>
        <w:szCs w:val="16"/>
      </w:rPr>
    </w:pPr>
    <w:r w:rsidRPr="00712EFC">
      <w:rPr>
        <w:sz w:val="16"/>
        <w:szCs w:val="16"/>
      </w:rPr>
      <w:t xml:space="preserve">Version 1.0, </w:t>
    </w:r>
  </w:p>
  <w:p w14:paraId="315A61CF" w14:textId="77777777" w:rsidR="00712EFC" w:rsidRPr="00712EFC" w:rsidRDefault="00712EFC" w:rsidP="00712EFC">
    <w:pPr>
      <w:pStyle w:val="Footer"/>
      <w:rPr>
        <w:sz w:val="16"/>
        <w:szCs w:val="16"/>
      </w:rPr>
    </w:pPr>
    <w:r w:rsidRPr="00712EFC">
      <w:rPr>
        <w:sz w:val="16"/>
        <w:szCs w:val="16"/>
      </w:rPr>
      <w:t>January 3, 2020</w:t>
    </w:r>
  </w:p>
  <w:p w14:paraId="2D000671" w14:textId="50BD753E" w:rsidR="00712EFC" w:rsidRDefault="00712EFC">
    <w:pPr>
      <w:pStyle w:val="Footer"/>
    </w:pPr>
  </w:p>
  <w:p w14:paraId="5D355237" w14:textId="77777777" w:rsidR="00712EFC" w:rsidRDefault="00712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47D3" w14:textId="1F032EDD" w:rsidR="00712EFC" w:rsidRPr="00712EFC" w:rsidRDefault="00712EFC" w:rsidP="00712EFC">
    <w:pPr>
      <w:pStyle w:val="Footer"/>
      <w:rPr>
        <w:sz w:val="16"/>
        <w:szCs w:val="16"/>
      </w:rPr>
    </w:pPr>
    <w:r w:rsidRPr="00712EFC">
      <w:rPr>
        <w:sz w:val="16"/>
        <w:szCs w:val="16"/>
      </w:rPr>
      <w:t xml:space="preserve">Version 1.0, </w:t>
    </w:r>
  </w:p>
  <w:p w14:paraId="1AB26BE1" w14:textId="77777777" w:rsidR="00712EFC" w:rsidRPr="00712EFC" w:rsidRDefault="00712EFC" w:rsidP="00712EFC">
    <w:pPr>
      <w:pStyle w:val="Footer"/>
      <w:rPr>
        <w:sz w:val="16"/>
        <w:szCs w:val="16"/>
      </w:rPr>
    </w:pPr>
    <w:r w:rsidRPr="00712EFC">
      <w:rPr>
        <w:sz w:val="16"/>
        <w:szCs w:val="16"/>
      </w:rPr>
      <w:t>January 3, 2020</w:t>
    </w:r>
  </w:p>
  <w:p w14:paraId="5482AB80" w14:textId="7776AE21" w:rsidR="00712EFC" w:rsidRDefault="00712EFC">
    <w:pPr>
      <w:pStyle w:val="Footer"/>
    </w:pPr>
  </w:p>
  <w:p w14:paraId="43EC1F89" w14:textId="77777777" w:rsidR="00712EFC" w:rsidRDefault="0071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9070" w14:textId="77777777" w:rsidR="00AD5EB5" w:rsidRDefault="00AD5EB5" w:rsidP="00880182">
      <w:r>
        <w:separator/>
      </w:r>
    </w:p>
  </w:footnote>
  <w:footnote w:type="continuationSeparator" w:id="0">
    <w:p w14:paraId="101A9F87" w14:textId="77777777" w:rsidR="00AD5EB5" w:rsidRDefault="00AD5EB5" w:rsidP="00880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B62A" w14:textId="77777777" w:rsidR="00FE129B" w:rsidRDefault="00FE129B">
    <w:pPr>
      <w:pStyle w:val="Header"/>
    </w:pPr>
  </w:p>
  <w:p w14:paraId="3E1366EA" w14:textId="77777777" w:rsidR="00FE129B" w:rsidRDefault="00FE1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481C" w14:textId="77777777" w:rsidR="00FE129B" w:rsidRDefault="005C7B85" w:rsidP="00880182">
    <w:pPr>
      <w:pStyle w:val="Header"/>
      <w:tabs>
        <w:tab w:val="clear" w:pos="9360"/>
        <w:tab w:val="right" w:pos="10440"/>
      </w:tabs>
      <w:ind w:left="-1080"/>
    </w:pPr>
    <w:r>
      <w:rPr>
        <w:noProof/>
      </w:rPr>
      <w:drawing>
        <wp:inline distT="0" distB="0" distL="0" distR="0" wp14:anchorId="5BFACF6E" wp14:editId="3FF4A0ED">
          <wp:extent cx="10429240" cy="370840"/>
          <wp:effectExtent l="0" t="0" r="0" b="0"/>
          <wp:docPr id="1" name="Picture 1" descr="UW_HumanSubjects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_HumanSubjectsDi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9240" cy="3708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FF65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CAFA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F825E2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24AC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F47E8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5453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B4ECB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8AFA1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52CB1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E845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C234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74613F"/>
    <w:multiLevelType w:val="hybridMultilevel"/>
    <w:tmpl w:val="F6E07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304522"/>
    <w:multiLevelType w:val="hybridMultilevel"/>
    <w:tmpl w:val="F298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D3132"/>
    <w:multiLevelType w:val="hybridMultilevel"/>
    <w:tmpl w:val="7998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5" w15:restartNumberingAfterBreak="0">
    <w:nsid w:val="1C163662"/>
    <w:multiLevelType w:val="hybridMultilevel"/>
    <w:tmpl w:val="8D9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00C5B"/>
    <w:multiLevelType w:val="hybridMultilevel"/>
    <w:tmpl w:val="D18A5ABA"/>
    <w:lvl w:ilvl="0" w:tplc="E926F2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541"/>
    <w:multiLevelType w:val="hybridMultilevel"/>
    <w:tmpl w:val="8F5E7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D540A5"/>
    <w:multiLevelType w:val="hybridMultilevel"/>
    <w:tmpl w:val="D0F4B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1620C"/>
    <w:multiLevelType w:val="hybridMultilevel"/>
    <w:tmpl w:val="619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5159A"/>
    <w:multiLevelType w:val="hybridMultilevel"/>
    <w:tmpl w:val="EEF25254"/>
    <w:lvl w:ilvl="0" w:tplc="F10292AE">
      <w:start w:val="1"/>
      <w:numFmt w:val="decimal"/>
      <w:lvlText w:val="%1."/>
      <w:lvlJc w:val="left"/>
      <w:pPr>
        <w:ind w:left="720" w:hanging="360"/>
      </w:pPr>
      <w:rPr>
        <w:rFonts w:hint="default"/>
        <w:b w:val="0"/>
      </w:rPr>
    </w:lvl>
    <w:lvl w:ilvl="1" w:tplc="18B085B2">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8700A"/>
    <w:multiLevelType w:val="hybridMultilevel"/>
    <w:tmpl w:val="B08C5B3C"/>
    <w:lvl w:ilvl="0" w:tplc="11041ED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C0F93"/>
    <w:multiLevelType w:val="hybridMultilevel"/>
    <w:tmpl w:val="6A269454"/>
    <w:lvl w:ilvl="0" w:tplc="653E5FA8">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A241E"/>
    <w:multiLevelType w:val="hybridMultilevel"/>
    <w:tmpl w:val="B8F8B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1E2ABB"/>
    <w:multiLevelType w:val="hybridMultilevel"/>
    <w:tmpl w:val="6C9C3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D36B40"/>
    <w:multiLevelType w:val="hybridMultilevel"/>
    <w:tmpl w:val="BCE400C6"/>
    <w:lvl w:ilvl="0" w:tplc="1310A6A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F19D9"/>
    <w:multiLevelType w:val="hybridMultilevel"/>
    <w:tmpl w:val="80A00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3470E"/>
    <w:multiLevelType w:val="hybridMultilevel"/>
    <w:tmpl w:val="B804FC9C"/>
    <w:lvl w:ilvl="0" w:tplc="F252B3FA">
      <w:start w:val="1"/>
      <w:numFmt w:val="decimal"/>
      <w:lvlText w:val="%1."/>
      <w:lvlJc w:val="left"/>
      <w:pPr>
        <w:ind w:left="720" w:hanging="360"/>
      </w:pPr>
      <w:rPr>
        <w:b w:val="0"/>
        <w:bCs/>
      </w:rPr>
    </w:lvl>
    <w:lvl w:ilvl="1" w:tplc="B8C01360">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A6CB3"/>
    <w:multiLevelType w:val="hybridMultilevel"/>
    <w:tmpl w:val="658C220C"/>
    <w:lvl w:ilvl="0" w:tplc="8E7CCC6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56356"/>
    <w:multiLevelType w:val="hybridMultilevel"/>
    <w:tmpl w:val="A7EE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8"/>
  </w:num>
  <w:num w:numId="17">
    <w:abstractNumId w:val="26"/>
  </w:num>
  <w:num w:numId="18">
    <w:abstractNumId w:val="29"/>
  </w:num>
  <w:num w:numId="19">
    <w:abstractNumId w:val="13"/>
  </w:num>
  <w:num w:numId="20">
    <w:abstractNumId w:val="16"/>
  </w:num>
  <w:num w:numId="21">
    <w:abstractNumId w:val="12"/>
  </w:num>
  <w:num w:numId="22">
    <w:abstractNumId w:val="15"/>
  </w:num>
  <w:num w:numId="23">
    <w:abstractNumId w:val="20"/>
  </w:num>
  <w:num w:numId="24">
    <w:abstractNumId w:val="25"/>
  </w:num>
  <w:num w:numId="25">
    <w:abstractNumId w:val="11"/>
  </w:num>
  <w:num w:numId="26">
    <w:abstractNumId w:val="17"/>
  </w:num>
  <w:num w:numId="27">
    <w:abstractNumId w:val="23"/>
  </w:num>
  <w:num w:numId="28">
    <w:abstractNumId w:val="22"/>
  </w:num>
  <w:num w:numId="29">
    <w:abstractNumId w:val="27"/>
  </w:num>
  <w:num w:numId="30">
    <w:abstractNumId w:val="21"/>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EF"/>
    <w:rsid w:val="00000B3E"/>
    <w:rsid w:val="0000146B"/>
    <w:rsid w:val="00001864"/>
    <w:rsid w:val="00007C01"/>
    <w:rsid w:val="00026A7B"/>
    <w:rsid w:val="0002726E"/>
    <w:rsid w:val="00030B2F"/>
    <w:rsid w:val="000315C2"/>
    <w:rsid w:val="00044876"/>
    <w:rsid w:val="00053AE5"/>
    <w:rsid w:val="0006291E"/>
    <w:rsid w:val="000643D0"/>
    <w:rsid w:val="00064428"/>
    <w:rsid w:val="00066AFD"/>
    <w:rsid w:val="00070B9D"/>
    <w:rsid w:val="00073ED9"/>
    <w:rsid w:val="00075022"/>
    <w:rsid w:val="00081454"/>
    <w:rsid w:val="000A135C"/>
    <w:rsid w:val="000A3D61"/>
    <w:rsid w:val="000B60A8"/>
    <w:rsid w:val="000B64C2"/>
    <w:rsid w:val="000D2305"/>
    <w:rsid w:val="000D271E"/>
    <w:rsid w:val="000D443A"/>
    <w:rsid w:val="000D4DA4"/>
    <w:rsid w:val="000E0943"/>
    <w:rsid w:val="000E307A"/>
    <w:rsid w:val="000E52AF"/>
    <w:rsid w:val="000E61BE"/>
    <w:rsid w:val="000F05C3"/>
    <w:rsid w:val="000F2472"/>
    <w:rsid w:val="000F60AF"/>
    <w:rsid w:val="00110871"/>
    <w:rsid w:val="00113BF9"/>
    <w:rsid w:val="00114B22"/>
    <w:rsid w:val="00126640"/>
    <w:rsid w:val="001268CF"/>
    <w:rsid w:val="0015221C"/>
    <w:rsid w:val="00152543"/>
    <w:rsid w:val="00160297"/>
    <w:rsid w:val="001664BD"/>
    <w:rsid w:val="00181C18"/>
    <w:rsid w:val="001848ED"/>
    <w:rsid w:val="00195651"/>
    <w:rsid w:val="001A15C2"/>
    <w:rsid w:val="001B4E1A"/>
    <w:rsid w:val="001B6B32"/>
    <w:rsid w:val="001C395C"/>
    <w:rsid w:val="001C3F65"/>
    <w:rsid w:val="001C40A0"/>
    <w:rsid w:val="001C7901"/>
    <w:rsid w:val="001D0179"/>
    <w:rsid w:val="001D0FF1"/>
    <w:rsid w:val="001D6DB4"/>
    <w:rsid w:val="001D7A14"/>
    <w:rsid w:val="001E01C8"/>
    <w:rsid w:val="001F1A90"/>
    <w:rsid w:val="001F3A4A"/>
    <w:rsid w:val="00206A85"/>
    <w:rsid w:val="00212B7A"/>
    <w:rsid w:val="00223CB3"/>
    <w:rsid w:val="002248C0"/>
    <w:rsid w:val="00225BFB"/>
    <w:rsid w:val="00227A25"/>
    <w:rsid w:val="00237DA2"/>
    <w:rsid w:val="002419D9"/>
    <w:rsid w:val="00244E6D"/>
    <w:rsid w:val="00247D1E"/>
    <w:rsid w:val="00250F28"/>
    <w:rsid w:val="002540FE"/>
    <w:rsid w:val="00257005"/>
    <w:rsid w:val="00264F3F"/>
    <w:rsid w:val="0027132E"/>
    <w:rsid w:val="00271C4B"/>
    <w:rsid w:val="002841F3"/>
    <w:rsid w:val="00292BE6"/>
    <w:rsid w:val="00293F57"/>
    <w:rsid w:val="002946C0"/>
    <w:rsid w:val="002A10A3"/>
    <w:rsid w:val="002A146A"/>
    <w:rsid w:val="002A1E85"/>
    <w:rsid w:val="002A2F3A"/>
    <w:rsid w:val="002B480B"/>
    <w:rsid w:val="002C0765"/>
    <w:rsid w:val="002D1BF3"/>
    <w:rsid w:val="002E18FD"/>
    <w:rsid w:val="002E3ADF"/>
    <w:rsid w:val="002F2200"/>
    <w:rsid w:val="002F266B"/>
    <w:rsid w:val="002F46AD"/>
    <w:rsid w:val="00311924"/>
    <w:rsid w:val="00314024"/>
    <w:rsid w:val="00315F8B"/>
    <w:rsid w:val="00331769"/>
    <w:rsid w:val="003473CC"/>
    <w:rsid w:val="00350864"/>
    <w:rsid w:val="00354CE1"/>
    <w:rsid w:val="003564BB"/>
    <w:rsid w:val="003570FE"/>
    <w:rsid w:val="00364DC1"/>
    <w:rsid w:val="0036537F"/>
    <w:rsid w:val="0037477C"/>
    <w:rsid w:val="00374C3B"/>
    <w:rsid w:val="003958A4"/>
    <w:rsid w:val="003A6395"/>
    <w:rsid w:val="003A7F7A"/>
    <w:rsid w:val="003B1D12"/>
    <w:rsid w:val="003B2193"/>
    <w:rsid w:val="003B4C47"/>
    <w:rsid w:val="003C3036"/>
    <w:rsid w:val="003C4130"/>
    <w:rsid w:val="003D17C9"/>
    <w:rsid w:val="003D22E7"/>
    <w:rsid w:val="003D36A7"/>
    <w:rsid w:val="003E095A"/>
    <w:rsid w:val="003E7953"/>
    <w:rsid w:val="003F1CB8"/>
    <w:rsid w:val="003F44C0"/>
    <w:rsid w:val="004007D6"/>
    <w:rsid w:val="004056F6"/>
    <w:rsid w:val="0040611B"/>
    <w:rsid w:val="004072D4"/>
    <w:rsid w:val="00427FCE"/>
    <w:rsid w:val="00435E19"/>
    <w:rsid w:val="00446E96"/>
    <w:rsid w:val="004522F4"/>
    <w:rsid w:val="00452A5A"/>
    <w:rsid w:val="00454B64"/>
    <w:rsid w:val="00461EE5"/>
    <w:rsid w:val="00471157"/>
    <w:rsid w:val="00472977"/>
    <w:rsid w:val="004757EB"/>
    <w:rsid w:val="00487A02"/>
    <w:rsid w:val="00493DF2"/>
    <w:rsid w:val="004A1E8C"/>
    <w:rsid w:val="004A2C47"/>
    <w:rsid w:val="004A66FF"/>
    <w:rsid w:val="004B4F50"/>
    <w:rsid w:val="004C2D70"/>
    <w:rsid w:val="004F16AC"/>
    <w:rsid w:val="004F1EDA"/>
    <w:rsid w:val="004F3766"/>
    <w:rsid w:val="004F547D"/>
    <w:rsid w:val="004F6744"/>
    <w:rsid w:val="00522C80"/>
    <w:rsid w:val="00526877"/>
    <w:rsid w:val="00535B22"/>
    <w:rsid w:val="00537354"/>
    <w:rsid w:val="0055098E"/>
    <w:rsid w:val="005633C5"/>
    <w:rsid w:val="00563A57"/>
    <w:rsid w:val="00574F73"/>
    <w:rsid w:val="00581339"/>
    <w:rsid w:val="00594128"/>
    <w:rsid w:val="005A60A0"/>
    <w:rsid w:val="005B1C34"/>
    <w:rsid w:val="005B313A"/>
    <w:rsid w:val="005C3111"/>
    <w:rsid w:val="005C35E3"/>
    <w:rsid w:val="005C52CB"/>
    <w:rsid w:val="005C72C8"/>
    <w:rsid w:val="005C7B85"/>
    <w:rsid w:val="005D1E0D"/>
    <w:rsid w:val="005D7F87"/>
    <w:rsid w:val="005E2AE3"/>
    <w:rsid w:val="005E5575"/>
    <w:rsid w:val="005F2D93"/>
    <w:rsid w:val="005F5BB3"/>
    <w:rsid w:val="00615580"/>
    <w:rsid w:val="00617DA0"/>
    <w:rsid w:val="00622B2C"/>
    <w:rsid w:val="0063019B"/>
    <w:rsid w:val="006341F3"/>
    <w:rsid w:val="00637ECF"/>
    <w:rsid w:val="00640F28"/>
    <w:rsid w:val="0064366A"/>
    <w:rsid w:val="00652F0E"/>
    <w:rsid w:val="006535BC"/>
    <w:rsid w:val="0065421A"/>
    <w:rsid w:val="00656D7B"/>
    <w:rsid w:val="00657B22"/>
    <w:rsid w:val="006632EF"/>
    <w:rsid w:val="006646DB"/>
    <w:rsid w:val="00665874"/>
    <w:rsid w:val="006820FC"/>
    <w:rsid w:val="00682CEA"/>
    <w:rsid w:val="00687847"/>
    <w:rsid w:val="00690D70"/>
    <w:rsid w:val="006912C8"/>
    <w:rsid w:val="006932B5"/>
    <w:rsid w:val="00697FF3"/>
    <w:rsid w:val="006A4E12"/>
    <w:rsid w:val="006B04DA"/>
    <w:rsid w:val="006B20C7"/>
    <w:rsid w:val="006C0B44"/>
    <w:rsid w:val="006D015F"/>
    <w:rsid w:val="006D4308"/>
    <w:rsid w:val="006E4EB8"/>
    <w:rsid w:val="006F0073"/>
    <w:rsid w:val="006F0198"/>
    <w:rsid w:val="006F4E11"/>
    <w:rsid w:val="006F6D48"/>
    <w:rsid w:val="006F71A7"/>
    <w:rsid w:val="007014A4"/>
    <w:rsid w:val="007067C4"/>
    <w:rsid w:val="00707CCE"/>
    <w:rsid w:val="007102F4"/>
    <w:rsid w:val="00711EB6"/>
    <w:rsid w:val="00712EFC"/>
    <w:rsid w:val="007211CC"/>
    <w:rsid w:val="00725070"/>
    <w:rsid w:val="00725585"/>
    <w:rsid w:val="00726C80"/>
    <w:rsid w:val="00727BDD"/>
    <w:rsid w:val="00734E98"/>
    <w:rsid w:val="007406B1"/>
    <w:rsid w:val="00745FE9"/>
    <w:rsid w:val="0074641B"/>
    <w:rsid w:val="007625F3"/>
    <w:rsid w:val="0076447F"/>
    <w:rsid w:val="00766752"/>
    <w:rsid w:val="0078474C"/>
    <w:rsid w:val="00784B80"/>
    <w:rsid w:val="0078613C"/>
    <w:rsid w:val="007861FF"/>
    <w:rsid w:val="00790F88"/>
    <w:rsid w:val="00791EA0"/>
    <w:rsid w:val="007A01A7"/>
    <w:rsid w:val="007A33D1"/>
    <w:rsid w:val="007B4FE7"/>
    <w:rsid w:val="007C2C24"/>
    <w:rsid w:val="007D244D"/>
    <w:rsid w:val="007D31FF"/>
    <w:rsid w:val="007D3D9A"/>
    <w:rsid w:val="007D6D12"/>
    <w:rsid w:val="007F37A8"/>
    <w:rsid w:val="00813263"/>
    <w:rsid w:val="0081409A"/>
    <w:rsid w:val="008268AA"/>
    <w:rsid w:val="00832484"/>
    <w:rsid w:val="008451E9"/>
    <w:rsid w:val="0086648B"/>
    <w:rsid w:val="00866A72"/>
    <w:rsid w:val="0087285C"/>
    <w:rsid w:val="008740D5"/>
    <w:rsid w:val="00875091"/>
    <w:rsid w:val="00880182"/>
    <w:rsid w:val="00882717"/>
    <w:rsid w:val="008916A8"/>
    <w:rsid w:val="008939B0"/>
    <w:rsid w:val="00895D4E"/>
    <w:rsid w:val="008A582B"/>
    <w:rsid w:val="008B3E6E"/>
    <w:rsid w:val="008B44D1"/>
    <w:rsid w:val="008B4A50"/>
    <w:rsid w:val="008B5BCD"/>
    <w:rsid w:val="008B7BA6"/>
    <w:rsid w:val="008B7EB7"/>
    <w:rsid w:val="008C041C"/>
    <w:rsid w:val="008C0684"/>
    <w:rsid w:val="008D0F59"/>
    <w:rsid w:val="008D117C"/>
    <w:rsid w:val="008D45C8"/>
    <w:rsid w:val="008D61A6"/>
    <w:rsid w:val="008F0841"/>
    <w:rsid w:val="008F37BA"/>
    <w:rsid w:val="00907B86"/>
    <w:rsid w:val="00911538"/>
    <w:rsid w:val="009150C2"/>
    <w:rsid w:val="0091777C"/>
    <w:rsid w:val="009207C8"/>
    <w:rsid w:val="00922129"/>
    <w:rsid w:val="0092609A"/>
    <w:rsid w:val="00934C41"/>
    <w:rsid w:val="00941158"/>
    <w:rsid w:val="00945BE9"/>
    <w:rsid w:val="00956F39"/>
    <w:rsid w:val="0096235E"/>
    <w:rsid w:val="009661F3"/>
    <w:rsid w:val="00984B8A"/>
    <w:rsid w:val="00991D89"/>
    <w:rsid w:val="00997C22"/>
    <w:rsid w:val="009A1DF8"/>
    <w:rsid w:val="009A3D6B"/>
    <w:rsid w:val="009A4433"/>
    <w:rsid w:val="009B0F70"/>
    <w:rsid w:val="009B3149"/>
    <w:rsid w:val="009C1A63"/>
    <w:rsid w:val="009C3C4B"/>
    <w:rsid w:val="009C3F46"/>
    <w:rsid w:val="009D1091"/>
    <w:rsid w:val="009D1E47"/>
    <w:rsid w:val="009E0073"/>
    <w:rsid w:val="009E33FD"/>
    <w:rsid w:val="009E46B9"/>
    <w:rsid w:val="009F285D"/>
    <w:rsid w:val="00A03788"/>
    <w:rsid w:val="00A04268"/>
    <w:rsid w:val="00A0438A"/>
    <w:rsid w:val="00A06AAA"/>
    <w:rsid w:val="00A129AD"/>
    <w:rsid w:val="00A163FC"/>
    <w:rsid w:val="00A2648A"/>
    <w:rsid w:val="00A26A0A"/>
    <w:rsid w:val="00A330FC"/>
    <w:rsid w:val="00A34463"/>
    <w:rsid w:val="00A35336"/>
    <w:rsid w:val="00A44BAD"/>
    <w:rsid w:val="00A47749"/>
    <w:rsid w:val="00A55063"/>
    <w:rsid w:val="00A66F77"/>
    <w:rsid w:val="00A7054B"/>
    <w:rsid w:val="00A77489"/>
    <w:rsid w:val="00A77B93"/>
    <w:rsid w:val="00A930B6"/>
    <w:rsid w:val="00A93DEC"/>
    <w:rsid w:val="00A97300"/>
    <w:rsid w:val="00A97333"/>
    <w:rsid w:val="00AB0678"/>
    <w:rsid w:val="00AD471F"/>
    <w:rsid w:val="00AD5EB5"/>
    <w:rsid w:val="00AE44A9"/>
    <w:rsid w:val="00AE4B68"/>
    <w:rsid w:val="00B0089F"/>
    <w:rsid w:val="00B0101D"/>
    <w:rsid w:val="00B01C17"/>
    <w:rsid w:val="00B01EBA"/>
    <w:rsid w:val="00B03930"/>
    <w:rsid w:val="00B07B7B"/>
    <w:rsid w:val="00B11106"/>
    <w:rsid w:val="00B141CB"/>
    <w:rsid w:val="00B224F7"/>
    <w:rsid w:val="00B23EFF"/>
    <w:rsid w:val="00B2623B"/>
    <w:rsid w:val="00B32975"/>
    <w:rsid w:val="00B34584"/>
    <w:rsid w:val="00B37100"/>
    <w:rsid w:val="00B37EBE"/>
    <w:rsid w:val="00B41F0A"/>
    <w:rsid w:val="00B4314F"/>
    <w:rsid w:val="00B61ED5"/>
    <w:rsid w:val="00B70095"/>
    <w:rsid w:val="00B823F4"/>
    <w:rsid w:val="00B85BA8"/>
    <w:rsid w:val="00BA46B0"/>
    <w:rsid w:val="00BB1D83"/>
    <w:rsid w:val="00BC1249"/>
    <w:rsid w:val="00BC1D2F"/>
    <w:rsid w:val="00BC202E"/>
    <w:rsid w:val="00BD5968"/>
    <w:rsid w:val="00BD5F5F"/>
    <w:rsid w:val="00BE500D"/>
    <w:rsid w:val="00BE5327"/>
    <w:rsid w:val="00BF42B1"/>
    <w:rsid w:val="00BF7B98"/>
    <w:rsid w:val="00C0591D"/>
    <w:rsid w:val="00C10237"/>
    <w:rsid w:val="00C13E85"/>
    <w:rsid w:val="00C20B28"/>
    <w:rsid w:val="00C24221"/>
    <w:rsid w:val="00C50CD9"/>
    <w:rsid w:val="00C515AC"/>
    <w:rsid w:val="00C5607A"/>
    <w:rsid w:val="00C754A6"/>
    <w:rsid w:val="00C92163"/>
    <w:rsid w:val="00C94650"/>
    <w:rsid w:val="00C94A84"/>
    <w:rsid w:val="00CA2EE6"/>
    <w:rsid w:val="00CA2EEB"/>
    <w:rsid w:val="00CB2ED1"/>
    <w:rsid w:val="00CB32EF"/>
    <w:rsid w:val="00CC7061"/>
    <w:rsid w:val="00CC748F"/>
    <w:rsid w:val="00CD0D33"/>
    <w:rsid w:val="00CD23F5"/>
    <w:rsid w:val="00CD5F91"/>
    <w:rsid w:val="00CE448C"/>
    <w:rsid w:val="00CF6067"/>
    <w:rsid w:val="00CF6D0F"/>
    <w:rsid w:val="00D174DC"/>
    <w:rsid w:val="00D23076"/>
    <w:rsid w:val="00D25B88"/>
    <w:rsid w:val="00D33F74"/>
    <w:rsid w:val="00D37DF6"/>
    <w:rsid w:val="00D41D23"/>
    <w:rsid w:val="00D44BB3"/>
    <w:rsid w:val="00D603A8"/>
    <w:rsid w:val="00D67CE4"/>
    <w:rsid w:val="00D763EB"/>
    <w:rsid w:val="00D933BD"/>
    <w:rsid w:val="00D94C9B"/>
    <w:rsid w:val="00D9568C"/>
    <w:rsid w:val="00D95CA7"/>
    <w:rsid w:val="00D969C3"/>
    <w:rsid w:val="00DA0E6F"/>
    <w:rsid w:val="00DA6429"/>
    <w:rsid w:val="00DA6CFE"/>
    <w:rsid w:val="00DB5A72"/>
    <w:rsid w:val="00DC45ED"/>
    <w:rsid w:val="00DC6742"/>
    <w:rsid w:val="00DD1E99"/>
    <w:rsid w:val="00DD552A"/>
    <w:rsid w:val="00DE2253"/>
    <w:rsid w:val="00DE3225"/>
    <w:rsid w:val="00DE4E22"/>
    <w:rsid w:val="00DF33E2"/>
    <w:rsid w:val="00DF3634"/>
    <w:rsid w:val="00DF7F4B"/>
    <w:rsid w:val="00E06314"/>
    <w:rsid w:val="00E06B5C"/>
    <w:rsid w:val="00E14DB0"/>
    <w:rsid w:val="00E279DD"/>
    <w:rsid w:val="00E33431"/>
    <w:rsid w:val="00E36AE8"/>
    <w:rsid w:val="00E47A3C"/>
    <w:rsid w:val="00E50386"/>
    <w:rsid w:val="00E5342A"/>
    <w:rsid w:val="00E555B9"/>
    <w:rsid w:val="00E600F3"/>
    <w:rsid w:val="00E7358C"/>
    <w:rsid w:val="00E82314"/>
    <w:rsid w:val="00E84988"/>
    <w:rsid w:val="00E86373"/>
    <w:rsid w:val="00E87759"/>
    <w:rsid w:val="00E95639"/>
    <w:rsid w:val="00E96734"/>
    <w:rsid w:val="00EA31A1"/>
    <w:rsid w:val="00EA45E1"/>
    <w:rsid w:val="00EB1AF5"/>
    <w:rsid w:val="00EB1B9C"/>
    <w:rsid w:val="00EC28F9"/>
    <w:rsid w:val="00EC4202"/>
    <w:rsid w:val="00EC678E"/>
    <w:rsid w:val="00EC6F22"/>
    <w:rsid w:val="00ED0B9C"/>
    <w:rsid w:val="00ED5289"/>
    <w:rsid w:val="00ED5EAB"/>
    <w:rsid w:val="00EE0DDA"/>
    <w:rsid w:val="00EE1BAF"/>
    <w:rsid w:val="00EE4AFE"/>
    <w:rsid w:val="00EF5107"/>
    <w:rsid w:val="00F04BDE"/>
    <w:rsid w:val="00F0662E"/>
    <w:rsid w:val="00F12EFF"/>
    <w:rsid w:val="00F1318F"/>
    <w:rsid w:val="00F144E0"/>
    <w:rsid w:val="00F248A2"/>
    <w:rsid w:val="00F27A6C"/>
    <w:rsid w:val="00F36936"/>
    <w:rsid w:val="00F50423"/>
    <w:rsid w:val="00F5482D"/>
    <w:rsid w:val="00F54A8B"/>
    <w:rsid w:val="00F56C9B"/>
    <w:rsid w:val="00F618C3"/>
    <w:rsid w:val="00F6302F"/>
    <w:rsid w:val="00F70709"/>
    <w:rsid w:val="00F70EBD"/>
    <w:rsid w:val="00F81F63"/>
    <w:rsid w:val="00F93D1D"/>
    <w:rsid w:val="00F96A85"/>
    <w:rsid w:val="00F96B46"/>
    <w:rsid w:val="00F97849"/>
    <w:rsid w:val="00FB087A"/>
    <w:rsid w:val="00FC5AC2"/>
    <w:rsid w:val="00FD03AC"/>
    <w:rsid w:val="00FD54EB"/>
    <w:rsid w:val="00FD6E79"/>
    <w:rsid w:val="00FE06D1"/>
    <w:rsid w:val="00FE1144"/>
    <w:rsid w:val="00FE129B"/>
    <w:rsid w:val="00FE19DF"/>
    <w:rsid w:val="00FE52FD"/>
    <w:rsid w:val="00FF44EC"/>
    <w:rsid w:val="00FF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77F9F"/>
  <w15:docId w15:val="{14B93C12-98DE-4F6D-8E70-CD51BA4C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67"/>
    <w:rPr>
      <w:rFonts w:ascii="Arial" w:eastAsia="Times New Roman" w:hAnsi="Arial"/>
      <w:szCs w:val="24"/>
    </w:rPr>
  </w:style>
  <w:style w:type="paragraph" w:styleId="Heading1">
    <w:name w:val="heading 1"/>
    <w:basedOn w:val="Normal"/>
    <w:next w:val="Normal"/>
    <w:link w:val="Heading1Char"/>
    <w:uiPriority w:val="9"/>
    <w:qFormat/>
    <w:rsid w:val="006A4E12"/>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8939B0"/>
    <w:pPr>
      <w:keepNext/>
      <w:outlineLvl w:val="2"/>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2EF"/>
    <w:pPr>
      <w:tabs>
        <w:tab w:val="center" w:pos="4680"/>
        <w:tab w:val="right" w:pos="9360"/>
      </w:tabs>
    </w:pPr>
  </w:style>
  <w:style w:type="character" w:customStyle="1" w:styleId="HeaderChar">
    <w:name w:val="Header Char"/>
    <w:basedOn w:val="DefaultParagraphFont"/>
    <w:link w:val="Header"/>
    <w:uiPriority w:val="99"/>
    <w:rsid w:val="006632EF"/>
  </w:style>
  <w:style w:type="paragraph" w:styleId="Footer">
    <w:name w:val="footer"/>
    <w:basedOn w:val="Normal"/>
    <w:link w:val="FooterChar"/>
    <w:uiPriority w:val="99"/>
    <w:unhideWhenUsed/>
    <w:rsid w:val="006632EF"/>
    <w:pPr>
      <w:tabs>
        <w:tab w:val="center" w:pos="4680"/>
        <w:tab w:val="right" w:pos="9360"/>
      </w:tabs>
    </w:pPr>
  </w:style>
  <w:style w:type="character" w:customStyle="1" w:styleId="FooterChar">
    <w:name w:val="Footer Char"/>
    <w:basedOn w:val="DefaultParagraphFont"/>
    <w:link w:val="Footer"/>
    <w:uiPriority w:val="99"/>
    <w:rsid w:val="006632EF"/>
  </w:style>
  <w:style w:type="paragraph" w:styleId="BalloonText">
    <w:name w:val="Balloon Text"/>
    <w:basedOn w:val="Normal"/>
    <w:link w:val="BalloonTextChar"/>
    <w:uiPriority w:val="99"/>
    <w:semiHidden/>
    <w:unhideWhenUsed/>
    <w:rsid w:val="006632EF"/>
    <w:rPr>
      <w:rFonts w:ascii="Tahoma" w:hAnsi="Tahoma" w:cs="Tahoma"/>
      <w:sz w:val="16"/>
      <w:szCs w:val="16"/>
    </w:rPr>
  </w:style>
  <w:style w:type="character" w:customStyle="1" w:styleId="BalloonTextChar">
    <w:name w:val="Balloon Text Char"/>
    <w:link w:val="BalloonText"/>
    <w:uiPriority w:val="99"/>
    <w:semiHidden/>
    <w:rsid w:val="006632EF"/>
    <w:rPr>
      <w:rFonts w:ascii="Tahoma" w:hAnsi="Tahoma" w:cs="Tahoma"/>
      <w:sz w:val="16"/>
      <w:szCs w:val="16"/>
    </w:rPr>
  </w:style>
  <w:style w:type="paragraph" w:styleId="ListParagraph">
    <w:name w:val="List Paragraph"/>
    <w:basedOn w:val="Normal"/>
    <w:uiPriority w:val="34"/>
    <w:qFormat/>
    <w:rsid w:val="00691535"/>
    <w:pPr>
      <w:ind w:left="720"/>
      <w:contextualSpacing/>
    </w:pPr>
  </w:style>
  <w:style w:type="character" w:styleId="Hyperlink">
    <w:name w:val="Hyperlink"/>
    <w:rsid w:val="003D22E7"/>
    <w:rPr>
      <w:color w:val="0000FF"/>
      <w:u w:val="single"/>
    </w:rPr>
  </w:style>
  <w:style w:type="character" w:customStyle="1" w:styleId="knadams1">
    <w:name w:val="knadams1"/>
    <w:semiHidden/>
    <w:rsid w:val="00DA0E6F"/>
    <w:rPr>
      <w:rFonts w:ascii="Bookman Old Style" w:hAnsi="Bookman Old Style"/>
      <w:b w:val="0"/>
      <w:bCs w:val="0"/>
      <w:i w:val="0"/>
      <w:iCs w:val="0"/>
      <w:strike w:val="0"/>
      <w:color w:val="auto"/>
      <w:sz w:val="22"/>
      <w:szCs w:val="22"/>
      <w:u w:val="none"/>
    </w:rPr>
  </w:style>
  <w:style w:type="character" w:customStyle="1" w:styleId="Heading3Char">
    <w:name w:val="Heading 3 Char"/>
    <w:link w:val="Heading3"/>
    <w:rsid w:val="008939B0"/>
    <w:rPr>
      <w:rFonts w:ascii="Times New Roman" w:eastAsia="Times New Roman" w:hAnsi="Times New Roman"/>
      <w:sz w:val="24"/>
    </w:rPr>
  </w:style>
  <w:style w:type="character" w:customStyle="1" w:styleId="Heading1Char">
    <w:name w:val="Heading 1 Char"/>
    <w:link w:val="Heading1"/>
    <w:uiPriority w:val="9"/>
    <w:rsid w:val="006A4E12"/>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unhideWhenUsed/>
    <w:rsid w:val="00A44BAD"/>
    <w:rPr>
      <w:sz w:val="16"/>
      <w:szCs w:val="16"/>
    </w:rPr>
  </w:style>
  <w:style w:type="paragraph" w:styleId="CommentText">
    <w:name w:val="annotation text"/>
    <w:basedOn w:val="Normal"/>
    <w:link w:val="CommentTextChar"/>
    <w:uiPriority w:val="99"/>
    <w:semiHidden/>
    <w:unhideWhenUsed/>
    <w:rsid w:val="00A44BAD"/>
    <w:rPr>
      <w:szCs w:val="20"/>
    </w:rPr>
  </w:style>
  <w:style w:type="character" w:customStyle="1" w:styleId="CommentTextChar">
    <w:name w:val="Comment Text Char"/>
    <w:basedOn w:val="DefaultParagraphFont"/>
    <w:link w:val="CommentText"/>
    <w:uiPriority w:val="99"/>
    <w:semiHidden/>
    <w:rsid w:val="00A44BAD"/>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A44BAD"/>
    <w:rPr>
      <w:b/>
      <w:bCs/>
    </w:rPr>
  </w:style>
  <w:style w:type="character" w:customStyle="1" w:styleId="CommentSubjectChar">
    <w:name w:val="Comment Subject Char"/>
    <w:basedOn w:val="CommentTextChar"/>
    <w:link w:val="CommentSubject"/>
    <w:uiPriority w:val="99"/>
    <w:semiHidden/>
    <w:rsid w:val="00A44BAD"/>
    <w:rPr>
      <w:rFonts w:ascii="Arial" w:eastAsia="Times New Roman" w:hAnsi="Arial"/>
      <w:b/>
      <w:bCs/>
    </w:rPr>
  </w:style>
  <w:style w:type="character" w:styleId="FollowedHyperlink">
    <w:name w:val="FollowedHyperlink"/>
    <w:basedOn w:val="DefaultParagraphFont"/>
    <w:uiPriority w:val="99"/>
    <w:semiHidden/>
    <w:unhideWhenUsed/>
    <w:rsid w:val="001D6DB4"/>
    <w:rPr>
      <w:color w:val="800080" w:themeColor="followedHyperlink"/>
      <w:u w:val="single"/>
    </w:rPr>
  </w:style>
  <w:style w:type="character" w:customStyle="1" w:styleId="componentstylespecialclear">
    <w:name w:val="componentstyle_specialclear"/>
    <w:basedOn w:val="DefaultParagraphFont"/>
    <w:rsid w:val="00331769"/>
  </w:style>
  <w:style w:type="character" w:customStyle="1" w:styleId="printanswer">
    <w:name w:val="printanswer"/>
    <w:basedOn w:val="DefaultParagraphFont"/>
    <w:rsid w:val="00331769"/>
  </w:style>
  <w:style w:type="table" w:styleId="TableGrid">
    <w:name w:val="Table Grid"/>
    <w:basedOn w:val="TableNormal"/>
    <w:rsid w:val="000B60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1E8C"/>
    <w:rPr>
      <w:rFonts w:ascii="Arial" w:eastAsia="Times New Roman" w:hAnsi="Arial"/>
      <w:szCs w:val="24"/>
    </w:rPr>
  </w:style>
  <w:style w:type="paragraph" w:styleId="Revision">
    <w:name w:val="Revision"/>
    <w:hidden/>
    <w:uiPriority w:val="99"/>
    <w:semiHidden/>
    <w:rsid w:val="003F44C0"/>
    <w:rPr>
      <w:rFonts w:ascii="Arial" w:eastAsia="Times New Roman"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69647">
      <w:bodyDiv w:val="1"/>
      <w:marLeft w:val="0"/>
      <w:marRight w:val="0"/>
      <w:marTop w:val="0"/>
      <w:marBottom w:val="0"/>
      <w:divBdr>
        <w:top w:val="none" w:sz="0" w:space="0" w:color="auto"/>
        <w:left w:val="none" w:sz="0" w:space="0" w:color="auto"/>
        <w:bottom w:val="none" w:sz="0" w:space="0" w:color="auto"/>
        <w:right w:val="none" w:sz="0" w:space="0" w:color="auto"/>
      </w:divBdr>
    </w:div>
    <w:div w:id="1297756588">
      <w:bodyDiv w:val="1"/>
      <w:marLeft w:val="0"/>
      <w:marRight w:val="0"/>
      <w:marTop w:val="0"/>
      <w:marBottom w:val="0"/>
      <w:divBdr>
        <w:top w:val="none" w:sz="0" w:space="0" w:color="auto"/>
        <w:left w:val="none" w:sz="0" w:space="0" w:color="auto"/>
        <w:bottom w:val="none" w:sz="0" w:space="0" w:color="auto"/>
        <w:right w:val="none" w:sz="0" w:space="0" w:color="auto"/>
      </w:divBdr>
    </w:div>
    <w:div w:id="1397124380">
      <w:bodyDiv w:val="1"/>
      <w:marLeft w:val="0"/>
      <w:marRight w:val="0"/>
      <w:marTop w:val="0"/>
      <w:marBottom w:val="0"/>
      <w:divBdr>
        <w:top w:val="none" w:sz="0" w:space="0" w:color="auto"/>
        <w:left w:val="none" w:sz="0" w:space="0" w:color="auto"/>
        <w:bottom w:val="none" w:sz="0" w:space="0" w:color="auto"/>
        <w:right w:val="none" w:sz="0" w:space="0" w:color="auto"/>
      </w:divBdr>
    </w:div>
    <w:div w:id="1399792341">
      <w:bodyDiv w:val="1"/>
      <w:marLeft w:val="0"/>
      <w:marRight w:val="0"/>
      <w:marTop w:val="0"/>
      <w:marBottom w:val="0"/>
      <w:divBdr>
        <w:top w:val="none" w:sz="0" w:space="0" w:color="auto"/>
        <w:left w:val="none" w:sz="0" w:space="0" w:color="auto"/>
        <w:bottom w:val="none" w:sz="0" w:space="0" w:color="auto"/>
        <w:right w:val="none" w:sz="0" w:space="0" w:color="auto"/>
      </w:divBdr>
    </w:div>
    <w:div w:id="1489983037">
      <w:bodyDiv w:val="1"/>
      <w:marLeft w:val="0"/>
      <w:marRight w:val="0"/>
      <w:marTop w:val="0"/>
      <w:marBottom w:val="0"/>
      <w:divBdr>
        <w:top w:val="none" w:sz="0" w:space="0" w:color="auto"/>
        <w:left w:val="none" w:sz="0" w:space="0" w:color="auto"/>
        <w:bottom w:val="none" w:sz="0" w:space="0" w:color="auto"/>
        <w:right w:val="none" w:sz="0" w:space="0" w:color="auto"/>
      </w:divBdr>
    </w:div>
    <w:div w:id="1649355447">
      <w:bodyDiv w:val="1"/>
      <w:marLeft w:val="0"/>
      <w:marRight w:val="0"/>
      <w:marTop w:val="0"/>
      <w:marBottom w:val="0"/>
      <w:divBdr>
        <w:top w:val="none" w:sz="0" w:space="0" w:color="auto"/>
        <w:left w:val="none" w:sz="0" w:space="0" w:color="auto"/>
        <w:bottom w:val="none" w:sz="0" w:space="0" w:color="auto"/>
        <w:right w:val="none" w:sz="0" w:space="0" w:color="auto"/>
      </w:divBdr>
    </w:div>
    <w:div w:id="179774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edu/research/hsd/training/zipline-online-help-library/researcher-submission-guide/submitting-new-studies/respond-to-hs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ba41@uw.edu" TargetMode="Externa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edu/research/hsd/training/zipline-online-help-library/researcher-submission-guid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ashington.edu/research/hsd/training/zipline-online-help-library/researcher-submission-guide/submitting-new-studies/filling-out-application/" TargetMode="External"/><Relationship Id="rId4" Type="http://schemas.openxmlformats.org/officeDocument/2006/relationships/webSettings" Target="webSettings.xml"/><Relationship Id="rId9" Type="http://schemas.openxmlformats.org/officeDocument/2006/relationships/hyperlink" Target="https://support.office.com/en-us/article/track-changes-in-word-197ba630-0f5f-4a8e-9a77-3712475e806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To create your own Department Letterhead</vt:lpstr>
    </vt:vector>
  </TitlesOfParts>
  <Company>University of Washington</Company>
  <LinksUpToDate>false</LinksUpToDate>
  <CharactersWithSpaces>6855</CharactersWithSpaces>
  <SharedDoc>false</SharedDoc>
  <HLinks>
    <vt:vector size="18" baseType="variant">
      <vt:variant>
        <vt:i4>5111905</vt:i4>
      </vt:variant>
      <vt:variant>
        <vt:i4>36</vt:i4>
      </vt:variant>
      <vt:variant>
        <vt:i4>0</vt:i4>
      </vt:variant>
      <vt:variant>
        <vt:i4>5</vt:i4>
      </vt:variant>
      <vt:variant>
        <vt:lpwstr>mailto:gkbasse@uw.edu</vt:lpwstr>
      </vt:variant>
      <vt:variant>
        <vt:lpwstr/>
      </vt:variant>
      <vt:variant>
        <vt:i4>5111905</vt:i4>
      </vt:variant>
      <vt:variant>
        <vt:i4>33</vt:i4>
      </vt:variant>
      <vt:variant>
        <vt:i4>0</vt:i4>
      </vt:variant>
      <vt:variant>
        <vt:i4>5</vt:i4>
      </vt:variant>
      <vt:variant>
        <vt:lpwstr>mailto:gkbasse@uw.edu</vt:lpwstr>
      </vt:variant>
      <vt:variant>
        <vt:lpwstr/>
      </vt:variant>
      <vt:variant>
        <vt:i4>2293861</vt:i4>
      </vt:variant>
      <vt:variant>
        <vt:i4>30</vt:i4>
      </vt:variant>
      <vt:variant>
        <vt:i4>0</vt:i4>
      </vt:variant>
      <vt:variant>
        <vt:i4>5</vt:i4>
      </vt:variant>
      <vt:variant>
        <vt:lpwstr>http://www.washington.edu/research/hsd/docs/465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create your own Department Letterhead</dc:title>
  <dc:creator>srbaker</dc:creator>
  <cp:lastModifiedBy>Leandro Casiraghi</cp:lastModifiedBy>
  <cp:revision>5</cp:revision>
  <cp:lastPrinted>2016-05-13T22:24:00Z</cp:lastPrinted>
  <dcterms:created xsi:type="dcterms:W3CDTF">2021-06-18T17:42:00Z</dcterms:created>
  <dcterms:modified xsi:type="dcterms:W3CDTF">2021-06-23T19:02:00Z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Sherry</vt:lpwstr>
  </property>
  <property fmtid="{D5CDD505-2E9C-101B-9397-08002B2CF9AE}" pid="3" name="PPG Type">
    <vt:lpwstr>5 Template</vt:lpwstr>
  </property>
  <property fmtid="{D5CDD505-2E9C-101B-9397-08002B2CF9AE}" pid="4" name="Status">
    <vt:lpwstr>5.    Ready for Editor</vt:lpwstr>
  </property>
  <property fmtid="{D5CDD505-2E9C-101B-9397-08002B2CF9AE}" pid="5" name="Version Number">
    <vt:lpwstr>0.1</vt:lpwstr>
  </property>
  <property fmtid="{D5CDD505-2E9C-101B-9397-08002B2CF9AE}" pid="6" name="Revision Date">
    <vt:lpwstr>2009-04-27T00:00:00Z</vt:lpwstr>
  </property>
  <property fmtid="{D5CDD505-2E9C-101B-9397-08002B2CF9AE}" pid="7" name="Topic Letter">
    <vt:lpwstr>AD</vt:lpwstr>
  </property>
  <property fmtid="{D5CDD505-2E9C-101B-9397-08002B2CF9AE}" pid="8" name="Needs template ?">
    <vt:lpwstr/>
  </property>
  <property fmtid="{D5CDD505-2E9C-101B-9397-08002B2CF9AE}" pid="9" name="For?">
    <vt:lpwstr>HSD Staff</vt:lpwstr>
  </property>
  <property fmtid="{D5CDD505-2E9C-101B-9397-08002B2CF9AE}" pid="10" name="SubTopic">
    <vt:lpwstr>10</vt:lpwstr>
  </property>
  <property fmtid="{D5CDD505-2E9C-101B-9397-08002B2CF9AE}" pid="11" name="Old Document Number">
    <vt:lpwstr/>
  </property>
  <property fmtid="{D5CDD505-2E9C-101B-9397-08002B2CF9AE}" pid="12" name="Links/Refs">
    <vt:lpwstr/>
  </property>
  <property fmtid="{D5CDD505-2E9C-101B-9397-08002B2CF9AE}" pid="13" name="Elements">
    <vt:lpwstr/>
  </property>
  <property fmtid="{D5CDD505-2E9C-101B-9397-08002B2CF9AE}" pid="14" name="Comments0">
    <vt:lpwstr/>
  </property>
  <property fmtid="{D5CDD505-2E9C-101B-9397-08002B2CF9AE}" pid="15" name="Document Expiration Date">
    <vt:lpwstr/>
  </property>
</Properties>
</file>
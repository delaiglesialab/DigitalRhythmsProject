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9A99" w14:textId="0E82C95B" w:rsidR="00C82860" w:rsidDel="003D6DD9" w:rsidRDefault="00B51A32">
      <w:pPr>
        <w:rPr>
          <w:ins w:id="0" w:author="Leandro Casiraghi [2]" w:date="2021-07-14T12:36:00Z"/>
          <w:del w:id="1" w:author="Leandro Casiraghi" w:date="2021-09-20T17:45:00Z"/>
          <w:rFonts w:ascii="Times New Roman" w:hAnsi="Times New Roman" w:cs="Times New Roman"/>
          <w:sz w:val="22"/>
          <w:szCs w:val="22"/>
        </w:rPr>
      </w:pPr>
      <w:ins w:id="2" w:author="Leandro Casiraghi [2]" w:date="2021-07-14T12:07:00Z">
        <w:del w:id="3" w:author="Leandro Casiraghi" w:date="2021-09-20T17:45:00Z">
          <w:r w:rsidDel="003D6DD9">
            <w:rPr>
              <w:rFonts w:ascii="Times New Roman" w:hAnsi="Times New Roman" w:cs="Times New Roman"/>
              <w:sz w:val="22"/>
              <w:szCs w:val="22"/>
            </w:rPr>
            <w:delText>h</w:delText>
          </w:r>
        </w:del>
      </w:ins>
      <w:ins w:id="4" w:author="Leandro Casiraghi [2]" w:date="2021-07-14T12:36:00Z">
        <w:del w:id="5" w:author="Leandro Casiraghi" w:date="2021-09-20T17:45:00Z">
          <w:r w:rsidR="00C82860" w:rsidDel="003D6DD9">
            <w:rPr>
              <w:rFonts w:ascii="Times New Roman" w:hAnsi="Times New Roman" w:cs="Times New Roman"/>
              <w:sz w:val="22"/>
              <w:szCs w:val="22"/>
            </w:rPr>
            <w:fldChar w:fldCharType="begin"/>
          </w:r>
          <w:r w:rsidR="00C82860" w:rsidDel="003D6DD9">
            <w:rPr>
              <w:rFonts w:ascii="Times New Roman" w:hAnsi="Times New Roman" w:cs="Times New Roman"/>
              <w:sz w:val="22"/>
              <w:szCs w:val="22"/>
            </w:rPr>
            <w:delInstrText xml:space="preserve"> HYPERLINK "</w:delInstrText>
          </w:r>
          <w:r w:rsidR="00C82860" w:rsidRPr="00C82860" w:rsidDel="003D6DD9">
            <w:rPr>
              <w:rFonts w:ascii="Times New Roman" w:hAnsi="Times New Roman" w:cs="Times New Roman"/>
              <w:sz w:val="22"/>
              <w:szCs w:val="22"/>
            </w:rPr>
            <w:delInstrText>https://delaiglesialab.github.io/DigitalRhythmsProject/Email_invitation</w:delInstrText>
          </w:r>
          <w:r w:rsidR="00C82860" w:rsidDel="003D6DD9">
            <w:rPr>
              <w:rFonts w:ascii="Times New Roman" w:hAnsi="Times New Roman" w:cs="Times New Roman"/>
              <w:sz w:val="22"/>
              <w:szCs w:val="22"/>
            </w:rPr>
            <w:delInstrText xml:space="preserve">" </w:delInstrText>
          </w:r>
          <w:r w:rsidR="00C82860" w:rsidDel="003D6DD9">
            <w:rPr>
              <w:rFonts w:ascii="Times New Roman" w:hAnsi="Times New Roman" w:cs="Times New Roman"/>
              <w:sz w:val="22"/>
              <w:szCs w:val="22"/>
            </w:rPr>
            <w:fldChar w:fldCharType="separate"/>
          </w:r>
          <w:r w:rsidR="00C82860" w:rsidRPr="00FE0A2E" w:rsidDel="003D6DD9">
            <w:rPr>
              <w:rStyle w:val="Hyperlink"/>
              <w:rFonts w:ascii="Times New Roman" w:hAnsi="Times New Roman" w:cs="Times New Roman"/>
              <w:sz w:val="22"/>
              <w:szCs w:val="22"/>
            </w:rPr>
            <w:delText>https://delaiglesialab.github.io/DigitalRhythmsProject/Email_invitation</w:delText>
          </w:r>
          <w:r w:rsidR="00C82860" w:rsidDel="003D6DD9">
            <w:rPr>
              <w:rFonts w:ascii="Times New Roman" w:hAnsi="Times New Roman" w:cs="Times New Roman"/>
              <w:sz w:val="22"/>
              <w:szCs w:val="22"/>
            </w:rPr>
            <w:fldChar w:fldCharType="end"/>
          </w:r>
        </w:del>
      </w:ins>
    </w:p>
    <w:p w14:paraId="31C3485C" w14:textId="61F67BEA" w:rsidR="00B23D21" w:rsidDel="003D6DD9" w:rsidRDefault="00EE4436">
      <w:pPr>
        <w:rPr>
          <w:ins w:id="6" w:author="Leandro Casiraghi [2]" w:date="2021-07-14T12:11:00Z"/>
          <w:del w:id="7" w:author="Leandro Casiraghi" w:date="2021-09-20T17:45:00Z"/>
          <w:rFonts w:ascii="Times New Roman" w:hAnsi="Times New Roman" w:cs="Times New Roman"/>
          <w:sz w:val="22"/>
          <w:szCs w:val="22"/>
        </w:rPr>
      </w:pPr>
      <w:ins w:id="8" w:author="Leandro Casiraghi [2]" w:date="2021-07-14T12:10:00Z">
        <w:del w:id="9" w:author="Leandro Casiraghi" w:date="2021-09-20T17:45:00Z">
          <w:r w:rsidDel="003D6DD9">
            <w:rPr>
              <w:rFonts w:ascii="Times New Roman" w:hAnsi="Times New Roman" w:cs="Times New Roman"/>
              <w:sz w:val="22"/>
              <w:szCs w:val="22"/>
            </w:rPr>
            <w:delText>or go straight to the study page here:</w:delText>
          </w:r>
        </w:del>
      </w:ins>
      <w:ins w:id="10" w:author="Leandro Casiraghi [2]" w:date="2021-07-14T12:11:00Z">
        <w:del w:id="11" w:author="Leandro Casiraghi" w:date="2021-09-20T17:45:00Z">
          <w:r w:rsidDel="003D6DD9">
            <w:rPr>
              <w:rFonts w:ascii="Times New Roman" w:hAnsi="Times New Roman" w:cs="Times New Roman"/>
              <w:sz w:val="22"/>
              <w:szCs w:val="22"/>
            </w:rPr>
            <w:delText xml:space="preserve"> </w:delText>
          </w:r>
          <w:r w:rsidDel="003D6DD9">
            <w:rPr>
              <w:rFonts w:ascii="Times New Roman" w:hAnsi="Times New Roman" w:cs="Times New Roman"/>
              <w:sz w:val="22"/>
              <w:szCs w:val="22"/>
            </w:rPr>
            <w:fldChar w:fldCharType="begin"/>
          </w:r>
          <w:r w:rsidDel="003D6DD9">
            <w:rPr>
              <w:rFonts w:ascii="Times New Roman" w:hAnsi="Times New Roman" w:cs="Times New Roman"/>
              <w:sz w:val="22"/>
              <w:szCs w:val="22"/>
            </w:rPr>
            <w:delInstrText xml:space="preserve"> HYPERLINK "</w:delInstrText>
          </w:r>
          <w:r w:rsidRPr="00EE4436" w:rsidDel="003D6DD9">
            <w:rPr>
              <w:rFonts w:ascii="Times New Roman" w:hAnsi="Times New Roman" w:cs="Times New Roman"/>
              <w:sz w:val="22"/>
              <w:szCs w:val="22"/>
            </w:rPr>
            <w:delInstrText>https://delaiglesialab.github.io/DigitalRhythmsProject/</w:delInstrText>
          </w:r>
          <w:r w:rsidDel="003D6DD9">
            <w:rPr>
              <w:rFonts w:ascii="Times New Roman" w:hAnsi="Times New Roman" w:cs="Times New Roman"/>
              <w:sz w:val="22"/>
              <w:szCs w:val="22"/>
            </w:rPr>
            <w:delInstrText xml:space="preserve">" </w:delInstrText>
          </w:r>
          <w:r w:rsidDel="003D6DD9">
            <w:rPr>
              <w:rFonts w:ascii="Times New Roman" w:hAnsi="Times New Roman" w:cs="Times New Roman"/>
              <w:sz w:val="22"/>
              <w:szCs w:val="22"/>
            </w:rPr>
            <w:fldChar w:fldCharType="separate"/>
          </w:r>
          <w:r w:rsidRPr="00FE0A2E" w:rsidDel="003D6DD9">
            <w:rPr>
              <w:rStyle w:val="Hyperlink"/>
              <w:rFonts w:ascii="Times New Roman" w:hAnsi="Times New Roman" w:cs="Times New Roman"/>
              <w:sz w:val="22"/>
              <w:szCs w:val="22"/>
            </w:rPr>
            <w:delText>https://delaiglesialab.github.io/DigitalRhythmsProject/</w:delText>
          </w:r>
          <w:r w:rsidDel="003D6DD9">
            <w:rPr>
              <w:rFonts w:ascii="Times New Roman" w:hAnsi="Times New Roman" w:cs="Times New Roman"/>
              <w:sz w:val="22"/>
              <w:szCs w:val="22"/>
            </w:rPr>
            <w:fldChar w:fldCharType="end"/>
          </w:r>
        </w:del>
      </w:ins>
    </w:p>
    <w:p w14:paraId="2E869F01" w14:textId="1483A5EE" w:rsidR="00D23D51" w:rsidRPr="00CA336D" w:rsidRDefault="00F33310">
      <w:pPr>
        <w:rPr>
          <w:rFonts w:ascii="Times New Roman" w:hAnsi="Times New Roman" w:cs="Times New Roman"/>
          <w:b/>
          <w:bCs/>
          <w:sz w:val="22"/>
          <w:szCs w:val="22"/>
          <w:u w:val="single"/>
          <w:rPrChange w:id="12" w:author="Leandro Casiraghi" w:date="2021-06-23T11:25:00Z">
            <w:rPr>
              <w:rFonts w:ascii="Times New Roman" w:hAnsi="Times New Roman" w:cs="Times New Roman"/>
              <w:sz w:val="22"/>
              <w:szCs w:val="22"/>
            </w:rPr>
          </w:rPrChange>
        </w:rPr>
      </w:pPr>
      <w:del w:id="13" w:author="Leandro Casiraghi" w:date="2021-06-23T11:08:00Z">
        <w:r w:rsidRPr="00CA336D" w:rsidDel="00B23D21">
          <w:rPr>
            <w:rFonts w:ascii="Times New Roman" w:hAnsi="Times New Roman" w:cs="Times New Roman"/>
            <w:b/>
            <w:bCs/>
            <w:sz w:val="22"/>
            <w:szCs w:val="22"/>
            <w:u w:val="single"/>
            <w:rPrChange w:id="14" w:author="Leandro Casiraghi" w:date="2021-06-23T11:25:00Z">
              <w:rPr>
                <w:rFonts w:ascii="Times New Roman" w:hAnsi="Times New Roman" w:cs="Times New Roman"/>
                <w:sz w:val="22"/>
                <w:szCs w:val="22"/>
              </w:rPr>
            </w:rPrChange>
          </w:rPr>
          <w:delText xml:space="preserve">Timestamps </w:delText>
        </w:r>
      </w:del>
      <w:r w:rsidRPr="00CA336D">
        <w:rPr>
          <w:rFonts w:ascii="Times New Roman" w:hAnsi="Times New Roman" w:cs="Times New Roman"/>
          <w:b/>
          <w:bCs/>
          <w:sz w:val="22"/>
          <w:szCs w:val="22"/>
          <w:u w:val="single"/>
          <w:rPrChange w:id="15" w:author="Leandro Casiraghi" w:date="2021-06-23T11:25:00Z">
            <w:rPr>
              <w:rFonts w:ascii="Times New Roman" w:hAnsi="Times New Roman" w:cs="Times New Roman"/>
              <w:sz w:val="22"/>
              <w:szCs w:val="22"/>
            </w:rPr>
          </w:rPrChange>
        </w:rPr>
        <w:t>Recruitment email</w:t>
      </w:r>
    </w:p>
    <w:p w14:paraId="14984576" w14:textId="30AD6C13" w:rsidR="00F33310" w:rsidRPr="00EB74E6" w:rsidRDefault="00F33310">
      <w:pPr>
        <w:rPr>
          <w:rFonts w:ascii="Times New Roman" w:hAnsi="Times New Roman" w:cs="Times New Roman"/>
          <w:sz w:val="22"/>
          <w:szCs w:val="22"/>
        </w:rPr>
      </w:pPr>
    </w:p>
    <w:p w14:paraId="0C9A3A02" w14:textId="0AE6798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Hello,</w:t>
      </w:r>
    </w:p>
    <w:p w14:paraId="46D01936" w14:textId="77777777" w:rsidR="00687746" w:rsidRPr="0006342D" w:rsidRDefault="00687746" w:rsidP="00F33310">
      <w:pPr>
        <w:rPr>
          <w:rFonts w:ascii="Times New Roman" w:hAnsi="Times New Roman" w:cs="Times New Roman"/>
          <w:sz w:val="22"/>
          <w:szCs w:val="22"/>
        </w:rPr>
      </w:pPr>
    </w:p>
    <w:p w14:paraId="4F798579" w14:textId="5C91DB75"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The de la Iglesia lab at the UW Department of Biology is looking to recruit potential volunteers for a research project. We are sure you are </w:t>
      </w:r>
      <w:del w:id="16" w:author="Leandro Casiraghi" w:date="2021-06-03T14:11:00Z">
        <w:r w:rsidRPr="0006342D" w:rsidDel="00BC6DE9">
          <w:rPr>
            <w:rFonts w:ascii="Times New Roman" w:hAnsi="Times New Roman" w:cs="Times New Roman"/>
            <w:sz w:val="22"/>
            <w:szCs w:val="22"/>
          </w:rPr>
          <w:delText xml:space="preserve">all </w:delText>
        </w:r>
      </w:del>
      <w:ins w:id="17" w:author="Leandro Casiraghi" w:date="2021-06-03T14:11:00Z">
        <w:r w:rsidR="00BC6DE9">
          <w:rPr>
            <w:rFonts w:ascii="Times New Roman" w:hAnsi="Times New Roman" w:cs="Times New Roman"/>
            <w:sz w:val="22"/>
            <w:szCs w:val="22"/>
          </w:rPr>
          <w:t>have all</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experienc</w:t>
      </w:r>
      <w:ins w:id="18" w:author="Leandro Casiraghi" w:date="2021-06-03T14:11:00Z">
        <w:r w:rsidR="00BC6DE9">
          <w:rPr>
            <w:rFonts w:ascii="Times New Roman" w:hAnsi="Times New Roman" w:cs="Times New Roman"/>
            <w:sz w:val="22"/>
            <w:szCs w:val="22"/>
          </w:rPr>
          <w:t>ed</w:t>
        </w:r>
      </w:ins>
      <w:del w:id="19" w:author="Leandro Casiraghi" w:date="2021-06-03T14:11:00Z">
        <w:r w:rsidRPr="0006342D" w:rsidDel="00BC6DE9">
          <w:rPr>
            <w:rFonts w:ascii="Times New Roman" w:hAnsi="Times New Roman" w:cs="Times New Roman"/>
            <w:sz w:val="22"/>
            <w:szCs w:val="22"/>
          </w:rPr>
          <w:delText>ing</w:delText>
        </w:r>
      </w:del>
      <w:r w:rsidRPr="0006342D">
        <w:rPr>
          <w:rFonts w:ascii="Times New Roman" w:hAnsi="Times New Roman" w:cs="Times New Roman"/>
          <w:sz w:val="22"/>
          <w:szCs w:val="22"/>
        </w:rPr>
        <w:t xml:space="preserve"> </w:t>
      </w:r>
      <w:del w:id="20" w:author="Leandro Casiraghi" w:date="2021-06-03T14:11:00Z">
        <w:r w:rsidRPr="0006342D" w:rsidDel="00BC6DE9">
          <w:rPr>
            <w:rFonts w:ascii="Times New Roman" w:hAnsi="Times New Roman" w:cs="Times New Roman"/>
            <w:sz w:val="22"/>
            <w:szCs w:val="22"/>
          </w:rPr>
          <w:delText xml:space="preserve">the </w:delText>
        </w:r>
      </w:del>
      <w:r w:rsidRPr="0006342D">
        <w:rPr>
          <w:rFonts w:ascii="Times New Roman" w:hAnsi="Times New Roman" w:cs="Times New Roman"/>
          <w:sz w:val="22"/>
          <w:szCs w:val="22"/>
        </w:rPr>
        <w:t>change</w:t>
      </w:r>
      <w:ins w:id="21" w:author="Leandro Casiraghi" w:date="2021-06-03T14:11:00Z">
        <w:r w:rsidR="00BC6DE9">
          <w:rPr>
            <w:rFonts w:ascii="Times New Roman" w:hAnsi="Times New Roman" w:cs="Times New Roman"/>
            <w:sz w:val="22"/>
            <w:szCs w:val="22"/>
          </w:rPr>
          <w:t>s</w:t>
        </w:r>
      </w:ins>
      <w:r w:rsidRPr="0006342D">
        <w:rPr>
          <w:rFonts w:ascii="Times New Roman" w:hAnsi="Times New Roman" w:cs="Times New Roman"/>
          <w:sz w:val="22"/>
          <w:szCs w:val="22"/>
        </w:rPr>
        <w:t xml:space="preserve"> in your biological rhythms </w:t>
      </w:r>
      <w:del w:id="22" w:author="Leandro Casiraghi" w:date="2021-06-03T14:11:00Z">
        <w:r w:rsidRPr="0006342D" w:rsidDel="00BC6DE9">
          <w:rPr>
            <w:rFonts w:ascii="Times New Roman" w:hAnsi="Times New Roman" w:cs="Times New Roman"/>
            <w:sz w:val="22"/>
            <w:szCs w:val="22"/>
          </w:rPr>
          <w:delText xml:space="preserve">after </w:delText>
        </w:r>
      </w:del>
      <w:ins w:id="23" w:author="Leandro Casiraghi" w:date="2021-06-03T14:11:00Z">
        <w:r w:rsidR="00BC6DE9">
          <w:rPr>
            <w:rFonts w:ascii="Times New Roman" w:hAnsi="Times New Roman" w:cs="Times New Roman"/>
            <w:sz w:val="22"/>
            <w:szCs w:val="22"/>
          </w:rPr>
          <w:t>during</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 stay-at-home order</w:t>
      </w:r>
      <w:ins w:id="24" w:author="Leandro Casiraghi" w:date="2021-06-03T14:12:00Z">
        <w:r w:rsidR="00BC6DE9">
          <w:rPr>
            <w:rFonts w:ascii="Times New Roman" w:hAnsi="Times New Roman" w:cs="Times New Roman"/>
            <w:sz w:val="22"/>
            <w:szCs w:val="22"/>
          </w:rPr>
          <w:t xml:space="preserve"> periods</w:t>
        </w:r>
      </w:ins>
      <w:del w:id="25" w:author="Leandro Casiraghi" w:date="2021-06-03T14:12:00Z">
        <w:r w:rsidRPr="0006342D" w:rsidDel="00BC6DE9">
          <w:rPr>
            <w:rFonts w:ascii="Times New Roman" w:hAnsi="Times New Roman" w:cs="Times New Roman"/>
            <w:sz w:val="22"/>
            <w:szCs w:val="22"/>
          </w:rPr>
          <w:delText xml:space="preserve"> took place</w:delText>
        </w:r>
      </w:del>
      <w:r w:rsidRPr="0006342D">
        <w:rPr>
          <w:rFonts w:ascii="Times New Roman" w:hAnsi="Times New Roman" w:cs="Times New Roman"/>
          <w:sz w:val="22"/>
          <w:szCs w:val="22"/>
        </w:rPr>
        <w:t xml:space="preserve">, and our lab is actively investigating this. </w:t>
      </w:r>
    </w:p>
    <w:p w14:paraId="69C72312" w14:textId="77777777" w:rsidR="00F33310" w:rsidRPr="0006342D" w:rsidRDefault="00F33310" w:rsidP="00F33310">
      <w:pPr>
        <w:rPr>
          <w:rFonts w:ascii="Times New Roman" w:hAnsi="Times New Roman" w:cs="Times New Roman"/>
          <w:sz w:val="22"/>
          <w:szCs w:val="22"/>
        </w:rPr>
      </w:pPr>
    </w:p>
    <w:p w14:paraId="7ED18B48" w14:textId="741ED52C" w:rsidR="00F33310" w:rsidRPr="0006342D" w:rsidRDefault="00F33310" w:rsidP="00F33310">
      <w:pPr>
        <w:rPr>
          <w:rFonts w:ascii="Times New Roman" w:eastAsia="Times New Roman" w:hAnsi="Times New Roman" w:cs="Times New Roman"/>
          <w:sz w:val="22"/>
          <w:szCs w:val="22"/>
        </w:rPr>
      </w:pPr>
      <w:r w:rsidRPr="0006342D">
        <w:rPr>
          <w:rFonts w:ascii="Times New Roman" w:hAnsi="Times New Roman" w:cs="Times New Roman"/>
          <w:sz w:val="22"/>
          <w:szCs w:val="22"/>
        </w:rPr>
        <w:t>In addition to our ongoing study monitoring sleep-wake cycles during the pandemic, we are also interested in how schedules and working habits may be changing as a result of the stay-at-home order. T</w:t>
      </w:r>
      <w:r w:rsidRPr="0006342D">
        <w:rPr>
          <w:rFonts w:ascii="Times New Roman" w:eastAsia="Times New Roman" w:hAnsi="Times New Roman" w:cs="Times New Roman"/>
          <w:color w:val="222222"/>
          <w:sz w:val="22"/>
          <w:szCs w:val="22"/>
          <w:shd w:val="clear" w:color="auto" w:fill="FFFFFF"/>
        </w:rPr>
        <w:t xml:space="preserve">he COVID-19 pandemic has affected our ability to go to work and most of us have been working </w:t>
      </w:r>
      <w:ins w:id="26" w:author="Leandro Casiraghi" w:date="2021-06-03T14:12:00Z">
        <w:r w:rsidR="00BC6DE9">
          <w:rPr>
            <w:rFonts w:ascii="Times New Roman" w:eastAsia="Times New Roman" w:hAnsi="Times New Roman" w:cs="Times New Roman"/>
            <w:color w:val="222222"/>
            <w:sz w:val="22"/>
            <w:szCs w:val="22"/>
            <w:shd w:val="clear" w:color="auto" w:fill="FFFFFF"/>
          </w:rPr>
          <w:t xml:space="preserve">mostly </w:t>
        </w:r>
      </w:ins>
      <w:r w:rsidRPr="0006342D">
        <w:rPr>
          <w:rFonts w:ascii="Times New Roman" w:eastAsia="Times New Roman" w:hAnsi="Times New Roman" w:cs="Times New Roman"/>
          <w:color w:val="222222"/>
          <w:sz w:val="22"/>
          <w:szCs w:val="22"/>
          <w:shd w:val="clear" w:color="auto" w:fill="FFFFFF"/>
        </w:rPr>
        <w:t xml:space="preserve">remotely for the last </w:t>
      </w:r>
      <w:del w:id="27" w:author="Leandro Casiraghi" w:date="2021-06-03T14:12:00Z">
        <w:r w:rsidRPr="0006342D" w:rsidDel="00BC6DE9">
          <w:rPr>
            <w:rFonts w:ascii="Times New Roman" w:eastAsia="Times New Roman" w:hAnsi="Times New Roman" w:cs="Times New Roman"/>
            <w:color w:val="222222"/>
            <w:sz w:val="22"/>
            <w:szCs w:val="22"/>
            <w:shd w:val="clear" w:color="auto" w:fill="FFFFFF"/>
          </w:rPr>
          <w:delText>two months</w:delText>
        </w:r>
      </w:del>
      <w:ins w:id="28" w:author="Leandro Casiraghi" w:date="2021-06-03T14:12:00Z">
        <w:r w:rsidR="00BC6DE9">
          <w:rPr>
            <w:rFonts w:ascii="Times New Roman" w:eastAsia="Times New Roman" w:hAnsi="Times New Roman" w:cs="Times New Roman"/>
            <w:color w:val="222222"/>
            <w:sz w:val="22"/>
            <w:szCs w:val="22"/>
            <w:shd w:val="clear" w:color="auto" w:fill="FFFFFF"/>
          </w:rPr>
          <w:t>year</w:t>
        </w:r>
      </w:ins>
      <w:r w:rsidRPr="0006342D">
        <w:rPr>
          <w:rFonts w:ascii="Times New Roman" w:eastAsia="Times New Roman" w:hAnsi="Times New Roman" w:cs="Times New Roman"/>
          <w:color w:val="222222"/>
          <w:sz w:val="22"/>
          <w:szCs w:val="22"/>
          <w:shd w:val="clear" w:color="auto" w:fill="FFFFFF"/>
        </w:rPr>
        <w:t>. This has, to some extent, removed some of the social pressures to maintain a fixed schedule and we believe this may affect the timing of our sleep-wake cycle.</w:t>
      </w:r>
      <w:r w:rsidRPr="00EB74E6">
        <w:rPr>
          <w:rFonts w:ascii="Times New Roman" w:eastAsia="Times New Roman" w:hAnsi="Times New Roman" w:cs="Times New Roman"/>
          <w:color w:val="222222"/>
          <w:sz w:val="22"/>
          <w:szCs w:val="22"/>
          <w:shd w:val="clear" w:color="auto" w:fill="FFFFFF"/>
        </w:rPr>
        <w:t> </w:t>
      </w:r>
    </w:p>
    <w:p w14:paraId="00411B15" w14:textId="47D952F3" w:rsidR="00F33310" w:rsidRPr="0006342D" w:rsidRDefault="00F33310" w:rsidP="00F33310">
      <w:pPr>
        <w:rPr>
          <w:rFonts w:ascii="Times New Roman" w:hAnsi="Times New Roman" w:cs="Times New Roman"/>
          <w:sz w:val="22"/>
          <w:szCs w:val="22"/>
        </w:rPr>
      </w:pPr>
    </w:p>
    <w:p w14:paraId="1F9BA11C" w14:textId="7717D02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We are looking for volunteers older than 18 years old </w:t>
      </w:r>
      <w:ins w:id="29" w:author="Leandro Casiraghi" w:date="2021-06-03T14:13:00Z">
        <w:r w:rsidR="00BC6DE9">
          <w:rPr>
            <w:rFonts w:ascii="Times New Roman" w:hAnsi="Times New Roman" w:cs="Times New Roman"/>
            <w:sz w:val="22"/>
            <w:szCs w:val="22"/>
          </w:rPr>
          <w:t xml:space="preserve">who are Android phone users </w:t>
        </w:r>
      </w:ins>
      <w:r w:rsidRPr="0006342D">
        <w:rPr>
          <w:rFonts w:ascii="Times New Roman" w:hAnsi="Times New Roman" w:cs="Times New Roman"/>
          <w:sz w:val="22"/>
          <w:szCs w:val="22"/>
        </w:rPr>
        <w:t xml:space="preserve">that are </w:t>
      </w:r>
      <w:ins w:id="30" w:author="Leandro Casiraghi" w:date="2021-06-03T14:12:00Z">
        <w:r w:rsidR="00BC6DE9">
          <w:rPr>
            <w:rFonts w:ascii="Times New Roman" w:hAnsi="Times New Roman" w:cs="Times New Roman"/>
            <w:sz w:val="22"/>
            <w:szCs w:val="22"/>
          </w:rPr>
          <w:t xml:space="preserve">or have been </w:t>
        </w:r>
      </w:ins>
      <w:del w:id="31" w:author="Leandro Casiraghi" w:date="2021-06-03T14:12:00Z">
        <w:r w:rsidRPr="0006342D" w:rsidDel="00BC6DE9">
          <w:rPr>
            <w:rFonts w:ascii="Times New Roman" w:hAnsi="Times New Roman" w:cs="Times New Roman"/>
            <w:sz w:val="22"/>
            <w:szCs w:val="22"/>
          </w:rPr>
          <w:delText xml:space="preserve">currently </w:delText>
        </w:r>
      </w:del>
      <w:r w:rsidRPr="0006342D">
        <w:rPr>
          <w:rFonts w:ascii="Times New Roman" w:hAnsi="Times New Roman" w:cs="Times New Roman"/>
          <w:sz w:val="22"/>
          <w:szCs w:val="22"/>
        </w:rPr>
        <w:t>mostly teleworking</w:t>
      </w:r>
      <w:ins w:id="32" w:author="Leandro Casiraghi" w:date="2021-06-03T14:13:00Z">
        <w:r w:rsidR="00BC6DE9">
          <w:rPr>
            <w:rFonts w:ascii="Times New Roman" w:hAnsi="Times New Roman" w:cs="Times New Roman"/>
            <w:sz w:val="22"/>
            <w:szCs w:val="22"/>
          </w:rPr>
          <w:t xml:space="preserve"> through some time in the last year</w:t>
        </w:r>
      </w:ins>
      <w:r w:rsidRPr="0006342D">
        <w:rPr>
          <w:rFonts w:ascii="Times New Roman" w:hAnsi="Times New Roman" w:cs="Times New Roman"/>
          <w:sz w:val="22"/>
          <w:szCs w:val="22"/>
        </w:rPr>
        <w:t xml:space="preserve"> to fill out a survey and provide us with </w:t>
      </w:r>
      <w:del w:id="33" w:author="Leandro Casiraghi" w:date="2021-06-03T14:13:00Z">
        <w:r w:rsidRPr="0006342D" w:rsidDel="00BC6DE9">
          <w:rPr>
            <w:rFonts w:ascii="Times New Roman" w:hAnsi="Times New Roman" w:cs="Times New Roman"/>
            <w:sz w:val="22"/>
            <w:szCs w:val="22"/>
          </w:rPr>
          <w:delText xml:space="preserve">email </w:delText>
        </w:r>
      </w:del>
      <w:ins w:id="34" w:author="Leandro Casiraghi" w:date="2021-06-03T14:13:00Z">
        <w:r w:rsidR="00BC6DE9">
          <w:rPr>
            <w:rFonts w:ascii="Times New Roman" w:hAnsi="Times New Roman" w:cs="Times New Roman"/>
            <w:sz w:val="22"/>
            <w:szCs w:val="22"/>
          </w:rPr>
          <w:t xml:space="preserve">phone usage </w:t>
        </w:r>
      </w:ins>
      <w:r w:rsidRPr="0006342D">
        <w:rPr>
          <w:rFonts w:ascii="Times New Roman" w:hAnsi="Times New Roman" w:cs="Times New Roman"/>
          <w:sz w:val="22"/>
          <w:szCs w:val="22"/>
        </w:rPr>
        <w:t>metadata that can help us better understand how schedules and working habits have changed during the pandemic.</w:t>
      </w:r>
      <w:r w:rsidR="00276C20" w:rsidRPr="0006342D">
        <w:rPr>
          <w:rFonts w:ascii="Times New Roman" w:hAnsi="Times New Roman" w:cs="Times New Roman"/>
          <w:sz w:val="22"/>
          <w:szCs w:val="22"/>
        </w:rPr>
        <w:t xml:space="preserve"> </w:t>
      </w:r>
      <w:moveFromRangeStart w:id="35" w:author="Leandro Casiraghi" w:date="2021-06-23T11:19:00Z" w:name="move75339597"/>
      <w:moveFrom w:id="36" w:author="Leandro Casiraghi" w:date="2021-06-23T11:19:00Z">
        <w:r w:rsidR="00276C20" w:rsidRPr="0006342D" w:rsidDel="00B23D21">
          <w:rPr>
            <w:rFonts w:ascii="Times New Roman" w:hAnsi="Times New Roman" w:cs="Times New Roman"/>
            <w:sz w:val="22"/>
            <w:szCs w:val="22"/>
          </w:rPr>
          <w:t>We expect participating in our study should require 1-2 hours of your time at very most.</w:t>
        </w:r>
        <w:r w:rsidRPr="0006342D" w:rsidDel="00B23D21">
          <w:rPr>
            <w:rFonts w:ascii="Times New Roman" w:hAnsi="Times New Roman" w:cs="Times New Roman"/>
            <w:sz w:val="22"/>
            <w:szCs w:val="22"/>
          </w:rPr>
          <w:t xml:space="preserve"> </w:t>
        </w:r>
      </w:moveFrom>
      <w:moveFromRangeEnd w:id="35"/>
      <w:r w:rsidR="0030650A" w:rsidRPr="0006342D">
        <w:rPr>
          <w:rFonts w:ascii="Times New Roman" w:hAnsi="Times New Roman" w:cs="Times New Roman"/>
          <w:sz w:val="22"/>
          <w:szCs w:val="22"/>
        </w:rPr>
        <w:t>T</w:t>
      </w:r>
      <w:r w:rsidRPr="0006342D">
        <w:rPr>
          <w:rFonts w:ascii="Times New Roman" w:hAnsi="Times New Roman" w:cs="Times New Roman"/>
          <w:sz w:val="22"/>
          <w:szCs w:val="22"/>
        </w:rPr>
        <w:t>o complete the study</w:t>
      </w:r>
      <w:r w:rsidR="00276C20" w:rsidRPr="0006342D">
        <w:rPr>
          <w:rFonts w:ascii="Times New Roman" w:hAnsi="Times New Roman" w:cs="Times New Roman"/>
          <w:sz w:val="22"/>
          <w:szCs w:val="22"/>
        </w:rPr>
        <w:t>,</w:t>
      </w:r>
      <w:r w:rsidRPr="0006342D">
        <w:rPr>
          <w:rFonts w:ascii="Times New Roman" w:hAnsi="Times New Roman" w:cs="Times New Roman"/>
          <w:sz w:val="22"/>
          <w:szCs w:val="22"/>
        </w:rPr>
        <w:t xml:space="preserve"> you would need to:</w:t>
      </w:r>
    </w:p>
    <w:p w14:paraId="01D0E952" w14:textId="77777777" w:rsidR="00F33310" w:rsidRPr="0006342D" w:rsidRDefault="00F33310" w:rsidP="00F33310">
      <w:pPr>
        <w:rPr>
          <w:rFonts w:ascii="Times New Roman" w:hAnsi="Times New Roman" w:cs="Times New Roman"/>
          <w:sz w:val="22"/>
          <w:szCs w:val="22"/>
        </w:rPr>
      </w:pPr>
    </w:p>
    <w:p w14:paraId="630D4B25" w14:textId="0E4FB9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Complete a consent procedure, which will have to be done </w:t>
      </w:r>
      <w:del w:id="37" w:author="Leandro Casiraghi" w:date="2021-06-03T14:14:00Z">
        <w:r w:rsidRPr="0006342D" w:rsidDel="00BC6DE9">
          <w:rPr>
            <w:rFonts w:ascii="Times New Roman" w:hAnsi="Times New Roman" w:cs="Times New Roman"/>
            <w:sz w:val="22"/>
            <w:szCs w:val="22"/>
          </w:rPr>
          <w:delText>over the phone</w:delText>
        </w:r>
      </w:del>
      <w:ins w:id="38" w:author="Leandro Casiraghi" w:date="2021-06-03T14:14:00Z">
        <w:r w:rsidR="00BC6DE9">
          <w:rPr>
            <w:rFonts w:ascii="Times New Roman" w:hAnsi="Times New Roman" w:cs="Times New Roman"/>
            <w:sz w:val="22"/>
            <w:szCs w:val="22"/>
          </w:rPr>
          <w:t>online</w:t>
        </w:r>
      </w:ins>
      <w:r w:rsidRPr="0006342D">
        <w:rPr>
          <w:rFonts w:ascii="Times New Roman" w:hAnsi="Times New Roman" w:cs="Times New Roman"/>
          <w:sz w:val="22"/>
          <w:szCs w:val="22"/>
        </w:rPr>
        <w:t>, for obvious reasons.</w:t>
      </w:r>
    </w:p>
    <w:p w14:paraId="1FFD848B" w14:textId="79CD36A6"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Fill out a one-time survey answering questions about your daily routine and working habits</w:t>
      </w:r>
      <w:ins w:id="39" w:author="Leandro Casiraghi" w:date="2021-06-03T14:14:00Z">
        <w:r w:rsidR="00BC6DE9">
          <w:rPr>
            <w:rFonts w:ascii="Times New Roman" w:hAnsi="Times New Roman" w:cs="Times New Roman"/>
            <w:sz w:val="22"/>
            <w:szCs w:val="22"/>
          </w:rPr>
          <w:t>.</w:t>
        </w:r>
      </w:ins>
      <w:del w:id="40" w:author="Leandro Casiraghi" w:date="2021-06-03T14:14:00Z">
        <w:r w:rsidRPr="0006342D" w:rsidDel="00BC6DE9">
          <w:rPr>
            <w:rFonts w:ascii="Times New Roman" w:hAnsi="Times New Roman" w:cs="Times New Roman"/>
            <w:sz w:val="22"/>
            <w:szCs w:val="22"/>
          </w:rPr>
          <w:delText xml:space="preserve"> before and during the COVID-19 pandemic</w:delText>
        </w:r>
      </w:del>
    </w:p>
    <w:p w14:paraId="3A1CA717" w14:textId="407E84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Provide us with the timestamps of your </w:t>
      </w:r>
      <w:del w:id="41" w:author="Leandro Casiraghi" w:date="2021-06-03T14:15:00Z">
        <w:r w:rsidRPr="0006342D" w:rsidDel="00BC6DE9">
          <w:rPr>
            <w:rFonts w:ascii="Times New Roman" w:hAnsi="Times New Roman" w:cs="Times New Roman"/>
            <w:sz w:val="22"/>
            <w:szCs w:val="22"/>
          </w:rPr>
          <w:delText>email outbox for a selected period before and during the pandemic</w:delText>
        </w:r>
      </w:del>
      <w:ins w:id="42" w:author="Leandro Casiraghi" w:date="2021-06-03T14:15:00Z">
        <w:r w:rsidR="00BC6DE9">
          <w:rPr>
            <w:rFonts w:ascii="Times New Roman" w:hAnsi="Times New Roman" w:cs="Times New Roman"/>
            <w:sz w:val="22"/>
            <w:szCs w:val="22"/>
          </w:rPr>
          <w:t>phone app usage for the last 2-12 months (depending on how long you have been using an Android phone)</w:t>
        </w:r>
      </w:ins>
      <w:r w:rsidRPr="0006342D">
        <w:rPr>
          <w:rFonts w:ascii="Times New Roman" w:hAnsi="Times New Roman" w:cs="Times New Roman"/>
          <w:sz w:val="22"/>
          <w:szCs w:val="22"/>
        </w:rPr>
        <w:t xml:space="preserve">. We have established a procedure for participants to download their </w:t>
      </w:r>
      <w:del w:id="43" w:author="Leandro Casiraghi" w:date="2021-06-03T14:15:00Z">
        <w:r w:rsidRPr="0006342D" w:rsidDel="00BC6DE9">
          <w:rPr>
            <w:rFonts w:ascii="Times New Roman" w:hAnsi="Times New Roman" w:cs="Times New Roman"/>
            <w:sz w:val="22"/>
            <w:szCs w:val="22"/>
          </w:rPr>
          <w:delText xml:space="preserve">email </w:delText>
        </w:r>
      </w:del>
      <w:r w:rsidRPr="0006342D">
        <w:rPr>
          <w:rFonts w:ascii="Times New Roman" w:hAnsi="Times New Roman" w:cs="Times New Roman"/>
          <w:sz w:val="22"/>
          <w:szCs w:val="22"/>
        </w:rPr>
        <w:t xml:space="preserve">data and share </w:t>
      </w:r>
      <w:del w:id="44" w:author="Leandro Casiraghi" w:date="2021-06-03T14:16:00Z">
        <w:r w:rsidRPr="0006342D" w:rsidDel="00BC6DE9">
          <w:rPr>
            <w:rFonts w:ascii="Times New Roman" w:hAnsi="Times New Roman" w:cs="Times New Roman"/>
            <w:sz w:val="22"/>
            <w:szCs w:val="22"/>
          </w:rPr>
          <w:delText xml:space="preserve">ONLY </w:delText>
        </w:r>
      </w:del>
      <w:r w:rsidRPr="0006342D">
        <w:rPr>
          <w:rFonts w:ascii="Times New Roman" w:hAnsi="Times New Roman" w:cs="Times New Roman"/>
          <w:sz w:val="22"/>
          <w:szCs w:val="22"/>
        </w:rPr>
        <w:t xml:space="preserve">the timestamps associated with your </w:t>
      </w:r>
      <w:del w:id="45" w:author="Leandro Casiraghi" w:date="2021-06-03T14:15:00Z">
        <w:r w:rsidRPr="0006342D" w:rsidDel="00BC6DE9">
          <w:rPr>
            <w:rFonts w:ascii="Times New Roman" w:hAnsi="Times New Roman" w:cs="Times New Roman"/>
            <w:sz w:val="22"/>
            <w:szCs w:val="22"/>
          </w:rPr>
          <w:delText>outgoing mailbox</w:delText>
        </w:r>
      </w:del>
      <w:ins w:id="46" w:author="Leandro Casiraghi" w:date="2021-06-03T14:15:00Z">
        <w:r w:rsidR="00BC6DE9">
          <w:rPr>
            <w:rFonts w:ascii="Times New Roman" w:hAnsi="Times New Roman" w:cs="Times New Roman"/>
            <w:sz w:val="22"/>
            <w:szCs w:val="22"/>
          </w:rPr>
          <w:t>phone</w:t>
        </w:r>
      </w:ins>
      <w:r w:rsidRPr="0006342D">
        <w:rPr>
          <w:rFonts w:ascii="Times New Roman" w:hAnsi="Times New Roman" w:cs="Times New Roman"/>
          <w:sz w:val="22"/>
          <w:szCs w:val="22"/>
        </w:rPr>
        <w:t xml:space="preserve"> – we will NOT ask you to provide us with ANY of the sensitive contents of your </w:t>
      </w:r>
      <w:del w:id="47" w:author="Leandro Casiraghi" w:date="2021-06-03T14:16:00Z">
        <w:r w:rsidRPr="0006342D" w:rsidDel="00BC6DE9">
          <w:rPr>
            <w:rFonts w:ascii="Times New Roman" w:hAnsi="Times New Roman" w:cs="Times New Roman"/>
            <w:sz w:val="22"/>
            <w:szCs w:val="22"/>
          </w:rPr>
          <w:delText xml:space="preserve">email messages </w:delText>
        </w:r>
      </w:del>
      <w:ins w:id="48" w:author="Leandro Casiraghi" w:date="2021-06-03T14:16:00Z">
        <w:r w:rsidR="00BC6DE9">
          <w:rPr>
            <w:rFonts w:ascii="Times New Roman" w:hAnsi="Times New Roman" w:cs="Times New Roman"/>
            <w:sz w:val="22"/>
            <w:szCs w:val="22"/>
          </w:rPr>
          <w:t xml:space="preserve">apps usage </w:t>
        </w:r>
      </w:ins>
      <w:r w:rsidRPr="0006342D">
        <w:rPr>
          <w:rFonts w:ascii="Times New Roman" w:hAnsi="Times New Roman" w:cs="Times New Roman"/>
          <w:sz w:val="22"/>
          <w:szCs w:val="22"/>
        </w:rPr>
        <w:t xml:space="preserve">other than the time and date on which you </w:t>
      </w:r>
      <w:del w:id="49" w:author="Leandro Casiraghi" w:date="2021-06-03T14:16:00Z">
        <w:r w:rsidRPr="0006342D" w:rsidDel="00BC6DE9">
          <w:rPr>
            <w:rFonts w:ascii="Times New Roman" w:hAnsi="Times New Roman" w:cs="Times New Roman"/>
            <w:sz w:val="22"/>
            <w:szCs w:val="22"/>
          </w:rPr>
          <w:delText xml:space="preserve">sent </w:delText>
        </w:r>
      </w:del>
      <w:ins w:id="50" w:author="Leandro Casiraghi" w:date="2021-06-03T14:16:00Z">
        <w:r w:rsidR="00BC6DE9">
          <w:rPr>
            <w:rFonts w:ascii="Times New Roman" w:hAnsi="Times New Roman" w:cs="Times New Roman"/>
            <w:sz w:val="22"/>
            <w:szCs w:val="22"/>
          </w:rPr>
          <w:t>used</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them</w:t>
      </w:r>
      <w:ins w:id="51" w:author="Leandro Casiraghi" w:date="2021-06-03T14:16:00Z">
        <w:r w:rsidR="00BC6DE9">
          <w:rPr>
            <w:rFonts w:ascii="Times New Roman" w:hAnsi="Times New Roman" w:cs="Times New Roman"/>
            <w:sz w:val="22"/>
            <w:szCs w:val="22"/>
          </w:rPr>
          <w:t>, and we will give you an opportunity to remove any sensitive information</w:t>
        </w:r>
      </w:ins>
      <w:ins w:id="52" w:author="Leandro Casiraghi" w:date="2021-06-03T14:17:00Z">
        <w:r w:rsidR="00BC6DE9">
          <w:rPr>
            <w:rFonts w:ascii="Times New Roman" w:hAnsi="Times New Roman" w:cs="Times New Roman"/>
            <w:sz w:val="22"/>
            <w:szCs w:val="22"/>
          </w:rPr>
          <w:t xml:space="preserve"> from your contributed data</w:t>
        </w:r>
      </w:ins>
      <w:r w:rsidRPr="0006342D">
        <w:rPr>
          <w:rFonts w:ascii="Times New Roman" w:hAnsi="Times New Roman" w:cs="Times New Roman"/>
          <w:sz w:val="22"/>
          <w:szCs w:val="22"/>
        </w:rPr>
        <w:t>.</w:t>
      </w:r>
    </w:p>
    <w:p w14:paraId="15F4B695" w14:textId="248CC853" w:rsidR="00F33310" w:rsidRPr="0006342D" w:rsidRDefault="00F33310" w:rsidP="00F33310">
      <w:pPr>
        <w:ind w:firstLine="360"/>
        <w:rPr>
          <w:rFonts w:ascii="Times New Roman" w:hAnsi="Times New Roman" w:cs="Times New Roman"/>
          <w:sz w:val="22"/>
          <w:szCs w:val="22"/>
        </w:rPr>
      </w:pPr>
    </w:p>
    <w:p w14:paraId="6381E432" w14:textId="2DEB75C1" w:rsidR="00B23D21" w:rsidRDefault="00B23D21" w:rsidP="0030650A">
      <w:pPr>
        <w:rPr>
          <w:ins w:id="53" w:author="Leandro Casiraghi" w:date="2021-06-23T11:19:00Z"/>
          <w:rFonts w:ascii="Times New Roman" w:hAnsi="Times New Roman" w:cs="Times New Roman"/>
          <w:sz w:val="22"/>
          <w:szCs w:val="22"/>
        </w:rPr>
      </w:pPr>
      <w:moveToRangeStart w:id="54" w:author="Leandro Casiraghi" w:date="2021-06-23T11:19:00Z" w:name="move75339597"/>
      <w:moveTo w:id="55" w:author="Leandro Casiraghi" w:date="2021-06-23T11:19:00Z">
        <w:r w:rsidRPr="0006342D">
          <w:rPr>
            <w:rFonts w:ascii="Times New Roman" w:hAnsi="Times New Roman" w:cs="Times New Roman"/>
            <w:sz w:val="22"/>
            <w:szCs w:val="22"/>
          </w:rPr>
          <w:t xml:space="preserve">We expect participating in our study should require </w:t>
        </w:r>
        <w:del w:id="56" w:author="Leandro Casiraghi" w:date="2021-09-20T17:45:00Z">
          <w:r w:rsidRPr="0006342D" w:rsidDel="003D6DD9">
            <w:rPr>
              <w:rFonts w:ascii="Times New Roman" w:hAnsi="Times New Roman" w:cs="Times New Roman"/>
              <w:sz w:val="22"/>
              <w:szCs w:val="22"/>
            </w:rPr>
            <w:delText>1-2 hours</w:delText>
          </w:r>
        </w:del>
      </w:moveTo>
      <w:ins w:id="57" w:author="Leandro Casiraghi" w:date="2021-09-20T17:45:00Z">
        <w:r w:rsidR="003D6DD9">
          <w:rPr>
            <w:rFonts w:ascii="Times New Roman" w:hAnsi="Times New Roman" w:cs="Times New Roman"/>
            <w:sz w:val="22"/>
            <w:szCs w:val="22"/>
          </w:rPr>
          <w:t>one hour</w:t>
        </w:r>
      </w:ins>
      <w:moveTo w:id="58" w:author="Leandro Casiraghi" w:date="2021-06-23T11:19:00Z">
        <w:r w:rsidRPr="0006342D">
          <w:rPr>
            <w:rFonts w:ascii="Times New Roman" w:hAnsi="Times New Roman" w:cs="Times New Roman"/>
            <w:sz w:val="22"/>
            <w:szCs w:val="22"/>
          </w:rPr>
          <w:t xml:space="preserve"> of your time at very most</w:t>
        </w:r>
      </w:moveTo>
      <w:ins w:id="59" w:author="Leandro Casiraghi" w:date="2021-06-23T11:21:00Z">
        <w:r>
          <w:rPr>
            <w:rFonts w:ascii="Times New Roman" w:hAnsi="Times New Roman" w:cs="Times New Roman"/>
            <w:sz w:val="22"/>
            <w:szCs w:val="22"/>
          </w:rPr>
          <w:t xml:space="preserve"> if completed in a single session</w:t>
        </w:r>
      </w:ins>
      <w:ins w:id="60" w:author="Leandro Casiraghi" w:date="2021-06-23T11:28:00Z">
        <w:r w:rsidR="00CA336D">
          <w:rPr>
            <w:rFonts w:ascii="Times New Roman" w:hAnsi="Times New Roman" w:cs="Times New Roman"/>
            <w:sz w:val="22"/>
            <w:szCs w:val="22"/>
          </w:rPr>
          <w:t xml:space="preserve"> from start to finish</w:t>
        </w:r>
      </w:ins>
      <w:ins w:id="61" w:author="Leandro Casiraghi" w:date="2021-06-23T11:19:00Z">
        <w:r>
          <w:rPr>
            <w:rFonts w:ascii="Times New Roman" w:hAnsi="Times New Roman" w:cs="Times New Roman"/>
            <w:sz w:val="22"/>
            <w:szCs w:val="22"/>
          </w:rPr>
          <w:t xml:space="preserve">, </w:t>
        </w:r>
      </w:ins>
      <w:ins w:id="62" w:author="Leandro Casiraghi" w:date="2021-06-23T11:27:00Z">
        <w:r w:rsidR="00CA336D">
          <w:rPr>
            <w:rFonts w:ascii="Times New Roman" w:hAnsi="Times New Roman" w:cs="Times New Roman"/>
            <w:b/>
            <w:bCs/>
            <w:sz w:val="22"/>
            <w:szCs w:val="22"/>
          </w:rPr>
          <w:t>BUT</w:t>
        </w:r>
      </w:ins>
      <w:ins w:id="63" w:author="Leandro Casiraghi" w:date="2021-06-23T11:19:00Z">
        <w:r w:rsidRPr="00CA336D">
          <w:rPr>
            <w:rFonts w:ascii="Times New Roman" w:hAnsi="Times New Roman" w:cs="Times New Roman"/>
            <w:b/>
            <w:bCs/>
            <w:sz w:val="22"/>
            <w:szCs w:val="22"/>
            <w:rPrChange w:id="64" w:author="Leandro Casiraghi" w:date="2021-06-23T11:26:00Z">
              <w:rPr>
                <w:rFonts w:ascii="Times New Roman" w:hAnsi="Times New Roman" w:cs="Times New Roman"/>
                <w:sz w:val="22"/>
                <w:szCs w:val="22"/>
              </w:rPr>
            </w:rPrChange>
          </w:rPr>
          <w:t xml:space="preserve"> the most </w:t>
        </w:r>
      </w:ins>
      <w:ins w:id="65" w:author="Leandro Casiraghi" w:date="2021-06-23T11:27:00Z">
        <w:r w:rsidR="00CA336D">
          <w:rPr>
            <w:rFonts w:ascii="Times New Roman" w:hAnsi="Times New Roman" w:cs="Times New Roman"/>
            <w:b/>
            <w:bCs/>
            <w:sz w:val="22"/>
            <w:szCs w:val="22"/>
          </w:rPr>
          <w:t xml:space="preserve">part of </w:t>
        </w:r>
      </w:ins>
      <w:ins w:id="66" w:author="Leandro Casiraghi" w:date="2021-06-23T11:19:00Z">
        <w:r w:rsidRPr="00CA336D">
          <w:rPr>
            <w:rFonts w:ascii="Times New Roman" w:hAnsi="Times New Roman" w:cs="Times New Roman"/>
            <w:b/>
            <w:bCs/>
            <w:sz w:val="22"/>
            <w:szCs w:val="22"/>
            <w:rPrChange w:id="67" w:author="Leandro Casiraghi" w:date="2021-06-23T11:26:00Z">
              <w:rPr>
                <w:rFonts w:ascii="Times New Roman" w:hAnsi="Times New Roman" w:cs="Times New Roman"/>
                <w:sz w:val="22"/>
                <w:szCs w:val="22"/>
              </w:rPr>
            </w:rPrChange>
          </w:rPr>
          <w:t xml:space="preserve">this time will </w:t>
        </w:r>
      </w:ins>
      <w:ins w:id="68" w:author="Leandro Casiraghi" w:date="2021-06-23T11:20:00Z">
        <w:r w:rsidRPr="00CA336D">
          <w:rPr>
            <w:rFonts w:ascii="Times New Roman" w:hAnsi="Times New Roman" w:cs="Times New Roman"/>
            <w:b/>
            <w:bCs/>
            <w:sz w:val="22"/>
            <w:szCs w:val="22"/>
            <w:rPrChange w:id="69" w:author="Leandro Casiraghi" w:date="2021-06-23T11:26:00Z">
              <w:rPr>
                <w:rFonts w:ascii="Times New Roman" w:hAnsi="Times New Roman" w:cs="Times New Roman"/>
                <w:sz w:val="22"/>
                <w:szCs w:val="22"/>
              </w:rPr>
            </w:rPrChange>
          </w:rPr>
          <w:t xml:space="preserve">be </w:t>
        </w:r>
      </w:ins>
      <w:ins w:id="70" w:author="Leandro Casiraghi" w:date="2021-06-23T11:28:00Z">
        <w:r w:rsidR="00CA336D">
          <w:rPr>
            <w:rFonts w:ascii="Times New Roman" w:hAnsi="Times New Roman" w:cs="Times New Roman"/>
            <w:b/>
            <w:bCs/>
            <w:sz w:val="22"/>
            <w:szCs w:val="22"/>
          </w:rPr>
          <w:t>spent</w:t>
        </w:r>
      </w:ins>
      <w:ins w:id="71" w:author="Leandro Casiraghi" w:date="2021-06-23T11:20:00Z">
        <w:r w:rsidRPr="00CA336D">
          <w:rPr>
            <w:rFonts w:ascii="Times New Roman" w:hAnsi="Times New Roman" w:cs="Times New Roman"/>
            <w:b/>
            <w:bCs/>
            <w:sz w:val="22"/>
            <w:szCs w:val="22"/>
            <w:rPrChange w:id="72" w:author="Leandro Casiraghi" w:date="2021-06-23T11:26:00Z">
              <w:rPr>
                <w:rFonts w:ascii="Times New Roman" w:hAnsi="Times New Roman" w:cs="Times New Roman"/>
                <w:sz w:val="22"/>
                <w:szCs w:val="22"/>
              </w:rPr>
            </w:rPrChange>
          </w:rPr>
          <w:t xml:space="preserve"> waiting for the timestamps file to be ready for download</w:t>
        </w:r>
      </w:ins>
      <w:ins w:id="73" w:author="Leandro Casiraghi" w:date="2021-06-23T11:29:00Z">
        <w:r w:rsidR="00CA336D">
          <w:rPr>
            <w:rFonts w:ascii="Times New Roman" w:hAnsi="Times New Roman" w:cs="Times New Roman"/>
            <w:b/>
            <w:bCs/>
            <w:sz w:val="22"/>
            <w:szCs w:val="22"/>
          </w:rPr>
          <w:t xml:space="preserve"> on Google’s servers</w:t>
        </w:r>
      </w:ins>
      <w:ins w:id="74" w:author="Leandro Casiraghi" w:date="2021-06-23T11:28:00Z">
        <w:r w:rsidR="00CA336D">
          <w:rPr>
            <w:rFonts w:ascii="Times New Roman" w:hAnsi="Times New Roman" w:cs="Times New Roman"/>
            <w:sz w:val="22"/>
            <w:szCs w:val="22"/>
          </w:rPr>
          <w:t>.</w:t>
        </w:r>
      </w:ins>
      <w:ins w:id="75" w:author="Leandro Casiraghi" w:date="2021-06-23T11:26:00Z">
        <w:r w:rsidR="00CA336D">
          <w:rPr>
            <w:rFonts w:ascii="Times New Roman" w:hAnsi="Times New Roman" w:cs="Times New Roman"/>
            <w:sz w:val="22"/>
            <w:szCs w:val="22"/>
          </w:rPr>
          <w:t xml:space="preserve"> </w:t>
        </w:r>
      </w:ins>
      <w:ins w:id="76" w:author="Leandro Casiraghi" w:date="2021-06-23T11:29:00Z">
        <w:r w:rsidR="00CA336D">
          <w:rPr>
            <w:rFonts w:ascii="Times New Roman" w:hAnsi="Times New Roman" w:cs="Times New Roman"/>
            <w:sz w:val="22"/>
            <w:szCs w:val="22"/>
          </w:rPr>
          <w:t>Y</w:t>
        </w:r>
      </w:ins>
      <w:ins w:id="77" w:author="Leandro Casiraghi" w:date="2021-06-23T11:26:00Z">
        <w:r w:rsidR="00CA336D">
          <w:rPr>
            <w:rFonts w:ascii="Times New Roman" w:hAnsi="Times New Roman" w:cs="Times New Roman"/>
            <w:sz w:val="22"/>
            <w:szCs w:val="22"/>
          </w:rPr>
          <w:t>our actual participation should not demand more than 20-</w:t>
        </w:r>
      </w:ins>
      <w:ins w:id="78" w:author="Leandro Casiraghi" w:date="2021-06-23T11:27:00Z">
        <w:r w:rsidR="00CA336D">
          <w:rPr>
            <w:rFonts w:ascii="Times New Roman" w:hAnsi="Times New Roman" w:cs="Times New Roman"/>
            <w:sz w:val="22"/>
            <w:szCs w:val="22"/>
          </w:rPr>
          <w:t>30 minutes</w:t>
        </w:r>
      </w:ins>
      <w:ins w:id="79" w:author="Leandro Casiraghi" w:date="2021-06-23T11:20:00Z">
        <w:r>
          <w:rPr>
            <w:rFonts w:ascii="Times New Roman" w:hAnsi="Times New Roman" w:cs="Times New Roman"/>
            <w:sz w:val="22"/>
            <w:szCs w:val="22"/>
          </w:rPr>
          <w:t xml:space="preserve">. </w:t>
        </w:r>
      </w:ins>
      <w:ins w:id="80" w:author="Leandro Casiraghi" w:date="2021-06-23T11:27:00Z">
        <w:r w:rsidR="00CA336D">
          <w:rPr>
            <w:rFonts w:ascii="Times New Roman" w:hAnsi="Times New Roman" w:cs="Times New Roman"/>
            <w:sz w:val="22"/>
            <w:szCs w:val="22"/>
          </w:rPr>
          <w:t>Moreover</w:t>
        </w:r>
      </w:ins>
      <w:ins w:id="81" w:author="Leandro Casiraghi" w:date="2021-06-23T11:21:00Z">
        <w:r>
          <w:rPr>
            <w:rFonts w:ascii="Times New Roman" w:hAnsi="Times New Roman" w:cs="Times New Roman"/>
            <w:sz w:val="22"/>
            <w:szCs w:val="22"/>
          </w:rPr>
          <w:t>, y</w:t>
        </w:r>
      </w:ins>
      <w:ins w:id="82" w:author="Leandro Casiraghi" w:date="2021-06-23T11:20:00Z">
        <w:r>
          <w:rPr>
            <w:rFonts w:ascii="Times New Roman" w:hAnsi="Times New Roman" w:cs="Times New Roman"/>
            <w:sz w:val="22"/>
            <w:szCs w:val="22"/>
          </w:rPr>
          <w:t xml:space="preserve">ou do not need to complete </w:t>
        </w:r>
      </w:ins>
      <w:ins w:id="83" w:author="Leandro Casiraghi" w:date="2021-06-23T11:21:00Z">
        <w:r>
          <w:rPr>
            <w:rFonts w:ascii="Times New Roman" w:hAnsi="Times New Roman" w:cs="Times New Roman"/>
            <w:sz w:val="22"/>
            <w:szCs w:val="22"/>
          </w:rPr>
          <w:t>all steps in a single session</w:t>
        </w:r>
      </w:ins>
      <w:ins w:id="84" w:author="Leandro Casiraghi" w:date="2021-06-23T11:22:00Z">
        <w:r>
          <w:rPr>
            <w:rFonts w:ascii="Times New Roman" w:hAnsi="Times New Roman" w:cs="Times New Roman"/>
            <w:sz w:val="22"/>
            <w:szCs w:val="22"/>
          </w:rPr>
          <w:t>.</w:t>
        </w:r>
      </w:ins>
      <w:moveTo w:id="85" w:author="Leandro Casiraghi" w:date="2021-06-23T11:19:00Z">
        <w:del w:id="86" w:author="Leandro Casiraghi" w:date="2021-06-23T11:19:00Z">
          <w:r w:rsidRPr="0006342D" w:rsidDel="00B23D21">
            <w:rPr>
              <w:rFonts w:ascii="Times New Roman" w:hAnsi="Times New Roman" w:cs="Times New Roman"/>
              <w:sz w:val="22"/>
              <w:szCs w:val="22"/>
            </w:rPr>
            <w:delText>.</w:delText>
          </w:r>
        </w:del>
      </w:moveTo>
      <w:moveToRangeEnd w:id="54"/>
    </w:p>
    <w:p w14:paraId="2496CC35" w14:textId="77777777" w:rsidR="00CA336D" w:rsidRDefault="00CA336D" w:rsidP="0030650A">
      <w:pPr>
        <w:rPr>
          <w:ins w:id="87" w:author="Leandro Casiraghi" w:date="2021-06-23T11:30:00Z"/>
          <w:rFonts w:ascii="Times New Roman" w:hAnsi="Times New Roman" w:cs="Times New Roman"/>
          <w:sz w:val="22"/>
          <w:szCs w:val="22"/>
        </w:rPr>
      </w:pPr>
    </w:p>
    <w:p w14:paraId="47EDF139" w14:textId="06527673" w:rsidR="0030650A" w:rsidRPr="0006342D" w:rsidRDefault="0030650A" w:rsidP="0030650A">
      <w:pPr>
        <w:rPr>
          <w:rFonts w:ascii="Times New Roman" w:hAnsi="Times New Roman" w:cs="Times New Roman"/>
          <w:sz w:val="22"/>
          <w:szCs w:val="22"/>
        </w:rPr>
      </w:pPr>
      <w:r w:rsidRPr="0006342D">
        <w:rPr>
          <w:rFonts w:ascii="Times New Roman" w:hAnsi="Times New Roman" w:cs="Times New Roman"/>
          <w:sz w:val="22"/>
          <w:szCs w:val="22"/>
        </w:rPr>
        <w:t>Unfortunately, we are not able to compensate for this study and participation would be on a volunteer basis.</w:t>
      </w:r>
    </w:p>
    <w:p w14:paraId="13810DE5" w14:textId="77777777" w:rsidR="0030650A" w:rsidRPr="0006342D" w:rsidRDefault="0030650A" w:rsidP="00F33310">
      <w:pPr>
        <w:ind w:firstLine="360"/>
        <w:rPr>
          <w:rFonts w:ascii="Times New Roman" w:hAnsi="Times New Roman" w:cs="Times New Roman"/>
          <w:sz w:val="22"/>
          <w:szCs w:val="22"/>
        </w:rPr>
      </w:pPr>
    </w:p>
    <w:p w14:paraId="60EDF64A" w14:textId="136D681F" w:rsidR="00F33310" w:rsidRPr="0006342D" w:rsidRDefault="0006342D" w:rsidP="00F33310">
      <w:pPr>
        <w:rPr>
          <w:rFonts w:ascii="Times New Roman" w:hAnsi="Times New Roman" w:cs="Times New Roman"/>
          <w:sz w:val="22"/>
          <w:szCs w:val="22"/>
        </w:rPr>
      </w:pPr>
      <w:r w:rsidRPr="0006342D">
        <w:rPr>
          <w:rFonts w:ascii="Times New Roman" w:hAnsi="Times New Roman" w:cs="Times New Roman"/>
          <w:sz w:val="22"/>
          <w:szCs w:val="22"/>
        </w:rPr>
        <w:t>There is the potential for breach of confidentiality. A</w:t>
      </w:r>
      <w:r w:rsidR="00F33310" w:rsidRPr="0006342D">
        <w:rPr>
          <w:rFonts w:ascii="Times New Roman" w:hAnsi="Times New Roman" w:cs="Times New Roman"/>
          <w:sz w:val="22"/>
          <w:szCs w:val="22"/>
        </w:rPr>
        <w:t xml:space="preserve">ll the data will be </w:t>
      </w:r>
      <w:r w:rsidRPr="0006342D">
        <w:rPr>
          <w:rFonts w:ascii="Times New Roman" w:hAnsi="Times New Roman" w:cs="Times New Roman"/>
          <w:sz w:val="22"/>
          <w:szCs w:val="22"/>
        </w:rPr>
        <w:t>separated from your identifiers and linked with a code</w:t>
      </w:r>
      <w:r w:rsidR="00F33310" w:rsidRPr="0006342D">
        <w:rPr>
          <w:rFonts w:ascii="Times New Roman" w:hAnsi="Times New Roman" w:cs="Times New Roman"/>
          <w:sz w:val="22"/>
          <w:szCs w:val="22"/>
        </w:rPr>
        <w:t xml:space="preserve"> as soon as we download it, so nobody</w:t>
      </w:r>
      <w:r w:rsidR="00EB74E6">
        <w:rPr>
          <w:rFonts w:ascii="Times New Roman" w:hAnsi="Times New Roman" w:cs="Times New Roman"/>
          <w:sz w:val="22"/>
          <w:szCs w:val="22"/>
        </w:rPr>
        <w:t xml:space="preserve"> </w:t>
      </w:r>
      <w:r w:rsidRPr="0006342D">
        <w:rPr>
          <w:rFonts w:ascii="Times New Roman" w:hAnsi="Times New Roman" w:cs="Times New Roman"/>
          <w:sz w:val="22"/>
          <w:szCs w:val="22"/>
        </w:rPr>
        <w:t xml:space="preserve">should </w:t>
      </w:r>
      <w:r w:rsidR="00F33310" w:rsidRPr="0006342D">
        <w:rPr>
          <w:rFonts w:ascii="Times New Roman" w:hAnsi="Times New Roman" w:cs="Times New Roman"/>
          <w:sz w:val="22"/>
          <w:szCs w:val="22"/>
        </w:rPr>
        <w:t xml:space="preserve">be able to know whose </w:t>
      </w:r>
      <w:r w:rsidR="00276C20" w:rsidRPr="0006342D">
        <w:rPr>
          <w:rFonts w:ascii="Times New Roman" w:hAnsi="Times New Roman" w:cs="Times New Roman"/>
          <w:sz w:val="22"/>
          <w:szCs w:val="22"/>
        </w:rPr>
        <w:t>data we are looking at</w:t>
      </w:r>
      <w:r w:rsidR="00F33310" w:rsidRPr="0006342D">
        <w:rPr>
          <w:rFonts w:ascii="Times New Roman" w:hAnsi="Times New Roman" w:cs="Times New Roman"/>
          <w:sz w:val="22"/>
          <w:szCs w:val="22"/>
        </w:rPr>
        <w:t>, except for the person downloading the data</w:t>
      </w:r>
      <w:r w:rsidR="00276C20" w:rsidRPr="0006342D">
        <w:rPr>
          <w:rFonts w:ascii="Times New Roman" w:hAnsi="Times New Roman" w:cs="Times New Roman"/>
          <w:sz w:val="22"/>
          <w:szCs w:val="22"/>
        </w:rPr>
        <w:t xml:space="preserve"> </w:t>
      </w:r>
      <w:r w:rsidR="00F33310" w:rsidRPr="0006342D">
        <w:rPr>
          <w:rFonts w:ascii="Times New Roman" w:hAnsi="Times New Roman" w:cs="Times New Roman"/>
          <w:sz w:val="22"/>
          <w:szCs w:val="22"/>
        </w:rPr>
        <w:t>and de-identifying it, which will be a postdoc in my lab, or myself.</w:t>
      </w:r>
      <w:r w:rsidR="00276C20" w:rsidRPr="0006342D">
        <w:rPr>
          <w:rFonts w:ascii="Times New Roman" w:hAnsi="Times New Roman" w:cs="Times New Roman"/>
          <w:sz w:val="22"/>
          <w:szCs w:val="22"/>
        </w:rPr>
        <w:t xml:space="preserve"> We also understand privacy concerns associated with downloading and sharing your email data – we have protocols in place to protect your privacy and are happy to provide more information on this if you are interested in participating.</w:t>
      </w:r>
    </w:p>
    <w:p w14:paraId="5C3D8441" w14:textId="77777777" w:rsidR="00F33310" w:rsidRPr="0006342D" w:rsidRDefault="00F33310" w:rsidP="00F33310">
      <w:pPr>
        <w:rPr>
          <w:rFonts w:ascii="Times New Roman" w:hAnsi="Times New Roman" w:cs="Times New Roman"/>
          <w:sz w:val="22"/>
          <w:szCs w:val="22"/>
        </w:rPr>
      </w:pPr>
    </w:p>
    <w:p w14:paraId="240E6F65"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We think this is an important project because it could provide relevant information about how people deal</w:t>
      </w:r>
    </w:p>
    <w:p w14:paraId="58D4287E"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with such difficult situations, and how different household compositions (an initial questionnaire will</w:t>
      </w:r>
    </w:p>
    <w:p w14:paraId="5E224975" w14:textId="4B9E270C"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provide this information) can affect stay-at-home activity</w:t>
      </w:r>
      <w:r w:rsidR="00276C20" w:rsidRPr="0006342D">
        <w:rPr>
          <w:rFonts w:ascii="Times New Roman" w:hAnsi="Times New Roman" w:cs="Times New Roman"/>
          <w:sz w:val="22"/>
          <w:szCs w:val="22"/>
        </w:rPr>
        <w:t>, working habits and</w:t>
      </w:r>
      <w:r w:rsidRPr="0006342D">
        <w:rPr>
          <w:rFonts w:ascii="Times New Roman" w:hAnsi="Times New Roman" w:cs="Times New Roman"/>
          <w:sz w:val="22"/>
          <w:szCs w:val="22"/>
        </w:rPr>
        <w:t xml:space="preserve"> sleep patterns.</w:t>
      </w:r>
    </w:p>
    <w:p w14:paraId="0D4CDC4B" w14:textId="77777777" w:rsidR="00276C20" w:rsidRPr="0006342D" w:rsidRDefault="00276C20" w:rsidP="00F33310">
      <w:pPr>
        <w:rPr>
          <w:rFonts w:ascii="Times New Roman" w:hAnsi="Times New Roman" w:cs="Times New Roman"/>
          <w:sz w:val="22"/>
          <w:szCs w:val="22"/>
        </w:rPr>
      </w:pPr>
    </w:p>
    <w:p w14:paraId="0CD3A928" w14:textId="103C618D" w:rsidR="00D36FD7" w:rsidRPr="0006342D" w:rsidRDefault="00D36FD7" w:rsidP="00F33310">
      <w:pPr>
        <w:rPr>
          <w:rFonts w:ascii="Times New Roman" w:hAnsi="Times New Roman" w:cs="Times New Roman"/>
          <w:sz w:val="22"/>
          <w:szCs w:val="22"/>
        </w:rPr>
      </w:pPr>
      <w:r w:rsidRPr="00EB74E6">
        <w:rPr>
          <w:rFonts w:ascii="Times New Roman" w:hAnsi="Times New Roman" w:cs="Times New Roman"/>
          <w:sz w:val="22"/>
          <w:szCs w:val="22"/>
        </w:rPr>
        <w:t xml:space="preserve">If you have questions later about the research, or if you have been harmed by participating in this study, you can contact one of the researchers listed on this consent form.  If you have questions about your rights as a research subject, you can call the Human Subjects Division at (206) 543-0098 or call collect at (206) 221-5940.  </w:t>
      </w:r>
    </w:p>
    <w:p w14:paraId="24E211C5" w14:textId="77777777" w:rsidR="00D36FD7" w:rsidRPr="0006342D" w:rsidRDefault="00D36FD7" w:rsidP="00F33310">
      <w:pPr>
        <w:rPr>
          <w:rFonts w:ascii="Times New Roman" w:hAnsi="Times New Roman" w:cs="Times New Roman"/>
          <w:sz w:val="22"/>
          <w:szCs w:val="22"/>
        </w:rPr>
      </w:pPr>
    </w:p>
    <w:p w14:paraId="6468E59E" w14:textId="2F0D1B6E"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Please feel free to distribute widely. Those who are interested in participating please contact the research</w:t>
      </w:r>
    </w:p>
    <w:p w14:paraId="273DCF9E" w14:textId="07A1019C" w:rsidR="00F33310" w:rsidRDefault="00EE4436" w:rsidP="00F33310">
      <w:pPr>
        <w:rPr>
          <w:ins w:id="88" w:author="Leandro Casiraghi [2]" w:date="2021-07-14T12:18:00Z"/>
          <w:rFonts w:ascii="Times New Roman" w:hAnsi="Times New Roman" w:cs="Times New Roman"/>
          <w:sz w:val="22"/>
          <w:szCs w:val="22"/>
        </w:rPr>
      </w:pPr>
      <w:r w:rsidRPr="0006342D">
        <w:rPr>
          <w:rFonts w:ascii="Times New Roman" w:hAnsi="Times New Roman" w:cs="Times New Roman"/>
          <w:sz w:val="22"/>
          <w:szCs w:val="22"/>
        </w:rPr>
        <w:t>T</w:t>
      </w:r>
      <w:r w:rsidR="00F33310" w:rsidRPr="0006342D">
        <w:rPr>
          <w:rFonts w:ascii="Times New Roman" w:hAnsi="Times New Roman" w:cs="Times New Roman"/>
          <w:sz w:val="22"/>
          <w:szCs w:val="22"/>
        </w:rPr>
        <w:t>eam</w:t>
      </w:r>
      <w:ins w:id="89" w:author="Leandro Casiraghi [2]" w:date="2021-07-14T12:18:00Z">
        <w:r>
          <w:rPr>
            <w:rFonts w:ascii="Times New Roman" w:hAnsi="Times New Roman" w:cs="Times New Roman"/>
            <w:sz w:val="22"/>
            <w:szCs w:val="22"/>
          </w:rPr>
          <w:t xml:space="preserve"> or head straight to the study’s webpage</w:t>
        </w:r>
      </w:ins>
      <w:r w:rsidR="00F33310" w:rsidRPr="0006342D">
        <w:rPr>
          <w:rFonts w:ascii="Times New Roman" w:hAnsi="Times New Roman" w:cs="Times New Roman"/>
          <w:sz w:val="22"/>
          <w:szCs w:val="22"/>
        </w:rPr>
        <w:t>:</w:t>
      </w:r>
    </w:p>
    <w:p w14:paraId="46C77AAA" w14:textId="6DB9A00D" w:rsidR="00EE4436" w:rsidRDefault="00EE4436" w:rsidP="00F33310">
      <w:pPr>
        <w:rPr>
          <w:ins w:id="90" w:author="Leandro Casiraghi [2]" w:date="2021-07-14T12:18:00Z"/>
          <w:rFonts w:ascii="Times New Roman" w:hAnsi="Times New Roman" w:cs="Times New Roman"/>
          <w:sz w:val="22"/>
          <w:szCs w:val="22"/>
        </w:rPr>
      </w:pPr>
    </w:p>
    <w:p w14:paraId="053DF9D4" w14:textId="35A5EB18" w:rsidR="00EE4436" w:rsidRPr="0006342D" w:rsidRDefault="00EE4436" w:rsidP="00F33310">
      <w:pPr>
        <w:rPr>
          <w:rFonts w:ascii="Times New Roman" w:hAnsi="Times New Roman" w:cs="Times New Roman"/>
          <w:sz w:val="22"/>
          <w:szCs w:val="22"/>
        </w:rPr>
      </w:pPr>
      <w:ins w:id="91" w:author="Leandro Casiraghi [2]" w:date="2021-07-14T12:18:00Z">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EE4436">
          <w:rPr>
            <w:rFonts w:ascii="Times New Roman" w:hAnsi="Times New Roman" w:cs="Times New Roman"/>
            <w:sz w:val="22"/>
            <w:szCs w:val="22"/>
          </w:rPr>
          <w:instrText>https://delaiglesialab.github.io/DigitalRhythmsProject/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FE0A2E">
          <w:rPr>
            <w:rStyle w:val="Hyperlink"/>
            <w:rFonts w:ascii="Times New Roman" w:hAnsi="Times New Roman" w:cs="Times New Roman"/>
            <w:sz w:val="22"/>
            <w:szCs w:val="22"/>
          </w:rPr>
          <w:t>https://delaiglesialab.github.io/DigitalRhythmsProject/</w:t>
        </w:r>
        <w:r>
          <w:rPr>
            <w:rFonts w:ascii="Times New Roman" w:hAnsi="Times New Roman" w:cs="Times New Roman"/>
            <w:sz w:val="22"/>
            <w:szCs w:val="22"/>
          </w:rPr>
          <w:fldChar w:fldCharType="end"/>
        </w:r>
      </w:ins>
    </w:p>
    <w:p w14:paraId="5259ACBC" w14:textId="77777777" w:rsidR="00276C20" w:rsidRPr="0006342D" w:rsidRDefault="00276C20" w:rsidP="00F33310">
      <w:pPr>
        <w:rPr>
          <w:rFonts w:ascii="Times New Roman" w:hAnsi="Times New Roman" w:cs="Times New Roman"/>
          <w:sz w:val="22"/>
          <w:szCs w:val="22"/>
        </w:rPr>
      </w:pPr>
    </w:p>
    <w:p w14:paraId="0952A57C" w14:textId="6466B50A" w:rsidR="00F33310" w:rsidRPr="00B23D21" w:rsidRDefault="00276C20" w:rsidP="00F33310">
      <w:pPr>
        <w:rPr>
          <w:rFonts w:ascii="Times New Roman" w:hAnsi="Times New Roman" w:cs="Times New Roman"/>
          <w:sz w:val="22"/>
          <w:szCs w:val="22"/>
          <w:lang w:val="es-AR"/>
          <w:rPrChange w:id="92" w:author="Leandro Casiraghi" w:date="2021-06-23T11:08:00Z">
            <w:rPr>
              <w:rFonts w:ascii="Times New Roman" w:hAnsi="Times New Roman" w:cs="Times New Roman"/>
              <w:sz w:val="22"/>
              <w:szCs w:val="22"/>
            </w:rPr>
          </w:rPrChange>
        </w:rPr>
      </w:pPr>
      <w:del w:id="93" w:author="Leandro Casiraghi" w:date="2021-06-03T14:17:00Z">
        <w:r w:rsidRPr="00B23D21" w:rsidDel="00BC6DE9">
          <w:rPr>
            <w:rFonts w:ascii="Times New Roman" w:hAnsi="Times New Roman" w:cs="Times New Roman"/>
            <w:sz w:val="22"/>
            <w:szCs w:val="22"/>
            <w:lang w:val="es-AR"/>
            <w:rPrChange w:id="94" w:author="Leandro Casiraghi" w:date="2021-06-23T11:08:00Z">
              <w:rPr>
                <w:rFonts w:ascii="Times New Roman" w:hAnsi="Times New Roman" w:cs="Times New Roman"/>
                <w:sz w:val="22"/>
                <w:szCs w:val="22"/>
              </w:rPr>
            </w:rPrChange>
          </w:rPr>
          <w:delText>Ray Sanchez</w:delText>
        </w:r>
        <w:r w:rsidR="00F33310" w:rsidRPr="00B23D21" w:rsidDel="00BC6DE9">
          <w:rPr>
            <w:rFonts w:ascii="Times New Roman" w:hAnsi="Times New Roman" w:cs="Times New Roman"/>
            <w:sz w:val="22"/>
            <w:szCs w:val="22"/>
            <w:lang w:val="es-AR"/>
            <w:rPrChange w:id="95" w:author="Leandro Casiraghi" w:date="2021-06-23T11:08:00Z">
              <w:rPr>
                <w:rFonts w:ascii="Times New Roman" w:hAnsi="Times New Roman" w:cs="Times New Roman"/>
                <w:sz w:val="22"/>
                <w:szCs w:val="22"/>
              </w:rPr>
            </w:rPrChange>
          </w:rPr>
          <w:delText xml:space="preserve">: </w:delText>
        </w:r>
      </w:del>
      <w:ins w:id="96" w:author="Marya Kinsler" w:date="2020-06-02T10:37:00Z">
        <w:del w:id="97" w:author="Leandro Casiraghi" w:date="2021-06-03T14:17:00Z">
          <w:r w:rsidR="0006342D" w:rsidDel="00BC6DE9">
            <w:rPr>
              <w:rFonts w:ascii="Times New Roman" w:hAnsi="Times New Roman" w:cs="Times New Roman"/>
              <w:sz w:val="22"/>
              <w:szCs w:val="22"/>
            </w:rPr>
            <w:fldChar w:fldCharType="begin"/>
          </w:r>
          <w:r w:rsidR="0006342D" w:rsidRPr="00B23D21" w:rsidDel="00BC6DE9">
            <w:rPr>
              <w:rFonts w:ascii="Times New Roman" w:hAnsi="Times New Roman" w:cs="Times New Roman"/>
              <w:sz w:val="22"/>
              <w:szCs w:val="22"/>
              <w:lang w:val="es-AR"/>
              <w:rPrChange w:id="98" w:author="Leandro Casiraghi" w:date="2021-06-23T11:08:00Z">
                <w:rPr>
                  <w:rFonts w:ascii="Times New Roman" w:hAnsi="Times New Roman" w:cs="Times New Roman"/>
                  <w:sz w:val="22"/>
                  <w:szCs w:val="22"/>
                </w:rPr>
              </w:rPrChange>
            </w:rPr>
            <w:delInstrText xml:space="preserve"> HYPERLINK "mailto:</w:delInstrText>
          </w:r>
        </w:del>
      </w:ins>
      <w:del w:id="99" w:author="Leandro Casiraghi" w:date="2021-06-03T14:17:00Z">
        <w:r w:rsidR="0006342D" w:rsidRPr="00B23D21" w:rsidDel="00BC6DE9">
          <w:rPr>
            <w:rFonts w:ascii="Times New Roman" w:hAnsi="Times New Roman" w:cs="Times New Roman"/>
            <w:sz w:val="22"/>
            <w:szCs w:val="22"/>
            <w:lang w:val="es-AR"/>
            <w:rPrChange w:id="100" w:author="Leandro Casiraghi" w:date="2021-06-23T11:08:00Z">
              <w:rPr>
                <w:rFonts w:ascii="Times New Roman" w:hAnsi="Times New Roman" w:cs="Times New Roman"/>
                <w:sz w:val="22"/>
                <w:szCs w:val="22"/>
              </w:rPr>
            </w:rPrChange>
          </w:rPr>
          <w:delInstrText>raysan53@uw.edu</w:delInstrText>
        </w:r>
      </w:del>
      <w:ins w:id="101" w:author="Marya Kinsler" w:date="2020-06-02T10:37:00Z">
        <w:del w:id="102" w:author="Leandro Casiraghi" w:date="2021-06-03T14:17:00Z">
          <w:r w:rsidR="0006342D" w:rsidRPr="00B23D21" w:rsidDel="00BC6DE9">
            <w:rPr>
              <w:rFonts w:ascii="Times New Roman" w:hAnsi="Times New Roman" w:cs="Times New Roman"/>
              <w:sz w:val="22"/>
              <w:szCs w:val="22"/>
              <w:lang w:val="es-AR"/>
              <w:rPrChange w:id="103" w:author="Leandro Casiraghi" w:date="2021-06-23T11:08:00Z">
                <w:rPr>
                  <w:rFonts w:ascii="Times New Roman" w:hAnsi="Times New Roman" w:cs="Times New Roman"/>
                  <w:sz w:val="22"/>
                  <w:szCs w:val="22"/>
                </w:rPr>
              </w:rPrChange>
            </w:rPr>
            <w:delInstrText xml:space="preserve">" </w:delInstrText>
          </w:r>
          <w:r w:rsidR="0006342D" w:rsidDel="00BC6DE9">
            <w:rPr>
              <w:rFonts w:ascii="Times New Roman" w:hAnsi="Times New Roman" w:cs="Times New Roman"/>
              <w:sz w:val="22"/>
              <w:szCs w:val="22"/>
            </w:rPr>
            <w:fldChar w:fldCharType="separate"/>
          </w:r>
        </w:del>
      </w:ins>
      <w:del w:id="104" w:author="Leandro Casiraghi" w:date="2021-06-03T14:17:00Z">
        <w:r w:rsidR="0006342D" w:rsidRPr="00B23D21" w:rsidDel="00BC6DE9">
          <w:rPr>
            <w:rStyle w:val="Hyperlink"/>
            <w:lang w:val="es-AR"/>
            <w:rPrChange w:id="105" w:author="Leandro Casiraghi" w:date="2021-06-23T11:08:00Z">
              <w:rPr>
                <w:rStyle w:val="Hyperlink"/>
              </w:rPr>
            </w:rPrChange>
          </w:rPr>
          <w:delText>raysan53@uw.edu</w:delText>
        </w:r>
      </w:del>
      <w:ins w:id="106" w:author="Marya Kinsler" w:date="2020-06-02T10:37:00Z">
        <w:del w:id="107" w:author="Leandro Casiraghi" w:date="2021-06-03T14:17:00Z">
          <w:r w:rsidR="0006342D" w:rsidDel="00BC6DE9">
            <w:rPr>
              <w:rFonts w:ascii="Times New Roman" w:hAnsi="Times New Roman" w:cs="Times New Roman"/>
              <w:sz w:val="22"/>
              <w:szCs w:val="22"/>
            </w:rPr>
            <w:fldChar w:fldCharType="end"/>
          </w:r>
          <w:r w:rsidR="0006342D" w:rsidRPr="00B23D21" w:rsidDel="00BC6DE9">
            <w:rPr>
              <w:rFonts w:ascii="Times New Roman" w:hAnsi="Times New Roman" w:cs="Times New Roman"/>
              <w:sz w:val="22"/>
              <w:szCs w:val="22"/>
              <w:lang w:val="es-AR"/>
              <w:rPrChange w:id="108" w:author="Leandro Casiraghi" w:date="2021-06-23T11:08:00Z">
                <w:rPr>
                  <w:rFonts w:ascii="Times New Roman" w:hAnsi="Times New Roman" w:cs="Times New Roman"/>
                  <w:sz w:val="22"/>
                  <w:szCs w:val="22"/>
                </w:rPr>
              </w:rPrChange>
            </w:rPr>
            <w:delText xml:space="preserve"> </w:delText>
          </w:r>
        </w:del>
      </w:ins>
      <w:ins w:id="109" w:author="Leandro Casiraghi" w:date="2021-06-03T14:17:00Z">
        <w:r w:rsidR="00BC6DE9" w:rsidRPr="00B23D21">
          <w:rPr>
            <w:rFonts w:ascii="Times New Roman" w:hAnsi="Times New Roman" w:cs="Times New Roman"/>
            <w:sz w:val="22"/>
            <w:szCs w:val="22"/>
            <w:lang w:val="es-AR"/>
          </w:rPr>
          <w:t>Leandro Casiraghi: lcasira@u</w:t>
        </w:r>
        <w:r w:rsidR="00BC6DE9" w:rsidRPr="00B23D21">
          <w:rPr>
            <w:rFonts w:ascii="Times New Roman" w:hAnsi="Times New Roman" w:cs="Times New Roman"/>
            <w:sz w:val="22"/>
            <w:szCs w:val="22"/>
            <w:lang w:val="es-AR"/>
            <w:rPrChange w:id="110" w:author="Leandro Casiraghi" w:date="2021-06-23T11:08:00Z">
              <w:rPr>
                <w:rFonts w:ascii="Times New Roman" w:hAnsi="Times New Roman" w:cs="Times New Roman"/>
                <w:sz w:val="22"/>
                <w:szCs w:val="22"/>
              </w:rPr>
            </w:rPrChange>
          </w:rPr>
          <w:t>w.edu</w:t>
        </w:r>
      </w:ins>
    </w:p>
    <w:p w14:paraId="42A34BA8" w14:textId="5A71C02B" w:rsidR="00F33310" w:rsidRPr="00BC6DE9" w:rsidRDefault="00F33310" w:rsidP="00F33310">
      <w:pPr>
        <w:rPr>
          <w:rFonts w:ascii="Times New Roman" w:hAnsi="Times New Roman" w:cs="Times New Roman"/>
          <w:sz w:val="22"/>
          <w:szCs w:val="22"/>
          <w:lang w:val="es-AR"/>
          <w:rPrChange w:id="111" w:author="Leandro Casiraghi" w:date="2021-06-03T14:11:00Z">
            <w:rPr>
              <w:rFonts w:ascii="Times New Roman" w:hAnsi="Times New Roman" w:cs="Times New Roman"/>
              <w:sz w:val="22"/>
              <w:szCs w:val="22"/>
            </w:rPr>
          </w:rPrChange>
        </w:rPr>
      </w:pPr>
      <w:r w:rsidRPr="00BC6DE9">
        <w:rPr>
          <w:rFonts w:ascii="Times New Roman" w:hAnsi="Times New Roman" w:cs="Times New Roman"/>
          <w:sz w:val="22"/>
          <w:szCs w:val="22"/>
          <w:lang w:val="es-AR"/>
          <w:rPrChange w:id="112" w:author="Leandro Casiraghi" w:date="2021-06-03T14:11:00Z">
            <w:rPr>
              <w:rFonts w:ascii="Times New Roman" w:hAnsi="Times New Roman" w:cs="Times New Roman"/>
              <w:sz w:val="22"/>
              <w:szCs w:val="22"/>
            </w:rPr>
          </w:rPrChange>
        </w:rPr>
        <w:t xml:space="preserve">Horacio de la Iglesia: </w:t>
      </w:r>
      <w:ins w:id="113" w:author="Marya Kinsler" w:date="2020-06-02T10:37:00Z">
        <w:del w:id="114" w:author="Leandro Casiraghi [2]" w:date="2021-07-14T12:18:00Z">
          <w:r w:rsidR="0006342D" w:rsidDel="00EE4436">
            <w:rPr>
              <w:rFonts w:ascii="Times New Roman" w:hAnsi="Times New Roman" w:cs="Times New Roman"/>
              <w:sz w:val="22"/>
              <w:szCs w:val="22"/>
            </w:rPr>
            <w:fldChar w:fldCharType="begin"/>
          </w:r>
          <w:r w:rsidR="0006342D" w:rsidRPr="00BC6DE9" w:rsidDel="00EE4436">
            <w:rPr>
              <w:rFonts w:ascii="Times New Roman" w:hAnsi="Times New Roman" w:cs="Times New Roman"/>
              <w:sz w:val="22"/>
              <w:szCs w:val="22"/>
              <w:lang w:val="es-AR"/>
              <w:rPrChange w:id="115" w:author="Leandro Casiraghi" w:date="2021-06-03T14:11:00Z">
                <w:rPr>
                  <w:rFonts w:ascii="Times New Roman" w:hAnsi="Times New Roman" w:cs="Times New Roman"/>
                  <w:sz w:val="22"/>
                  <w:szCs w:val="22"/>
                </w:rPr>
              </w:rPrChange>
            </w:rPr>
            <w:delInstrText xml:space="preserve"> HYPERLINK "mailto:</w:delInstrText>
          </w:r>
        </w:del>
      </w:ins>
      <w:del w:id="116" w:author="Leandro Casiraghi [2]" w:date="2021-07-14T12:18:00Z">
        <w:r w:rsidR="0006342D" w:rsidRPr="00BC6DE9" w:rsidDel="00EE4436">
          <w:rPr>
            <w:rFonts w:ascii="Times New Roman" w:hAnsi="Times New Roman" w:cs="Times New Roman"/>
            <w:sz w:val="22"/>
            <w:szCs w:val="22"/>
            <w:lang w:val="es-AR"/>
            <w:rPrChange w:id="117" w:author="Leandro Casiraghi" w:date="2021-06-03T14:11:00Z">
              <w:rPr>
                <w:rFonts w:ascii="Times New Roman" w:hAnsi="Times New Roman" w:cs="Times New Roman"/>
                <w:sz w:val="22"/>
                <w:szCs w:val="22"/>
              </w:rPr>
            </w:rPrChange>
          </w:rPr>
          <w:delInstrText>horaciod@uw.edu</w:delInstrText>
        </w:r>
      </w:del>
      <w:ins w:id="118" w:author="Marya Kinsler" w:date="2020-06-02T10:37:00Z">
        <w:del w:id="119" w:author="Leandro Casiraghi [2]" w:date="2021-07-14T12:18:00Z">
          <w:r w:rsidR="0006342D" w:rsidRPr="00BC6DE9" w:rsidDel="00EE4436">
            <w:rPr>
              <w:rFonts w:ascii="Times New Roman" w:hAnsi="Times New Roman" w:cs="Times New Roman"/>
              <w:sz w:val="22"/>
              <w:szCs w:val="22"/>
              <w:lang w:val="es-AR"/>
              <w:rPrChange w:id="120" w:author="Leandro Casiraghi" w:date="2021-06-03T14:11:00Z">
                <w:rPr>
                  <w:rFonts w:ascii="Times New Roman" w:hAnsi="Times New Roman" w:cs="Times New Roman"/>
                  <w:sz w:val="22"/>
                  <w:szCs w:val="22"/>
                </w:rPr>
              </w:rPrChange>
            </w:rPr>
            <w:delInstrText xml:space="preserve">" </w:delInstrText>
          </w:r>
          <w:r w:rsidR="0006342D" w:rsidDel="00EE4436">
            <w:rPr>
              <w:rFonts w:ascii="Times New Roman" w:hAnsi="Times New Roman" w:cs="Times New Roman"/>
              <w:sz w:val="22"/>
              <w:szCs w:val="22"/>
            </w:rPr>
            <w:fldChar w:fldCharType="separate"/>
          </w:r>
        </w:del>
      </w:ins>
      <w:del w:id="121" w:author="Leandro Casiraghi [2]" w:date="2021-07-14T12:18:00Z">
        <w:r w:rsidR="0006342D" w:rsidRPr="00EE4436" w:rsidDel="00EE4436">
          <w:rPr>
            <w:lang w:val="es-AR"/>
            <w:rPrChange w:id="122" w:author="Leandro Casiraghi [2]" w:date="2021-07-14T12:18:00Z">
              <w:rPr>
                <w:rStyle w:val="Hyperlink"/>
                <w:rFonts w:ascii="Times New Roman" w:hAnsi="Times New Roman" w:cs="Times New Roman"/>
                <w:sz w:val="22"/>
                <w:szCs w:val="22"/>
              </w:rPr>
            </w:rPrChange>
          </w:rPr>
          <w:delText>horaciod@uw.edu</w:delText>
        </w:r>
      </w:del>
      <w:ins w:id="123" w:author="Marya Kinsler" w:date="2020-06-02T10:37:00Z">
        <w:del w:id="124" w:author="Leandro Casiraghi [2]" w:date="2021-07-14T12:18:00Z">
          <w:r w:rsidR="0006342D" w:rsidDel="00EE4436">
            <w:rPr>
              <w:rFonts w:ascii="Times New Roman" w:hAnsi="Times New Roman" w:cs="Times New Roman"/>
              <w:sz w:val="22"/>
              <w:szCs w:val="22"/>
            </w:rPr>
            <w:fldChar w:fldCharType="end"/>
          </w:r>
        </w:del>
      </w:ins>
      <w:ins w:id="125" w:author="Leandro Casiraghi [2]" w:date="2021-07-14T12:18:00Z">
        <w:r w:rsidR="00EE4436" w:rsidRPr="00EE4436">
          <w:rPr>
            <w:lang w:val="es-AR"/>
            <w:rPrChange w:id="126" w:author="Leandro Casiraghi [2]" w:date="2021-07-14T12:18:00Z">
              <w:rPr>
                <w:rStyle w:val="Hyperlink"/>
                <w:rFonts w:ascii="Times New Roman" w:hAnsi="Times New Roman" w:cs="Times New Roman"/>
                <w:sz w:val="22"/>
                <w:szCs w:val="22"/>
              </w:rPr>
            </w:rPrChange>
          </w:rPr>
          <w:t>horaciod@uw.edu</w:t>
        </w:r>
      </w:ins>
      <w:ins w:id="127" w:author="Marya Kinsler" w:date="2020-06-02T10:37:00Z">
        <w:r w:rsidR="0006342D" w:rsidRPr="00BC6DE9">
          <w:rPr>
            <w:rFonts w:ascii="Times New Roman" w:hAnsi="Times New Roman" w:cs="Times New Roman"/>
            <w:sz w:val="22"/>
            <w:szCs w:val="22"/>
            <w:lang w:val="es-AR"/>
            <w:rPrChange w:id="128" w:author="Leandro Casiraghi" w:date="2021-06-03T14:11:00Z">
              <w:rPr>
                <w:rFonts w:ascii="Times New Roman" w:hAnsi="Times New Roman" w:cs="Times New Roman"/>
                <w:sz w:val="22"/>
                <w:szCs w:val="22"/>
              </w:rPr>
            </w:rPrChange>
          </w:rPr>
          <w:t xml:space="preserve"> </w:t>
        </w:r>
      </w:ins>
    </w:p>
    <w:p w14:paraId="0D9A3C0F" w14:textId="77777777" w:rsidR="00F33310" w:rsidRPr="00BC6DE9" w:rsidRDefault="00F33310" w:rsidP="00F33310">
      <w:pPr>
        <w:rPr>
          <w:rFonts w:ascii="Times New Roman" w:hAnsi="Times New Roman" w:cs="Times New Roman"/>
          <w:sz w:val="22"/>
          <w:szCs w:val="22"/>
          <w:lang w:val="es-AR"/>
          <w:rPrChange w:id="129" w:author="Leandro Casiraghi" w:date="2021-06-03T14:11:00Z">
            <w:rPr>
              <w:rFonts w:ascii="Times New Roman" w:hAnsi="Times New Roman" w:cs="Times New Roman"/>
              <w:sz w:val="22"/>
              <w:szCs w:val="22"/>
            </w:rPr>
          </w:rPrChange>
        </w:rPr>
      </w:pPr>
    </w:p>
    <w:p w14:paraId="0817F530" w14:textId="06D2272B"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Thank you!</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2]">
    <w15:presenceInfo w15:providerId="Windows Live" w15:userId="087e38b1b144aeb0"/>
  </w15:person>
  <w15:person w15:author="Leandro Casiraghi">
    <w15:presenceInfo w15:providerId="None" w15:userId="Leandro Casiraghi"/>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D6DD9"/>
    <w:rsid w:val="003E545E"/>
    <w:rsid w:val="0051517B"/>
    <w:rsid w:val="00687746"/>
    <w:rsid w:val="009B033F"/>
    <w:rsid w:val="00AF30C6"/>
    <w:rsid w:val="00B23D21"/>
    <w:rsid w:val="00B51A32"/>
    <w:rsid w:val="00BC6DE9"/>
    <w:rsid w:val="00C35745"/>
    <w:rsid w:val="00C82860"/>
    <w:rsid w:val="00CA336D"/>
    <w:rsid w:val="00CA73A6"/>
    <w:rsid w:val="00D23D51"/>
    <w:rsid w:val="00D36FD7"/>
    <w:rsid w:val="00D7097B"/>
    <w:rsid w:val="00E77532"/>
    <w:rsid w:val="00EB74E6"/>
    <w:rsid w:val="00EE443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 w:type="character" w:styleId="FollowedHyperlink">
    <w:name w:val="FollowedHyperlink"/>
    <w:basedOn w:val="DefaultParagraphFont"/>
    <w:uiPriority w:val="99"/>
    <w:semiHidden/>
    <w:unhideWhenUsed/>
    <w:rsid w:val="00C82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8</cp:revision>
  <dcterms:created xsi:type="dcterms:W3CDTF">2021-06-23T18:22:00Z</dcterms:created>
  <dcterms:modified xsi:type="dcterms:W3CDTF">2021-09-20T20:46:00Z</dcterms:modified>
</cp:coreProperties>
</file>
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Look w:val="04A0" w:firstRow="1" w:lastRow="0" w:firstColumn="1" w:lastColumn="0" w:noHBand="0" w:noVBand="1"/>
        <w:tblCaption w:val="APPLICATION: I R B Protocol"/>
        <w:tblDescription w:val="This is the header for the IRB protocol form"/>
      </w:tblPr>
      <w:tblGrid>
        <w:gridCol w:w="5636"/>
        <w:gridCol w:w="5056"/>
      </w:tblGrid>
      <w:tr w:rsidR="00577EF1" w14:paraId="16315C15" w14:textId="77777777" w:rsidTr="0045614B">
        <w:trPr>
          <w:trHeight w:val="872"/>
          <w:tblHeader/>
        </w:trPr>
        <w:tc>
          <w:tcPr>
            <w:tcW w:w="5670" w:type="dxa"/>
            <w:tcBorders>
              <w:top w:val="nil"/>
              <w:left w:val="nil"/>
              <w:bottom w:val="nil"/>
              <w:right w:val="nil"/>
            </w:tcBorders>
            <w:vAlign w:val="center"/>
          </w:tcPr>
          <w:p w14:paraId="16315C13" w14:textId="77777777" w:rsidR="00577EF1" w:rsidRDefault="00577EF1" w:rsidP="00181E95">
            <w:pPr>
              <w:tabs>
                <w:tab w:val="right" w:pos="9720"/>
              </w:tabs>
              <w:outlineLvl w:val="0"/>
              <w:rPr>
                <w:rFonts w:cs="Arial"/>
                <w:b/>
                <w:bCs/>
                <w:sz w:val="28"/>
                <w:szCs w:val="28"/>
              </w:rPr>
            </w:pPr>
            <w:r>
              <w:rPr>
                <w:noProof/>
              </w:rPr>
              <w:drawing>
                <wp:inline distT="0" distB="0" distL="0" distR="0" wp14:anchorId="16316500" wp14:editId="63865733">
                  <wp:extent cx="2488758" cy="302686"/>
                  <wp:effectExtent l="0" t="0" r="0" b="2540"/>
                  <wp:docPr id="1" name="Picture 1" descr="U W  and H S D logo" title="University of Washington Human Subjects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D graphic element - 300 dpi"/>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17491" cy="306181"/>
                          </a:xfrm>
                          <a:prstGeom prst="rect">
                            <a:avLst/>
                          </a:prstGeom>
                          <a:noFill/>
                          <a:ln w="9525">
                            <a:noFill/>
                            <a:miter lim="800000"/>
                            <a:headEnd/>
                            <a:tailEnd/>
                          </a:ln>
                        </pic:spPr>
                      </pic:pic>
                    </a:graphicData>
                  </a:graphic>
                </wp:inline>
              </w:drawing>
            </w:r>
          </w:p>
        </w:tc>
        <w:tc>
          <w:tcPr>
            <w:tcW w:w="5130" w:type="dxa"/>
            <w:tcBorders>
              <w:top w:val="nil"/>
              <w:left w:val="nil"/>
              <w:bottom w:val="nil"/>
              <w:right w:val="nil"/>
            </w:tcBorders>
            <w:vAlign w:val="center"/>
          </w:tcPr>
          <w:p w14:paraId="16315C14" w14:textId="77777777" w:rsidR="00577EF1" w:rsidRPr="00141D9D" w:rsidRDefault="00577EF1" w:rsidP="00577EF1">
            <w:pPr>
              <w:tabs>
                <w:tab w:val="right" w:pos="9720"/>
              </w:tabs>
              <w:jc w:val="right"/>
              <w:outlineLvl w:val="0"/>
              <w:rPr>
                <w:rFonts w:asciiTheme="minorHAnsi" w:hAnsiTheme="minorHAnsi" w:cstheme="minorHAnsi"/>
                <w:b/>
                <w:bCs/>
                <w:sz w:val="28"/>
                <w:szCs w:val="32"/>
              </w:rPr>
            </w:pPr>
            <w:r w:rsidRPr="00B3202A">
              <w:rPr>
                <w:rFonts w:asciiTheme="minorHAnsi" w:hAnsiTheme="minorHAnsi" w:cstheme="minorHAnsi"/>
                <w:b/>
                <w:bCs/>
                <w:i/>
                <w:sz w:val="28"/>
                <w:szCs w:val="32"/>
              </w:rPr>
              <w:t>ZIPLINE</w:t>
            </w:r>
            <w:r>
              <w:rPr>
                <w:rFonts w:asciiTheme="minorHAnsi" w:hAnsiTheme="minorHAnsi" w:cstheme="minorHAnsi"/>
                <w:b/>
                <w:bCs/>
                <w:sz w:val="28"/>
                <w:szCs w:val="32"/>
              </w:rPr>
              <w:t xml:space="preserve"> APPLICATION: IRB Protocol</w:t>
            </w:r>
          </w:p>
        </w:tc>
      </w:tr>
      <w:tr w:rsidR="00577EF1" w14:paraId="16315C17" w14:textId="77777777" w:rsidTr="00181E95">
        <w:trPr>
          <w:trHeight w:val="297"/>
        </w:trPr>
        <w:tc>
          <w:tcPr>
            <w:tcW w:w="10800" w:type="dxa"/>
            <w:gridSpan w:val="2"/>
            <w:tcBorders>
              <w:top w:val="nil"/>
              <w:left w:val="nil"/>
              <w:bottom w:val="nil"/>
              <w:right w:val="nil"/>
            </w:tcBorders>
            <w:shd w:val="clear" w:color="auto" w:fill="7A9BBC"/>
            <w:vAlign w:val="center"/>
          </w:tcPr>
          <w:p w14:paraId="16315C16" w14:textId="77777777" w:rsidR="00577EF1" w:rsidRPr="00551486" w:rsidRDefault="00577EF1" w:rsidP="00181E95">
            <w:pPr>
              <w:tabs>
                <w:tab w:val="right" w:pos="9720"/>
              </w:tabs>
              <w:jc w:val="right"/>
              <w:outlineLvl w:val="0"/>
              <w:rPr>
                <w:rFonts w:asciiTheme="minorHAnsi" w:hAnsiTheme="minorHAnsi" w:cstheme="minorHAnsi"/>
                <w:b/>
                <w:bCs/>
                <w:sz w:val="24"/>
                <w:szCs w:val="24"/>
              </w:rPr>
            </w:pPr>
          </w:p>
        </w:tc>
      </w:tr>
      <w:tr w:rsidR="00577EF1" w14:paraId="16315C19" w14:textId="77777777" w:rsidTr="00160F53">
        <w:trPr>
          <w:trHeight w:val="180"/>
        </w:trPr>
        <w:tc>
          <w:tcPr>
            <w:tcW w:w="10800" w:type="dxa"/>
            <w:gridSpan w:val="2"/>
            <w:tcBorders>
              <w:top w:val="nil"/>
              <w:left w:val="nil"/>
              <w:bottom w:val="nil"/>
              <w:right w:val="nil"/>
            </w:tcBorders>
            <w:shd w:val="clear" w:color="auto" w:fill="1F5A87"/>
            <w:vAlign w:val="center"/>
          </w:tcPr>
          <w:p w14:paraId="16315C18" w14:textId="77777777" w:rsidR="00577EF1" w:rsidRPr="00141D9D" w:rsidRDefault="00577EF1" w:rsidP="00181E95">
            <w:pPr>
              <w:tabs>
                <w:tab w:val="right" w:pos="9720"/>
              </w:tabs>
              <w:jc w:val="right"/>
              <w:outlineLvl w:val="0"/>
              <w:rPr>
                <w:rFonts w:asciiTheme="minorHAnsi" w:hAnsiTheme="minorHAnsi" w:cstheme="minorHAnsi"/>
                <w:b/>
                <w:bCs/>
                <w:sz w:val="14"/>
                <w:szCs w:val="32"/>
              </w:rPr>
            </w:pPr>
          </w:p>
        </w:tc>
      </w:tr>
    </w:tbl>
    <w:p w14:paraId="16315C1A" w14:textId="5458C4B5" w:rsidR="009D5EAE" w:rsidRDefault="009D5EAE"/>
    <w:p w14:paraId="6C7F3456" w14:textId="1C54E358" w:rsidR="00876A9C" w:rsidRDefault="00876A9C" w:rsidP="001D1DA5">
      <w:pPr>
        <w:ind w:left="360"/>
      </w:pPr>
      <w:r w:rsidRPr="00C36E69">
        <w:rPr>
          <w:sz w:val="20"/>
          <w:szCs w:val="20"/>
        </w:rPr>
        <w:t>The Human Subjects Division (HSD) strives to ensure that people with disabilities have access to all services and content.</w:t>
      </w:r>
      <w:r>
        <w:t xml:space="preserve"> </w:t>
      </w:r>
      <w:r w:rsidRPr="00C36E69">
        <w:rPr>
          <w:b/>
        </w:rPr>
        <w:t xml:space="preserve">If you </w:t>
      </w:r>
      <w:r w:rsidRPr="00ED2D27">
        <w:rPr>
          <w:b/>
        </w:rPr>
        <w:t>e</w:t>
      </w:r>
      <w:r w:rsidRPr="00876A9C">
        <w:rPr>
          <w:b/>
        </w:rPr>
        <w:t>xperience</w:t>
      </w:r>
      <w:r w:rsidRPr="00C36E69">
        <w:rPr>
          <w:b/>
        </w:rPr>
        <w:t xml:space="preserve"> any accessibility</w:t>
      </w:r>
      <w:r w:rsidR="007039DF" w:rsidRPr="007039DF">
        <w:rPr>
          <w:b/>
        </w:rPr>
        <w:t>-</w:t>
      </w:r>
      <w:r w:rsidRPr="00C36E69">
        <w:rPr>
          <w:b/>
        </w:rPr>
        <w:t xml:space="preserve">related issues with this form or any aspect of the application process, email </w:t>
      </w:r>
      <w:hyperlink r:id="rId12" w:history="1">
        <w:r w:rsidRPr="00C36E69">
          <w:rPr>
            <w:rStyle w:val="Hyperlink"/>
            <w:b/>
          </w:rPr>
          <w:t>hsdinfo@uw.edu</w:t>
        </w:r>
      </w:hyperlink>
      <w:r w:rsidRPr="00C36E69">
        <w:rPr>
          <w:b/>
        </w:rPr>
        <w:t xml:space="preserve"> for assistance.</w:t>
      </w:r>
    </w:p>
    <w:p w14:paraId="4739C90B" w14:textId="77777777" w:rsidR="00876A9C" w:rsidRDefault="00876A9C"/>
    <w:tbl>
      <w:tblPr>
        <w:tblStyle w:val="TableGrid"/>
        <w:tblW w:w="0" w:type="auto"/>
        <w:tblInd w:w="108" w:type="dxa"/>
        <w:tblLayout w:type="fixed"/>
        <w:tblLook w:val="04A0" w:firstRow="1" w:lastRow="0" w:firstColumn="1" w:lastColumn="0" w:noHBand="0" w:noVBand="1"/>
        <w:tblCaption w:val="Instructions"/>
        <w:tblDescription w:val="This table contains the instructions for completing this form."/>
      </w:tblPr>
      <w:tblGrid>
        <w:gridCol w:w="10800"/>
      </w:tblGrid>
      <w:tr w:rsidR="00577EF1" w14:paraId="16315C1C" w14:textId="77777777" w:rsidTr="0045614B">
        <w:trPr>
          <w:trHeight w:val="360"/>
          <w:tblHeader/>
        </w:trPr>
        <w:tc>
          <w:tcPr>
            <w:tcW w:w="10800" w:type="dxa"/>
            <w:tcBorders>
              <w:top w:val="nil"/>
              <w:left w:val="nil"/>
              <w:bottom w:val="nil"/>
              <w:right w:val="nil"/>
            </w:tcBorders>
            <w:shd w:val="clear" w:color="auto" w:fill="7A9BBC"/>
          </w:tcPr>
          <w:p w14:paraId="16315C1B" w14:textId="77777777" w:rsidR="00577EF1" w:rsidRPr="006774F1" w:rsidRDefault="00577EF1" w:rsidP="00181E95">
            <w:pPr>
              <w:pStyle w:val="NoSpacing"/>
              <w:shd w:val="clear" w:color="auto" w:fill="7A9BBC"/>
              <w:rPr>
                <w:rFonts w:cstheme="minorHAnsi"/>
                <w:color w:val="FFFFFF" w:themeColor="background1"/>
                <w:sz w:val="20"/>
                <w:szCs w:val="20"/>
              </w:rPr>
            </w:pPr>
            <w:r>
              <w:rPr>
                <w:rFonts w:cstheme="minorHAnsi"/>
                <w:b/>
                <w:color w:val="FFFFFF" w:themeColor="background1"/>
                <w:sz w:val="28"/>
                <w:szCs w:val="28"/>
              </w:rPr>
              <w:t>INSTRUCTIONS</w:t>
            </w:r>
          </w:p>
        </w:tc>
      </w:tr>
      <w:tr w:rsidR="00577EF1" w14:paraId="16315C24" w14:textId="77777777" w:rsidTr="00DE4DA5">
        <w:trPr>
          <w:trHeight w:val="2547"/>
        </w:trPr>
        <w:tc>
          <w:tcPr>
            <w:tcW w:w="10800" w:type="dxa"/>
            <w:tcBorders>
              <w:top w:val="nil"/>
              <w:left w:val="nil"/>
              <w:bottom w:val="nil"/>
              <w:right w:val="nil"/>
            </w:tcBorders>
            <w:shd w:val="clear" w:color="auto" w:fill="auto"/>
          </w:tcPr>
          <w:p w14:paraId="58F76F5E" w14:textId="08811E49" w:rsidR="00C10875" w:rsidRPr="00C10875" w:rsidRDefault="00C10875" w:rsidP="00577EF1">
            <w:pPr>
              <w:pStyle w:val="NoSpacing"/>
              <w:numPr>
                <w:ilvl w:val="0"/>
                <w:numId w:val="1"/>
              </w:numPr>
              <w:spacing w:before="120"/>
              <w:ind w:left="360"/>
              <w:rPr>
                <w:sz w:val="20"/>
                <w:szCs w:val="20"/>
              </w:rPr>
            </w:pPr>
            <w:r w:rsidRPr="00C10875">
              <w:rPr>
                <w:b/>
                <w:sz w:val="20"/>
                <w:szCs w:val="20"/>
                <w:u w:val="single"/>
              </w:rPr>
              <w:t>This form is only for studies that will be reviewed by the UW IRB</w:t>
            </w:r>
            <w:r>
              <w:rPr>
                <w:sz w:val="20"/>
                <w:szCs w:val="20"/>
              </w:rPr>
              <w:t xml:space="preserve">. Before completing this form, check </w:t>
            </w:r>
            <w:hyperlink r:id="rId13" w:history="1">
              <w:r w:rsidRPr="00597C06">
                <w:rPr>
                  <w:rStyle w:val="Hyperlink"/>
                  <w:sz w:val="20"/>
                  <w:szCs w:val="20"/>
                </w:rPr>
                <w:t>HSD’s website</w:t>
              </w:r>
            </w:hyperlink>
            <w:r>
              <w:rPr>
                <w:sz w:val="20"/>
                <w:szCs w:val="20"/>
              </w:rPr>
              <w:t xml:space="preserve"> to confirm that this should not be reviewed by an external (non-UW) IRB.</w:t>
            </w:r>
          </w:p>
          <w:p w14:paraId="16315C1D" w14:textId="570912BD" w:rsidR="00577EF1" w:rsidRPr="00577EF1" w:rsidRDefault="00E44BD1" w:rsidP="00577EF1">
            <w:pPr>
              <w:pStyle w:val="NoSpacing"/>
              <w:numPr>
                <w:ilvl w:val="0"/>
                <w:numId w:val="1"/>
              </w:numPr>
              <w:spacing w:before="120"/>
              <w:ind w:left="360"/>
              <w:rPr>
                <w:sz w:val="20"/>
                <w:szCs w:val="20"/>
              </w:rPr>
            </w:pPr>
            <w:r w:rsidRPr="00EF53BE">
              <w:rPr>
                <w:rFonts w:cstheme="minorHAnsi"/>
                <w:b/>
                <w:noProof/>
                <w:color w:val="FFFFFF" w:themeColor="background1"/>
                <w:sz w:val="24"/>
                <w:szCs w:val="24"/>
                <w:u w:val="single"/>
              </w:rPr>
              <mc:AlternateContent>
                <mc:Choice Requires="wps">
                  <w:drawing>
                    <wp:anchor distT="0" distB="0" distL="114300" distR="114300" simplePos="0" relativeHeight="251657216" behindDoc="0" locked="0" layoutInCell="1" allowOverlap="1" wp14:anchorId="16316502" wp14:editId="5F820364">
                      <wp:simplePos x="0" y="0"/>
                      <wp:positionH relativeFrom="column">
                        <wp:posOffset>4399280</wp:posOffset>
                      </wp:positionH>
                      <wp:positionV relativeFrom="paragraph">
                        <wp:posOffset>201930</wp:posOffset>
                      </wp:positionV>
                      <wp:extent cx="248285" cy="219075"/>
                      <wp:effectExtent l="0" t="0" r="18415" b="28575"/>
                      <wp:wrapNone/>
                      <wp:docPr id="38" name="Oval 3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2AE4B" id="Oval 3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46.4pt;margin-top:15.9pt;width:19.55pt;height: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" filled="f" strokecolor="#1f5a87" strokeweight="1pt"/>
                  </w:pict>
                </mc:Fallback>
              </mc:AlternateContent>
            </w:r>
            <w:r w:rsidRPr="00EF53BE">
              <w:rPr>
                <w:rFonts w:cstheme="minorHAnsi"/>
                <w:b/>
                <w:noProof/>
                <w:color w:val="FFFFFF" w:themeColor="background1"/>
                <w:sz w:val="24"/>
                <w:szCs w:val="24"/>
                <w:u w:val="single"/>
              </w:rPr>
              <mc:AlternateContent>
                <mc:Choice Requires="wps">
                  <w:drawing>
                    <wp:anchor distT="0" distB="0" distL="114300" distR="114300" simplePos="0" relativeHeight="251653120" behindDoc="0" locked="0" layoutInCell="1" allowOverlap="1" wp14:anchorId="16316504" wp14:editId="37AD2D11">
                      <wp:simplePos x="0" y="0"/>
                      <wp:positionH relativeFrom="column">
                        <wp:posOffset>3427730</wp:posOffset>
                      </wp:positionH>
                      <wp:positionV relativeFrom="paragraph">
                        <wp:posOffset>205740</wp:posOffset>
                      </wp:positionV>
                      <wp:extent cx="248285" cy="219075"/>
                      <wp:effectExtent l="0" t="0" r="18415" b="19050"/>
                      <wp:wrapNone/>
                      <wp:docPr id="37" name="Oval 3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EF32C" id="Oval 3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69.9pt;margin-top:16.2pt;width:19.55pt;height:17.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HrKgMAAHgGAAAOAAAAZHJzL2Uyb0RvYy54bWysVUtvGzcQvhfIfxjwXr1qR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" filled="f" strokecolor="#1f5a87" strokeweight="1pt"/>
                  </w:pict>
                </mc:Fallback>
              </mc:AlternateContent>
            </w:r>
            <w:r w:rsidR="00577EF1" w:rsidRPr="00EF53BE">
              <w:rPr>
                <w:b/>
                <w:sz w:val="20"/>
                <w:szCs w:val="20"/>
                <w:u w:val="single"/>
              </w:rPr>
              <w:t>If you are requesting a determination</w:t>
            </w:r>
            <w:r w:rsidR="00577EF1" w:rsidRPr="00577EF1">
              <w:rPr>
                <w:sz w:val="20"/>
                <w:szCs w:val="20"/>
              </w:rPr>
              <w:t xml:space="preserve"> about whether </w:t>
            </w:r>
            <w:r w:rsidR="00F94760">
              <w:rPr>
                <w:sz w:val="20"/>
                <w:szCs w:val="20"/>
              </w:rPr>
              <w:t xml:space="preserve">the planned </w:t>
            </w:r>
            <w:r w:rsidR="00577EF1" w:rsidRPr="00577EF1">
              <w:rPr>
                <w:sz w:val="20"/>
                <w:szCs w:val="20"/>
              </w:rPr>
              <w:t xml:space="preserve">activity is human subjects research or qualifies for exempt status, you may skip all questions except those marked with a </w:t>
            </w:r>
            <w:r w:rsidR="00550446">
              <w:rPr>
                <w:sz w:val="20"/>
                <w:szCs w:val="20"/>
              </w:rPr>
              <w:t xml:space="preserve">       </w:t>
            </w:r>
            <w:proofErr w:type="gramStart"/>
            <w:r w:rsidR="00550446">
              <w:rPr>
                <w:sz w:val="20"/>
                <w:szCs w:val="20"/>
              </w:rPr>
              <w:t xml:space="preserve">  .</w:t>
            </w:r>
            <w:proofErr w:type="gramEnd"/>
            <w:r w:rsidR="00550446">
              <w:rPr>
                <w:sz w:val="20"/>
                <w:szCs w:val="20"/>
              </w:rPr>
              <w:t xml:space="preserve"> For </w:t>
            </w:r>
            <w:proofErr w:type="gramStart"/>
            <w:r w:rsidR="00550446">
              <w:rPr>
                <w:sz w:val="20"/>
                <w:szCs w:val="20"/>
              </w:rPr>
              <w:t>example</w:t>
            </w:r>
            <w:proofErr w:type="gramEnd"/>
            <w:r w:rsidR="00550446">
              <w:rPr>
                <w:sz w:val="20"/>
                <w:szCs w:val="20"/>
              </w:rPr>
              <w:t xml:space="preserve"> </w:t>
            </w:r>
            <w:r w:rsidR="00550446" w:rsidRPr="00550446">
              <w:rPr>
                <w:b/>
                <w:sz w:val="20"/>
                <w:szCs w:val="20"/>
              </w:rPr>
              <w:t>1.1</w:t>
            </w:r>
            <w:r w:rsidR="00550446">
              <w:rPr>
                <w:b/>
                <w:sz w:val="20"/>
                <w:szCs w:val="20"/>
              </w:rPr>
              <w:t xml:space="preserve"> </w:t>
            </w:r>
            <w:r w:rsidR="00550446" w:rsidRPr="00550446">
              <w:rPr>
                <w:sz w:val="20"/>
                <w:szCs w:val="20"/>
              </w:rPr>
              <w:t>must be answered.</w:t>
            </w:r>
          </w:p>
          <w:p w14:paraId="16315C1E" w14:textId="1220C9AF" w:rsidR="00577EF1" w:rsidRDefault="00577EF1" w:rsidP="00577EF1">
            <w:pPr>
              <w:pStyle w:val="NoSpacing"/>
              <w:numPr>
                <w:ilvl w:val="0"/>
                <w:numId w:val="1"/>
              </w:numPr>
              <w:spacing w:before="120"/>
              <w:ind w:left="360"/>
              <w:rPr>
                <w:sz w:val="20"/>
                <w:szCs w:val="20"/>
              </w:rPr>
            </w:pPr>
            <w:r w:rsidRPr="003204E8">
              <w:rPr>
                <w:b/>
                <w:sz w:val="20"/>
                <w:szCs w:val="20"/>
                <w:u w:val="single"/>
              </w:rPr>
              <w:t>Answer all questions</w:t>
            </w:r>
            <w:r w:rsidRPr="00577EF1">
              <w:rPr>
                <w:sz w:val="20"/>
                <w:szCs w:val="20"/>
              </w:rPr>
              <w:t xml:space="preserve">. If a question is not applicable to </w:t>
            </w:r>
            <w:r w:rsidR="00F94760">
              <w:rPr>
                <w:sz w:val="20"/>
                <w:szCs w:val="20"/>
              </w:rPr>
              <w:t>the</w:t>
            </w:r>
            <w:r w:rsidRPr="00577EF1">
              <w:rPr>
                <w:sz w:val="20"/>
                <w:szCs w:val="20"/>
              </w:rPr>
              <w:t xml:space="preserve"> research</w:t>
            </w:r>
            <w:r w:rsidR="004A497A">
              <w:rPr>
                <w:sz w:val="20"/>
                <w:szCs w:val="20"/>
              </w:rPr>
              <w:t xml:space="preserve"> or if you believe you have already answered a question elsewhere in the application</w:t>
            </w:r>
            <w:r w:rsidRPr="00577EF1">
              <w:rPr>
                <w:sz w:val="20"/>
                <w:szCs w:val="20"/>
              </w:rPr>
              <w:t>, state “</w:t>
            </w:r>
            <w:r w:rsidR="00F133E1">
              <w:rPr>
                <w:sz w:val="20"/>
                <w:szCs w:val="20"/>
              </w:rPr>
              <w:t>NA</w:t>
            </w:r>
            <w:r w:rsidRPr="00577EF1">
              <w:rPr>
                <w:sz w:val="20"/>
                <w:szCs w:val="20"/>
              </w:rPr>
              <w:t>”</w:t>
            </w:r>
            <w:r w:rsidR="004A497A">
              <w:rPr>
                <w:sz w:val="20"/>
                <w:szCs w:val="20"/>
              </w:rPr>
              <w:t xml:space="preserve"> (and if applicable, refer to the question where you provided the information)</w:t>
            </w:r>
            <w:r w:rsidRPr="00577EF1">
              <w:rPr>
                <w:sz w:val="20"/>
                <w:szCs w:val="20"/>
              </w:rPr>
              <w:t xml:space="preserve">. If you do not answer a question, the IRB does not know whether the question was overlooked </w:t>
            </w:r>
            <w:r w:rsidR="004A497A">
              <w:rPr>
                <w:sz w:val="20"/>
                <w:szCs w:val="20"/>
              </w:rPr>
              <w:t>or whether it is</w:t>
            </w:r>
            <w:r w:rsidRPr="00577EF1">
              <w:rPr>
                <w:sz w:val="20"/>
                <w:szCs w:val="20"/>
              </w:rPr>
              <w:t xml:space="preserve"> not applicable. This may result in unnecessary “back and forth” for clarification. Use non-technical language as much as possible. </w:t>
            </w:r>
          </w:p>
          <w:p w14:paraId="1D95ACBB" w14:textId="4F45ACD5" w:rsidR="008D099E" w:rsidRPr="008D099E" w:rsidRDefault="008D099E" w:rsidP="00577EF1">
            <w:pPr>
              <w:pStyle w:val="NoSpacing"/>
              <w:numPr>
                <w:ilvl w:val="0"/>
                <w:numId w:val="1"/>
              </w:numPr>
              <w:spacing w:before="120"/>
              <w:ind w:left="360"/>
              <w:rPr>
                <w:sz w:val="20"/>
                <w:szCs w:val="20"/>
              </w:rPr>
            </w:pPr>
            <w:r w:rsidRPr="008D099E">
              <w:rPr>
                <w:sz w:val="20"/>
                <w:szCs w:val="20"/>
              </w:rPr>
              <w:t>To check a box, place an “X” in the box.</w:t>
            </w:r>
            <w:r w:rsidR="00417CA0">
              <w:rPr>
                <w:sz w:val="20"/>
                <w:szCs w:val="20"/>
              </w:rPr>
              <w:t xml:space="preserve"> To fill in a text box, make sure your cursor is within the gray text box bar before typing or pasting text.</w:t>
            </w:r>
          </w:p>
          <w:p w14:paraId="16315C21" w14:textId="1CEDD1A1" w:rsidR="00577EF1" w:rsidRPr="00577EF1" w:rsidRDefault="00577EF1" w:rsidP="00577EF1">
            <w:pPr>
              <w:pStyle w:val="NoSpacing"/>
              <w:numPr>
                <w:ilvl w:val="0"/>
                <w:numId w:val="1"/>
              </w:numPr>
              <w:spacing w:before="120"/>
              <w:ind w:left="360"/>
              <w:rPr>
                <w:sz w:val="20"/>
                <w:szCs w:val="20"/>
              </w:rPr>
            </w:pPr>
            <w:r w:rsidRPr="00577EF1">
              <w:rPr>
                <w:sz w:val="20"/>
                <w:szCs w:val="20"/>
              </w:rPr>
              <w:t xml:space="preserve">For collaborative </w:t>
            </w:r>
            <w:r w:rsidR="00F736AE">
              <w:rPr>
                <w:sz w:val="20"/>
                <w:szCs w:val="20"/>
              </w:rPr>
              <w:t xml:space="preserve">or multi-site </w:t>
            </w:r>
            <w:r w:rsidRPr="00577EF1">
              <w:rPr>
                <w:sz w:val="20"/>
                <w:szCs w:val="20"/>
              </w:rPr>
              <w:t xml:space="preserve">research, describe only the </w:t>
            </w:r>
            <w:r w:rsidR="00F94760">
              <w:rPr>
                <w:sz w:val="20"/>
                <w:szCs w:val="20"/>
              </w:rPr>
              <w:t xml:space="preserve">UW activities </w:t>
            </w:r>
            <w:r w:rsidRPr="00577EF1">
              <w:rPr>
                <w:sz w:val="20"/>
                <w:szCs w:val="20"/>
              </w:rPr>
              <w:t xml:space="preserve">unless you are requesting that the UW IRB provide the review and oversight for </w:t>
            </w:r>
            <w:r w:rsidR="00F94760">
              <w:rPr>
                <w:sz w:val="20"/>
                <w:szCs w:val="20"/>
              </w:rPr>
              <w:t xml:space="preserve">non-UW </w:t>
            </w:r>
            <w:r w:rsidRPr="00577EF1">
              <w:rPr>
                <w:sz w:val="20"/>
                <w:szCs w:val="20"/>
              </w:rPr>
              <w:t xml:space="preserve">collaborators </w:t>
            </w:r>
            <w:r w:rsidR="00F94760">
              <w:rPr>
                <w:sz w:val="20"/>
                <w:szCs w:val="20"/>
              </w:rPr>
              <w:t xml:space="preserve">or co-investigators </w:t>
            </w:r>
            <w:r w:rsidRPr="00577EF1">
              <w:rPr>
                <w:sz w:val="20"/>
                <w:szCs w:val="20"/>
              </w:rPr>
              <w:t xml:space="preserve">as well. </w:t>
            </w:r>
          </w:p>
          <w:p w14:paraId="16315C23" w14:textId="35416BA0" w:rsidR="00577EF1" w:rsidRPr="00EF53BE" w:rsidRDefault="00577EF1" w:rsidP="00EF53BE">
            <w:pPr>
              <w:pStyle w:val="NoSpacing"/>
              <w:numPr>
                <w:ilvl w:val="0"/>
                <w:numId w:val="1"/>
              </w:numPr>
              <w:spacing w:before="120"/>
              <w:ind w:left="360"/>
            </w:pPr>
            <w:r w:rsidRPr="00577EF1">
              <w:rPr>
                <w:sz w:val="20"/>
                <w:szCs w:val="20"/>
              </w:rPr>
              <w:t xml:space="preserve">You may reference other documents (such as a grant application) if they provide the requested information in non-technical language. Be sure to provide the document name, page(s), and specific sections, and upload it to </w:t>
            </w:r>
            <w:r w:rsidRPr="003F5F4C">
              <w:rPr>
                <w:b/>
                <w:i/>
              </w:rPr>
              <w:t>Zipline</w:t>
            </w:r>
            <w:r w:rsidRPr="00577EF1">
              <w:rPr>
                <w:sz w:val="20"/>
                <w:szCs w:val="20"/>
              </w:rPr>
              <w:t xml:space="preserve">. Also, describe any changes that may have occurred since the document was written (for example, changes that </w:t>
            </w:r>
            <w:proofErr w:type="gramStart"/>
            <w:r w:rsidRPr="00577EF1">
              <w:rPr>
                <w:sz w:val="20"/>
                <w:szCs w:val="20"/>
              </w:rPr>
              <w:t>you’ve</w:t>
            </w:r>
            <w:proofErr w:type="gramEnd"/>
            <w:r w:rsidRPr="00577EF1">
              <w:rPr>
                <w:sz w:val="20"/>
                <w:szCs w:val="20"/>
              </w:rPr>
              <w:t xml:space="preserve"> made during or after the grant review process). In some cases, you may need to provide additional details in the answer space as well as referencing a document</w:t>
            </w:r>
            <w:r>
              <w:t xml:space="preserve">. </w:t>
            </w:r>
          </w:p>
        </w:tc>
      </w:tr>
    </w:tbl>
    <w:p w14:paraId="16315C28" w14:textId="77777777" w:rsidR="003F5F4C" w:rsidRDefault="003F5F4C"/>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Index"/>
        <w:tblDescription w:val="This table contains links to all the sections of this form."/>
      </w:tblPr>
      <w:tblGrid>
        <w:gridCol w:w="3600"/>
        <w:gridCol w:w="3600"/>
        <w:gridCol w:w="3600"/>
      </w:tblGrid>
      <w:tr w:rsidR="001F5EE8" w14:paraId="444F43E1" w14:textId="77777777" w:rsidTr="0045614B">
        <w:trPr>
          <w:trHeight w:val="360"/>
          <w:tblHeader/>
        </w:trPr>
        <w:tc>
          <w:tcPr>
            <w:tcW w:w="10800" w:type="dxa"/>
            <w:gridSpan w:val="3"/>
            <w:shd w:val="clear" w:color="auto" w:fill="7A9BBC"/>
          </w:tcPr>
          <w:p w14:paraId="239C755D" w14:textId="6E3F8E26" w:rsidR="001F5EE8" w:rsidRPr="006774F1" w:rsidRDefault="001F5EE8" w:rsidP="001F5EE8">
            <w:pPr>
              <w:pStyle w:val="NoSpacing"/>
              <w:shd w:val="clear" w:color="auto" w:fill="7A9BBC"/>
              <w:rPr>
                <w:rFonts w:cstheme="minorHAnsi"/>
                <w:color w:val="FFFFFF" w:themeColor="background1"/>
                <w:sz w:val="20"/>
                <w:szCs w:val="20"/>
              </w:rPr>
            </w:pPr>
            <w:r>
              <w:rPr>
                <w:rFonts w:cstheme="minorHAnsi"/>
                <w:b/>
                <w:color w:val="FFFFFF" w:themeColor="background1"/>
                <w:sz w:val="28"/>
                <w:szCs w:val="28"/>
              </w:rPr>
              <w:t>INDEX</w:t>
            </w:r>
          </w:p>
        </w:tc>
      </w:tr>
      <w:tr w:rsidR="001F5EE8" w14:paraId="0F233973" w14:textId="77777777" w:rsidTr="00886B68">
        <w:trPr>
          <w:trHeight w:val="439"/>
        </w:trPr>
        <w:tc>
          <w:tcPr>
            <w:tcW w:w="3600" w:type="dxa"/>
            <w:tcBorders>
              <w:bottom w:val="dashed" w:sz="4" w:space="0" w:color="1F5A87"/>
            </w:tcBorders>
            <w:shd w:val="clear" w:color="auto" w:fill="auto"/>
            <w:vAlign w:val="center"/>
          </w:tcPr>
          <w:p w14:paraId="23445F02" w14:textId="3659521E" w:rsidR="001F5EE8" w:rsidRPr="001F5EE8" w:rsidRDefault="001F5EE8" w:rsidP="001F5EE8">
            <w:pPr>
              <w:pStyle w:val="NoSpacing"/>
              <w:rPr>
                <w:sz w:val="18"/>
              </w:rPr>
            </w:pPr>
            <w:r w:rsidRPr="00886B68">
              <w:rPr>
                <w:b/>
                <w:sz w:val="18"/>
              </w:rPr>
              <w:t>1</w:t>
            </w:r>
            <w:r>
              <w:rPr>
                <w:sz w:val="18"/>
              </w:rPr>
              <w:t xml:space="preserve"> </w:t>
            </w:r>
            <w:hyperlink w:anchor="Overview" w:history="1">
              <w:r w:rsidRPr="00200AE6">
                <w:rPr>
                  <w:rStyle w:val="Hyperlink"/>
                  <w:sz w:val="18"/>
                </w:rPr>
                <w:t>Overview</w:t>
              </w:r>
            </w:hyperlink>
          </w:p>
        </w:tc>
        <w:tc>
          <w:tcPr>
            <w:tcW w:w="3600" w:type="dxa"/>
            <w:tcBorders>
              <w:bottom w:val="dashed" w:sz="4" w:space="0" w:color="1F5A87"/>
            </w:tcBorders>
            <w:shd w:val="clear" w:color="auto" w:fill="auto"/>
            <w:vAlign w:val="center"/>
          </w:tcPr>
          <w:p w14:paraId="425C3563" w14:textId="647338BF" w:rsidR="001F5EE8" w:rsidRPr="001F5EE8" w:rsidRDefault="001F5EE8" w:rsidP="001F5EE8">
            <w:pPr>
              <w:pStyle w:val="NoSpacing"/>
              <w:rPr>
                <w:sz w:val="18"/>
              </w:rPr>
            </w:pPr>
            <w:r w:rsidRPr="00886B68">
              <w:rPr>
                <w:b/>
                <w:sz w:val="18"/>
              </w:rPr>
              <w:t>6</w:t>
            </w:r>
            <w:r>
              <w:rPr>
                <w:sz w:val="18"/>
              </w:rPr>
              <w:t xml:space="preserve"> </w:t>
            </w:r>
            <w:hyperlink w:anchor="ChildrenPermission" w:history="1">
              <w:r w:rsidRPr="00200AE6">
                <w:rPr>
                  <w:rStyle w:val="Hyperlink"/>
                  <w:sz w:val="18"/>
                </w:rPr>
                <w:t>Children (Minors) and Parental Permission</w:t>
              </w:r>
            </w:hyperlink>
          </w:p>
        </w:tc>
        <w:tc>
          <w:tcPr>
            <w:tcW w:w="3600" w:type="dxa"/>
            <w:tcBorders>
              <w:bottom w:val="dashed" w:sz="4" w:space="0" w:color="1F5A87"/>
            </w:tcBorders>
            <w:shd w:val="clear" w:color="auto" w:fill="auto"/>
            <w:vAlign w:val="center"/>
          </w:tcPr>
          <w:p w14:paraId="673C4B57" w14:textId="0AB8A923" w:rsidR="001F5EE8" w:rsidRPr="001F5EE8" w:rsidRDefault="00200AE6" w:rsidP="001F5EE8">
            <w:pPr>
              <w:pStyle w:val="NoSpacing"/>
              <w:rPr>
                <w:sz w:val="18"/>
              </w:rPr>
            </w:pPr>
            <w:r w:rsidRPr="00886B68">
              <w:rPr>
                <w:b/>
                <w:sz w:val="18"/>
              </w:rPr>
              <w:t>10</w:t>
            </w:r>
            <w:r>
              <w:rPr>
                <w:sz w:val="18"/>
              </w:rPr>
              <w:t xml:space="preserve"> </w:t>
            </w:r>
            <w:hyperlink w:anchor="RiskBenefit" w:history="1">
              <w:r w:rsidRPr="00200AE6">
                <w:rPr>
                  <w:rStyle w:val="Hyperlink"/>
                  <w:sz w:val="18"/>
                </w:rPr>
                <w:t>Risk / Benefit Assessment</w:t>
              </w:r>
            </w:hyperlink>
          </w:p>
        </w:tc>
      </w:tr>
      <w:tr w:rsidR="001F5EE8" w14:paraId="555F50A4" w14:textId="77777777" w:rsidTr="00886B68">
        <w:trPr>
          <w:trHeight w:val="439"/>
        </w:trPr>
        <w:tc>
          <w:tcPr>
            <w:tcW w:w="3600" w:type="dxa"/>
            <w:tcBorders>
              <w:top w:val="dashed" w:sz="4" w:space="0" w:color="1F5A87"/>
              <w:bottom w:val="dashed" w:sz="4" w:space="0" w:color="1F5A87"/>
            </w:tcBorders>
            <w:shd w:val="clear" w:color="auto" w:fill="auto"/>
            <w:vAlign w:val="center"/>
          </w:tcPr>
          <w:p w14:paraId="6884C93F" w14:textId="12A696DB" w:rsidR="001F5EE8" w:rsidRDefault="001F5EE8" w:rsidP="001F5EE8">
            <w:pPr>
              <w:pStyle w:val="NoSpacing"/>
              <w:rPr>
                <w:sz w:val="18"/>
              </w:rPr>
            </w:pPr>
            <w:r w:rsidRPr="00886B68">
              <w:rPr>
                <w:b/>
                <w:sz w:val="18"/>
              </w:rPr>
              <w:t>2</w:t>
            </w:r>
            <w:r>
              <w:rPr>
                <w:sz w:val="18"/>
              </w:rPr>
              <w:t xml:space="preserve"> </w:t>
            </w:r>
            <w:hyperlink w:anchor="Participants" w:history="1">
              <w:r w:rsidRPr="00200AE6">
                <w:rPr>
                  <w:rStyle w:val="Hyperlink"/>
                  <w:sz w:val="18"/>
                </w:rPr>
                <w:t>Participants</w:t>
              </w:r>
            </w:hyperlink>
          </w:p>
        </w:tc>
        <w:tc>
          <w:tcPr>
            <w:tcW w:w="3600" w:type="dxa"/>
            <w:tcBorders>
              <w:top w:val="dashed" w:sz="4" w:space="0" w:color="1F5A87"/>
              <w:bottom w:val="dashed" w:sz="4" w:space="0" w:color="1F5A87"/>
            </w:tcBorders>
            <w:shd w:val="clear" w:color="auto" w:fill="auto"/>
            <w:vAlign w:val="center"/>
          </w:tcPr>
          <w:p w14:paraId="1DD3547E" w14:textId="49E52185" w:rsidR="001F5EE8" w:rsidRPr="001F5EE8" w:rsidRDefault="001F5EE8" w:rsidP="001F5EE8">
            <w:pPr>
              <w:pStyle w:val="NoSpacing"/>
              <w:rPr>
                <w:sz w:val="18"/>
              </w:rPr>
            </w:pPr>
            <w:r w:rsidRPr="00886B68">
              <w:rPr>
                <w:b/>
                <w:sz w:val="18"/>
              </w:rPr>
              <w:t>7</w:t>
            </w:r>
            <w:r>
              <w:rPr>
                <w:sz w:val="18"/>
              </w:rPr>
              <w:t xml:space="preserve"> </w:t>
            </w:r>
            <w:hyperlink w:anchor="Assent" w:history="1">
              <w:r w:rsidRPr="00200AE6">
                <w:rPr>
                  <w:rStyle w:val="Hyperlink"/>
                  <w:sz w:val="18"/>
                </w:rPr>
                <w:t>Assent of Children (Minors)</w:t>
              </w:r>
            </w:hyperlink>
          </w:p>
        </w:tc>
        <w:tc>
          <w:tcPr>
            <w:tcW w:w="3600" w:type="dxa"/>
            <w:tcBorders>
              <w:top w:val="dashed" w:sz="4" w:space="0" w:color="1F5A87"/>
              <w:bottom w:val="dashed" w:sz="4" w:space="0" w:color="1F5A87"/>
            </w:tcBorders>
            <w:shd w:val="clear" w:color="auto" w:fill="auto"/>
            <w:vAlign w:val="center"/>
          </w:tcPr>
          <w:p w14:paraId="49296D9F" w14:textId="40A7A7D2" w:rsidR="001F5EE8" w:rsidRPr="001F5EE8" w:rsidRDefault="00200AE6" w:rsidP="001F5EE8">
            <w:pPr>
              <w:pStyle w:val="NoSpacing"/>
              <w:rPr>
                <w:sz w:val="18"/>
              </w:rPr>
            </w:pPr>
            <w:r w:rsidRPr="00886B68">
              <w:rPr>
                <w:b/>
                <w:sz w:val="18"/>
              </w:rPr>
              <w:t>11</w:t>
            </w:r>
            <w:r>
              <w:rPr>
                <w:sz w:val="18"/>
              </w:rPr>
              <w:t xml:space="preserve"> </w:t>
            </w:r>
            <w:hyperlink w:anchor="EconomicBurden" w:history="1">
              <w:r w:rsidRPr="00200AE6">
                <w:rPr>
                  <w:rStyle w:val="Hyperlink"/>
                  <w:sz w:val="18"/>
                </w:rPr>
                <w:t>Economic Burden to Participants</w:t>
              </w:r>
            </w:hyperlink>
          </w:p>
        </w:tc>
      </w:tr>
      <w:tr w:rsidR="001F5EE8" w14:paraId="3418E455" w14:textId="77777777" w:rsidTr="00886B68">
        <w:trPr>
          <w:trHeight w:val="439"/>
        </w:trPr>
        <w:tc>
          <w:tcPr>
            <w:tcW w:w="3600" w:type="dxa"/>
            <w:tcBorders>
              <w:top w:val="dashed" w:sz="4" w:space="0" w:color="1F5A87"/>
              <w:bottom w:val="dashed" w:sz="4" w:space="0" w:color="1F5A87"/>
            </w:tcBorders>
            <w:shd w:val="clear" w:color="auto" w:fill="auto"/>
            <w:vAlign w:val="center"/>
          </w:tcPr>
          <w:p w14:paraId="48F49514" w14:textId="424D8517" w:rsidR="001F5EE8" w:rsidRDefault="001F5EE8" w:rsidP="006E006B">
            <w:pPr>
              <w:pStyle w:val="NoSpacing"/>
              <w:rPr>
                <w:sz w:val="18"/>
              </w:rPr>
            </w:pPr>
            <w:r w:rsidRPr="00886B68">
              <w:rPr>
                <w:b/>
                <w:sz w:val="18"/>
              </w:rPr>
              <w:t>3</w:t>
            </w:r>
            <w:r>
              <w:rPr>
                <w:sz w:val="18"/>
              </w:rPr>
              <w:t xml:space="preserve"> </w:t>
            </w:r>
            <w:hyperlink w:anchor="International" w:history="1">
              <w:r w:rsidR="00A665E6">
                <w:rPr>
                  <w:rStyle w:val="Hyperlink"/>
                  <w:sz w:val="18"/>
                </w:rPr>
                <w:t>Non-UW R</w:t>
              </w:r>
              <w:r w:rsidRPr="00200AE6">
                <w:rPr>
                  <w:rStyle w:val="Hyperlink"/>
                  <w:sz w:val="18"/>
                </w:rPr>
                <w:t>esearch Setting</w:t>
              </w:r>
            </w:hyperlink>
          </w:p>
        </w:tc>
        <w:tc>
          <w:tcPr>
            <w:tcW w:w="3600" w:type="dxa"/>
            <w:tcBorders>
              <w:top w:val="dashed" w:sz="4" w:space="0" w:color="1F5A87"/>
              <w:bottom w:val="dashed" w:sz="4" w:space="0" w:color="1F5A87"/>
            </w:tcBorders>
            <w:shd w:val="clear" w:color="auto" w:fill="auto"/>
            <w:vAlign w:val="center"/>
          </w:tcPr>
          <w:p w14:paraId="6A0809B0" w14:textId="34AA4E19" w:rsidR="001F5EE8" w:rsidRPr="001F5EE8" w:rsidRDefault="001F5EE8" w:rsidP="001F5EE8">
            <w:pPr>
              <w:pStyle w:val="NoSpacing"/>
              <w:rPr>
                <w:sz w:val="18"/>
              </w:rPr>
            </w:pPr>
            <w:r w:rsidRPr="00886B68">
              <w:rPr>
                <w:b/>
                <w:sz w:val="18"/>
              </w:rPr>
              <w:t>8</w:t>
            </w:r>
            <w:r>
              <w:rPr>
                <w:sz w:val="18"/>
              </w:rPr>
              <w:t xml:space="preserve"> </w:t>
            </w:r>
            <w:hyperlink w:anchor="Consent" w:history="1">
              <w:r w:rsidRPr="00200AE6">
                <w:rPr>
                  <w:rStyle w:val="Hyperlink"/>
                  <w:sz w:val="18"/>
                </w:rPr>
                <w:t>Consent of Adults</w:t>
              </w:r>
            </w:hyperlink>
          </w:p>
        </w:tc>
        <w:tc>
          <w:tcPr>
            <w:tcW w:w="3600" w:type="dxa"/>
            <w:tcBorders>
              <w:top w:val="dashed" w:sz="4" w:space="0" w:color="1F5A87"/>
              <w:bottom w:val="dashed" w:sz="4" w:space="0" w:color="1F5A87"/>
            </w:tcBorders>
            <w:shd w:val="clear" w:color="auto" w:fill="auto"/>
            <w:vAlign w:val="center"/>
          </w:tcPr>
          <w:p w14:paraId="51689494" w14:textId="339D3B93" w:rsidR="001F5EE8" w:rsidRPr="001F5EE8" w:rsidRDefault="00200AE6" w:rsidP="001F5EE8">
            <w:pPr>
              <w:pStyle w:val="NoSpacing"/>
              <w:rPr>
                <w:sz w:val="18"/>
              </w:rPr>
            </w:pPr>
            <w:r w:rsidRPr="00886B68">
              <w:rPr>
                <w:b/>
                <w:sz w:val="18"/>
              </w:rPr>
              <w:t>12</w:t>
            </w:r>
            <w:r>
              <w:rPr>
                <w:sz w:val="18"/>
              </w:rPr>
              <w:t xml:space="preserve"> </w:t>
            </w:r>
            <w:hyperlink w:anchor="Resources" w:history="1">
              <w:r w:rsidRPr="00200AE6">
                <w:rPr>
                  <w:rStyle w:val="Hyperlink"/>
                  <w:sz w:val="18"/>
                </w:rPr>
                <w:t>Resources</w:t>
              </w:r>
            </w:hyperlink>
          </w:p>
        </w:tc>
      </w:tr>
      <w:tr w:rsidR="001F5EE8" w14:paraId="075C5C40" w14:textId="77777777" w:rsidTr="00886B68">
        <w:trPr>
          <w:trHeight w:val="439"/>
        </w:trPr>
        <w:tc>
          <w:tcPr>
            <w:tcW w:w="3600" w:type="dxa"/>
            <w:tcBorders>
              <w:top w:val="dashed" w:sz="4" w:space="0" w:color="1F5A87"/>
              <w:bottom w:val="dashed" w:sz="4" w:space="0" w:color="1F5A87"/>
            </w:tcBorders>
            <w:shd w:val="clear" w:color="auto" w:fill="auto"/>
            <w:vAlign w:val="center"/>
          </w:tcPr>
          <w:p w14:paraId="5BF38D5A" w14:textId="70137B9A" w:rsidR="001F5EE8" w:rsidRDefault="001F5EE8" w:rsidP="001F5EE8">
            <w:pPr>
              <w:pStyle w:val="NoSpacing"/>
              <w:rPr>
                <w:sz w:val="18"/>
              </w:rPr>
            </w:pPr>
            <w:r w:rsidRPr="00886B68">
              <w:rPr>
                <w:b/>
                <w:sz w:val="18"/>
              </w:rPr>
              <w:t>4</w:t>
            </w:r>
            <w:r>
              <w:rPr>
                <w:sz w:val="18"/>
              </w:rPr>
              <w:t xml:space="preserve"> </w:t>
            </w:r>
            <w:hyperlink w:anchor="RecruitScreen" w:history="1">
              <w:r w:rsidRPr="00200AE6">
                <w:rPr>
                  <w:rStyle w:val="Hyperlink"/>
                  <w:sz w:val="18"/>
                </w:rPr>
                <w:t>Recruiting and Screening Participants</w:t>
              </w:r>
            </w:hyperlink>
          </w:p>
        </w:tc>
        <w:tc>
          <w:tcPr>
            <w:tcW w:w="3600" w:type="dxa"/>
            <w:tcBorders>
              <w:top w:val="dashed" w:sz="4" w:space="0" w:color="1F5A87"/>
              <w:bottom w:val="dashed" w:sz="4" w:space="0" w:color="1F5A87"/>
            </w:tcBorders>
            <w:shd w:val="clear" w:color="auto" w:fill="auto"/>
            <w:vAlign w:val="center"/>
          </w:tcPr>
          <w:p w14:paraId="29829EBF" w14:textId="0B297A46" w:rsidR="001F5EE8" w:rsidRPr="001F5EE8" w:rsidRDefault="001F5EE8" w:rsidP="001F5EE8">
            <w:pPr>
              <w:pStyle w:val="NoSpacing"/>
              <w:rPr>
                <w:sz w:val="18"/>
              </w:rPr>
            </w:pPr>
            <w:r w:rsidRPr="00886B68">
              <w:rPr>
                <w:b/>
                <w:sz w:val="18"/>
              </w:rPr>
              <w:t>9</w:t>
            </w:r>
            <w:r>
              <w:rPr>
                <w:sz w:val="18"/>
              </w:rPr>
              <w:t xml:space="preserve"> </w:t>
            </w:r>
            <w:hyperlink w:anchor="Privacy" w:history="1">
              <w:r w:rsidRPr="00200AE6">
                <w:rPr>
                  <w:rStyle w:val="Hyperlink"/>
                  <w:sz w:val="18"/>
                </w:rPr>
                <w:t>Privacy and Confidentiality</w:t>
              </w:r>
            </w:hyperlink>
          </w:p>
        </w:tc>
        <w:tc>
          <w:tcPr>
            <w:tcW w:w="3600" w:type="dxa"/>
            <w:tcBorders>
              <w:top w:val="dashed" w:sz="4" w:space="0" w:color="1F5A87"/>
              <w:bottom w:val="dashed" w:sz="4" w:space="0" w:color="1F5A87"/>
            </w:tcBorders>
            <w:shd w:val="clear" w:color="auto" w:fill="auto"/>
            <w:vAlign w:val="center"/>
          </w:tcPr>
          <w:p w14:paraId="1310D231" w14:textId="5904E41F" w:rsidR="001F5EE8" w:rsidRPr="001F5EE8" w:rsidRDefault="00200AE6" w:rsidP="00200AE6">
            <w:pPr>
              <w:pStyle w:val="NoSpacing"/>
              <w:ind w:left="252" w:hanging="252"/>
              <w:rPr>
                <w:sz w:val="18"/>
              </w:rPr>
            </w:pPr>
            <w:r w:rsidRPr="00886B68">
              <w:rPr>
                <w:b/>
                <w:sz w:val="18"/>
              </w:rPr>
              <w:t>13</w:t>
            </w:r>
            <w:r>
              <w:rPr>
                <w:sz w:val="18"/>
              </w:rPr>
              <w:t xml:space="preserve"> </w:t>
            </w:r>
            <w:hyperlink w:anchor="Other" w:history="1">
              <w:r w:rsidRPr="00200AE6">
                <w:rPr>
                  <w:rStyle w:val="Hyperlink"/>
                  <w:sz w:val="18"/>
                </w:rPr>
                <w:t>Other Approvals, Permissions, and Regulatory Issues</w:t>
              </w:r>
            </w:hyperlink>
          </w:p>
        </w:tc>
      </w:tr>
      <w:tr w:rsidR="001F5EE8" w14:paraId="0F7EC947" w14:textId="77777777" w:rsidTr="00886B68">
        <w:trPr>
          <w:trHeight w:val="439"/>
        </w:trPr>
        <w:tc>
          <w:tcPr>
            <w:tcW w:w="3600" w:type="dxa"/>
            <w:tcBorders>
              <w:top w:val="dashed" w:sz="4" w:space="0" w:color="1F5A87"/>
              <w:bottom w:val="dashed" w:sz="4" w:space="0" w:color="1F5A87"/>
            </w:tcBorders>
            <w:shd w:val="clear" w:color="auto" w:fill="auto"/>
            <w:vAlign w:val="center"/>
          </w:tcPr>
          <w:p w14:paraId="46DF5A09" w14:textId="4B95794C" w:rsidR="001F5EE8" w:rsidRDefault="001F5EE8" w:rsidP="001F5EE8">
            <w:pPr>
              <w:pStyle w:val="NoSpacing"/>
              <w:rPr>
                <w:sz w:val="18"/>
              </w:rPr>
            </w:pPr>
            <w:r w:rsidRPr="00886B68">
              <w:rPr>
                <w:b/>
                <w:sz w:val="18"/>
              </w:rPr>
              <w:t>5</w:t>
            </w:r>
            <w:r>
              <w:rPr>
                <w:sz w:val="18"/>
              </w:rPr>
              <w:t xml:space="preserve"> </w:t>
            </w:r>
            <w:hyperlink w:anchor="Procedures" w:history="1">
              <w:r w:rsidRPr="00200AE6">
                <w:rPr>
                  <w:rStyle w:val="Hyperlink"/>
                  <w:sz w:val="18"/>
                </w:rPr>
                <w:t>Procedures</w:t>
              </w:r>
            </w:hyperlink>
          </w:p>
        </w:tc>
        <w:tc>
          <w:tcPr>
            <w:tcW w:w="3600" w:type="dxa"/>
            <w:tcBorders>
              <w:top w:val="dashed" w:sz="4" w:space="0" w:color="1F5A87"/>
            </w:tcBorders>
            <w:shd w:val="clear" w:color="auto" w:fill="auto"/>
            <w:vAlign w:val="center"/>
          </w:tcPr>
          <w:p w14:paraId="018DDA8C" w14:textId="6F579B04" w:rsidR="001F5EE8" w:rsidRPr="001F5EE8" w:rsidRDefault="001F5EE8" w:rsidP="001F5EE8">
            <w:pPr>
              <w:pStyle w:val="NoSpacing"/>
              <w:rPr>
                <w:sz w:val="18"/>
              </w:rPr>
            </w:pPr>
          </w:p>
        </w:tc>
        <w:tc>
          <w:tcPr>
            <w:tcW w:w="3600" w:type="dxa"/>
            <w:tcBorders>
              <w:top w:val="dashed" w:sz="4" w:space="0" w:color="1F5A87"/>
            </w:tcBorders>
            <w:shd w:val="clear" w:color="auto" w:fill="auto"/>
            <w:vAlign w:val="center"/>
          </w:tcPr>
          <w:p w14:paraId="3A05E714" w14:textId="29A9910B" w:rsidR="001F5EE8" w:rsidRPr="001F5EE8" w:rsidRDefault="001F5EE8" w:rsidP="001F5EE8">
            <w:pPr>
              <w:pStyle w:val="NoSpacing"/>
              <w:rPr>
                <w:sz w:val="18"/>
              </w:rPr>
            </w:pPr>
          </w:p>
        </w:tc>
      </w:tr>
    </w:tbl>
    <w:p w14:paraId="14192033" w14:textId="77777777" w:rsidR="00F2622A" w:rsidRDefault="00F2622A"/>
    <w:tbl>
      <w:tblPr>
        <w:tblStyle w:val="TableGrid"/>
        <w:tblW w:w="10809" w:type="dxa"/>
        <w:tblInd w:w="108" w:type="dxa"/>
        <w:tblLayout w:type="fixed"/>
        <w:tblLook w:val="04A0" w:firstRow="1" w:lastRow="0" w:firstColumn="1" w:lastColumn="0" w:noHBand="0" w:noVBand="1"/>
        <w:tblCaption w:val="1 Overview"/>
        <w:tblDescription w:val="This table contains study overview questions."/>
      </w:tblPr>
      <w:tblGrid>
        <w:gridCol w:w="360"/>
        <w:gridCol w:w="90"/>
        <w:gridCol w:w="21"/>
        <w:gridCol w:w="249"/>
        <w:gridCol w:w="90"/>
        <w:gridCol w:w="43"/>
        <w:gridCol w:w="7"/>
        <w:gridCol w:w="16"/>
        <w:gridCol w:w="25"/>
        <w:gridCol w:w="344"/>
        <w:gridCol w:w="16"/>
        <w:gridCol w:w="142"/>
        <w:gridCol w:w="17"/>
        <w:gridCol w:w="20"/>
        <w:gridCol w:w="273"/>
        <w:gridCol w:w="57"/>
        <w:gridCol w:w="66"/>
        <w:gridCol w:w="6627"/>
        <w:gridCol w:w="2340"/>
        <w:gridCol w:w="6"/>
      </w:tblGrid>
      <w:tr w:rsidR="00AB4EB6" w:rsidRPr="00725F39" w14:paraId="16315C2A" w14:textId="77777777" w:rsidTr="00A12486">
        <w:trPr>
          <w:trHeight w:val="360"/>
        </w:trPr>
        <w:tc>
          <w:tcPr>
            <w:tcW w:w="10809" w:type="dxa"/>
            <w:gridSpan w:val="20"/>
            <w:tcBorders>
              <w:top w:val="nil"/>
              <w:left w:val="nil"/>
              <w:bottom w:val="nil"/>
              <w:right w:val="nil"/>
            </w:tcBorders>
            <w:shd w:val="clear" w:color="auto" w:fill="7A9BBC"/>
            <w:vAlign w:val="center"/>
          </w:tcPr>
          <w:p w14:paraId="16315C29" w14:textId="544CD423" w:rsidR="00D75C42" w:rsidRPr="00F0167C" w:rsidRDefault="00AB4EB6" w:rsidP="003D5242">
            <w:pPr>
              <w:pStyle w:val="NoSpacing"/>
              <w:keepNext/>
              <w:rPr>
                <w:rFonts w:cstheme="minorHAnsi"/>
                <w:b/>
                <w:color w:val="FFFFFF" w:themeColor="background1"/>
                <w:sz w:val="28"/>
                <w:szCs w:val="28"/>
              </w:rPr>
            </w:pPr>
            <w:bookmarkStart w:id="0" w:name="Overview"/>
            <w:r w:rsidRPr="00F0167C">
              <w:rPr>
                <w:rFonts w:cstheme="minorHAnsi"/>
                <w:b/>
                <w:color w:val="FFFFFF" w:themeColor="background1"/>
                <w:sz w:val="28"/>
                <w:szCs w:val="28"/>
              </w:rPr>
              <w:t>1</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OVERVIEW</w:t>
            </w:r>
            <w:bookmarkEnd w:id="0"/>
          </w:p>
        </w:tc>
      </w:tr>
      <w:tr w:rsidR="001F5EE8" w:rsidRPr="00725F39" w14:paraId="57E2DC97" w14:textId="77777777" w:rsidTr="00A12486">
        <w:trPr>
          <w:gridAfter w:val="1"/>
          <w:wAfter w:w="6" w:type="dxa"/>
          <w:trHeight w:val="432"/>
        </w:trPr>
        <w:tc>
          <w:tcPr>
            <w:tcW w:w="1713" w:type="dxa"/>
            <w:gridSpan w:val="15"/>
            <w:tcBorders>
              <w:top w:val="nil"/>
              <w:left w:val="nil"/>
              <w:bottom w:val="nil"/>
              <w:right w:val="single" w:sz="24" w:space="0" w:color="E8960C"/>
            </w:tcBorders>
          </w:tcPr>
          <w:p w14:paraId="3BD5F401" w14:textId="77777777" w:rsidR="001F5EE8" w:rsidRPr="00725F39" w:rsidRDefault="001F5EE8" w:rsidP="001F5EE8">
            <w:pPr>
              <w:pStyle w:val="NoSpacing"/>
              <w:rPr>
                <w:rFonts w:cstheme="minorHAnsi"/>
              </w:rPr>
            </w:pPr>
            <w:r w:rsidRPr="004506EE">
              <w:rPr>
                <w:rFonts w:cstheme="minorHAnsi"/>
                <w:b/>
                <w:sz w:val="28"/>
                <w:szCs w:val="28"/>
              </w:rPr>
              <w:t>Study Title:</w:t>
            </w:r>
          </w:p>
        </w:tc>
        <w:tc>
          <w:tcPr>
            <w:tcW w:w="9090" w:type="dxa"/>
            <w:gridSpan w:val="4"/>
            <w:tcBorders>
              <w:top w:val="single" w:sz="24" w:space="0" w:color="E8960C"/>
              <w:left w:val="single" w:sz="24" w:space="0" w:color="E8960C"/>
              <w:bottom w:val="single" w:sz="24" w:space="0" w:color="E8960C"/>
              <w:right w:val="single" w:sz="24" w:space="0" w:color="E8960C"/>
            </w:tcBorders>
            <w:vAlign w:val="center"/>
          </w:tcPr>
          <w:p w14:paraId="19FE9D3D" w14:textId="0C6A3971" w:rsidR="001F5EE8" w:rsidRPr="00725F39" w:rsidRDefault="004C5ACF" w:rsidP="00C4581A">
            <w:pPr>
              <w:pStyle w:val="NoSpacing"/>
              <w:rPr>
                <w:rFonts w:cstheme="minorHAnsi"/>
              </w:rPr>
            </w:pPr>
            <w:r>
              <w:rPr>
                <w:rFonts w:ascii="Times New Roman" w:hAnsi="Times New Roman" w:cs="Times New Roman"/>
              </w:rPr>
              <w:t xml:space="preserve">Assessing Daily Rhythms of </w:t>
            </w:r>
            <w:r w:rsidR="003F0EB6">
              <w:rPr>
                <w:rFonts w:ascii="Times New Roman" w:hAnsi="Times New Roman" w:cs="Times New Roman"/>
              </w:rPr>
              <w:t>Work</w:t>
            </w:r>
            <w:r>
              <w:rPr>
                <w:rFonts w:ascii="Times New Roman" w:hAnsi="Times New Roman" w:cs="Times New Roman"/>
              </w:rPr>
              <w:t xml:space="preserve"> During the COVID-19 Pandemic</w:t>
            </w:r>
          </w:p>
        </w:tc>
      </w:tr>
      <w:tr w:rsidR="00AB4EB6" w:rsidRPr="00725F39" w14:paraId="16315C2C" w14:textId="77777777" w:rsidTr="00A12486">
        <w:trPr>
          <w:trHeight w:val="846"/>
        </w:trPr>
        <w:tc>
          <w:tcPr>
            <w:tcW w:w="10809" w:type="dxa"/>
            <w:gridSpan w:val="20"/>
            <w:tcBorders>
              <w:top w:val="nil"/>
              <w:left w:val="nil"/>
              <w:bottom w:val="nil"/>
              <w:right w:val="nil"/>
            </w:tcBorders>
            <w:vAlign w:val="center"/>
          </w:tcPr>
          <w:p w14:paraId="16315C2B" w14:textId="5D50DC8C" w:rsidR="00AB4EB6" w:rsidRPr="00725F39" w:rsidRDefault="004A497A" w:rsidP="00DD7DEE">
            <w:pPr>
              <w:pStyle w:val="NoSpacing"/>
              <w:keepNext/>
              <w:ind w:left="342" w:hanging="342"/>
              <w:rPr>
                <w:rFonts w:cstheme="minorHAnsi"/>
              </w:rPr>
            </w:pPr>
            <w:r w:rsidRPr="00F0167C">
              <w:rPr>
                <w:rFonts w:cstheme="minorHAnsi"/>
                <w:b/>
                <w:noProof/>
                <w:color w:val="FFFFFF" w:themeColor="background1"/>
                <w:sz w:val="28"/>
                <w:szCs w:val="28"/>
              </w:rPr>
              <w:lastRenderedPageBreak/>
              <mc:AlternateContent>
                <mc:Choice Requires="wps">
                  <w:drawing>
                    <wp:anchor distT="0" distB="0" distL="114300" distR="114300" simplePos="0" relativeHeight="251646464" behindDoc="1" locked="0" layoutInCell="1" allowOverlap="1" wp14:anchorId="16316506" wp14:editId="0C71A465">
                      <wp:simplePos x="0" y="0"/>
                      <wp:positionH relativeFrom="page">
                        <wp:posOffset>25400</wp:posOffset>
                      </wp:positionH>
                      <wp:positionV relativeFrom="page">
                        <wp:posOffset>-20955</wp:posOffset>
                      </wp:positionV>
                      <wp:extent cx="246380" cy="219075"/>
                      <wp:effectExtent l="0" t="0" r="20320" b="28575"/>
                      <wp:wrapNone/>
                      <wp:docPr id="36" name="Oval 3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943BA" id="Oval 3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pt;margin-top:-1.65pt;width:19.4pt;height:17.2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" filled="f" strokecolor="#1f5a87" strokeweight="1pt">
                      <w10:wrap anchorx="page" anchory="page"/>
                    </v:oval>
                  </w:pict>
                </mc:Fallback>
              </mc:AlternateContent>
            </w:r>
            <w:r w:rsidR="00AB4EB6">
              <w:rPr>
                <w:rFonts w:cstheme="minorHAnsi"/>
                <w:b/>
              </w:rPr>
              <w:t>1.1 Home institution</w:t>
            </w:r>
            <w:r w:rsidR="00AB4EB6" w:rsidRPr="00725F39">
              <w:rPr>
                <w:rFonts w:cstheme="minorHAnsi"/>
              </w:rPr>
              <w:t xml:space="preserve">. </w:t>
            </w:r>
            <w:r w:rsidR="00AB4EB6">
              <w:t xml:space="preserve">Identify the institution </w:t>
            </w:r>
            <w:r w:rsidR="00DD7DEE">
              <w:t>through which</w:t>
            </w:r>
            <w:r w:rsidR="00AB4EB6">
              <w:t xml:space="preserve"> the lead researcher listed on the IRB application</w:t>
            </w:r>
            <w:r w:rsidR="00DD7DEE">
              <w:t xml:space="preserve"> will conduct the research</w:t>
            </w:r>
            <w:r w:rsidR="00AB4EB6">
              <w:t>. Provide any he</w:t>
            </w:r>
            <w:r w:rsidR="00434D0C">
              <w:t>lpful explanatory information.</w:t>
            </w:r>
          </w:p>
        </w:tc>
      </w:tr>
      <w:tr w:rsidR="00AB4EB6" w:rsidRPr="00725F39" w14:paraId="16315C32" w14:textId="77777777" w:rsidTr="00A12486">
        <w:trPr>
          <w:trHeight w:val="2367"/>
        </w:trPr>
        <w:tc>
          <w:tcPr>
            <w:tcW w:w="10809" w:type="dxa"/>
            <w:gridSpan w:val="20"/>
            <w:tcBorders>
              <w:top w:val="nil"/>
              <w:left w:val="nil"/>
              <w:bottom w:val="nil"/>
              <w:right w:val="nil"/>
            </w:tcBorders>
            <w:vAlign w:val="center"/>
          </w:tcPr>
          <w:p w14:paraId="16315C2D" w14:textId="5794ECB9" w:rsidR="00AB4EB6" w:rsidRPr="004A497A" w:rsidRDefault="00AB4EB6" w:rsidP="003D5242">
            <w:pPr>
              <w:pStyle w:val="NoSpacing"/>
              <w:keepNext/>
              <w:ind w:left="345"/>
              <w:rPr>
                <w:rFonts w:cstheme="minorHAnsi"/>
                <w:i/>
                <w:color w:val="7F7F7F" w:themeColor="text1" w:themeTint="80"/>
                <w:sz w:val="20"/>
              </w:rPr>
            </w:pPr>
            <w:r w:rsidRPr="004A497A">
              <w:rPr>
                <w:rFonts w:cstheme="minorHAnsi"/>
                <w:i/>
                <w:color w:val="7F7F7F" w:themeColor="text1" w:themeTint="80"/>
                <w:sz w:val="20"/>
              </w:rPr>
              <w:t xml:space="preserve">In general, the home institution is the institution (1) that provides the </w:t>
            </w:r>
            <w:r w:rsidR="00F0167C" w:rsidRPr="004A497A">
              <w:rPr>
                <w:rFonts w:cstheme="minorHAnsi"/>
                <w:i/>
                <w:color w:val="7F7F7F" w:themeColor="text1" w:themeTint="80"/>
                <w:sz w:val="20"/>
              </w:rPr>
              <w:t>researcher’s paycheck</w:t>
            </w:r>
            <w:r w:rsidRPr="004A497A">
              <w:rPr>
                <w:rFonts w:cstheme="minorHAnsi"/>
                <w:i/>
                <w:color w:val="7F7F7F" w:themeColor="text1" w:themeTint="80"/>
                <w:sz w:val="20"/>
              </w:rPr>
              <w:t xml:space="preserve"> and that considers him/her to be a paid employee, or (2) at which the researcher is a matriculated student. Scholars, faculty, fellows, and students who are visiting the UW and who are the lead researcher: identify your home </w:t>
            </w:r>
            <w:r w:rsidR="00E56B9F" w:rsidRPr="004A497A">
              <w:rPr>
                <w:rFonts w:cstheme="minorHAnsi"/>
                <w:i/>
                <w:color w:val="7F7F7F" w:themeColor="text1" w:themeTint="80"/>
                <w:sz w:val="20"/>
              </w:rPr>
              <w:t>institution</w:t>
            </w:r>
            <w:r w:rsidRPr="004A497A">
              <w:rPr>
                <w:rFonts w:cstheme="minorHAnsi"/>
                <w:i/>
                <w:color w:val="7F7F7F" w:themeColor="text1" w:themeTint="80"/>
                <w:sz w:val="20"/>
              </w:rPr>
              <w:t xml:space="preserve"> and describe the purpose and duration of your UW visit, as well as</w:t>
            </w:r>
            <w:r w:rsidR="00E56B9F" w:rsidRPr="004A497A">
              <w:rPr>
                <w:rFonts w:cstheme="minorHAnsi"/>
                <w:i/>
                <w:color w:val="7F7F7F" w:themeColor="text1" w:themeTint="80"/>
                <w:sz w:val="20"/>
              </w:rPr>
              <w:t xml:space="preserve"> the</w:t>
            </w:r>
            <w:r w:rsidRPr="004A497A">
              <w:rPr>
                <w:rFonts w:cstheme="minorHAnsi"/>
                <w:i/>
                <w:color w:val="7F7F7F" w:themeColor="text1" w:themeTint="80"/>
                <w:sz w:val="20"/>
              </w:rPr>
              <w:t xml:space="preserve"> UW department/center with which you are affiliated while at the UW.</w:t>
            </w:r>
          </w:p>
          <w:p w14:paraId="16315C2E" w14:textId="77777777" w:rsidR="00AB4EB6" w:rsidRPr="004A497A" w:rsidRDefault="00AB4EB6" w:rsidP="003D5242">
            <w:pPr>
              <w:pStyle w:val="NoSpacing"/>
              <w:keepNext/>
              <w:ind w:left="345"/>
              <w:rPr>
                <w:rFonts w:cstheme="minorHAnsi"/>
                <w:i/>
                <w:color w:val="7F7F7F" w:themeColor="text1" w:themeTint="80"/>
                <w:sz w:val="20"/>
              </w:rPr>
            </w:pPr>
          </w:p>
          <w:p w14:paraId="16315C2F" w14:textId="77777777" w:rsidR="00AB4EB6" w:rsidRPr="004A497A" w:rsidRDefault="00AB4EB6" w:rsidP="003D5242">
            <w:pPr>
              <w:pStyle w:val="NoSpacing"/>
              <w:keepNext/>
              <w:ind w:left="345"/>
              <w:rPr>
                <w:rFonts w:cstheme="minorHAnsi"/>
                <w:i/>
                <w:color w:val="7F7F7F" w:themeColor="text1" w:themeTint="80"/>
                <w:sz w:val="20"/>
              </w:rPr>
            </w:pPr>
            <w:r w:rsidRPr="004A497A">
              <w:rPr>
                <w:rFonts w:cstheme="minorHAnsi"/>
                <w:i/>
                <w:color w:val="7F7F7F" w:themeColor="text1" w:themeTint="80"/>
                <w:sz w:val="20"/>
              </w:rPr>
              <w:t xml:space="preserve">Note that many UW clinical faculty members are paid employees of non-UW </w:t>
            </w:r>
            <w:r w:rsidR="00E56B9F" w:rsidRPr="004A497A">
              <w:rPr>
                <w:rFonts w:cstheme="minorHAnsi"/>
                <w:i/>
                <w:color w:val="7F7F7F" w:themeColor="text1" w:themeTint="80"/>
                <w:sz w:val="20"/>
              </w:rPr>
              <w:t>institutions</w:t>
            </w:r>
            <w:r w:rsidRPr="004A497A">
              <w:rPr>
                <w:rFonts w:cstheme="minorHAnsi"/>
                <w:i/>
                <w:color w:val="7F7F7F" w:themeColor="text1" w:themeTint="80"/>
                <w:sz w:val="20"/>
              </w:rPr>
              <w:t>.</w:t>
            </w:r>
          </w:p>
          <w:p w14:paraId="16315C30" w14:textId="77777777" w:rsidR="00E56B9F" w:rsidRPr="004A497A" w:rsidRDefault="00E56B9F" w:rsidP="003D5242">
            <w:pPr>
              <w:pStyle w:val="NoSpacing"/>
              <w:keepNext/>
              <w:ind w:left="345"/>
              <w:rPr>
                <w:rFonts w:cstheme="minorHAnsi"/>
                <w:i/>
                <w:color w:val="7F7F7F" w:themeColor="text1" w:themeTint="80"/>
                <w:sz w:val="20"/>
              </w:rPr>
            </w:pPr>
          </w:p>
          <w:p w14:paraId="16315C31" w14:textId="028572F5" w:rsidR="00AB4EB6" w:rsidRPr="00EA57F9" w:rsidRDefault="00AB4EB6" w:rsidP="00ED2D27">
            <w:pPr>
              <w:pStyle w:val="NoSpacing"/>
              <w:keepNext/>
              <w:ind w:left="345"/>
              <w:rPr>
                <w:rFonts w:cstheme="minorHAnsi"/>
                <w:i/>
              </w:rPr>
            </w:pPr>
            <w:r w:rsidRPr="004A497A">
              <w:rPr>
                <w:rFonts w:cstheme="minorHAnsi"/>
                <w:i/>
                <w:color w:val="7F7F7F" w:themeColor="text1" w:themeTint="80"/>
                <w:sz w:val="20"/>
              </w:rPr>
              <w:t xml:space="preserve">The UW </w:t>
            </w:r>
            <w:r w:rsidR="00E56B9F" w:rsidRPr="004A497A">
              <w:rPr>
                <w:rFonts w:cstheme="minorHAnsi"/>
                <w:i/>
                <w:color w:val="7F7F7F" w:themeColor="text1" w:themeTint="80"/>
                <w:sz w:val="20"/>
              </w:rPr>
              <w:t>IRB</w:t>
            </w:r>
            <w:r w:rsidRPr="004A497A">
              <w:rPr>
                <w:rFonts w:cstheme="minorHAnsi"/>
                <w:i/>
                <w:color w:val="7F7F7F" w:themeColor="text1" w:themeTint="80"/>
                <w:sz w:val="20"/>
              </w:rPr>
              <w:t xml:space="preserve"> provides IRB review and oversight for only those researchers who meet the </w:t>
            </w:r>
            <w:r w:rsidR="00E56B9F" w:rsidRPr="004A497A">
              <w:rPr>
                <w:rFonts w:cstheme="minorHAnsi"/>
                <w:i/>
                <w:color w:val="7F7F7F" w:themeColor="text1" w:themeTint="80"/>
                <w:sz w:val="20"/>
              </w:rPr>
              <w:t>criteria</w:t>
            </w:r>
            <w:r w:rsidRPr="004A497A">
              <w:rPr>
                <w:rFonts w:cstheme="minorHAnsi"/>
                <w:i/>
                <w:color w:val="7F7F7F" w:themeColor="text1" w:themeTint="80"/>
                <w:sz w:val="20"/>
              </w:rPr>
              <w:t xml:space="preserve"> </w:t>
            </w:r>
            <w:r w:rsidR="00E56B9F" w:rsidRPr="004A497A">
              <w:rPr>
                <w:rFonts w:cstheme="minorHAnsi"/>
                <w:i/>
                <w:color w:val="7F7F7F" w:themeColor="text1" w:themeTint="80"/>
                <w:sz w:val="20"/>
              </w:rPr>
              <w:t xml:space="preserve">described </w:t>
            </w:r>
            <w:r w:rsidRPr="004A497A">
              <w:rPr>
                <w:rFonts w:cstheme="minorHAnsi"/>
                <w:i/>
                <w:color w:val="7F7F7F" w:themeColor="text1" w:themeTint="80"/>
                <w:sz w:val="20"/>
              </w:rPr>
              <w:t xml:space="preserve">in the </w:t>
            </w:r>
            <w:hyperlink r:id="rId14" w:history="1">
              <w:r w:rsidR="00876A9C" w:rsidRPr="00F33B57">
                <w:rPr>
                  <w:rStyle w:val="Hyperlink"/>
                  <w:rFonts w:cstheme="minorHAnsi"/>
                  <w:b/>
                  <w:i/>
                  <w:sz w:val="20"/>
                </w:rPr>
                <w:t>SOP</w:t>
              </w:r>
              <w:r w:rsidRPr="00F33B57">
                <w:rPr>
                  <w:rStyle w:val="Hyperlink"/>
                  <w:rFonts w:cstheme="minorHAnsi"/>
                  <w:b/>
                  <w:i/>
                  <w:sz w:val="20"/>
                </w:rPr>
                <w:t>: Use of the UW IRB</w:t>
              </w:r>
            </w:hyperlink>
            <w:r>
              <w:rPr>
                <w:rFonts w:cstheme="minorHAnsi"/>
                <w:i/>
                <w:color w:val="4F6228" w:themeColor="accent3" w:themeShade="80"/>
              </w:rPr>
              <w:t>.</w:t>
            </w:r>
          </w:p>
        </w:tc>
      </w:tr>
      <w:tr w:rsidR="00AB4EB6" w:rsidRPr="00725F39" w14:paraId="16315C35" w14:textId="77777777" w:rsidTr="00A12486">
        <w:trPr>
          <w:trHeight w:val="432"/>
        </w:trPr>
        <w:tc>
          <w:tcPr>
            <w:tcW w:w="360" w:type="dxa"/>
            <w:tcBorders>
              <w:top w:val="nil"/>
              <w:left w:val="nil"/>
              <w:bottom w:val="nil"/>
              <w:right w:val="single" w:sz="24" w:space="0" w:color="E8960C"/>
            </w:tcBorders>
            <w:vAlign w:val="center"/>
          </w:tcPr>
          <w:p w14:paraId="16315C33" w14:textId="77777777" w:rsidR="00AB4EB6" w:rsidRPr="00960BED" w:rsidRDefault="00AB4EB6" w:rsidP="00181E95">
            <w:pPr>
              <w:pStyle w:val="NoSpacing"/>
              <w:rPr>
                <w:rFonts w:ascii="Times New Roman" w:hAnsi="Times New Roman" w:cs="Times New Roman"/>
              </w:rPr>
            </w:pPr>
          </w:p>
        </w:tc>
        <w:tc>
          <w:tcPr>
            <w:tcW w:w="10449" w:type="dxa"/>
            <w:gridSpan w:val="19"/>
            <w:tcBorders>
              <w:top w:val="single" w:sz="24" w:space="0" w:color="E8960C"/>
              <w:left w:val="single" w:sz="24" w:space="0" w:color="E8960C"/>
              <w:bottom w:val="single" w:sz="24" w:space="0" w:color="E8960C"/>
              <w:right w:val="single" w:sz="24" w:space="0" w:color="E8960C"/>
            </w:tcBorders>
            <w:vAlign w:val="center"/>
          </w:tcPr>
          <w:p w14:paraId="16315C34" w14:textId="3BCE7903" w:rsidR="00AB4EB6" w:rsidRPr="00960BED" w:rsidRDefault="004C5ACF" w:rsidP="00181E95">
            <w:pPr>
              <w:pStyle w:val="NoSpacing"/>
              <w:rPr>
                <w:rFonts w:ascii="Times New Roman" w:hAnsi="Times New Roman" w:cs="Times New Roman"/>
              </w:rPr>
            </w:pPr>
            <w:r>
              <w:rPr>
                <w:rFonts w:ascii="Times New Roman" w:hAnsi="Times New Roman" w:cs="Times New Roman"/>
              </w:rPr>
              <w:t>University of Washington</w:t>
            </w:r>
          </w:p>
        </w:tc>
      </w:tr>
      <w:tr w:rsidR="00AB4EB6" w:rsidRPr="00725F39" w14:paraId="16315C37" w14:textId="77777777" w:rsidTr="00A12486">
        <w:trPr>
          <w:trHeight w:val="687"/>
        </w:trPr>
        <w:tc>
          <w:tcPr>
            <w:tcW w:w="10809" w:type="dxa"/>
            <w:gridSpan w:val="20"/>
            <w:tcBorders>
              <w:top w:val="nil"/>
              <w:left w:val="nil"/>
              <w:bottom w:val="nil"/>
              <w:right w:val="nil"/>
            </w:tcBorders>
            <w:vAlign w:val="center"/>
          </w:tcPr>
          <w:p w14:paraId="16315C36" w14:textId="6A8FE228" w:rsidR="0062263E" w:rsidRPr="00076346" w:rsidRDefault="00550446" w:rsidP="00F94760">
            <w:pPr>
              <w:pStyle w:val="NoSpacing"/>
              <w:keepNext/>
              <w:ind w:left="331" w:hanging="331"/>
            </w:pPr>
            <w:r>
              <w:rPr>
                <w:rFonts w:cstheme="minorHAnsi"/>
                <w:b/>
                <w:noProof/>
                <w:color w:val="FFFFFF" w:themeColor="background1"/>
                <w:sz w:val="24"/>
                <w:szCs w:val="24"/>
              </w:rPr>
              <mc:AlternateContent>
                <mc:Choice Requires="wps">
                  <w:drawing>
                    <wp:anchor distT="0" distB="0" distL="114300" distR="114300" simplePos="0" relativeHeight="251647488" behindDoc="0" locked="0" layoutInCell="1" allowOverlap="1" wp14:anchorId="16316508" wp14:editId="7EBC7208">
                      <wp:simplePos x="0" y="0"/>
                      <wp:positionH relativeFrom="column">
                        <wp:posOffset>-46355</wp:posOffset>
                      </wp:positionH>
                      <wp:positionV relativeFrom="paragraph">
                        <wp:posOffset>-19050</wp:posOffset>
                      </wp:positionV>
                      <wp:extent cx="248285" cy="219075"/>
                      <wp:effectExtent l="0" t="0" r="18415" b="28575"/>
                      <wp:wrapNone/>
                      <wp:docPr id="39" name="Oval 3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C4BEA" id="Oval 3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65pt;margin-top:-1.5pt;width:19.55pt;height:17.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" filled="f" strokecolor="#1f5a87" strokeweight="1pt"/>
                  </w:pict>
                </mc:Fallback>
              </mc:AlternateContent>
            </w:r>
            <w:r w:rsidR="00E56B9F">
              <w:rPr>
                <w:rFonts w:cstheme="minorHAnsi"/>
                <w:b/>
              </w:rPr>
              <w:t>1.2</w:t>
            </w:r>
            <w:r w:rsidR="00AB4EB6">
              <w:rPr>
                <w:rFonts w:cstheme="minorHAnsi"/>
                <w:b/>
              </w:rPr>
              <w:t xml:space="preserve"> </w:t>
            </w:r>
            <w:r w:rsidR="00E56B9F">
              <w:rPr>
                <w:rFonts w:cstheme="minorHAnsi"/>
                <w:b/>
              </w:rPr>
              <w:t>Consultation history</w:t>
            </w:r>
            <w:r w:rsidR="00AB4EB6" w:rsidRPr="00725F39">
              <w:rPr>
                <w:rFonts w:cstheme="minorHAnsi"/>
              </w:rPr>
              <w:t xml:space="preserve">. </w:t>
            </w:r>
            <w:r w:rsidR="00E56B9F">
              <w:t>Ha</w:t>
            </w:r>
            <w:r w:rsidR="00F94760">
              <w:t>s there been any consultation with someone</w:t>
            </w:r>
            <w:r w:rsidR="00E56B9F">
              <w:t xml:space="preserve"> at HSD about this study?</w:t>
            </w:r>
          </w:p>
        </w:tc>
      </w:tr>
      <w:tr w:rsidR="00E56B9F" w:rsidRPr="00725F39" w14:paraId="16315C39" w14:textId="77777777" w:rsidTr="00A12486">
        <w:trPr>
          <w:trHeight w:val="729"/>
        </w:trPr>
        <w:tc>
          <w:tcPr>
            <w:tcW w:w="10809" w:type="dxa"/>
            <w:gridSpan w:val="20"/>
            <w:tcBorders>
              <w:top w:val="nil"/>
              <w:left w:val="nil"/>
              <w:bottom w:val="nil"/>
              <w:right w:val="nil"/>
            </w:tcBorders>
            <w:vAlign w:val="center"/>
          </w:tcPr>
          <w:p w14:paraId="16315C38" w14:textId="0E60C241" w:rsidR="00E56B9F" w:rsidRDefault="00E56B9F" w:rsidP="00F94760">
            <w:pPr>
              <w:keepNext/>
              <w:ind w:left="342"/>
            </w:pPr>
            <w:r w:rsidRPr="004A497A">
              <w:rPr>
                <w:rFonts w:asciiTheme="minorHAnsi" w:eastAsiaTheme="minorHAnsi" w:hAnsiTheme="minorHAnsi" w:cstheme="minorHAnsi"/>
                <w:i/>
                <w:color w:val="7F7F7F" w:themeColor="text1" w:themeTint="80"/>
                <w:sz w:val="20"/>
              </w:rPr>
              <w:t xml:space="preserve">It is not necessary to obtain advance consultation. </w:t>
            </w:r>
            <w:r w:rsidR="00F94760">
              <w:rPr>
                <w:rFonts w:asciiTheme="minorHAnsi" w:eastAsiaTheme="minorHAnsi" w:hAnsiTheme="minorHAnsi" w:cstheme="minorHAnsi"/>
                <w:i/>
                <w:color w:val="7F7F7F" w:themeColor="text1" w:themeTint="80"/>
                <w:sz w:val="20"/>
              </w:rPr>
              <w:t>However, if advance consultation was obtai</w:t>
            </w:r>
            <w:r w:rsidR="00C72BED">
              <w:rPr>
                <w:rFonts w:asciiTheme="minorHAnsi" w:eastAsiaTheme="minorHAnsi" w:hAnsiTheme="minorHAnsi" w:cstheme="minorHAnsi"/>
                <w:i/>
                <w:color w:val="7F7F7F" w:themeColor="text1" w:themeTint="80"/>
                <w:sz w:val="20"/>
              </w:rPr>
              <w:t>n</w:t>
            </w:r>
            <w:r w:rsidR="00F94760">
              <w:rPr>
                <w:rFonts w:asciiTheme="minorHAnsi" w:eastAsiaTheme="minorHAnsi" w:hAnsiTheme="minorHAnsi" w:cstheme="minorHAnsi"/>
                <w:i/>
                <w:color w:val="7F7F7F" w:themeColor="text1" w:themeTint="80"/>
                <w:sz w:val="20"/>
              </w:rPr>
              <w:t>ed,</w:t>
            </w:r>
            <w:r w:rsidRPr="004A497A">
              <w:rPr>
                <w:rFonts w:asciiTheme="minorHAnsi" w:eastAsiaTheme="minorHAnsi" w:hAnsiTheme="minorHAnsi" w:cstheme="minorHAnsi"/>
                <w:i/>
                <w:color w:val="7F7F7F" w:themeColor="text1" w:themeTint="80"/>
                <w:sz w:val="20"/>
              </w:rPr>
              <w:t xml:space="preserve"> answering this question will help ensure that the IRB is aware of and considers the advice and guidance provided</w:t>
            </w:r>
            <w:r w:rsidR="00F94760">
              <w:rPr>
                <w:rFonts w:asciiTheme="minorHAnsi" w:eastAsiaTheme="minorHAnsi" w:hAnsiTheme="minorHAnsi" w:cstheme="minorHAnsi"/>
                <w:i/>
                <w:color w:val="7F7F7F" w:themeColor="text1" w:themeTint="80"/>
                <w:sz w:val="20"/>
              </w:rPr>
              <w:t xml:space="preserve"> in that consultation</w:t>
            </w:r>
            <w:r w:rsidRPr="004A497A">
              <w:rPr>
                <w:rFonts w:asciiTheme="minorHAnsi" w:eastAsiaTheme="minorHAnsi" w:hAnsiTheme="minorHAnsi" w:cstheme="minorHAnsi"/>
                <w:i/>
                <w:color w:val="7F7F7F" w:themeColor="text1" w:themeTint="80"/>
                <w:sz w:val="20"/>
              </w:rPr>
              <w:t>.</w:t>
            </w:r>
            <w:r w:rsidRPr="004A497A">
              <w:rPr>
                <w:i/>
                <w:color w:val="7F7F7F" w:themeColor="text1" w:themeTint="80"/>
                <w:sz w:val="18"/>
              </w:rPr>
              <w:t xml:space="preserve">  </w:t>
            </w:r>
          </w:p>
        </w:tc>
      </w:tr>
      <w:tr w:rsidR="001032ED" w:rsidRPr="00725F39" w14:paraId="16315C3D" w14:textId="77777777" w:rsidTr="00A12486">
        <w:tc>
          <w:tcPr>
            <w:tcW w:w="360" w:type="dxa"/>
            <w:tcBorders>
              <w:top w:val="nil"/>
              <w:left w:val="nil"/>
              <w:bottom w:val="nil"/>
              <w:right w:val="single" w:sz="12" w:space="0" w:color="auto"/>
            </w:tcBorders>
          </w:tcPr>
          <w:p w14:paraId="16315C3A" w14:textId="77777777" w:rsidR="0062263E" w:rsidRPr="00725F39" w:rsidRDefault="0062263E" w:rsidP="00181E95">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3B" w14:textId="7B054F0A" w:rsidR="0062263E" w:rsidRPr="00630C81" w:rsidRDefault="004C5ACF" w:rsidP="00630C81">
            <w:pPr>
              <w:pStyle w:val="NoSpacing"/>
              <w:ind w:left="-18"/>
              <w:jc w:val="center"/>
              <w:rPr>
                <w:rFonts w:cstheme="minorHAnsi"/>
                <w:b/>
              </w:rPr>
            </w:pPr>
            <w:r>
              <w:rPr>
                <w:rFonts w:cstheme="minorHAnsi"/>
                <w:b/>
              </w:rPr>
              <w:t>X</w:t>
            </w:r>
          </w:p>
        </w:tc>
        <w:tc>
          <w:tcPr>
            <w:tcW w:w="541" w:type="dxa"/>
            <w:gridSpan w:val="7"/>
            <w:tcBorders>
              <w:top w:val="nil"/>
              <w:left w:val="single" w:sz="12" w:space="0" w:color="auto"/>
              <w:bottom w:val="nil"/>
              <w:right w:val="nil"/>
            </w:tcBorders>
          </w:tcPr>
          <w:p w14:paraId="5A0A25FC" w14:textId="6350F310" w:rsidR="0062263E" w:rsidRPr="00725F39" w:rsidRDefault="0062263E" w:rsidP="00181E95">
            <w:pPr>
              <w:pStyle w:val="NoSpacing"/>
              <w:ind w:left="-18"/>
              <w:rPr>
                <w:rFonts w:cstheme="minorHAnsi"/>
              </w:rPr>
            </w:pPr>
            <w:r w:rsidRPr="00862E3D">
              <w:rPr>
                <w:rFonts w:cstheme="minorHAnsi"/>
                <w:b/>
              </w:rPr>
              <w:t>No</w:t>
            </w:r>
          </w:p>
        </w:tc>
        <w:tc>
          <w:tcPr>
            <w:tcW w:w="9548" w:type="dxa"/>
            <w:gridSpan w:val="9"/>
            <w:tcBorders>
              <w:top w:val="nil"/>
              <w:left w:val="nil"/>
              <w:bottom w:val="nil"/>
              <w:right w:val="nil"/>
            </w:tcBorders>
          </w:tcPr>
          <w:p w14:paraId="16315C3C" w14:textId="1C509252" w:rsidR="0062263E" w:rsidRPr="00725F39" w:rsidRDefault="0062263E" w:rsidP="00181E95">
            <w:pPr>
              <w:pStyle w:val="NoSpacing"/>
              <w:rPr>
                <w:rFonts w:cstheme="minorHAnsi"/>
              </w:rPr>
            </w:pPr>
          </w:p>
        </w:tc>
      </w:tr>
      <w:tr w:rsidR="001032ED" w:rsidRPr="00725F39" w14:paraId="16315C41" w14:textId="77777777" w:rsidTr="00A12486">
        <w:trPr>
          <w:trHeight w:val="271"/>
        </w:trPr>
        <w:tc>
          <w:tcPr>
            <w:tcW w:w="360" w:type="dxa"/>
            <w:tcBorders>
              <w:top w:val="nil"/>
              <w:left w:val="nil"/>
              <w:bottom w:val="nil"/>
              <w:right w:val="single" w:sz="12" w:space="0" w:color="auto"/>
            </w:tcBorders>
          </w:tcPr>
          <w:p w14:paraId="16315C3E" w14:textId="77777777" w:rsidR="0062263E" w:rsidRPr="00725F39" w:rsidRDefault="0062263E" w:rsidP="003D5242">
            <w:pPr>
              <w:pStyle w:val="NoSpacing"/>
              <w:keepNext/>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3F" w14:textId="7136D859" w:rsidR="0062263E" w:rsidRPr="00630C81" w:rsidRDefault="0062263E" w:rsidP="003D5242">
            <w:pPr>
              <w:pStyle w:val="NoSpacing"/>
              <w:keepNext/>
              <w:ind w:left="-18"/>
              <w:jc w:val="center"/>
              <w:rPr>
                <w:rFonts w:cstheme="minorHAnsi"/>
                <w:b/>
              </w:rPr>
            </w:pPr>
          </w:p>
        </w:tc>
        <w:tc>
          <w:tcPr>
            <w:tcW w:w="541" w:type="dxa"/>
            <w:gridSpan w:val="7"/>
            <w:tcBorders>
              <w:top w:val="nil"/>
              <w:left w:val="single" w:sz="12" w:space="0" w:color="auto"/>
              <w:bottom w:val="nil"/>
              <w:right w:val="nil"/>
            </w:tcBorders>
          </w:tcPr>
          <w:p w14:paraId="01266857" w14:textId="13E9B3FD" w:rsidR="0062263E" w:rsidRPr="00725F39" w:rsidRDefault="0062263E" w:rsidP="003D5242">
            <w:pPr>
              <w:pStyle w:val="NoSpacing"/>
              <w:keepNext/>
              <w:ind w:left="-18"/>
              <w:rPr>
                <w:rFonts w:cstheme="minorHAnsi"/>
              </w:rPr>
            </w:pPr>
            <w:r w:rsidRPr="00862E3D">
              <w:rPr>
                <w:rFonts w:cstheme="minorHAnsi"/>
                <w:b/>
              </w:rPr>
              <w:t>Yes</w:t>
            </w:r>
          </w:p>
        </w:tc>
        <w:tc>
          <w:tcPr>
            <w:tcW w:w="9548" w:type="dxa"/>
            <w:gridSpan w:val="9"/>
            <w:vMerge w:val="restart"/>
            <w:tcBorders>
              <w:top w:val="nil"/>
              <w:left w:val="nil"/>
              <w:right w:val="nil"/>
            </w:tcBorders>
          </w:tcPr>
          <w:p w14:paraId="16315C40" w14:textId="04425E40" w:rsidR="0062263E" w:rsidRPr="00725F39" w:rsidRDefault="0062263E" w:rsidP="003D5242">
            <w:pPr>
              <w:pStyle w:val="NoSpacing"/>
              <w:keepNext/>
              <w:ind w:left="288" w:hanging="288"/>
              <w:rPr>
                <w:rFonts w:cstheme="minorHAnsi"/>
              </w:rPr>
            </w:pPr>
            <w:r>
              <w:rPr>
                <w:rFonts w:cstheme="minorHAnsi"/>
              </w:rPr>
              <w:sym w:font="Wingdings" w:char="F0E0"/>
            </w:r>
            <w:r>
              <w:rPr>
                <w:rFonts w:cstheme="minorHAnsi"/>
              </w:rPr>
              <w:t xml:space="preserve"> If yes, </w:t>
            </w:r>
            <w:r>
              <w:t>briefly describe the consultation: approximate date, with whom, and method (e.g., by email, phone call, in-person meeting).</w:t>
            </w:r>
          </w:p>
        </w:tc>
      </w:tr>
      <w:tr w:rsidR="0062263E" w:rsidRPr="00725F39" w14:paraId="1DEFF3D1" w14:textId="77777777" w:rsidTr="00A12486">
        <w:trPr>
          <w:trHeight w:val="303"/>
        </w:trPr>
        <w:tc>
          <w:tcPr>
            <w:tcW w:w="360" w:type="dxa"/>
            <w:tcBorders>
              <w:top w:val="nil"/>
              <w:left w:val="nil"/>
              <w:bottom w:val="nil"/>
              <w:right w:val="nil"/>
            </w:tcBorders>
          </w:tcPr>
          <w:p w14:paraId="5B05E790" w14:textId="77777777" w:rsidR="0062263E" w:rsidRPr="00725F39" w:rsidRDefault="0062263E" w:rsidP="003D5242">
            <w:pPr>
              <w:pStyle w:val="NoSpacing"/>
              <w:keepNext/>
              <w:rPr>
                <w:rFonts w:cstheme="minorHAnsi"/>
              </w:rPr>
            </w:pPr>
          </w:p>
        </w:tc>
        <w:tc>
          <w:tcPr>
            <w:tcW w:w="360" w:type="dxa"/>
            <w:gridSpan w:val="3"/>
            <w:tcBorders>
              <w:top w:val="single" w:sz="12" w:space="0" w:color="auto"/>
              <w:left w:val="nil"/>
              <w:bottom w:val="nil"/>
              <w:right w:val="nil"/>
            </w:tcBorders>
          </w:tcPr>
          <w:p w14:paraId="0C915FF9" w14:textId="77777777" w:rsidR="0062263E" w:rsidRDefault="0062263E" w:rsidP="003D5242">
            <w:pPr>
              <w:pStyle w:val="NoSpacing"/>
              <w:keepNext/>
              <w:ind w:left="-18"/>
              <w:rPr>
                <w:rFonts w:cstheme="minorHAnsi"/>
              </w:rPr>
            </w:pPr>
          </w:p>
        </w:tc>
        <w:tc>
          <w:tcPr>
            <w:tcW w:w="541" w:type="dxa"/>
            <w:gridSpan w:val="7"/>
            <w:tcBorders>
              <w:top w:val="nil"/>
              <w:left w:val="nil"/>
              <w:bottom w:val="nil"/>
              <w:right w:val="nil"/>
            </w:tcBorders>
          </w:tcPr>
          <w:p w14:paraId="401B9312" w14:textId="77777777" w:rsidR="0062263E" w:rsidRPr="00862E3D" w:rsidRDefault="0062263E" w:rsidP="003D5242">
            <w:pPr>
              <w:pStyle w:val="NoSpacing"/>
              <w:keepNext/>
              <w:ind w:left="-18"/>
              <w:rPr>
                <w:rFonts w:cstheme="minorHAnsi"/>
                <w:b/>
              </w:rPr>
            </w:pPr>
          </w:p>
        </w:tc>
        <w:tc>
          <w:tcPr>
            <w:tcW w:w="9548" w:type="dxa"/>
            <w:gridSpan w:val="9"/>
            <w:vMerge/>
            <w:tcBorders>
              <w:left w:val="nil"/>
              <w:bottom w:val="nil"/>
              <w:right w:val="nil"/>
            </w:tcBorders>
          </w:tcPr>
          <w:p w14:paraId="7CE5FB8B" w14:textId="77777777" w:rsidR="0062263E" w:rsidRDefault="0062263E" w:rsidP="003D5242">
            <w:pPr>
              <w:pStyle w:val="NoSpacing"/>
              <w:keepNext/>
              <w:ind w:left="288" w:hanging="288"/>
              <w:rPr>
                <w:rFonts w:cstheme="minorHAnsi"/>
              </w:rPr>
            </w:pPr>
          </w:p>
        </w:tc>
      </w:tr>
      <w:tr w:rsidR="00E56B9F" w:rsidRPr="00725F39" w14:paraId="16315C44" w14:textId="77777777" w:rsidTr="00A12486">
        <w:trPr>
          <w:trHeight w:val="430"/>
        </w:trPr>
        <w:tc>
          <w:tcPr>
            <w:tcW w:w="1713" w:type="dxa"/>
            <w:gridSpan w:val="15"/>
            <w:tcBorders>
              <w:top w:val="nil"/>
              <w:left w:val="nil"/>
              <w:bottom w:val="nil"/>
              <w:right w:val="single" w:sz="24" w:space="0" w:color="E8960C"/>
            </w:tcBorders>
          </w:tcPr>
          <w:p w14:paraId="16315C42" w14:textId="77777777" w:rsidR="00E56B9F" w:rsidRDefault="00E56B9F" w:rsidP="00181E95">
            <w:pPr>
              <w:pStyle w:val="NoSpacing"/>
              <w:rPr>
                <w:rFonts w:cstheme="minorHAnsi"/>
              </w:rPr>
            </w:pPr>
          </w:p>
        </w:tc>
        <w:tc>
          <w:tcPr>
            <w:tcW w:w="9096" w:type="dxa"/>
            <w:gridSpan w:val="5"/>
            <w:tcBorders>
              <w:top w:val="single" w:sz="24" w:space="0" w:color="E8960C"/>
              <w:left w:val="single" w:sz="24" w:space="0" w:color="E8960C"/>
              <w:bottom w:val="single" w:sz="24" w:space="0" w:color="E8960C"/>
              <w:right w:val="single" w:sz="24" w:space="0" w:color="E8960C"/>
            </w:tcBorders>
            <w:vAlign w:val="center"/>
          </w:tcPr>
          <w:p w14:paraId="16315C43" w14:textId="77777777" w:rsidR="00E56B9F" w:rsidRDefault="00E56B9F" w:rsidP="00181E95">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AB4EB6" w:rsidRPr="00725F39" w14:paraId="16315C46" w14:textId="77777777" w:rsidTr="00A12486">
        <w:trPr>
          <w:trHeight w:val="768"/>
        </w:trPr>
        <w:tc>
          <w:tcPr>
            <w:tcW w:w="10809" w:type="dxa"/>
            <w:gridSpan w:val="20"/>
            <w:tcBorders>
              <w:top w:val="nil"/>
              <w:left w:val="nil"/>
              <w:bottom w:val="nil"/>
              <w:right w:val="nil"/>
            </w:tcBorders>
            <w:vAlign w:val="center"/>
          </w:tcPr>
          <w:p w14:paraId="16315C45" w14:textId="77777777" w:rsidR="00AB4EB6" w:rsidRPr="00E56B9F" w:rsidRDefault="00550446" w:rsidP="003D5242">
            <w:pPr>
              <w:pStyle w:val="NoSpacing"/>
              <w:keepNext/>
              <w:ind w:left="351" w:hanging="351"/>
            </w:pPr>
            <w:r>
              <w:rPr>
                <w:rFonts w:cstheme="minorHAnsi"/>
                <w:b/>
                <w:noProof/>
                <w:color w:val="FFFFFF" w:themeColor="background1"/>
                <w:sz w:val="24"/>
                <w:szCs w:val="24"/>
              </w:rPr>
              <mc:AlternateContent>
                <mc:Choice Requires="wps">
                  <w:drawing>
                    <wp:anchor distT="0" distB="0" distL="114300" distR="114300" simplePos="0" relativeHeight="251648512" behindDoc="0" locked="0" layoutInCell="1" allowOverlap="1" wp14:anchorId="1631650A" wp14:editId="1E6F97B7">
                      <wp:simplePos x="0" y="0"/>
                      <wp:positionH relativeFrom="column">
                        <wp:posOffset>-55245</wp:posOffset>
                      </wp:positionH>
                      <wp:positionV relativeFrom="paragraph">
                        <wp:posOffset>-12065</wp:posOffset>
                      </wp:positionV>
                      <wp:extent cx="248285" cy="219075"/>
                      <wp:effectExtent l="0" t="0" r="18415" b="28575"/>
                      <wp:wrapNone/>
                      <wp:docPr id="40" name="Oval 4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cap="flat" cmpd="sng" algn="ctr">
                                <a:solidFill>
                                  <a:srgbClr val="1F5A8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B3C4D" id="Oval 4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35pt;margin-top:-.95pt;width:19.55pt;height:17.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" filled="f" strokecolor="#1f5a87" strokeweight="1pt"/>
                  </w:pict>
                </mc:Fallback>
              </mc:AlternateContent>
            </w:r>
            <w:r w:rsidR="00E56B9F">
              <w:rPr>
                <w:rFonts w:cstheme="minorHAnsi"/>
                <w:b/>
              </w:rPr>
              <w:t xml:space="preserve">1.3 </w:t>
            </w:r>
            <w:r w:rsidR="00E56B9F" w:rsidRPr="00E56B9F">
              <w:rPr>
                <w:b/>
              </w:rPr>
              <w:t>Similar and/or related studies</w:t>
            </w:r>
            <w:r w:rsidR="00E56B9F">
              <w:t>. Are there any related IRB applications that provide context for the proposed activities?</w:t>
            </w:r>
          </w:p>
        </w:tc>
      </w:tr>
      <w:tr w:rsidR="00AB4EB6" w:rsidRPr="00725F39" w14:paraId="16315C4A" w14:textId="77777777" w:rsidTr="00A12486">
        <w:trPr>
          <w:trHeight w:val="1620"/>
        </w:trPr>
        <w:tc>
          <w:tcPr>
            <w:tcW w:w="10809" w:type="dxa"/>
            <w:gridSpan w:val="20"/>
            <w:tcBorders>
              <w:top w:val="nil"/>
              <w:left w:val="nil"/>
              <w:bottom w:val="nil"/>
              <w:right w:val="nil"/>
            </w:tcBorders>
            <w:vAlign w:val="center"/>
          </w:tcPr>
          <w:p w14:paraId="16315C47" w14:textId="77777777" w:rsidR="00E56B9F" w:rsidRPr="004A497A" w:rsidRDefault="00E56B9F" w:rsidP="003D5242">
            <w:pPr>
              <w:pStyle w:val="NoSpacing"/>
              <w:keepNext/>
              <w:ind w:left="342"/>
              <w:rPr>
                <w:rFonts w:cstheme="minorHAnsi"/>
                <w:i/>
                <w:color w:val="7F7F7F" w:themeColor="text1" w:themeTint="80"/>
                <w:sz w:val="20"/>
              </w:rPr>
            </w:pPr>
            <w:r w:rsidRPr="004A497A">
              <w:rPr>
                <w:rFonts w:cstheme="minorHAnsi"/>
                <w:i/>
                <w:color w:val="7F7F7F" w:themeColor="text1" w:themeTint="80"/>
                <w:sz w:val="20"/>
              </w:rPr>
              <w:t xml:space="preserve">Examples of studies for which there is likely to be a related IRB application: Using samples or data collected by another study; recruiting subjects from a registry established by a colleague’s research activity; conducting Phase 2 of a multi-part </w:t>
            </w:r>
            <w:proofErr w:type="gramStart"/>
            <w:r w:rsidRPr="004A497A">
              <w:rPr>
                <w:rFonts w:cstheme="minorHAnsi"/>
                <w:i/>
                <w:color w:val="7F7F7F" w:themeColor="text1" w:themeTint="80"/>
                <w:sz w:val="20"/>
              </w:rPr>
              <w:t>project, or</w:t>
            </w:r>
            <w:proofErr w:type="gramEnd"/>
            <w:r w:rsidRPr="004A497A">
              <w:rPr>
                <w:rFonts w:cstheme="minorHAnsi"/>
                <w:i/>
                <w:color w:val="7F7F7F" w:themeColor="text1" w:themeTint="80"/>
                <w:sz w:val="20"/>
              </w:rPr>
              <w:t xml:space="preserve"> conducting a continuation of another study; serving as the data coordinating center for a multi-site study that includes a UW site.</w:t>
            </w:r>
          </w:p>
          <w:p w14:paraId="16315C48" w14:textId="77777777" w:rsidR="00E56B9F" w:rsidRPr="004A497A" w:rsidRDefault="00E56B9F" w:rsidP="003D5242">
            <w:pPr>
              <w:pStyle w:val="NoSpacing"/>
              <w:keepNext/>
              <w:ind w:left="720"/>
              <w:rPr>
                <w:rFonts w:cstheme="minorHAnsi"/>
                <w:i/>
                <w:color w:val="7F7F7F" w:themeColor="text1" w:themeTint="80"/>
                <w:sz w:val="20"/>
              </w:rPr>
            </w:pPr>
          </w:p>
          <w:p w14:paraId="16315C49" w14:textId="77777777" w:rsidR="00AB4EB6" w:rsidRPr="00E56B9F" w:rsidRDefault="00E56B9F" w:rsidP="003D5242">
            <w:pPr>
              <w:pStyle w:val="NoSpacing"/>
              <w:keepNext/>
              <w:ind w:left="342"/>
              <w:rPr>
                <w:rFonts w:cstheme="minorHAnsi"/>
                <w:i/>
                <w:color w:val="4F6228" w:themeColor="accent3" w:themeShade="80"/>
              </w:rPr>
            </w:pPr>
            <w:r w:rsidRPr="004A497A">
              <w:rPr>
                <w:rFonts w:cstheme="minorHAnsi"/>
                <w:i/>
                <w:color w:val="7F7F7F" w:themeColor="text1" w:themeTint="80"/>
                <w:sz w:val="20"/>
              </w:rPr>
              <w:t>Providing this information (if relevant) may significantly improve the efficiency and consistency of the IRB’s review.</w:t>
            </w:r>
          </w:p>
        </w:tc>
      </w:tr>
      <w:tr w:rsidR="00076346" w:rsidRPr="00725F39" w14:paraId="16315C4E" w14:textId="77777777" w:rsidTr="00A12486">
        <w:tc>
          <w:tcPr>
            <w:tcW w:w="450" w:type="dxa"/>
            <w:gridSpan w:val="2"/>
            <w:tcBorders>
              <w:top w:val="nil"/>
              <w:left w:val="nil"/>
              <w:bottom w:val="nil"/>
              <w:right w:val="single" w:sz="12" w:space="0" w:color="auto"/>
            </w:tcBorders>
          </w:tcPr>
          <w:p w14:paraId="16315C4B" w14:textId="77777777" w:rsidR="00076346" w:rsidRPr="00725F39" w:rsidRDefault="00076346" w:rsidP="00181E95">
            <w:pPr>
              <w:pStyle w:val="NoSpacing"/>
              <w:rPr>
                <w:rFonts w:cstheme="minorHAnsi"/>
              </w:rPr>
            </w:pPr>
          </w:p>
        </w:tc>
        <w:tc>
          <w:tcPr>
            <w:tcW w:w="403"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5C4C" w14:textId="389BF0F1" w:rsidR="00076346" w:rsidRPr="00076346" w:rsidRDefault="00076346" w:rsidP="00076346">
            <w:pPr>
              <w:pStyle w:val="NoSpacing"/>
              <w:ind w:left="-18"/>
              <w:jc w:val="center"/>
              <w:rPr>
                <w:rFonts w:cstheme="minorHAnsi"/>
                <w:b/>
              </w:rPr>
            </w:pPr>
          </w:p>
        </w:tc>
        <w:tc>
          <w:tcPr>
            <w:tcW w:w="587" w:type="dxa"/>
            <w:gridSpan w:val="8"/>
            <w:tcBorders>
              <w:top w:val="nil"/>
              <w:left w:val="single" w:sz="12" w:space="0" w:color="auto"/>
              <w:bottom w:val="nil"/>
              <w:right w:val="nil"/>
            </w:tcBorders>
          </w:tcPr>
          <w:p w14:paraId="24FD448A" w14:textId="727A4E8D" w:rsidR="00076346" w:rsidRPr="00725F39" w:rsidRDefault="00076346" w:rsidP="00181E95">
            <w:pPr>
              <w:pStyle w:val="NoSpacing"/>
              <w:ind w:left="-18"/>
              <w:rPr>
                <w:rFonts w:cstheme="minorHAnsi"/>
              </w:rPr>
            </w:pPr>
            <w:r w:rsidRPr="00862E3D">
              <w:rPr>
                <w:rFonts w:cstheme="minorHAnsi"/>
                <w:b/>
              </w:rPr>
              <w:t>No</w:t>
            </w:r>
          </w:p>
        </w:tc>
        <w:tc>
          <w:tcPr>
            <w:tcW w:w="9369" w:type="dxa"/>
            <w:gridSpan w:val="6"/>
            <w:tcBorders>
              <w:top w:val="nil"/>
              <w:left w:val="nil"/>
              <w:bottom w:val="nil"/>
              <w:right w:val="nil"/>
            </w:tcBorders>
          </w:tcPr>
          <w:p w14:paraId="16315C4D" w14:textId="6F297869" w:rsidR="00076346" w:rsidRPr="00725F39" w:rsidRDefault="00076346" w:rsidP="00181E95">
            <w:pPr>
              <w:pStyle w:val="NoSpacing"/>
              <w:rPr>
                <w:rFonts w:cstheme="minorHAnsi"/>
              </w:rPr>
            </w:pPr>
          </w:p>
        </w:tc>
      </w:tr>
      <w:tr w:rsidR="00076346" w:rsidRPr="00725F39" w14:paraId="16315C52" w14:textId="77777777" w:rsidTr="00A12486">
        <w:trPr>
          <w:trHeight w:val="267"/>
        </w:trPr>
        <w:tc>
          <w:tcPr>
            <w:tcW w:w="450" w:type="dxa"/>
            <w:gridSpan w:val="2"/>
            <w:tcBorders>
              <w:top w:val="nil"/>
              <w:left w:val="nil"/>
              <w:bottom w:val="nil"/>
              <w:right w:val="single" w:sz="12" w:space="0" w:color="auto"/>
            </w:tcBorders>
          </w:tcPr>
          <w:p w14:paraId="16315C4F" w14:textId="77777777" w:rsidR="00076346" w:rsidRPr="00725F39" w:rsidRDefault="00076346" w:rsidP="003D5242">
            <w:pPr>
              <w:pStyle w:val="NoSpacing"/>
              <w:keepNext/>
              <w:rPr>
                <w:rFonts w:cstheme="minorHAnsi"/>
              </w:rPr>
            </w:pPr>
          </w:p>
        </w:tc>
        <w:tc>
          <w:tcPr>
            <w:tcW w:w="403"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5C50" w14:textId="15B62281" w:rsidR="00076346" w:rsidRPr="00076346" w:rsidRDefault="004C5ACF" w:rsidP="003D5242">
            <w:pPr>
              <w:pStyle w:val="NoSpacing"/>
              <w:keepNext/>
              <w:ind w:left="-18"/>
              <w:jc w:val="center"/>
              <w:rPr>
                <w:rFonts w:cstheme="minorHAnsi"/>
                <w:b/>
              </w:rPr>
            </w:pPr>
            <w:r>
              <w:rPr>
                <w:rFonts w:cstheme="minorHAnsi"/>
                <w:b/>
              </w:rPr>
              <w:t>X</w:t>
            </w:r>
          </w:p>
        </w:tc>
        <w:tc>
          <w:tcPr>
            <w:tcW w:w="587" w:type="dxa"/>
            <w:gridSpan w:val="8"/>
            <w:tcBorders>
              <w:top w:val="nil"/>
              <w:left w:val="single" w:sz="12" w:space="0" w:color="auto"/>
              <w:bottom w:val="nil"/>
              <w:right w:val="nil"/>
            </w:tcBorders>
          </w:tcPr>
          <w:p w14:paraId="615B2924" w14:textId="0B80EDEC" w:rsidR="00076346" w:rsidRPr="00725F39" w:rsidRDefault="00076346" w:rsidP="003D5242">
            <w:pPr>
              <w:pStyle w:val="NoSpacing"/>
              <w:keepNext/>
              <w:ind w:left="-18"/>
              <w:rPr>
                <w:rFonts w:cstheme="minorHAnsi"/>
              </w:rPr>
            </w:pPr>
            <w:r w:rsidRPr="00862E3D">
              <w:rPr>
                <w:rFonts w:cstheme="minorHAnsi"/>
                <w:b/>
              </w:rPr>
              <w:t>Yes</w:t>
            </w:r>
          </w:p>
        </w:tc>
        <w:tc>
          <w:tcPr>
            <w:tcW w:w="9369" w:type="dxa"/>
            <w:gridSpan w:val="6"/>
            <w:vMerge w:val="restart"/>
            <w:tcBorders>
              <w:top w:val="nil"/>
              <w:left w:val="nil"/>
              <w:right w:val="nil"/>
            </w:tcBorders>
          </w:tcPr>
          <w:p w14:paraId="16315C51" w14:textId="6421021E" w:rsidR="00076346" w:rsidRPr="00725F39" w:rsidRDefault="00076346" w:rsidP="003D5242">
            <w:pPr>
              <w:pStyle w:val="NoSpacing"/>
              <w:keepNext/>
              <w:ind w:left="279" w:hanging="279"/>
              <w:rPr>
                <w:rFonts w:cstheme="minorHAnsi"/>
              </w:rPr>
            </w:pPr>
            <w:r>
              <w:rPr>
                <w:rFonts w:cstheme="minorHAnsi"/>
              </w:rPr>
              <w:sym w:font="Wingdings" w:char="F0E0"/>
            </w:r>
            <w:r>
              <w:rPr>
                <w:rFonts w:cstheme="minorHAnsi"/>
              </w:rPr>
              <w:t xml:space="preserve"> If yes, </w:t>
            </w:r>
            <w:r>
              <w:t>briefly describe the other studies or applications and how they relate to the proposed activities. If the other applications were reviewed by the UW IRB, please also provide: the UW IRB number, the study title, and the lead researcher’s name.</w:t>
            </w:r>
          </w:p>
        </w:tc>
      </w:tr>
      <w:tr w:rsidR="00076346" w:rsidRPr="00725F39" w14:paraId="186B2FF2" w14:textId="77777777" w:rsidTr="00A12486">
        <w:trPr>
          <w:trHeight w:val="539"/>
        </w:trPr>
        <w:tc>
          <w:tcPr>
            <w:tcW w:w="450" w:type="dxa"/>
            <w:gridSpan w:val="2"/>
            <w:tcBorders>
              <w:top w:val="nil"/>
              <w:left w:val="nil"/>
              <w:bottom w:val="nil"/>
              <w:right w:val="nil"/>
            </w:tcBorders>
          </w:tcPr>
          <w:p w14:paraId="2700417B" w14:textId="77777777" w:rsidR="00076346" w:rsidRPr="00725F39" w:rsidRDefault="00076346" w:rsidP="003D5242">
            <w:pPr>
              <w:pStyle w:val="NoSpacing"/>
              <w:keepNext/>
              <w:rPr>
                <w:rFonts w:cstheme="minorHAnsi"/>
              </w:rPr>
            </w:pPr>
          </w:p>
        </w:tc>
        <w:tc>
          <w:tcPr>
            <w:tcW w:w="990" w:type="dxa"/>
            <w:gridSpan w:val="12"/>
            <w:tcBorders>
              <w:top w:val="nil"/>
              <w:left w:val="nil"/>
              <w:bottom w:val="nil"/>
              <w:right w:val="nil"/>
            </w:tcBorders>
          </w:tcPr>
          <w:p w14:paraId="4FDCDF74" w14:textId="77777777" w:rsidR="00076346" w:rsidRDefault="00076346" w:rsidP="003D5242">
            <w:pPr>
              <w:pStyle w:val="NoSpacing"/>
              <w:keepNext/>
              <w:ind w:left="-18"/>
              <w:rPr>
                <w:rFonts w:cstheme="minorHAnsi"/>
              </w:rPr>
            </w:pPr>
          </w:p>
        </w:tc>
        <w:tc>
          <w:tcPr>
            <w:tcW w:w="9369" w:type="dxa"/>
            <w:gridSpan w:val="6"/>
            <w:vMerge/>
            <w:tcBorders>
              <w:left w:val="nil"/>
              <w:bottom w:val="nil"/>
              <w:right w:val="nil"/>
            </w:tcBorders>
          </w:tcPr>
          <w:p w14:paraId="677541D3" w14:textId="77777777" w:rsidR="00076346" w:rsidRDefault="00076346" w:rsidP="003D5242">
            <w:pPr>
              <w:pStyle w:val="NoSpacing"/>
              <w:keepNext/>
              <w:ind w:left="279" w:hanging="279"/>
              <w:rPr>
                <w:rFonts w:cstheme="minorHAnsi"/>
              </w:rPr>
            </w:pPr>
          </w:p>
        </w:tc>
      </w:tr>
      <w:tr w:rsidR="00AB4EB6" w:rsidRPr="00725F39" w14:paraId="16315C55" w14:textId="77777777" w:rsidTr="00A12486">
        <w:trPr>
          <w:trHeight w:val="432"/>
        </w:trPr>
        <w:tc>
          <w:tcPr>
            <w:tcW w:w="1836" w:type="dxa"/>
            <w:gridSpan w:val="17"/>
            <w:tcBorders>
              <w:top w:val="nil"/>
              <w:left w:val="nil"/>
              <w:bottom w:val="nil"/>
              <w:right w:val="single" w:sz="24" w:space="0" w:color="E8960C"/>
            </w:tcBorders>
            <w:vAlign w:val="center"/>
          </w:tcPr>
          <w:p w14:paraId="16315C53" w14:textId="77777777" w:rsidR="00AB4EB6" w:rsidRPr="00725F39" w:rsidRDefault="00AB4EB6" w:rsidP="00181E95">
            <w:pPr>
              <w:pStyle w:val="NoSpacing"/>
              <w:rPr>
                <w:rFonts w:cstheme="minorHAnsi"/>
                <w:u w:val="single"/>
              </w:rPr>
            </w:pPr>
          </w:p>
        </w:tc>
        <w:tc>
          <w:tcPr>
            <w:tcW w:w="8973" w:type="dxa"/>
            <w:gridSpan w:val="3"/>
            <w:tcBorders>
              <w:top w:val="single" w:sz="24" w:space="0" w:color="E8960C"/>
              <w:left w:val="single" w:sz="24" w:space="0" w:color="E8960C"/>
              <w:bottom w:val="single" w:sz="24" w:space="0" w:color="E8960C"/>
              <w:right w:val="single" w:sz="24" w:space="0" w:color="E8960C"/>
            </w:tcBorders>
            <w:vAlign w:val="center"/>
          </w:tcPr>
          <w:p w14:paraId="16315C54" w14:textId="2C69CD86" w:rsidR="00AB4EB6" w:rsidRPr="000C12E2" w:rsidRDefault="001F5C9C" w:rsidP="000C12E2">
            <w:pPr>
              <w:rPr>
                <w:rFonts w:ascii="Times New Roman" w:eastAsia="Times New Roman" w:hAnsi="Times New Roman"/>
              </w:rPr>
            </w:pPr>
            <w:r>
              <w:rPr>
                <w:rFonts w:ascii="Times New Roman" w:hAnsi="Times New Roman"/>
              </w:rPr>
              <w:t>Our recently approved study “</w:t>
            </w:r>
            <w:r w:rsidRPr="001F5C9C">
              <w:rPr>
                <w:rFonts w:ascii="Times New Roman" w:hAnsi="Times New Roman"/>
              </w:rPr>
              <w:t xml:space="preserve">The </w:t>
            </w:r>
            <w:r w:rsidRPr="000C12E2">
              <w:rPr>
                <w:rFonts w:ascii="Times New Roman" w:hAnsi="Times New Roman"/>
              </w:rPr>
              <w:t xml:space="preserve">Impact of the Stay-at-Home Measures on Sleep and Related Behavioral Outcomes” </w:t>
            </w:r>
            <w:r w:rsidR="000C12E2" w:rsidRPr="000C12E2">
              <w:rPr>
                <w:rFonts w:ascii="Times New Roman" w:hAnsi="Times New Roman"/>
              </w:rPr>
              <w:t xml:space="preserve">(IRB # </w:t>
            </w:r>
            <w:r w:rsidR="000C12E2" w:rsidRPr="000C12E2">
              <w:rPr>
                <w:rFonts w:ascii="Times New Roman" w:hAnsi="Times New Roman"/>
                <w:color w:val="000000" w:themeColor="text1"/>
                <w:shd w:val="clear" w:color="auto" w:fill="FFFFFF"/>
              </w:rPr>
              <w:t>00009994</w:t>
            </w:r>
            <w:r w:rsidR="000C12E2" w:rsidRPr="000C12E2">
              <w:rPr>
                <w:rFonts w:ascii="Times New Roman" w:hAnsi="Times New Roman"/>
                <w:color w:val="3F5666"/>
                <w:shd w:val="clear" w:color="auto" w:fill="FFFFFF"/>
              </w:rPr>
              <w:t>)</w:t>
            </w:r>
            <w:r w:rsidR="000C12E2">
              <w:rPr>
                <w:rFonts w:ascii="Arial" w:hAnsi="Arial" w:cs="Arial"/>
                <w:color w:val="3F5666"/>
                <w:shd w:val="clear" w:color="auto" w:fill="FFFFFF"/>
              </w:rPr>
              <w:t xml:space="preserve"> </w:t>
            </w:r>
            <w:r>
              <w:rPr>
                <w:rFonts w:ascii="Times New Roman" w:hAnsi="Times New Roman"/>
              </w:rPr>
              <w:t>led by Leandro Casiraghi and Horacio de la Iglesia provides a similar context for the protocol proposed here, in that we are interested in studying daily rhythms of behavior during the COVID-19 pandemic.</w:t>
            </w:r>
          </w:p>
        </w:tc>
      </w:tr>
      <w:tr w:rsidR="00AB4EB6" w:rsidRPr="00725F39" w14:paraId="16315C57" w14:textId="77777777" w:rsidTr="00A12486">
        <w:trPr>
          <w:trHeight w:val="885"/>
        </w:trPr>
        <w:tc>
          <w:tcPr>
            <w:tcW w:w="10809" w:type="dxa"/>
            <w:gridSpan w:val="20"/>
            <w:tcBorders>
              <w:top w:val="nil"/>
              <w:left w:val="nil"/>
              <w:bottom w:val="nil"/>
              <w:right w:val="nil"/>
            </w:tcBorders>
            <w:vAlign w:val="center"/>
          </w:tcPr>
          <w:p w14:paraId="16315C56" w14:textId="3108E9D1" w:rsidR="00AB4EB6" w:rsidRPr="00DD38CB" w:rsidRDefault="00550446" w:rsidP="00F94760">
            <w:pPr>
              <w:pStyle w:val="NoSpacing"/>
              <w:keepNext/>
              <w:ind w:left="346" w:hanging="342"/>
            </w:pPr>
            <w:r>
              <w:rPr>
                <w:rFonts w:cstheme="minorHAnsi"/>
                <w:b/>
                <w:noProof/>
                <w:color w:val="FFFFFF" w:themeColor="background1"/>
                <w:sz w:val="24"/>
                <w:szCs w:val="24"/>
              </w:rPr>
              <w:lastRenderedPageBreak/>
              <mc:AlternateContent>
                <mc:Choice Requires="wps">
                  <w:drawing>
                    <wp:anchor distT="0" distB="0" distL="114300" distR="114300" simplePos="0" relativeHeight="251649536" behindDoc="0" locked="0" layoutInCell="1" allowOverlap="1" wp14:anchorId="1631650C" wp14:editId="3A1C163B">
                      <wp:simplePos x="0" y="0"/>
                      <wp:positionH relativeFrom="column">
                        <wp:posOffset>-59055</wp:posOffset>
                      </wp:positionH>
                      <wp:positionV relativeFrom="paragraph">
                        <wp:posOffset>-29845</wp:posOffset>
                      </wp:positionV>
                      <wp:extent cx="248285" cy="219075"/>
                      <wp:effectExtent l="0" t="0" r="18415" b="28575"/>
                      <wp:wrapNone/>
                      <wp:docPr id="41" name="Oval 4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cap="flat" cmpd="sng" algn="ctr">
                                <a:solidFill>
                                  <a:srgbClr val="1F5A8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27D13" id="Oval 4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65pt;margin-top:-2.35pt;width:19.55pt;height:17.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" filled="f" strokecolor="#1f5a87" strokeweight="1pt"/>
                  </w:pict>
                </mc:Fallback>
              </mc:AlternateContent>
            </w:r>
            <w:r w:rsidR="00E56B9F">
              <w:rPr>
                <w:rFonts w:cstheme="minorHAnsi"/>
                <w:b/>
              </w:rPr>
              <w:t>1.4</w:t>
            </w:r>
            <w:r w:rsidR="00AB4EB6" w:rsidRPr="00EA57F9">
              <w:rPr>
                <w:rFonts w:cstheme="minorHAnsi"/>
              </w:rPr>
              <w:t xml:space="preserve"> </w:t>
            </w:r>
            <w:proofErr w:type="gramStart"/>
            <w:r w:rsidR="00E56B9F" w:rsidRPr="00DD38CB">
              <w:rPr>
                <w:b/>
              </w:rPr>
              <w:t>Externally-imposed</w:t>
            </w:r>
            <w:proofErr w:type="gramEnd"/>
            <w:r w:rsidR="00E56B9F" w:rsidRPr="00DD38CB">
              <w:rPr>
                <w:b/>
              </w:rPr>
              <w:t xml:space="preserve"> urgency or time deadlines</w:t>
            </w:r>
            <w:r w:rsidR="00E56B9F">
              <w:t xml:space="preserve">. Are there any </w:t>
            </w:r>
            <w:proofErr w:type="gramStart"/>
            <w:r w:rsidR="00E56B9F">
              <w:t>externally-imposed</w:t>
            </w:r>
            <w:proofErr w:type="gramEnd"/>
            <w:r w:rsidR="00E56B9F">
              <w:t xml:space="preserve"> deadlines or urgency that affect </w:t>
            </w:r>
            <w:r w:rsidR="00F94760">
              <w:t>the</w:t>
            </w:r>
            <w:r w:rsidR="00E56B9F">
              <w:t xml:space="preserve"> proposed activity?</w:t>
            </w:r>
          </w:p>
        </w:tc>
      </w:tr>
      <w:tr w:rsidR="00DD38CB" w:rsidRPr="00725F39" w14:paraId="16315C5B" w14:textId="77777777" w:rsidTr="00A12486">
        <w:trPr>
          <w:trHeight w:val="2880"/>
        </w:trPr>
        <w:tc>
          <w:tcPr>
            <w:tcW w:w="10809" w:type="dxa"/>
            <w:gridSpan w:val="20"/>
            <w:tcBorders>
              <w:top w:val="nil"/>
              <w:left w:val="nil"/>
              <w:bottom w:val="nil"/>
              <w:right w:val="nil"/>
            </w:tcBorders>
            <w:vAlign w:val="center"/>
          </w:tcPr>
          <w:p w14:paraId="16315C58" w14:textId="77777777" w:rsidR="00DD38CB" w:rsidRPr="004A497A" w:rsidRDefault="00DD38CB" w:rsidP="00877AAC">
            <w:pPr>
              <w:pStyle w:val="NoSpacing"/>
              <w:keepNext/>
              <w:ind w:left="346"/>
              <w:rPr>
                <w:rFonts w:cstheme="minorHAnsi"/>
                <w:i/>
                <w:color w:val="7F7F7F" w:themeColor="text1" w:themeTint="80"/>
                <w:sz w:val="20"/>
              </w:rPr>
            </w:pPr>
            <w:r w:rsidRPr="004A497A">
              <w:rPr>
                <w:rFonts w:cstheme="minorHAnsi"/>
                <w:i/>
                <w:color w:val="7F7F7F" w:themeColor="text1" w:themeTint="80"/>
                <w:sz w:val="20"/>
              </w:rPr>
              <w:t xml:space="preserve">HSD recognizes that everyone would like their IRB applications to be reviewed as quickly as possible. To ensure fairness, it is HSD policy to review applications in the order in which they are received. However, HSD will assign a higher priority to research with </w:t>
            </w:r>
            <w:proofErr w:type="gramStart"/>
            <w:r w:rsidRPr="004A497A">
              <w:rPr>
                <w:rFonts w:cstheme="minorHAnsi"/>
                <w:i/>
                <w:color w:val="7F7F7F" w:themeColor="text1" w:themeTint="80"/>
                <w:sz w:val="20"/>
              </w:rPr>
              <w:t>externally-imposed</w:t>
            </w:r>
            <w:proofErr w:type="gramEnd"/>
            <w:r w:rsidRPr="004A497A">
              <w:rPr>
                <w:rFonts w:cstheme="minorHAnsi"/>
                <w:i/>
                <w:color w:val="7F7F7F" w:themeColor="text1" w:themeTint="80"/>
                <w:sz w:val="20"/>
              </w:rPr>
              <w:t xml:space="preserve"> urgency that is beyond the control of the researcher. Researchers are encouraged to communicate as soon as possible with their HSD staff contact person when there is an urgent situation (in other words, before submitting the IRB application). Examples: a researcher plans to test an experimental vaccine that has just been developed for a newly emerging epidemic; a researcher has an unexpected opportunity to collect data from students when the end of the school year is only four weeks away. </w:t>
            </w:r>
          </w:p>
          <w:p w14:paraId="16315C59" w14:textId="77777777" w:rsidR="00DD38CB" w:rsidRPr="004A497A" w:rsidRDefault="00DD38CB" w:rsidP="00877AAC">
            <w:pPr>
              <w:pStyle w:val="NoSpacing"/>
              <w:keepNext/>
              <w:ind w:left="346"/>
              <w:rPr>
                <w:rFonts w:cstheme="minorHAnsi"/>
                <w:i/>
                <w:color w:val="7F7F7F" w:themeColor="text1" w:themeTint="80"/>
                <w:sz w:val="20"/>
              </w:rPr>
            </w:pPr>
          </w:p>
          <w:p w14:paraId="16315C5A" w14:textId="77777777" w:rsidR="00DD38CB" w:rsidRPr="00DD38CB" w:rsidRDefault="00DD38CB" w:rsidP="00877AAC">
            <w:pPr>
              <w:pStyle w:val="NoSpacing"/>
              <w:keepNext/>
              <w:ind w:left="346"/>
              <w:rPr>
                <w:rFonts w:cstheme="minorHAnsi"/>
                <w:i/>
                <w:color w:val="4F6228" w:themeColor="accent3" w:themeShade="80"/>
              </w:rPr>
            </w:pPr>
            <w:r w:rsidRPr="004A497A">
              <w:rPr>
                <w:rFonts w:cstheme="minorHAnsi"/>
                <w:i/>
                <w:color w:val="7F7F7F" w:themeColor="text1" w:themeTint="80"/>
                <w:sz w:val="20"/>
              </w:rPr>
              <w:t xml:space="preserve">HSD may ask for documentation of the </w:t>
            </w:r>
            <w:proofErr w:type="gramStart"/>
            <w:r w:rsidRPr="004A497A">
              <w:rPr>
                <w:rFonts w:cstheme="minorHAnsi"/>
                <w:i/>
                <w:color w:val="7F7F7F" w:themeColor="text1" w:themeTint="80"/>
                <w:sz w:val="20"/>
              </w:rPr>
              <w:t>externally-imposed</w:t>
            </w:r>
            <w:proofErr w:type="gramEnd"/>
            <w:r w:rsidRPr="004A497A">
              <w:rPr>
                <w:rFonts w:cstheme="minorHAnsi"/>
                <w:i/>
                <w:color w:val="7F7F7F" w:themeColor="text1" w:themeTint="80"/>
                <w:sz w:val="20"/>
              </w:rPr>
              <w:t xml:space="preserve"> urgency. A higher priority should not be requested to compensat</w:t>
            </w:r>
            <w:r w:rsidR="00C84B11" w:rsidRPr="004A497A">
              <w:rPr>
                <w:rFonts w:cstheme="minorHAnsi"/>
                <w:i/>
                <w:color w:val="7F7F7F" w:themeColor="text1" w:themeTint="80"/>
                <w:sz w:val="20"/>
              </w:rPr>
              <w:t xml:space="preserve">e </w:t>
            </w:r>
            <w:r w:rsidRPr="004A497A">
              <w:rPr>
                <w:rFonts w:cstheme="minorHAnsi"/>
                <w:i/>
                <w:color w:val="7F7F7F" w:themeColor="text1" w:themeTint="80"/>
                <w:sz w:val="20"/>
              </w:rPr>
              <w:t xml:space="preserve">for a researcher’s failure to prepare an IRB application in a timely manner. Note that IRB review requires a certain minimum amount of time; without sufficient time, the IRB may not be able to review and approve an application by a deadline. </w:t>
            </w:r>
          </w:p>
        </w:tc>
      </w:tr>
      <w:tr w:rsidR="00076346" w:rsidRPr="00725F39" w14:paraId="16315C5F" w14:textId="77777777" w:rsidTr="00A12486">
        <w:trPr>
          <w:trHeight w:val="288"/>
        </w:trPr>
        <w:tc>
          <w:tcPr>
            <w:tcW w:w="471" w:type="dxa"/>
            <w:gridSpan w:val="3"/>
            <w:tcBorders>
              <w:top w:val="nil"/>
              <w:left w:val="nil"/>
              <w:bottom w:val="nil"/>
              <w:right w:val="single" w:sz="12" w:space="0" w:color="auto"/>
            </w:tcBorders>
            <w:vAlign w:val="center"/>
          </w:tcPr>
          <w:p w14:paraId="16315C5C" w14:textId="77777777" w:rsidR="00076346" w:rsidRPr="00DD38CB" w:rsidRDefault="00076346" w:rsidP="00DD38CB">
            <w:pPr>
              <w:pStyle w:val="NoSpacing"/>
              <w:rPr>
                <w:rFonts w:cstheme="minorHAnsi"/>
              </w:rPr>
            </w:pPr>
          </w:p>
        </w:tc>
        <w:tc>
          <w:tcPr>
            <w:tcW w:w="405"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5D" w14:textId="59150D8D" w:rsidR="00076346" w:rsidRPr="00076346" w:rsidRDefault="00076346" w:rsidP="00076346">
            <w:pPr>
              <w:pStyle w:val="NoSpacing"/>
              <w:ind w:left="-18"/>
              <w:jc w:val="center"/>
              <w:rPr>
                <w:rFonts w:cstheme="minorHAnsi"/>
                <w:b/>
              </w:rPr>
            </w:pPr>
          </w:p>
        </w:tc>
        <w:tc>
          <w:tcPr>
            <w:tcW w:w="527" w:type="dxa"/>
            <w:gridSpan w:val="4"/>
            <w:tcBorders>
              <w:top w:val="nil"/>
              <w:left w:val="single" w:sz="12" w:space="0" w:color="auto"/>
              <w:bottom w:val="nil"/>
              <w:right w:val="nil"/>
            </w:tcBorders>
            <w:vAlign w:val="center"/>
          </w:tcPr>
          <w:p w14:paraId="65E81682" w14:textId="2E99A02D" w:rsidR="00076346" w:rsidRPr="00DD38CB" w:rsidRDefault="00076346" w:rsidP="00DD38CB">
            <w:pPr>
              <w:pStyle w:val="NoSpacing"/>
              <w:ind w:left="-18"/>
              <w:rPr>
                <w:rFonts w:cstheme="minorHAnsi"/>
              </w:rPr>
            </w:pPr>
            <w:r w:rsidRPr="00DD38CB">
              <w:rPr>
                <w:rFonts w:cstheme="minorHAnsi"/>
                <w:b/>
              </w:rPr>
              <w:t>No</w:t>
            </w:r>
          </w:p>
        </w:tc>
        <w:tc>
          <w:tcPr>
            <w:tcW w:w="9406" w:type="dxa"/>
            <w:gridSpan w:val="8"/>
            <w:tcBorders>
              <w:top w:val="nil"/>
              <w:left w:val="nil"/>
              <w:bottom w:val="nil"/>
              <w:right w:val="nil"/>
            </w:tcBorders>
            <w:vAlign w:val="center"/>
          </w:tcPr>
          <w:p w14:paraId="16315C5E" w14:textId="386716F2" w:rsidR="00076346" w:rsidRPr="00DD38CB" w:rsidRDefault="00076346" w:rsidP="00DD38CB">
            <w:pPr>
              <w:pStyle w:val="NoSpacing"/>
              <w:rPr>
                <w:rFonts w:cstheme="minorHAnsi"/>
              </w:rPr>
            </w:pPr>
          </w:p>
        </w:tc>
      </w:tr>
      <w:tr w:rsidR="00076346" w:rsidRPr="00725F39" w14:paraId="16315C63" w14:textId="77777777" w:rsidTr="00A12486">
        <w:trPr>
          <w:trHeight w:val="288"/>
        </w:trPr>
        <w:tc>
          <w:tcPr>
            <w:tcW w:w="471" w:type="dxa"/>
            <w:gridSpan w:val="3"/>
            <w:tcBorders>
              <w:top w:val="nil"/>
              <w:left w:val="nil"/>
              <w:bottom w:val="nil"/>
              <w:right w:val="single" w:sz="12" w:space="0" w:color="auto"/>
            </w:tcBorders>
            <w:vAlign w:val="center"/>
          </w:tcPr>
          <w:p w14:paraId="16315C60" w14:textId="77777777" w:rsidR="00076346" w:rsidRPr="00DD38CB" w:rsidRDefault="00076346" w:rsidP="00877AAC">
            <w:pPr>
              <w:pStyle w:val="NoSpacing"/>
              <w:keepNext/>
              <w:rPr>
                <w:rFonts w:cstheme="minorHAnsi"/>
              </w:rPr>
            </w:pPr>
          </w:p>
        </w:tc>
        <w:tc>
          <w:tcPr>
            <w:tcW w:w="405"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C61" w14:textId="1AE9FADB" w:rsidR="00076346" w:rsidRPr="00076346" w:rsidRDefault="001F5C9C" w:rsidP="00877AAC">
            <w:pPr>
              <w:pStyle w:val="NoSpacing"/>
              <w:keepNext/>
              <w:ind w:left="-18"/>
              <w:jc w:val="center"/>
              <w:rPr>
                <w:rFonts w:cstheme="minorHAnsi"/>
                <w:b/>
              </w:rPr>
            </w:pPr>
            <w:r>
              <w:rPr>
                <w:rFonts w:cstheme="minorHAnsi"/>
                <w:b/>
              </w:rPr>
              <w:t>X</w:t>
            </w:r>
          </w:p>
        </w:tc>
        <w:tc>
          <w:tcPr>
            <w:tcW w:w="527" w:type="dxa"/>
            <w:gridSpan w:val="4"/>
            <w:tcBorders>
              <w:top w:val="nil"/>
              <w:left w:val="single" w:sz="12" w:space="0" w:color="auto"/>
              <w:bottom w:val="nil"/>
              <w:right w:val="nil"/>
            </w:tcBorders>
            <w:vAlign w:val="center"/>
          </w:tcPr>
          <w:p w14:paraId="3FF65D1D" w14:textId="220724EA" w:rsidR="00076346" w:rsidRPr="00DD38CB" w:rsidRDefault="00076346" w:rsidP="00877AAC">
            <w:pPr>
              <w:pStyle w:val="NoSpacing"/>
              <w:keepNext/>
              <w:ind w:left="-18"/>
              <w:rPr>
                <w:rFonts w:cstheme="minorHAnsi"/>
              </w:rPr>
            </w:pPr>
            <w:r w:rsidRPr="00DD38CB">
              <w:rPr>
                <w:rFonts w:cstheme="minorHAnsi"/>
                <w:b/>
              </w:rPr>
              <w:t>Yes</w:t>
            </w:r>
          </w:p>
        </w:tc>
        <w:tc>
          <w:tcPr>
            <w:tcW w:w="9406" w:type="dxa"/>
            <w:gridSpan w:val="8"/>
            <w:tcBorders>
              <w:top w:val="nil"/>
              <w:left w:val="nil"/>
              <w:bottom w:val="nil"/>
              <w:right w:val="nil"/>
            </w:tcBorders>
            <w:vAlign w:val="center"/>
          </w:tcPr>
          <w:p w14:paraId="16315C62" w14:textId="34BC8991" w:rsidR="00076346" w:rsidRPr="00DD38CB" w:rsidRDefault="00076346" w:rsidP="00877AAC">
            <w:pPr>
              <w:pStyle w:val="NoSpacing"/>
              <w:keepNext/>
              <w:rPr>
                <w:rFonts w:cstheme="minorHAnsi"/>
              </w:rPr>
            </w:pPr>
            <w:r w:rsidRPr="00DD38CB">
              <w:rPr>
                <w:rFonts w:cstheme="minorHAnsi"/>
              </w:rPr>
              <w:sym w:font="Wingdings" w:char="F0E0"/>
            </w:r>
            <w:r w:rsidRPr="00DD38CB">
              <w:rPr>
                <w:rFonts w:cstheme="minorHAnsi"/>
              </w:rPr>
              <w:t xml:space="preserve"> If yes, </w:t>
            </w:r>
            <w:r w:rsidRPr="00DD38CB">
              <w:t>briefly describe the urgency or deadline as well as the reason for it.</w:t>
            </w:r>
          </w:p>
        </w:tc>
      </w:tr>
      <w:tr w:rsidR="00076346" w:rsidRPr="00725F39" w14:paraId="16315C66" w14:textId="77777777" w:rsidTr="00A12486">
        <w:trPr>
          <w:trHeight w:val="432"/>
        </w:trPr>
        <w:tc>
          <w:tcPr>
            <w:tcW w:w="471" w:type="dxa"/>
            <w:gridSpan w:val="3"/>
            <w:tcBorders>
              <w:top w:val="nil"/>
              <w:left w:val="nil"/>
              <w:bottom w:val="nil"/>
              <w:right w:val="nil"/>
            </w:tcBorders>
            <w:vAlign w:val="center"/>
          </w:tcPr>
          <w:p w14:paraId="16315C64" w14:textId="77777777" w:rsidR="00076346" w:rsidRPr="00DD38CB" w:rsidRDefault="00076346" w:rsidP="00DD38CB">
            <w:pPr>
              <w:pStyle w:val="NoSpacing"/>
              <w:rPr>
                <w:rFonts w:cstheme="minorHAnsi"/>
              </w:rPr>
            </w:pPr>
          </w:p>
        </w:tc>
        <w:tc>
          <w:tcPr>
            <w:tcW w:w="389" w:type="dxa"/>
            <w:gridSpan w:val="4"/>
            <w:tcBorders>
              <w:top w:val="single" w:sz="12" w:space="0" w:color="auto"/>
              <w:left w:val="nil"/>
              <w:bottom w:val="nil"/>
              <w:right w:val="nil"/>
            </w:tcBorders>
            <w:vAlign w:val="center"/>
          </w:tcPr>
          <w:p w14:paraId="12361087" w14:textId="77777777" w:rsidR="00076346" w:rsidRPr="00DD38CB" w:rsidRDefault="00076346" w:rsidP="00DD38CB">
            <w:pPr>
              <w:pStyle w:val="NoSpacing"/>
              <w:rPr>
                <w:rFonts w:cstheme="minorHAnsi"/>
              </w:rPr>
            </w:pPr>
          </w:p>
        </w:tc>
        <w:tc>
          <w:tcPr>
            <w:tcW w:w="910" w:type="dxa"/>
            <w:gridSpan w:val="9"/>
            <w:tcBorders>
              <w:top w:val="nil"/>
              <w:left w:val="nil"/>
              <w:bottom w:val="nil"/>
              <w:right w:val="single" w:sz="24" w:space="0" w:color="E8960C"/>
            </w:tcBorders>
            <w:vAlign w:val="center"/>
          </w:tcPr>
          <w:p w14:paraId="6FB67F58" w14:textId="77777777" w:rsidR="00076346" w:rsidRPr="00DD38CB" w:rsidRDefault="00076346" w:rsidP="00DD38CB">
            <w:pPr>
              <w:pStyle w:val="NoSpacing"/>
              <w:rPr>
                <w:rFonts w:cstheme="minorHAnsi"/>
              </w:rPr>
            </w:pPr>
          </w:p>
        </w:tc>
        <w:tc>
          <w:tcPr>
            <w:tcW w:w="9039" w:type="dxa"/>
            <w:gridSpan w:val="4"/>
            <w:tcBorders>
              <w:top w:val="single" w:sz="24" w:space="0" w:color="E8960C"/>
              <w:left w:val="single" w:sz="24" w:space="0" w:color="E8960C"/>
              <w:bottom w:val="single" w:sz="24" w:space="0" w:color="E8960C"/>
              <w:right w:val="single" w:sz="24" w:space="0" w:color="E8960C"/>
            </w:tcBorders>
            <w:vAlign w:val="center"/>
          </w:tcPr>
          <w:p w14:paraId="16315C65" w14:textId="55A1E5CC" w:rsidR="00076346" w:rsidRPr="00DD38CB" w:rsidRDefault="001F5C9C" w:rsidP="00DD38CB">
            <w:pPr>
              <w:pStyle w:val="NoSpacing"/>
              <w:rPr>
                <w:rFonts w:cstheme="minorHAnsi"/>
              </w:rPr>
            </w:pPr>
            <w:r>
              <w:rPr>
                <w:rFonts w:ascii="Times New Roman" w:hAnsi="Times New Roman" w:cs="Times New Roman"/>
              </w:rPr>
              <w:t>Because this project aims to study the effects of modified life habits of participants during the “Stay Home, Stay Healthy” order (SHO) from Washington State Gov. Inslee, we kindly ask for an expedited revision of this protocol.</w:t>
            </w:r>
          </w:p>
        </w:tc>
      </w:tr>
      <w:tr w:rsidR="00DD38CB" w:rsidRPr="00725F39" w14:paraId="16315C6A" w14:textId="77777777" w:rsidTr="00A12486">
        <w:trPr>
          <w:trHeight w:val="1668"/>
        </w:trPr>
        <w:tc>
          <w:tcPr>
            <w:tcW w:w="10809" w:type="dxa"/>
            <w:gridSpan w:val="20"/>
            <w:tcBorders>
              <w:top w:val="nil"/>
              <w:left w:val="nil"/>
              <w:bottom w:val="nil"/>
              <w:right w:val="nil"/>
            </w:tcBorders>
            <w:vAlign w:val="center"/>
          </w:tcPr>
          <w:p w14:paraId="16315C67" w14:textId="03F1844E" w:rsidR="00DD38CB" w:rsidRPr="004A497A" w:rsidRDefault="00550446" w:rsidP="00877AAC">
            <w:pPr>
              <w:pStyle w:val="NoSpacing"/>
              <w:keepNext/>
              <w:ind w:left="331" w:hanging="333"/>
              <w:rPr>
                <w:rFonts w:cstheme="minorHAnsi"/>
                <w:b/>
              </w:rPr>
            </w:pPr>
            <w:r>
              <w:rPr>
                <w:rFonts w:cstheme="minorHAnsi"/>
                <w:b/>
                <w:noProof/>
                <w:color w:val="FFFFFF" w:themeColor="background1"/>
                <w:sz w:val="24"/>
                <w:szCs w:val="24"/>
              </w:rPr>
              <mc:AlternateContent>
                <mc:Choice Requires="wps">
                  <w:drawing>
                    <wp:anchor distT="0" distB="0" distL="114300" distR="114300" simplePos="0" relativeHeight="251650560" behindDoc="0" locked="0" layoutInCell="1" allowOverlap="1" wp14:anchorId="1631650E" wp14:editId="628DAB99">
                      <wp:simplePos x="0" y="0"/>
                      <wp:positionH relativeFrom="column">
                        <wp:posOffset>-59055</wp:posOffset>
                      </wp:positionH>
                      <wp:positionV relativeFrom="paragraph">
                        <wp:posOffset>-37465</wp:posOffset>
                      </wp:positionV>
                      <wp:extent cx="248285" cy="219075"/>
                      <wp:effectExtent l="0" t="0" r="18415" b="28575"/>
                      <wp:wrapNone/>
                      <wp:docPr id="42" name="Oval 4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648E2" id="Oval 4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65pt;margin-top:-2.95pt;width:19.55pt;height:17.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0zTKQMAAHgGAAAOAAAAZHJzL2Uyb0RvYy54bWysVUtvGzcQvgfIfxjwXr0g1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" filled="f" strokecolor="#1f5a87" strokeweight="1pt"/>
                  </w:pict>
                </mc:Fallback>
              </mc:AlternateContent>
            </w:r>
            <w:r w:rsidR="00DD38CB" w:rsidRPr="00DD38CB">
              <w:rPr>
                <w:rFonts w:cstheme="minorHAnsi"/>
                <w:b/>
              </w:rPr>
              <w:t>1.5 Objectives</w:t>
            </w:r>
            <w:r w:rsidR="00DD38CB">
              <w:rPr>
                <w:rFonts w:cstheme="minorHAnsi"/>
                <w:b/>
              </w:rPr>
              <w:t xml:space="preserve"> </w:t>
            </w:r>
            <w:r w:rsidR="00DD38CB">
              <w:t>Using lay language, d</w:t>
            </w:r>
            <w:r w:rsidR="00DD38CB" w:rsidRPr="008F09C3">
              <w:t>escribe the purpose, specific aims, or objectives</w:t>
            </w:r>
            <w:r w:rsidR="00DD38CB">
              <w:t xml:space="preserve"> that will be met </w:t>
            </w:r>
            <w:r w:rsidR="00DD38CB" w:rsidRPr="006B2B15">
              <w:t>by this specific project</w:t>
            </w:r>
            <w:r w:rsidR="00DD38CB" w:rsidRPr="008F09C3">
              <w:t xml:space="preserve">. If </w:t>
            </w:r>
            <w:r w:rsidR="00DD38CB">
              <w:t>hypotheses are being tested, describe them.</w:t>
            </w:r>
            <w:r w:rsidR="00DD38CB" w:rsidRPr="008F09C3">
              <w:t xml:space="preserve"> </w:t>
            </w:r>
            <w:r w:rsidR="00EF53BE">
              <w:t>You will be asked to describe the specific procedures in a later section.</w:t>
            </w:r>
          </w:p>
          <w:p w14:paraId="16315C68" w14:textId="77777777" w:rsidR="00DD38CB" w:rsidRDefault="00DD38CB" w:rsidP="00877AAC">
            <w:pPr>
              <w:pStyle w:val="NoSpacing"/>
              <w:keepNext/>
              <w:ind w:left="331" w:hanging="333"/>
            </w:pPr>
          </w:p>
          <w:p w14:paraId="16315C69" w14:textId="3DFEC53A" w:rsidR="00DD38CB" w:rsidRPr="00DD38CB" w:rsidRDefault="00DD38CB" w:rsidP="003A5699">
            <w:pPr>
              <w:pStyle w:val="NoSpacing"/>
              <w:keepNext/>
              <w:ind w:left="331" w:firstLine="9"/>
            </w:pPr>
            <w:r>
              <w:t xml:space="preserve">If </w:t>
            </w:r>
            <w:r w:rsidR="003A5699">
              <w:t>this</w:t>
            </w:r>
            <w:r>
              <w:t xml:space="preserve"> application involves the use of a HUD “humanitarian” device: describe whether the use is for “on-label” clinical patient care, “off-label” clinical patient care, and/or research (collecting safety and/or effectiveness data).</w:t>
            </w:r>
          </w:p>
        </w:tc>
      </w:tr>
      <w:tr w:rsidR="00DD38CB" w:rsidRPr="00725F39" w14:paraId="16315C6D" w14:textId="77777777" w:rsidTr="00A12486">
        <w:trPr>
          <w:trHeight w:val="432"/>
        </w:trPr>
        <w:tc>
          <w:tcPr>
            <w:tcW w:w="450" w:type="dxa"/>
            <w:gridSpan w:val="2"/>
            <w:tcBorders>
              <w:top w:val="nil"/>
              <w:left w:val="nil"/>
              <w:bottom w:val="nil"/>
              <w:right w:val="single" w:sz="24" w:space="0" w:color="E8960C"/>
            </w:tcBorders>
            <w:vAlign w:val="center"/>
          </w:tcPr>
          <w:p w14:paraId="16315C6B" w14:textId="77777777" w:rsidR="00DD38CB" w:rsidRPr="00DD38CB" w:rsidRDefault="00DD38CB" w:rsidP="00DD38CB">
            <w:pPr>
              <w:pStyle w:val="NoSpacing"/>
              <w:rPr>
                <w:rFonts w:cstheme="minorHAnsi"/>
              </w:rPr>
            </w:pPr>
          </w:p>
        </w:tc>
        <w:tc>
          <w:tcPr>
            <w:tcW w:w="10359" w:type="dxa"/>
            <w:gridSpan w:val="18"/>
            <w:tcBorders>
              <w:top w:val="single" w:sz="24" w:space="0" w:color="E8960C"/>
              <w:left w:val="single" w:sz="24" w:space="0" w:color="E8960C"/>
              <w:bottom w:val="single" w:sz="24" w:space="0" w:color="E8960C"/>
              <w:right w:val="single" w:sz="24" w:space="0" w:color="E8960C"/>
            </w:tcBorders>
            <w:vAlign w:val="center"/>
          </w:tcPr>
          <w:p w14:paraId="16315C6C" w14:textId="0285FE01" w:rsidR="00DD38CB" w:rsidRPr="00960BED" w:rsidRDefault="001F5C9C" w:rsidP="00DD38CB">
            <w:pPr>
              <w:pStyle w:val="NoSpacing"/>
              <w:rPr>
                <w:rFonts w:ascii="Times New Roman" w:hAnsi="Times New Roman" w:cs="Times New Roman"/>
              </w:rPr>
            </w:pPr>
            <w:bookmarkStart w:id="1" w:name="OLE_LINK1"/>
            <w:bookmarkStart w:id="2" w:name="OLE_LINK2"/>
            <w:r>
              <w:rPr>
                <w:rFonts w:ascii="Times New Roman" w:hAnsi="Times New Roman" w:cs="Times New Roman"/>
              </w:rPr>
              <w:t xml:space="preserve">The main goal of this project is to better understand </w:t>
            </w:r>
            <w:r w:rsidR="00411E9C">
              <w:rPr>
                <w:rFonts w:ascii="Times New Roman" w:hAnsi="Times New Roman" w:cs="Times New Roman"/>
              </w:rPr>
              <w:t xml:space="preserve">from a biological </w:t>
            </w:r>
            <w:proofErr w:type="gramStart"/>
            <w:r w:rsidR="00411E9C">
              <w:rPr>
                <w:rFonts w:ascii="Times New Roman" w:hAnsi="Times New Roman" w:cs="Times New Roman"/>
              </w:rPr>
              <w:t>rhythms</w:t>
            </w:r>
            <w:proofErr w:type="gramEnd"/>
            <w:r w:rsidR="00411E9C">
              <w:rPr>
                <w:rFonts w:ascii="Times New Roman" w:hAnsi="Times New Roman" w:cs="Times New Roman"/>
              </w:rPr>
              <w:t xml:space="preserve"> perspective </w:t>
            </w:r>
            <w:r>
              <w:rPr>
                <w:rFonts w:ascii="Times New Roman" w:hAnsi="Times New Roman" w:cs="Times New Roman"/>
              </w:rPr>
              <w:t xml:space="preserve">how daily work habits </w:t>
            </w:r>
            <w:r w:rsidR="00644C82">
              <w:rPr>
                <w:rFonts w:ascii="Times New Roman" w:hAnsi="Times New Roman" w:cs="Times New Roman"/>
              </w:rPr>
              <w:t xml:space="preserve">and sleep-wake patterns </w:t>
            </w:r>
            <w:r>
              <w:rPr>
                <w:rFonts w:ascii="Times New Roman" w:hAnsi="Times New Roman" w:cs="Times New Roman"/>
              </w:rPr>
              <w:t xml:space="preserve">are affected by changes in social environment and remote work caused by the SHO during the COVID-19 pandemic. </w:t>
            </w:r>
            <w:bookmarkEnd w:id="1"/>
            <w:bookmarkEnd w:id="2"/>
          </w:p>
        </w:tc>
      </w:tr>
      <w:tr w:rsidR="00D27647" w:rsidRPr="00725F39" w14:paraId="7AC1053F" w14:textId="77777777" w:rsidTr="00A12486">
        <w:trPr>
          <w:trHeight w:val="642"/>
        </w:trPr>
        <w:tc>
          <w:tcPr>
            <w:tcW w:w="10809" w:type="dxa"/>
            <w:gridSpan w:val="20"/>
            <w:tcBorders>
              <w:top w:val="nil"/>
              <w:left w:val="nil"/>
              <w:bottom w:val="nil"/>
              <w:right w:val="nil"/>
            </w:tcBorders>
            <w:vAlign w:val="center"/>
          </w:tcPr>
          <w:p w14:paraId="2A82E612" w14:textId="53E923E4" w:rsidR="00D27647" w:rsidRPr="00E10640" w:rsidRDefault="00D27647" w:rsidP="00877AAC">
            <w:pPr>
              <w:pStyle w:val="NoSpacing"/>
              <w:keepNext/>
            </w:pPr>
            <w:r>
              <w:rPr>
                <w:rFonts w:cstheme="minorHAnsi"/>
                <w:b/>
                <w:noProof/>
                <w:color w:val="FFFFFF" w:themeColor="background1"/>
                <w:sz w:val="24"/>
                <w:szCs w:val="24"/>
              </w:rPr>
              <mc:AlternateContent>
                <mc:Choice Requires="wps">
                  <w:drawing>
                    <wp:anchor distT="0" distB="0" distL="114300" distR="114300" simplePos="0" relativeHeight="251653632" behindDoc="0" locked="0" layoutInCell="1" allowOverlap="1" wp14:anchorId="79A6C028" wp14:editId="6FFD0870">
                      <wp:simplePos x="0" y="0"/>
                      <wp:positionH relativeFrom="column">
                        <wp:posOffset>-53975</wp:posOffset>
                      </wp:positionH>
                      <wp:positionV relativeFrom="paragraph">
                        <wp:posOffset>-27305</wp:posOffset>
                      </wp:positionV>
                      <wp:extent cx="248285" cy="219075"/>
                      <wp:effectExtent l="0" t="0" r="18415" b="28575"/>
                      <wp:wrapNone/>
                      <wp:docPr id="2" name="Oval 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7DC92" id="Oval 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25pt;margin-top:-2.15pt;width:19.55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" filled="f" strokecolor="#1f5a87" strokeweight="1pt"/>
                  </w:pict>
                </mc:Fallback>
              </mc:AlternateContent>
            </w:r>
            <w:r>
              <w:rPr>
                <w:rFonts w:cs="Times New Roman"/>
                <w:b/>
              </w:rPr>
              <w:t>1.6</w:t>
            </w:r>
            <w:r>
              <w:rPr>
                <w:rFonts w:ascii="Times New Roman" w:hAnsi="Times New Roman" w:cs="Times New Roman"/>
              </w:rPr>
              <w:t xml:space="preserve"> </w:t>
            </w:r>
            <w:r w:rsidRPr="00E10640">
              <w:rPr>
                <w:b/>
              </w:rPr>
              <w:t>Study design</w:t>
            </w:r>
            <w:r w:rsidRPr="007C1354">
              <w:t xml:space="preserve">. Provide a one-sentence description of the general study design and/or type of methodology.  </w:t>
            </w:r>
          </w:p>
        </w:tc>
      </w:tr>
      <w:tr w:rsidR="00D27647" w:rsidRPr="00725F39" w14:paraId="61BA3ADE" w14:textId="77777777" w:rsidTr="00A12486">
        <w:trPr>
          <w:trHeight w:val="999"/>
        </w:trPr>
        <w:tc>
          <w:tcPr>
            <w:tcW w:w="10809" w:type="dxa"/>
            <w:gridSpan w:val="20"/>
            <w:tcBorders>
              <w:top w:val="nil"/>
              <w:left w:val="nil"/>
              <w:bottom w:val="nil"/>
              <w:right w:val="nil"/>
            </w:tcBorders>
            <w:vAlign w:val="center"/>
          </w:tcPr>
          <w:p w14:paraId="59F33161" w14:textId="77777777" w:rsidR="00D27647" w:rsidRPr="00D27647" w:rsidRDefault="00D27647" w:rsidP="00877AAC">
            <w:pPr>
              <w:pStyle w:val="NoSpacing"/>
              <w:keepNext/>
              <w:ind w:left="360"/>
              <w:rPr>
                <w:i/>
                <w:color w:val="7F7F7F" w:themeColor="text1" w:themeTint="80"/>
                <w:sz w:val="20"/>
              </w:rPr>
            </w:pPr>
            <w:r w:rsidRPr="00D27647">
              <w:rPr>
                <w:rFonts w:cstheme="minorHAnsi"/>
                <w:i/>
                <w:color w:val="7F7F7F" w:themeColor="text1" w:themeTint="80"/>
                <w:sz w:val="20"/>
              </w:rPr>
              <w:t>Your answer will help HSD in assigning applications to reviewers and in managing workload. Examples: a longitudinal observational study; a double-blind, placebo-controlled randomized study; ethnographic interviews; web scraping from a convenience sample of blogs; medical record review; coordinating center for a multi-site study.</w:t>
            </w:r>
          </w:p>
        </w:tc>
      </w:tr>
      <w:tr w:rsidR="00D27647" w:rsidRPr="00725F39" w14:paraId="1FC8E931" w14:textId="77777777" w:rsidTr="00A12486">
        <w:trPr>
          <w:trHeight w:val="432"/>
        </w:trPr>
        <w:tc>
          <w:tcPr>
            <w:tcW w:w="450" w:type="dxa"/>
            <w:gridSpan w:val="2"/>
            <w:tcBorders>
              <w:top w:val="nil"/>
              <w:left w:val="nil"/>
              <w:bottom w:val="nil"/>
              <w:right w:val="single" w:sz="24" w:space="0" w:color="E8960C"/>
            </w:tcBorders>
            <w:vAlign w:val="center"/>
          </w:tcPr>
          <w:p w14:paraId="40712E51" w14:textId="77777777" w:rsidR="00D27647" w:rsidRPr="00DD38CB" w:rsidRDefault="00D27647" w:rsidP="00941484">
            <w:pPr>
              <w:pStyle w:val="NoSpacing"/>
              <w:rPr>
                <w:rFonts w:cstheme="minorHAnsi"/>
              </w:rPr>
            </w:pPr>
          </w:p>
        </w:tc>
        <w:tc>
          <w:tcPr>
            <w:tcW w:w="10359" w:type="dxa"/>
            <w:gridSpan w:val="18"/>
            <w:tcBorders>
              <w:top w:val="single" w:sz="24" w:space="0" w:color="E8960C"/>
              <w:left w:val="single" w:sz="24" w:space="0" w:color="E8960C"/>
              <w:bottom w:val="single" w:sz="24" w:space="0" w:color="E8960C"/>
              <w:right w:val="single" w:sz="24" w:space="0" w:color="E8960C"/>
            </w:tcBorders>
            <w:vAlign w:val="center"/>
          </w:tcPr>
          <w:p w14:paraId="510AA0D5" w14:textId="3073E55E" w:rsidR="00D27647" w:rsidRPr="00960BED" w:rsidRDefault="001F5C9C" w:rsidP="00941484">
            <w:pPr>
              <w:pStyle w:val="NoSpacing"/>
              <w:rPr>
                <w:rFonts w:ascii="Times New Roman" w:hAnsi="Times New Roman" w:cs="Times New Roman"/>
              </w:rPr>
            </w:pPr>
            <w:r>
              <w:rPr>
                <w:rFonts w:ascii="Times New Roman" w:hAnsi="Times New Roman" w:cs="Times New Roman"/>
              </w:rPr>
              <w:t>A longitudinal study in two stages analyzing participants’</w:t>
            </w:r>
            <w:del w:id="3" w:author="Leandro Casiraghi" w:date="2021-05-13T13:42:00Z">
              <w:r w:rsidDel="00E23867">
                <w:rPr>
                  <w:rFonts w:ascii="Times New Roman" w:hAnsi="Times New Roman" w:cs="Times New Roman"/>
                </w:rPr>
                <w:delText xml:space="preserve"> outgoing email timestamps</w:delText>
              </w:r>
            </w:del>
            <w:del w:id="4" w:author="Leandro Casiraghi" w:date="2021-05-20T13:45:00Z">
              <w:r w:rsidR="00E02447" w:rsidRPr="00E23867" w:rsidDel="006F2B07">
                <w:rPr>
                  <w:rFonts w:ascii="Times New Roman" w:hAnsi="Times New Roman" w:cs="Times New Roman"/>
                </w:rPr>
                <w:delText>,</w:delText>
              </w:r>
            </w:del>
            <w:r w:rsidR="00E02447" w:rsidRPr="00E23867">
              <w:rPr>
                <w:rFonts w:ascii="Times New Roman" w:hAnsi="Times New Roman" w:cs="Times New Roman"/>
              </w:rPr>
              <w:t xml:space="preserve"> Android phone app usage timestamps</w:t>
            </w:r>
            <w:r>
              <w:rPr>
                <w:rFonts w:ascii="Times New Roman" w:hAnsi="Times New Roman" w:cs="Times New Roman"/>
              </w:rPr>
              <w:t xml:space="preserve"> and self-reported work habits</w:t>
            </w:r>
            <w:r w:rsidR="003F0EB6">
              <w:rPr>
                <w:rFonts w:ascii="Times New Roman" w:hAnsi="Times New Roman" w:cs="Times New Roman"/>
              </w:rPr>
              <w:t xml:space="preserve"> before and</w:t>
            </w:r>
            <w:r>
              <w:rPr>
                <w:rFonts w:ascii="Times New Roman" w:hAnsi="Times New Roman" w:cs="Times New Roman"/>
              </w:rPr>
              <w:t xml:space="preserve"> during the SHO period resulting from the COVID-19 pandemic.</w:t>
            </w:r>
          </w:p>
        </w:tc>
      </w:tr>
      <w:tr w:rsidR="00DD38CB" w:rsidRPr="004D764A" w14:paraId="16315C6F" w14:textId="77777777" w:rsidTr="00A12486">
        <w:trPr>
          <w:trHeight w:val="606"/>
        </w:trPr>
        <w:tc>
          <w:tcPr>
            <w:tcW w:w="10809" w:type="dxa"/>
            <w:gridSpan w:val="20"/>
            <w:tcBorders>
              <w:top w:val="nil"/>
              <w:left w:val="nil"/>
              <w:bottom w:val="nil"/>
              <w:right w:val="nil"/>
            </w:tcBorders>
            <w:vAlign w:val="center"/>
          </w:tcPr>
          <w:p w14:paraId="16315C6E" w14:textId="2E89A293" w:rsidR="00DD38CB" w:rsidRPr="004D764A" w:rsidRDefault="00550446" w:rsidP="00877AAC">
            <w:pPr>
              <w:pStyle w:val="NoSpacing"/>
              <w:keepNext/>
              <w:rPr>
                <w:rFonts w:cs="Times New Roman"/>
              </w:rPr>
            </w:pPr>
            <w:r>
              <w:rPr>
                <w:rFonts w:cstheme="minorHAnsi"/>
                <w:b/>
                <w:noProof/>
                <w:color w:val="FFFFFF" w:themeColor="background1"/>
                <w:sz w:val="24"/>
                <w:szCs w:val="24"/>
              </w:rPr>
              <mc:AlternateContent>
                <mc:Choice Requires="wps">
                  <w:drawing>
                    <wp:anchor distT="0" distB="0" distL="114300" distR="114300" simplePos="0" relativeHeight="251651584" behindDoc="0" locked="0" layoutInCell="1" allowOverlap="1" wp14:anchorId="16316510" wp14:editId="59399431">
                      <wp:simplePos x="0" y="0"/>
                      <wp:positionH relativeFrom="column">
                        <wp:posOffset>-57150</wp:posOffset>
                      </wp:positionH>
                      <wp:positionV relativeFrom="paragraph">
                        <wp:posOffset>-19685</wp:posOffset>
                      </wp:positionV>
                      <wp:extent cx="248285" cy="219075"/>
                      <wp:effectExtent l="0" t="0" r="18415" b="28575"/>
                      <wp:wrapNone/>
                      <wp:docPr id="43" name="Oval 4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79A47" id="Oval 4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5pt;margin-top:-1.55pt;width:19.55pt;height:17.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IXKgMAAHgGAAAOAAAAZHJzL2Uyb0RvYy54bWysVUtvGzcQvhfIfxjwXr0qx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" filled="f" strokecolor="#1f5a87" strokeweight="1pt"/>
                  </w:pict>
                </mc:Fallback>
              </mc:AlternateContent>
            </w:r>
            <w:r w:rsidR="00DD38CB" w:rsidRPr="004D764A">
              <w:rPr>
                <w:rFonts w:cs="Times New Roman"/>
                <w:b/>
              </w:rPr>
              <w:t>1.</w:t>
            </w:r>
            <w:r w:rsidR="00D27647">
              <w:rPr>
                <w:rFonts w:cs="Times New Roman"/>
                <w:b/>
              </w:rPr>
              <w:t>7</w:t>
            </w:r>
            <w:r w:rsidR="00DD38CB" w:rsidRPr="004D764A">
              <w:rPr>
                <w:rFonts w:cs="Times New Roman"/>
                <w:b/>
              </w:rPr>
              <w:t xml:space="preserve"> Intent</w:t>
            </w:r>
            <w:r w:rsidR="00720299" w:rsidRPr="004D764A">
              <w:rPr>
                <w:rFonts w:cs="Times New Roman"/>
              </w:rPr>
              <w:t xml:space="preserve">. Check all the descriptors that apply to your activity. You must </w:t>
            </w:r>
            <w:r w:rsidR="00AA344A">
              <w:rPr>
                <w:rFonts w:cs="Times New Roman"/>
              </w:rPr>
              <w:t>place an “X” in at least one box.</w:t>
            </w:r>
          </w:p>
        </w:tc>
      </w:tr>
      <w:tr w:rsidR="00720299" w:rsidRPr="004D764A" w14:paraId="16315C71" w14:textId="77777777" w:rsidTr="00A12486">
        <w:trPr>
          <w:trHeight w:val="549"/>
        </w:trPr>
        <w:tc>
          <w:tcPr>
            <w:tcW w:w="10809" w:type="dxa"/>
            <w:gridSpan w:val="20"/>
            <w:tcBorders>
              <w:top w:val="nil"/>
              <w:left w:val="nil"/>
              <w:bottom w:val="nil"/>
              <w:right w:val="nil"/>
            </w:tcBorders>
            <w:vAlign w:val="center"/>
          </w:tcPr>
          <w:p w14:paraId="16315C70" w14:textId="77777777" w:rsidR="00720299" w:rsidRPr="004A497A" w:rsidRDefault="004D764A" w:rsidP="00877AAC">
            <w:pPr>
              <w:pStyle w:val="NoSpacing"/>
              <w:keepNext/>
              <w:ind w:left="342"/>
              <w:rPr>
                <w:rFonts w:cstheme="minorHAnsi"/>
                <w:i/>
                <w:color w:val="7F7F7F" w:themeColor="text1" w:themeTint="80"/>
                <w:sz w:val="20"/>
              </w:rPr>
            </w:pPr>
            <w:r w:rsidRPr="004A497A">
              <w:rPr>
                <w:rFonts w:cstheme="minorHAnsi"/>
                <w:i/>
                <w:color w:val="7F7F7F" w:themeColor="text1" w:themeTint="80"/>
                <w:sz w:val="20"/>
              </w:rPr>
              <w:t>This question is essential for ensuring that your application is correctly reviewed. Please read each option carefully.</w:t>
            </w:r>
          </w:p>
        </w:tc>
      </w:tr>
      <w:tr w:rsidR="00DD38CB" w:rsidRPr="004D764A" w14:paraId="16315C74" w14:textId="77777777" w:rsidTr="00A12486">
        <w:trPr>
          <w:trHeight w:val="387"/>
        </w:trPr>
        <w:tc>
          <w:tcPr>
            <w:tcW w:w="450" w:type="dxa"/>
            <w:gridSpan w:val="2"/>
            <w:tcBorders>
              <w:top w:val="nil"/>
              <w:left w:val="nil"/>
              <w:bottom w:val="nil"/>
              <w:right w:val="nil"/>
            </w:tcBorders>
            <w:shd w:val="clear" w:color="auto" w:fill="auto"/>
            <w:vAlign w:val="center"/>
          </w:tcPr>
          <w:p w14:paraId="16315C72" w14:textId="77777777" w:rsidR="00DD38CB" w:rsidRPr="004D764A" w:rsidRDefault="00DD38CB" w:rsidP="00877AAC">
            <w:pPr>
              <w:pStyle w:val="NoSpacing"/>
              <w:keepNext/>
              <w:rPr>
                <w:rFonts w:cstheme="minorHAnsi"/>
              </w:rPr>
            </w:pPr>
          </w:p>
        </w:tc>
        <w:tc>
          <w:tcPr>
            <w:tcW w:w="10359" w:type="dxa"/>
            <w:gridSpan w:val="18"/>
            <w:tcBorders>
              <w:top w:val="nil"/>
              <w:left w:val="nil"/>
              <w:bottom w:val="nil"/>
              <w:right w:val="nil"/>
            </w:tcBorders>
            <w:shd w:val="clear" w:color="auto" w:fill="1F5A87"/>
            <w:vAlign w:val="center"/>
          </w:tcPr>
          <w:p w14:paraId="16315C73" w14:textId="77777777" w:rsidR="00DD38CB" w:rsidRPr="004D764A" w:rsidRDefault="004D764A" w:rsidP="00877AAC">
            <w:pPr>
              <w:pStyle w:val="NoSpacing"/>
              <w:keepNext/>
              <w:rPr>
                <w:rFonts w:cs="Times New Roman"/>
                <w:b/>
              </w:rPr>
            </w:pPr>
            <w:r w:rsidRPr="004D764A">
              <w:rPr>
                <w:rFonts w:cs="Times New Roman"/>
                <w:b/>
                <w:color w:val="FFFFFF" w:themeColor="background1"/>
              </w:rPr>
              <w:t>Descriptor</w:t>
            </w:r>
          </w:p>
        </w:tc>
      </w:tr>
      <w:tr w:rsidR="00076346" w:rsidRPr="004D764A" w14:paraId="16315C78" w14:textId="77777777" w:rsidTr="00A12486">
        <w:trPr>
          <w:trHeight w:val="225"/>
        </w:trPr>
        <w:tc>
          <w:tcPr>
            <w:tcW w:w="450" w:type="dxa"/>
            <w:gridSpan w:val="2"/>
            <w:tcBorders>
              <w:top w:val="nil"/>
              <w:left w:val="nil"/>
              <w:bottom w:val="nil"/>
              <w:right w:val="nil"/>
            </w:tcBorders>
            <w:vAlign w:val="center"/>
          </w:tcPr>
          <w:p w14:paraId="16315C75" w14:textId="77777777" w:rsidR="00076346" w:rsidRPr="000B33BF" w:rsidRDefault="00076346" w:rsidP="00877AAC">
            <w:pPr>
              <w:pStyle w:val="NoSpacing"/>
              <w:keepNext/>
              <w:rPr>
                <w:rFonts w:cstheme="minorHAnsi"/>
                <w:sz w:val="2"/>
              </w:rPr>
            </w:pPr>
          </w:p>
        </w:tc>
        <w:tc>
          <w:tcPr>
            <w:tcW w:w="360" w:type="dxa"/>
            <w:gridSpan w:val="3"/>
            <w:tcBorders>
              <w:top w:val="nil"/>
              <w:left w:val="nil"/>
              <w:bottom w:val="single" w:sz="12" w:space="0" w:color="auto"/>
              <w:right w:val="nil"/>
            </w:tcBorders>
            <w:vAlign w:val="center"/>
          </w:tcPr>
          <w:p w14:paraId="16315C76" w14:textId="474056EB" w:rsidR="00076346" w:rsidRPr="00076346" w:rsidRDefault="00076346" w:rsidP="00877AAC">
            <w:pPr>
              <w:pStyle w:val="NoSpacing"/>
              <w:keepNext/>
              <w:rPr>
                <w:rFonts w:cs="Times New Roman"/>
                <w:sz w:val="4"/>
              </w:rPr>
            </w:pPr>
          </w:p>
        </w:tc>
        <w:tc>
          <w:tcPr>
            <w:tcW w:w="9999" w:type="dxa"/>
            <w:gridSpan w:val="15"/>
            <w:vMerge w:val="restart"/>
            <w:tcBorders>
              <w:top w:val="nil"/>
              <w:left w:val="nil"/>
              <w:right w:val="nil"/>
            </w:tcBorders>
            <w:vAlign w:val="center"/>
          </w:tcPr>
          <w:p w14:paraId="16315C77" w14:textId="77777777" w:rsidR="00076346" w:rsidRPr="004D764A" w:rsidRDefault="00076346" w:rsidP="00877AAC">
            <w:pPr>
              <w:pStyle w:val="NoSpacing"/>
              <w:keepNext/>
              <w:ind w:left="246" w:hanging="246"/>
              <w:rPr>
                <w:rFonts w:cs="Times New Roman"/>
              </w:rPr>
            </w:pPr>
            <w:r>
              <w:t>1. Class project or other activity whose purpose is to provide an educational experience for the researcher (for example, to learn about the process or methods of doing research).</w:t>
            </w:r>
          </w:p>
        </w:tc>
      </w:tr>
      <w:tr w:rsidR="00076346" w:rsidRPr="004D764A" w14:paraId="737355EB" w14:textId="77777777" w:rsidTr="00A12486">
        <w:trPr>
          <w:trHeight w:val="216"/>
        </w:trPr>
        <w:tc>
          <w:tcPr>
            <w:tcW w:w="450" w:type="dxa"/>
            <w:gridSpan w:val="2"/>
            <w:tcBorders>
              <w:top w:val="nil"/>
              <w:left w:val="nil"/>
              <w:bottom w:val="nil"/>
              <w:right w:val="single" w:sz="12" w:space="0" w:color="auto"/>
            </w:tcBorders>
            <w:vAlign w:val="center"/>
          </w:tcPr>
          <w:p w14:paraId="4AC460EF" w14:textId="77777777" w:rsidR="00076346" w:rsidRPr="000B33BF" w:rsidRDefault="00076346" w:rsidP="00877AAC">
            <w:pPr>
              <w:pStyle w:val="NoSpacing"/>
              <w:keepNext/>
              <w:rPr>
                <w:rFonts w:cstheme="minorHAnsi"/>
                <w:sz w:val="2"/>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AC79F91" w14:textId="77777777" w:rsidR="00076346" w:rsidRPr="000B33BF" w:rsidRDefault="00076346" w:rsidP="00877AAC">
            <w:pPr>
              <w:pStyle w:val="NoSpacing"/>
              <w:keepNext/>
              <w:jc w:val="center"/>
              <w:rPr>
                <w:rFonts w:cs="Times New Roman"/>
                <w:b/>
              </w:rPr>
            </w:pPr>
          </w:p>
        </w:tc>
        <w:tc>
          <w:tcPr>
            <w:tcW w:w="9999" w:type="dxa"/>
            <w:gridSpan w:val="15"/>
            <w:vMerge/>
            <w:tcBorders>
              <w:left w:val="single" w:sz="12" w:space="0" w:color="auto"/>
              <w:right w:val="nil"/>
            </w:tcBorders>
            <w:vAlign w:val="center"/>
          </w:tcPr>
          <w:p w14:paraId="0741695A" w14:textId="77777777" w:rsidR="00076346" w:rsidRDefault="00076346" w:rsidP="00877AAC">
            <w:pPr>
              <w:pStyle w:val="NoSpacing"/>
              <w:keepNext/>
              <w:ind w:left="246" w:hanging="246"/>
            </w:pPr>
          </w:p>
        </w:tc>
      </w:tr>
      <w:tr w:rsidR="00076346" w:rsidRPr="004D764A" w14:paraId="20A57C70" w14:textId="77777777" w:rsidTr="00A12486">
        <w:trPr>
          <w:trHeight w:val="134"/>
        </w:trPr>
        <w:tc>
          <w:tcPr>
            <w:tcW w:w="450" w:type="dxa"/>
            <w:gridSpan w:val="2"/>
            <w:tcBorders>
              <w:top w:val="nil"/>
              <w:left w:val="nil"/>
              <w:bottom w:val="nil"/>
              <w:right w:val="nil"/>
            </w:tcBorders>
            <w:vAlign w:val="center"/>
          </w:tcPr>
          <w:p w14:paraId="4F9C2E65" w14:textId="77777777" w:rsidR="00076346" w:rsidRPr="000B33BF" w:rsidRDefault="00076346"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35ACADE3" w14:textId="77777777" w:rsidR="00076346" w:rsidRPr="00076346" w:rsidRDefault="00076346" w:rsidP="00877AAC">
            <w:pPr>
              <w:pStyle w:val="NoSpacing"/>
              <w:keepNext/>
              <w:rPr>
                <w:rFonts w:cs="Times New Roman"/>
                <w:sz w:val="2"/>
              </w:rPr>
            </w:pPr>
          </w:p>
        </w:tc>
        <w:tc>
          <w:tcPr>
            <w:tcW w:w="9999" w:type="dxa"/>
            <w:gridSpan w:val="15"/>
            <w:vMerge/>
            <w:tcBorders>
              <w:left w:val="nil"/>
              <w:bottom w:val="dashed" w:sz="8" w:space="0" w:color="1F5A87"/>
              <w:right w:val="nil"/>
            </w:tcBorders>
            <w:vAlign w:val="center"/>
          </w:tcPr>
          <w:p w14:paraId="3C97A519" w14:textId="77777777" w:rsidR="00076346" w:rsidRDefault="00076346" w:rsidP="00877AAC">
            <w:pPr>
              <w:pStyle w:val="NoSpacing"/>
              <w:keepNext/>
              <w:ind w:left="246" w:hanging="246"/>
            </w:pPr>
          </w:p>
        </w:tc>
      </w:tr>
      <w:tr w:rsidR="000B33BF" w:rsidRPr="00725F39" w14:paraId="16315C7C" w14:textId="77777777" w:rsidTr="00A12486">
        <w:trPr>
          <w:trHeight w:val="116"/>
        </w:trPr>
        <w:tc>
          <w:tcPr>
            <w:tcW w:w="450" w:type="dxa"/>
            <w:gridSpan w:val="2"/>
            <w:tcBorders>
              <w:top w:val="nil"/>
              <w:left w:val="nil"/>
              <w:bottom w:val="nil"/>
              <w:right w:val="nil"/>
            </w:tcBorders>
            <w:vAlign w:val="center"/>
          </w:tcPr>
          <w:p w14:paraId="16315C79" w14:textId="77777777" w:rsidR="000B33BF" w:rsidRPr="000B33BF" w:rsidRDefault="000B33BF" w:rsidP="00877AAC">
            <w:pPr>
              <w:pStyle w:val="NoSpacing"/>
              <w:rPr>
                <w:rFonts w:cstheme="minorHAnsi"/>
                <w:sz w:val="2"/>
              </w:rPr>
            </w:pPr>
          </w:p>
        </w:tc>
        <w:tc>
          <w:tcPr>
            <w:tcW w:w="360" w:type="dxa"/>
            <w:gridSpan w:val="3"/>
            <w:tcBorders>
              <w:top w:val="dashed" w:sz="8" w:space="0" w:color="1F5A87"/>
              <w:left w:val="nil"/>
              <w:bottom w:val="single" w:sz="12" w:space="0" w:color="auto"/>
              <w:right w:val="nil"/>
            </w:tcBorders>
            <w:vAlign w:val="center"/>
          </w:tcPr>
          <w:p w14:paraId="16315C7A" w14:textId="0A534A45" w:rsidR="000B33BF" w:rsidRPr="000B33BF" w:rsidRDefault="000B33BF" w:rsidP="00877AAC">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7B" w14:textId="77777777" w:rsidR="000B33BF" w:rsidRDefault="000B33BF" w:rsidP="00877AAC">
            <w:pPr>
              <w:pStyle w:val="NoSpacing"/>
            </w:pPr>
            <w:r>
              <w:t>2. Part of an institution, organization, or program’s own internal operational monitoring.</w:t>
            </w:r>
          </w:p>
        </w:tc>
      </w:tr>
      <w:tr w:rsidR="000B33BF" w:rsidRPr="00725F39" w14:paraId="33B39DFF" w14:textId="77777777" w:rsidTr="00A12486">
        <w:trPr>
          <w:trHeight w:val="216"/>
        </w:trPr>
        <w:tc>
          <w:tcPr>
            <w:tcW w:w="450" w:type="dxa"/>
            <w:gridSpan w:val="2"/>
            <w:tcBorders>
              <w:top w:val="nil"/>
              <w:left w:val="nil"/>
              <w:bottom w:val="nil"/>
              <w:right w:val="single" w:sz="12" w:space="0" w:color="auto"/>
            </w:tcBorders>
            <w:vAlign w:val="center"/>
          </w:tcPr>
          <w:p w14:paraId="0F4315B6"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BA4B20C" w14:textId="77777777" w:rsidR="000B33BF" w:rsidRPr="000B33BF" w:rsidRDefault="000B33BF" w:rsidP="00877AAC">
            <w:pPr>
              <w:pStyle w:val="NoSpacing"/>
              <w:jc w:val="center"/>
              <w:rPr>
                <w:rFonts w:cs="Times New Roman"/>
                <w:b/>
              </w:rPr>
            </w:pPr>
          </w:p>
        </w:tc>
        <w:tc>
          <w:tcPr>
            <w:tcW w:w="9999" w:type="dxa"/>
            <w:gridSpan w:val="15"/>
            <w:vMerge/>
            <w:tcBorders>
              <w:left w:val="single" w:sz="12" w:space="0" w:color="auto"/>
              <w:right w:val="nil"/>
            </w:tcBorders>
            <w:vAlign w:val="center"/>
          </w:tcPr>
          <w:p w14:paraId="184F426A" w14:textId="77777777" w:rsidR="000B33BF" w:rsidRDefault="000B33BF" w:rsidP="00877AAC">
            <w:pPr>
              <w:pStyle w:val="NoSpacing"/>
            </w:pPr>
          </w:p>
        </w:tc>
      </w:tr>
      <w:tr w:rsidR="000B33BF" w:rsidRPr="00725F39" w14:paraId="6E2FBD19" w14:textId="77777777" w:rsidTr="00A12486">
        <w:trPr>
          <w:trHeight w:val="69"/>
        </w:trPr>
        <w:tc>
          <w:tcPr>
            <w:tcW w:w="450" w:type="dxa"/>
            <w:gridSpan w:val="2"/>
            <w:tcBorders>
              <w:top w:val="nil"/>
              <w:left w:val="nil"/>
              <w:bottom w:val="nil"/>
              <w:right w:val="nil"/>
            </w:tcBorders>
            <w:vAlign w:val="center"/>
          </w:tcPr>
          <w:p w14:paraId="51ECCE1A"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04AB9FA1" w14:textId="77777777" w:rsidR="000B33BF" w:rsidRPr="000B33BF" w:rsidRDefault="000B33BF" w:rsidP="00877AAC">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47179158" w14:textId="77777777" w:rsidR="000B33BF" w:rsidRDefault="000B33BF" w:rsidP="00877AAC">
            <w:pPr>
              <w:pStyle w:val="NoSpacing"/>
            </w:pPr>
          </w:p>
        </w:tc>
      </w:tr>
      <w:tr w:rsidR="000B33BF" w:rsidRPr="00725F39" w14:paraId="16315C80" w14:textId="77777777" w:rsidTr="00A12486">
        <w:trPr>
          <w:trHeight w:val="89"/>
        </w:trPr>
        <w:tc>
          <w:tcPr>
            <w:tcW w:w="450" w:type="dxa"/>
            <w:gridSpan w:val="2"/>
            <w:tcBorders>
              <w:top w:val="nil"/>
              <w:left w:val="nil"/>
              <w:bottom w:val="nil"/>
              <w:right w:val="nil"/>
            </w:tcBorders>
            <w:vAlign w:val="center"/>
          </w:tcPr>
          <w:p w14:paraId="16315C7D" w14:textId="77777777" w:rsidR="000B33BF" w:rsidRPr="000B33BF" w:rsidRDefault="000B33BF" w:rsidP="00877AAC">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7E" w14:textId="3854E4D3" w:rsidR="000B33BF" w:rsidRPr="000B33BF" w:rsidRDefault="000B33BF" w:rsidP="00877AAC">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7F" w14:textId="77777777" w:rsidR="000B33BF" w:rsidRDefault="000B33BF" w:rsidP="00877AAC">
            <w:pPr>
              <w:pStyle w:val="NoSpacing"/>
            </w:pPr>
            <w:r>
              <w:t>3. Improve the quality of service provided by a specific institution, organization, or program.</w:t>
            </w:r>
          </w:p>
        </w:tc>
      </w:tr>
      <w:tr w:rsidR="000B33BF" w:rsidRPr="00725F39" w14:paraId="20C0D577" w14:textId="77777777" w:rsidTr="00A12486">
        <w:trPr>
          <w:trHeight w:val="184"/>
        </w:trPr>
        <w:tc>
          <w:tcPr>
            <w:tcW w:w="450" w:type="dxa"/>
            <w:gridSpan w:val="2"/>
            <w:tcBorders>
              <w:top w:val="nil"/>
              <w:left w:val="nil"/>
              <w:bottom w:val="nil"/>
              <w:right w:val="single" w:sz="12" w:space="0" w:color="auto"/>
            </w:tcBorders>
            <w:vAlign w:val="center"/>
          </w:tcPr>
          <w:p w14:paraId="4703508F"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53660B4" w14:textId="77777777" w:rsidR="000B33BF" w:rsidRPr="000B33BF" w:rsidRDefault="000B33BF" w:rsidP="00877AAC">
            <w:pPr>
              <w:pStyle w:val="NoSpacing"/>
              <w:jc w:val="center"/>
              <w:rPr>
                <w:rFonts w:cs="Times New Roman"/>
                <w:b/>
              </w:rPr>
            </w:pPr>
          </w:p>
        </w:tc>
        <w:tc>
          <w:tcPr>
            <w:tcW w:w="9999" w:type="dxa"/>
            <w:gridSpan w:val="15"/>
            <w:vMerge/>
            <w:tcBorders>
              <w:left w:val="single" w:sz="12" w:space="0" w:color="auto"/>
              <w:right w:val="nil"/>
            </w:tcBorders>
            <w:vAlign w:val="center"/>
          </w:tcPr>
          <w:p w14:paraId="7228C2AA" w14:textId="77777777" w:rsidR="000B33BF" w:rsidRDefault="000B33BF" w:rsidP="00877AAC">
            <w:pPr>
              <w:pStyle w:val="NoSpacing"/>
            </w:pPr>
          </w:p>
        </w:tc>
      </w:tr>
      <w:tr w:rsidR="000B33BF" w:rsidRPr="00725F39" w14:paraId="70149E24" w14:textId="77777777" w:rsidTr="00A12486">
        <w:trPr>
          <w:trHeight w:val="96"/>
        </w:trPr>
        <w:tc>
          <w:tcPr>
            <w:tcW w:w="450" w:type="dxa"/>
            <w:gridSpan w:val="2"/>
            <w:tcBorders>
              <w:top w:val="nil"/>
              <w:left w:val="nil"/>
              <w:bottom w:val="nil"/>
              <w:right w:val="nil"/>
            </w:tcBorders>
            <w:vAlign w:val="center"/>
          </w:tcPr>
          <w:p w14:paraId="2AA07915"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6951DF30" w14:textId="77777777" w:rsidR="000B33BF" w:rsidRPr="000B33BF" w:rsidRDefault="000B33BF" w:rsidP="00877AAC">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04EC1600" w14:textId="77777777" w:rsidR="000B33BF" w:rsidRDefault="000B33BF" w:rsidP="00877AAC">
            <w:pPr>
              <w:pStyle w:val="NoSpacing"/>
            </w:pPr>
          </w:p>
        </w:tc>
      </w:tr>
      <w:tr w:rsidR="000B33BF" w:rsidRPr="00725F39" w14:paraId="16315C87" w14:textId="77777777" w:rsidTr="00A12486">
        <w:trPr>
          <w:trHeight w:val="577"/>
        </w:trPr>
        <w:tc>
          <w:tcPr>
            <w:tcW w:w="450" w:type="dxa"/>
            <w:gridSpan w:val="2"/>
            <w:tcBorders>
              <w:top w:val="nil"/>
              <w:left w:val="nil"/>
              <w:bottom w:val="nil"/>
              <w:right w:val="nil"/>
            </w:tcBorders>
            <w:vAlign w:val="center"/>
          </w:tcPr>
          <w:p w14:paraId="16315C81" w14:textId="77777777" w:rsidR="000B33BF" w:rsidRPr="000B33BF" w:rsidRDefault="000B33BF" w:rsidP="00877AAC">
            <w:pPr>
              <w:pStyle w:val="NoSpacing"/>
              <w:keepNext/>
              <w:rPr>
                <w:rFonts w:cstheme="minorHAnsi"/>
                <w:sz w:val="2"/>
              </w:rPr>
            </w:pPr>
          </w:p>
        </w:tc>
        <w:tc>
          <w:tcPr>
            <w:tcW w:w="360" w:type="dxa"/>
            <w:gridSpan w:val="3"/>
            <w:tcBorders>
              <w:top w:val="dashed" w:sz="8" w:space="0" w:color="1F5A87"/>
              <w:left w:val="nil"/>
              <w:bottom w:val="nil"/>
              <w:right w:val="nil"/>
            </w:tcBorders>
            <w:vAlign w:val="center"/>
          </w:tcPr>
          <w:p w14:paraId="16315C82" w14:textId="2BDB4F7D" w:rsidR="000B33BF" w:rsidRPr="000B33BF" w:rsidRDefault="000B33BF" w:rsidP="00877AAC">
            <w:pPr>
              <w:pStyle w:val="NoSpacing"/>
              <w:keepNext/>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83" w14:textId="5125B241" w:rsidR="000B33BF" w:rsidRDefault="000B33BF" w:rsidP="00877AAC">
            <w:pPr>
              <w:pStyle w:val="NoSpacing"/>
              <w:keepNext/>
            </w:pPr>
            <w:r>
              <w:t>4. Designed to expand the knowledge base of a scientific discipline or other scholarly field of study</w:t>
            </w:r>
            <w:r w:rsidR="009665B6">
              <w:t>,</w:t>
            </w:r>
            <w:r>
              <w:t xml:space="preserve"> and produce results that:</w:t>
            </w:r>
          </w:p>
          <w:p w14:paraId="16315C85" w14:textId="1D93560E" w:rsidR="000B33BF" w:rsidRDefault="000B33BF" w:rsidP="00877AAC">
            <w:pPr>
              <w:pStyle w:val="NoSpacing"/>
              <w:keepNext/>
              <w:numPr>
                <w:ilvl w:val="0"/>
                <w:numId w:val="2"/>
              </w:numPr>
            </w:pPr>
            <w:r>
              <w:t>Are expected to be applicable to a larger population beyond the site of data collection or the specific subjects studied, or</w:t>
            </w:r>
          </w:p>
          <w:p w14:paraId="16315C86" w14:textId="2309FBAA" w:rsidR="000B33BF" w:rsidRPr="00C84B11" w:rsidRDefault="000B33BF" w:rsidP="00877AAC">
            <w:pPr>
              <w:pStyle w:val="NoSpacing"/>
              <w:keepNext/>
              <w:numPr>
                <w:ilvl w:val="0"/>
                <w:numId w:val="2"/>
              </w:numPr>
            </w:pPr>
            <w:r>
              <w:t>Are intended to be used to develop, test, or support theories, principles, and statements of relationships, or to inform policy beyond the study.</w:t>
            </w:r>
          </w:p>
        </w:tc>
      </w:tr>
      <w:tr w:rsidR="000B33BF" w:rsidRPr="00725F39" w14:paraId="136EC779" w14:textId="77777777" w:rsidTr="00A12486">
        <w:trPr>
          <w:trHeight w:val="169"/>
        </w:trPr>
        <w:tc>
          <w:tcPr>
            <w:tcW w:w="450" w:type="dxa"/>
            <w:gridSpan w:val="2"/>
            <w:tcBorders>
              <w:top w:val="nil"/>
              <w:left w:val="nil"/>
              <w:bottom w:val="nil"/>
              <w:right w:val="single" w:sz="12" w:space="0" w:color="auto"/>
            </w:tcBorders>
            <w:vAlign w:val="center"/>
          </w:tcPr>
          <w:p w14:paraId="13E378A8" w14:textId="77777777" w:rsidR="000B33BF" w:rsidRPr="000B33BF" w:rsidRDefault="000B33BF" w:rsidP="00877AAC">
            <w:pPr>
              <w:pStyle w:val="NoSpacing"/>
              <w:keepNext/>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8987F1B" w14:textId="07C47C25" w:rsidR="000B33BF" w:rsidRPr="000B33BF" w:rsidRDefault="001F5C9C" w:rsidP="00877AAC">
            <w:pPr>
              <w:pStyle w:val="NoSpacing"/>
              <w:keepNext/>
              <w:jc w:val="center"/>
              <w:rPr>
                <w:rFonts w:cs="Times New Roman"/>
                <w:b/>
              </w:rPr>
            </w:pPr>
            <w:r>
              <w:rPr>
                <w:rFonts w:cs="Times New Roman"/>
                <w:b/>
              </w:rPr>
              <w:t>X</w:t>
            </w:r>
          </w:p>
        </w:tc>
        <w:tc>
          <w:tcPr>
            <w:tcW w:w="9999" w:type="dxa"/>
            <w:gridSpan w:val="15"/>
            <w:vMerge/>
            <w:tcBorders>
              <w:left w:val="single" w:sz="12" w:space="0" w:color="auto"/>
              <w:right w:val="nil"/>
            </w:tcBorders>
            <w:vAlign w:val="center"/>
          </w:tcPr>
          <w:p w14:paraId="2D50E505" w14:textId="77777777" w:rsidR="000B33BF" w:rsidRDefault="000B33BF" w:rsidP="00877AAC">
            <w:pPr>
              <w:pStyle w:val="NoSpacing"/>
              <w:keepNext/>
            </w:pPr>
          </w:p>
        </w:tc>
      </w:tr>
      <w:tr w:rsidR="000B33BF" w:rsidRPr="00725F39" w14:paraId="066FD5BB" w14:textId="77777777" w:rsidTr="00A12486">
        <w:trPr>
          <w:trHeight w:val="879"/>
        </w:trPr>
        <w:tc>
          <w:tcPr>
            <w:tcW w:w="450" w:type="dxa"/>
            <w:gridSpan w:val="2"/>
            <w:tcBorders>
              <w:top w:val="nil"/>
              <w:left w:val="nil"/>
              <w:bottom w:val="nil"/>
              <w:right w:val="nil"/>
            </w:tcBorders>
            <w:vAlign w:val="center"/>
          </w:tcPr>
          <w:p w14:paraId="2457F9C7" w14:textId="77777777" w:rsidR="000B33BF" w:rsidRPr="000B33BF" w:rsidRDefault="000B33BF"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5E16022F" w14:textId="77777777" w:rsidR="000B33BF" w:rsidRPr="000B33BF" w:rsidRDefault="000B33BF" w:rsidP="00877AAC">
            <w:pPr>
              <w:pStyle w:val="NoSpacing"/>
              <w:keepNext/>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0D5EBC70" w14:textId="77777777" w:rsidR="000B33BF" w:rsidRDefault="000B33BF" w:rsidP="00877AAC">
            <w:pPr>
              <w:pStyle w:val="NoSpacing"/>
              <w:keepNext/>
            </w:pPr>
          </w:p>
        </w:tc>
      </w:tr>
      <w:tr w:rsidR="000B33BF" w:rsidRPr="00725F39" w14:paraId="16315C8F" w14:textId="77777777" w:rsidTr="00A12486">
        <w:trPr>
          <w:trHeight w:val="232"/>
        </w:trPr>
        <w:tc>
          <w:tcPr>
            <w:tcW w:w="450" w:type="dxa"/>
            <w:gridSpan w:val="2"/>
            <w:tcBorders>
              <w:top w:val="nil"/>
              <w:left w:val="nil"/>
              <w:bottom w:val="nil"/>
              <w:right w:val="nil"/>
            </w:tcBorders>
            <w:vAlign w:val="center"/>
          </w:tcPr>
          <w:p w14:paraId="16315C8C"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8D" w14:textId="3D093357"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8E" w14:textId="792E7BDD" w:rsidR="000B33BF" w:rsidRPr="00960BED" w:rsidRDefault="007161FF" w:rsidP="004D764A">
            <w:pPr>
              <w:pStyle w:val="NoSpacing"/>
              <w:ind w:left="246" w:hanging="246"/>
              <w:rPr>
                <w:rFonts w:ascii="Times New Roman" w:hAnsi="Times New Roman" w:cs="Times New Roman"/>
              </w:rPr>
            </w:pPr>
            <w:r>
              <w:t>5</w:t>
            </w:r>
            <w:r w:rsidR="000B33BF">
              <w:t>. Focus directly on the specific individuals about whom the information or biospecimens are collected through oral history, journalism, biography, or historical scholarship activities, to provide an accurate and evidence-based portrayal of the individuals.</w:t>
            </w:r>
          </w:p>
        </w:tc>
      </w:tr>
      <w:tr w:rsidR="000B33BF" w:rsidRPr="00725F39" w14:paraId="7D42F3DA" w14:textId="77777777" w:rsidTr="00A12486">
        <w:trPr>
          <w:trHeight w:val="219"/>
        </w:trPr>
        <w:tc>
          <w:tcPr>
            <w:tcW w:w="450" w:type="dxa"/>
            <w:gridSpan w:val="2"/>
            <w:tcBorders>
              <w:top w:val="nil"/>
              <w:left w:val="nil"/>
              <w:bottom w:val="nil"/>
              <w:right w:val="single" w:sz="12" w:space="0" w:color="auto"/>
            </w:tcBorders>
            <w:vAlign w:val="center"/>
          </w:tcPr>
          <w:p w14:paraId="6E0FC124"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717B76"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359A5887" w14:textId="77777777" w:rsidR="000B33BF" w:rsidRDefault="000B33BF" w:rsidP="004D764A">
            <w:pPr>
              <w:pStyle w:val="NoSpacing"/>
              <w:ind w:left="246" w:hanging="246"/>
            </w:pPr>
          </w:p>
        </w:tc>
      </w:tr>
      <w:tr w:rsidR="000B33BF" w:rsidRPr="00725F39" w14:paraId="3B62BE0C" w14:textId="77777777" w:rsidTr="00A12486">
        <w:trPr>
          <w:trHeight w:val="411"/>
        </w:trPr>
        <w:tc>
          <w:tcPr>
            <w:tcW w:w="450" w:type="dxa"/>
            <w:gridSpan w:val="2"/>
            <w:tcBorders>
              <w:top w:val="nil"/>
              <w:left w:val="nil"/>
              <w:bottom w:val="nil"/>
              <w:right w:val="nil"/>
            </w:tcBorders>
            <w:vAlign w:val="center"/>
          </w:tcPr>
          <w:p w14:paraId="5772BE15"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67F3083D"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718FF97A" w14:textId="77777777" w:rsidR="000B33BF" w:rsidRDefault="000B33BF" w:rsidP="004D764A">
            <w:pPr>
              <w:pStyle w:val="NoSpacing"/>
              <w:ind w:left="246" w:hanging="246"/>
            </w:pPr>
          </w:p>
        </w:tc>
      </w:tr>
      <w:tr w:rsidR="000B33BF" w:rsidRPr="00725F39" w14:paraId="16315C93" w14:textId="77777777" w:rsidTr="00A12486">
        <w:trPr>
          <w:trHeight w:val="319"/>
        </w:trPr>
        <w:tc>
          <w:tcPr>
            <w:tcW w:w="450" w:type="dxa"/>
            <w:gridSpan w:val="2"/>
            <w:tcBorders>
              <w:top w:val="nil"/>
              <w:left w:val="nil"/>
              <w:bottom w:val="nil"/>
              <w:right w:val="nil"/>
            </w:tcBorders>
            <w:vAlign w:val="center"/>
          </w:tcPr>
          <w:p w14:paraId="16315C90"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1" w14:textId="25036547"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2" w14:textId="0F1500FD" w:rsidR="000B33BF" w:rsidRPr="00960BED" w:rsidRDefault="007161FF" w:rsidP="004D764A">
            <w:pPr>
              <w:pStyle w:val="NoSpacing"/>
              <w:ind w:left="228" w:hanging="228"/>
              <w:rPr>
                <w:rFonts w:ascii="Times New Roman" w:hAnsi="Times New Roman" w:cs="Times New Roman"/>
              </w:rPr>
            </w:pPr>
            <w:r>
              <w:t>6</w:t>
            </w:r>
            <w:r w:rsidR="000B33BF">
              <w:t>. A quality improvement or program improvement activity conducted to improve the implementation (delivery or quality) of an accepted practice, or to collect data about the implementation of the practice for clinical, practical, or administrative purposes. This does not include the evaluation of the efficacy of different accepted practices, or a comparison of their efficacy.</w:t>
            </w:r>
          </w:p>
        </w:tc>
      </w:tr>
      <w:tr w:rsidR="000B33BF" w:rsidRPr="00725F39" w14:paraId="549B283C" w14:textId="77777777" w:rsidTr="00A12486">
        <w:trPr>
          <w:trHeight w:val="213"/>
        </w:trPr>
        <w:tc>
          <w:tcPr>
            <w:tcW w:w="450" w:type="dxa"/>
            <w:gridSpan w:val="2"/>
            <w:tcBorders>
              <w:top w:val="nil"/>
              <w:left w:val="nil"/>
              <w:bottom w:val="nil"/>
              <w:right w:val="single" w:sz="12" w:space="0" w:color="auto"/>
            </w:tcBorders>
            <w:vAlign w:val="center"/>
          </w:tcPr>
          <w:p w14:paraId="181C0C8D"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71A3BCB"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14748190" w14:textId="77777777" w:rsidR="000B33BF" w:rsidRDefault="000B33BF" w:rsidP="004D764A">
            <w:pPr>
              <w:pStyle w:val="NoSpacing"/>
              <w:ind w:left="228" w:hanging="228"/>
            </w:pPr>
          </w:p>
        </w:tc>
      </w:tr>
      <w:tr w:rsidR="000B33BF" w:rsidRPr="00725F39" w14:paraId="657C0E8F" w14:textId="77777777" w:rsidTr="00A12486">
        <w:trPr>
          <w:trHeight w:val="639"/>
        </w:trPr>
        <w:tc>
          <w:tcPr>
            <w:tcW w:w="450" w:type="dxa"/>
            <w:gridSpan w:val="2"/>
            <w:tcBorders>
              <w:top w:val="nil"/>
              <w:left w:val="nil"/>
              <w:bottom w:val="nil"/>
              <w:right w:val="nil"/>
            </w:tcBorders>
            <w:vAlign w:val="center"/>
          </w:tcPr>
          <w:p w14:paraId="2016D06A"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26463F76"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6FFD5A3F" w14:textId="77777777" w:rsidR="000B33BF" w:rsidRDefault="000B33BF" w:rsidP="004D764A">
            <w:pPr>
              <w:pStyle w:val="NoSpacing"/>
              <w:ind w:left="228" w:hanging="228"/>
            </w:pPr>
          </w:p>
        </w:tc>
      </w:tr>
      <w:tr w:rsidR="000B33BF" w:rsidRPr="00725F39" w14:paraId="16315C97" w14:textId="77777777" w:rsidTr="00A12486">
        <w:trPr>
          <w:trHeight w:val="263"/>
        </w:trPr>
        <w:tc>
          <w:tcPr>
            <w:tcW w:w="450" w:type="dxa"/>
            <w:gridSpan w:val="2"/>
            <w:tcBorders>
              <w:top w:val="nil"/>
              <w:left w:val="nil"/>
              <w:bottom w:val="nil"/>
              <w:right w:val="nil"/>
            </w:tcBorders>
            <w:vAlign w:val="center"/>
          </w:tcPr>
          <w:p w14:paraId="16315C94"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5" w14:textId="0E511203"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6" w14:textId="578ED90B" w:rsidR="000B33BF" w:rsidRDefault="007161FF" w:rsidP="004D764A">
            <w:pPr>
              <w:pStyle w:val="NoSpacing"/>
              <w:ind w:left="246" w:hanging="246"/>
            </w:pPr>
            <w:r>
              <w:t>7</w:t>
            </w:r>
            <w:r w:rsidR="000B33BF">
              <w:t>. Public health surveillance activities conducted, requested, or authorized by a public health authority for the sole purpose of identifying or investigating potential public health signals or timely awareness and priority setting during a situation that threatens public health.</w:t>
            </w:r>
          </w:p>
        </w:tc>
      </w:tr>
      <w:tr w:rsidR="000B33BF" w:rsidRPr="00725F39" w14:paraId="127FE6C7" w14:textId="77777777" w:rsidTr="00A12486">
        <w:trPr>
          <w:trHeight w:val="216"/>
        </w:trPr>
        <w:tc>
          <w:tcPr>
            <w:tcW w:w="450" w:type="dxa"/>
            <w:gridSpan w:val="2"/>
            <w:tcBorders>
              <w:top w:val="nil"/>
              <w:left w:val="nil"/>
              <w:bottom w:val="nil"/>
              <w:right w:val="single" w:sz="12" w:space="0" w:color="auto"/>
            </w:tcBorders>
            <w:vAlign w:val="center"/>
          </w:tcPr>
          <w:p w14:paraId="0F217600"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1B89633"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7166DED8" w14:textId="77777777" w:rsidR="000B33BF" w:rsidRDefault="000B33BF" w:rsidP="004D764A">
            <w:pPr>
              <w:pStyle w:val="NoSpacing"/>
              <w:ind w:left="246" w:hanging="246"/>
            </w:pPr>
          </w:p>
        </w:tc>
      </w:tr>
      <w:tr w:rsidR="000B33BF" w:rsidRPr="00725F39" w14:paraId="733957A5" w14:textId="77777777" w:rsidTr="00A12486">
        <w:trPr>
          <w:trHeight w:val="420"/>
        </w:trPr>
        <w:tc>
          <w:tcPr>
            <w:tcW w:w="450" w:type="dxa"/>
            <w:gridSpan w:val="2"/>
            <w:tcBorders>
              <w:top w:val="nil"/>
              <w:left w:val="nil"/>
              <w:bottom w:val="nil"/>
              <w:right w:val="nil"/>
            </w:tcBorders>
            <w:vAlign w:val="center"/>
          </w:tcPr>
          <w:p w14:paraId="7DC72C27"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5CF5D378"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5DBE93CF" w14:textId="77777777" w:rsidR="000B33BF" w:rsidRDefault="000B33BF" w:rsidP="004D764A">
            <w:pPr>
              <w:pStyle w:val="NoSpacing"/>
              <w:ind w:left="246" w:hanging="246"/>
            </w:pPr>
          </w:p>
        </w:tc>
      </w:tr>
      <w:tr w:rsidR="000B33BF" w:rsidRPr="00725F39" w14:paraId="16315C9B" w14:textId="77777777" w:rsidTr="00A12486">
        <w:trPr>
          <w:trHeight w:val="182"/>
        </w:trPr>
        <w:tc>
          <w:tcPr>
            <w:tcW w:w="450" w:type="dxa"/>
            <w:gridSpan w:val="2"/>
            <w:tcBorders>
              <w:top w:val="nil"/>
              <w:left w:val="nil"/>
              <w:bottom w:val="nil"/>
              <w:right w:val="nil"/>
            </w:tcBorders>
            <w:vAlign w:val="center"/>
          </w:tcPr>
          <w:p w14:paraId="16315C98"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9" w14:textId="572CBFED"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A" w14:textId="327D495B" w:rsidR="000B33BF" w:rsidRDefault="007161FF" w:rsidP="004D764A">
            <w:pPr>
              <w:pStyle w:val="NoSpacing"/>
              <w:ind w:left="246" w:hanging="246"/>
            </w:pPr>
            <w:r>
              <w:t>8</w:t>
            </w:r>
            <w:r w:rsidR="000B33BF">
              <w:t>. Preliminary, exploratory, or research development activities (such as pilot and feasibility studies, or reliability/validation testing of a questionnaire)</w:t>
            </w:r>
          </w:p>
        </w:tc>
      </w:tr>
      <w:tr w:rsidR="000B33BF" w:rsidRPr="00725F39" w14:paraId="7C4F78FB" w14:textId="77777777" w:rsidTr="00A12486">
        <w:trPr>
          <w:trHeight w:val="169"/>
        </w:trPr>
        <w:tc>
          <w:tcPr>
            <w:tcW w:w="450" w:type="dxa"/>
            <w:gridSpan w:val="2"/>
            <w:tcBorders>
              <w:top w:val="nil"/>
              <w:left w:val="nil"/>
              <w:bottom w:val="nil"/>
              <w:right w:val="single" w:sz="12" w:space="0" w:color="auto"/>
            </w:tcBorders>
            <w:vAlign w:val="center"/>
          </w:tcPr>
          <w:p w14:paraId="03F2D3E7"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5B7F04E"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4C8A9A54" w14:textId="77777777" w:rsidR="000B33BF" w:rsidRDefault="000B33BF" w:rsidP="004D764A">
            <w:pPr>
              <w:pStyle w:val="NoSpacing"/>
              <w:ind w:left="246" w:hanging="246"/>
            </w:pPr>
          </w:p>
        </w:tc>
      </w:tr>
      <w:tr w:rsidR="000B33BF" w:rsidRPr="00725F39" w14:paraId="5CE365DF" w14:textId="77777777" w:rsidTr="00A12486">
        <w:trPr>
          <w:trHeight w:val="195"/>
        </w:trPr>
        <w:tc>
          <w:tcPr>
            <w:tcW w:w="450" w:type="dxa"/>
            <w:gridSpan w:val="2"/>
            <w:tcBorders>
              <w:top w:val="nil"/>
              <w:left w:val="nil"/>
              <w:bottom w:val="nil"/>
              <w:right w:val="nil"/>
            </w:tcBorders>
            <w:vAlign w:val="center"/>
          </w:tcPr>
          <w:p w14:paraId="7343C7DE"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0A5789B6"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5B4ABA8C" w14:textId="77777777" w:rsidR="000B33BF" w:rsidRDefault="000B33BF" w:rsidP="004D764A">
            <w:pPr>
              <w:pStyle w:val="NoSpacing"/>
              <w:ind w:left="246" w:hanging="246"/>
            </w:pPr>
          </w:p>
        </w:tc>
      </w:tr>
      <w:tr w:rsidR="000B33BF" w:rsidRPr="00725F39" w14:paraId="16315C9F" w14:textId="77777777" w:rsidTr="00A12486">
        <w:trPr>
          <w:trHeight w:val="125"/>
        </w:trPr>
        <w:tc>
          <w:tcPr>
            <w:tcW w:w="450" w:type="dxa"/>
            <w:gridSpan w:val="2"/>
            <w:tcBorders>
              <w:top w:val="nil"/>
              <w:left w:val="nil"/>
              <w:bottom w:val="nil"/>
              <w:right w:val="nil"/>
            </w:tcBorders>
            <w:vAlign w:val="center"/>
          </w:tcPr>
          <w:p w14:paraId="16315C9C"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D" w14:textId="6ACBC1D5"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E" w14:textId="6562BB86" w:rsidR="000B33BF" w:rsidRDefault="007161FF" w:rsidP="004D764A">
            <w:pPr>
              <w:pStyle w:val="NoSpacing"/>
            </w:pPr>
            <w:r>
              <w:t>9</w:t>
            </w:r>
            <w:r w:rsidR="000B33BF">
              <w:t>. Expanded access use of a drug or device not yet approved for this purpose</w:t>
            </w:r>
          </w:p>
        </w:tc>
      </w:tr>
      <w:tr w:rsidR="000B33BF" w:rsidRPr="00725F39" w14:paraId="5757D709" w14:textId="77777777" w:rsidTr="00A12486">
        <w:trPr>
          <w:trHeight w:val="113"/>
        </w:trPr>
        <w:tc>
          <w:tcPr>
            <w:tcW w:w="450" w:type="dxa"/>
            <w:gridSpan w:val="2"/>
            <w:tcBorders>
              <w:top w:val="nil"/>
              <w:left w:val="nil"/>
              <w:bottom w:val="nil"/>
              <w:right w:val="single" w:sz="12" w:space="0" w:color="auto"/>
            </w:tcBorders>
            <w:vAlign w:val="center"/>
          </w:tcPr>
          <w:p w14:paraId="1E90B2A9"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022C6C0"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412F86EC" w14:textId="77777777" w:rsidR="000B33BF" w:rsidRDefault="000B33BF" w:rsidP="004D764A">
            <w:pPr>
              <w:pStyle w:val="NoSpacing"/>
            </w:pPr>
          </w:p>
        </w:tc>
      </w:tr>
      <w:tr w:rsidR="000B33BF" w:rsidRPr="00725F39" w14:paraId="792D9B0B" w14:textId="77777777" w:rsidTr="00A12486">
        <w:trPr>
          <w:trHeight w:val="60"/>
        </w:trPr>
        <w:tc>
          <w:tcPr>
            <w:tcW w:w="450" w:type="dxa"/>
            <w:gridSpan w:val="2"/>
            <w:tcBorders>
              <w:top w:val="nil"/>
              <w:left w:val="nil"/>
              <w:bottom w:val="nil"/>
              <w:right w:val="nil"/>
            </w:tcBorders>
            <w:vAlign w:val="center"/>
          </w:tcPr>
          <w:p w14:paraId="2CBB0919"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1E58C13A"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4DF989F0" w14:textId="77777777" w:rsidR="000B33BF" w:rsidRDefault="000B33BF" w:rsidP="004D764A">
            <w:pPr>
              <w:pStyle w:val="NoSpacing"/>
            </w:pPr>
          </w:p>
        </w:tc>
      </w:tr>
      <w:tr w:rsidR="001032ED" w:rsidRPr="00725F39" w14:paraId="16315CA3" w14:textId="77777777" w:rsidTr="00A12486">
        <w:trPr>
          <w:trHeight w:val="113"/>
        </w:trPr>
        <w:tc>
          <w:tcPr>
            <w:tcW w:w="450" w:type="dxa"/>
            <w:gridSpan w:val="2"/>
            <w:tcBorders>
              <w:top w:val="nil"/>
              <w:left w:val="nil"/>
              <w:bottom w:val="nil"/>
              <w:right w:val="nil"/>
            </w:tcBorders>
            <w:vAlign w:val="center"/>
          </w:tcPr>
          <w:p w14:paraId="16315CA0" w14:textId="77777777" w:rsidR="001032ED" w:rsidRPr="000B33BF" w:rsidRDefault="001032ED"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A1" w14:textId="25D8074F" w:rsidR="001032ED" w:rsidRPr="000B33BF" w:rsidRDefault="001032ED"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A2" w14:textId="4092380B" w:rsidR="001032ED" w:rsidRPr="00960BED" w:rsidRDefault="007161FF" w:rsidP="004D764A">
            <w:pPr>
              <w:pStyle w:val="NoSpacing"/>
              <w:rPr>
                <w:rFonts w:ascii="Times New Roman" w:hAnsi="Times New Roman" w:cs="Times New Roman"/>
              </w:rPr>
            </w:pPr>
            <w:r>
              <w:t>10</w:t>
            </w:r>
            <w:r w:rsidR="001032ED">
              <w:t>. Use of a Humanitarian Use Device</w:t>
            </w:r>
          </w:p>
        </w:tc>
      </w:tr>
      <w:tr w:rsidR="001032ED" w:rsidRPr="00725F39" w14:paraId="43B3DEF8" w14:textId="77777777" w:rsidTr="00A12486">
        <w:trPr>
          <w:trHeight w:val="163"/>
        </w:trPr>
        <w:tc>
          <w:tcPr>
            <w:tcW w:w="450" w:type="dxa"/>
            <w:gridSpan w:val="2"/>
            <w:tcBorders>
              <w:top w:val="nil"/>
              <w:left w:val="nil"/>
              <w:bottom w:val="nil"/>
              <w:right w:val="single" w:sz="12" w:space="0" w:color="auto"/>
            </w:tcBorders>
            <w:vAlign w:val="center"/>
          </w:tcPr>
          <w:p w14:paraId="533C144F" w14:textId="77777777" w:rsidR="001032ED" w:rsidRPr="000B33BF" w:rsidRDefault="001032ED"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E3E9C0" w14:textId="77777777" w:rsidR="001032ED" w:rsidRPr="001032ED" w:rsidRDefault="001032ED" w:rsidP="001032ED">
            <w:pPr>
              <w:pStyle w:val="NoSpacing"/>
              <w:jc w:val="center"/>
              <w:rPr>
                <w:rFonts w:cs="Times New Roman"/>
                <w:b/>
              </w:rPr>
            </w:pPr>
          </w:p>
        </w:tc>
        <w:tc>
          <w:tcPr>
            <w:tcW w:w="9999" w:type="dxa"/>
            <w:gridSpan w:val="15"/>
            <w:vMerge/>
            <w:tcBorders>
              <w:left w:val="single" w:sz="12" w:space="0" w:color="auto"/>
              <w:right w:val="nil"/>
            </w:tcBorders>
            <w:vAlign w:val="center"/>
          </w:tcPr>
          <w:p w14:paraId="3C8B366E" w14:textId="77777777" w:rsidR="001032ED" w:rsidRDefault="001032ED" w:rsidP="004D764A">
            <w:pPr>
              <w:pStyle w:val="NoSpacing"/>
            </w:pPr>
          </w:p>
        </w:tc>
      </w:tr>
      <w:tr w:rsidR="001032ED" w:rsidRPr="00725F39" w14:paraId="3E46A8C8" w14:textId="77777777" w:rsidTr="00A12486">
        <w:trPr>
          <w:trHeight w:val="87"/>
        </w:trPr>
        <w:tc>
          <w:tcPr>
            <w:tcW w:w="450" w:type="dxa"/>
            <w:gridSpan w:val="2"/>
            <w:tcBorders>
              <w:top w:val="nil"/>
              <w:left w:val="nil"/>
              <w:bottom w:val="nil"/>
              <w:right w:val="nil"/>
            </w:tcBorders>
            <w:vAlign w:val="center"/>
          </w:tcPr>
          <w:p w14:paraId="784F848D" w14:textId="77777777" w:rsidR="001032ED" w:rsidRPr="000B33BF" w:rsidRDefault="001032ED"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1D9D0B9D" w14:textId="77777777" w:rsidR="001032ED" w:rsidRPr="000B33BF" w:rsidRDefault="001032ED"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2CD33936" w14:textId="77777777" w:rsidR="001032ED" w:rsidRDefault="001032ED" w:rsidP="004D764A">
            <w:pPr>
              <w:pStyle w:val="NoSpacing"/>
            </w:pPr>
          </w:p>
        </w:tc>
      </w:tr>
      <w:tr w:rsidR="001032ED" w:rsidRPr="00725F39" w14:paraId="16315CA7" w14:textId="77777777" w:rsidTr="00A12486">
        <w:trPr>
          <w:trHeight w:val="88"/>
        </w:trPr>
        <w:tc>
          <w:tcPr>
            <w:tcW w:w="450" w:type="dxa"/>
            <w:gridSpan w:val="2"/>
            <w:tcBorders>
              <w:top w:val="nil"/>
              <w:left w:val="nil"/>
              <w:bottom w:val="nil"/>
              <w:right w:val="nil"/>
            </w:tcBorders>
            <w:vAlign w:val="center"/>
          </w:tcPr>
          <w:p w14:paraId="16315CA4" w14:textId="77777777" w:rsidR="001032ED" w:rsidRPr="000B33BF" w:rsidRDefault="001032ED" w:rsidP="00877AAC">
            <w:pPr>
              <w:pStyle w:val="NoSpacing"/>
              <w:keepNext/>
              <w:rPr>
                <w:rFonts w:cstheme="minorHAnsi"/>
                <w:sz w:val="2"/>
              </w:rPr>
            </w:pPr>
          </w:p>
        </w:tc>
        <w:tc>
          <w:tcPr>
            <w:tcW w:w="360" w:type="dxa"/>
            <w:gridSpan w:val="3"/>
            <w:tcBorders>
              <w:top w:val="dashed" w:sz="8" w:space="0" w:color="1F5A87"/>
              <w:left w:val="nil"/>
              <w:bottom w:val="nil"/>
              <w:right w:val="nil"/>
            </w:tcBorders>
            <w:vAlign w:val="center"/>
          </w:tcPr>
          <w:p w14:paraId="16315CA5" w14:textId="6B9D2FFF" w:rsidR="001032ED" w:rsidRPr="000B33BF" w:rsidRDefault="001032ED" w:rsidP="00877AAC">
            <w:pPr>
              <w:pStyle w:val="NoSpacing"/>
              <w:keepNext/>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A6" w14:textId="27431486" w:rsidR="001032ED" w:rsidRDefault="007161FF" w:rsidP="00877AAC">
            <w:pPr>
              <w:pStyle w:val="NoSpacing"/>
              <w:keepNext/>
            </w:pPr>
            <w:r>
              <w:t>11</w:t>
            </w:r>
            <w:r w:rsidR="001032ED">
              <w:t>. Other. Explain:</w:t>
            </w:r>
          </w:p>
        </w:tc>
      </w:tr>
      <w:tr w:rsidR="001032ED" w:rsidRPr="00725F39" w14:paraId="73F894E9" w14:textId="77777777" w:rsidTr="00A12486">
        <w:trPr>
          <w:trHeight w:val="188"/>
        </w:trPr>
        <w:tc>
          <w:tcPr>
            <w:tcW w:w="450" w:type="dxa"/>
            <w:gridSpan w:val="2"/>
            <w:tcBorders>
              <w:top w:val="nil"/>
              <w:left w:val="nil"/>
              <w:bottom w:val="nil"/>
              <w:right w:val="single" w:sz="12" w:space="0" w:color="auto"/>
            </w:tcBorders>
            <w:vAlign w:val="center"/>
          </w:tcPr>
          <w:p w14:paraId="306E31AE" w14:textId="77777777" w:rsidR="001032ED" w:rsidRPr="000B33BF" w:rsidRDefault="001032ED" w:rsidP="00877AAC">
            <w:pPr>
              <w:pStyle w:val="NoSpacing"/>
              <w:keepNext/>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E74A4EC" w14:textId="77777777" w:rsidR="001032ED" w:rsidRPr="001032ED" w:rsidRDefault="001032ED" w:rsidP="00877AAC">
            <w:pPr>
              <w:pStyle w:val="NoSpacing"/>
              <w:keepNext/>
              <w:jc w:val="center"/>
              <w:rPr>
                <w:rFonts w:cs="Times New Roman"/>
                <w:b/>
              </w:rPr>
            </w:pPr>
          </w:p>
        </w:tc>
        <w:tc>
          <w:tcPr>
            <w:tcW w:w="9999" w:type="dxa"/>
            <w:gridSpan w:val="15"/>
            <w:vMerge/>
            <w:tcBorders>
              <w:left w:val="single" w:sz="12" w:space="0" w:color="auto"/>
              <w:right w:val="nil"/>
            </w:tcBorders>
            <w:vAlign w:val="center"/>
          </w:tcPr>
          <w:p w14:paraId="2BE7BADE" w14:textId="77777777" w:rsidR="001032ED" w:rsidRDefault="001032ED" w:rsidP="00877AAC">
            <w:pPr>
              <w:pStyle w:val="NoSpacing"/>
              <w:keepNext/>
            </w:pPr>
          </w:p>
        </w:tc>
      </w:tr>
      <w:tr w:rsidR="001032ED" w:rsidRPr="00725F39" w14:paraId="3147F805" w14:textId="77777777" w:rsidTr="00A12486">
        <w:trPr>
          <w:trHeight w:val="96"/>
        </w:trPr>
        <w:tc>
          <w:tcPr>
            <w:tcW w:w="450" w:type="dxa"/>
            <w:gridSpan w:val="2"/>
            <w:tcBorders>
              <w:top w:val="nil"/>
              <w:left w:val="nil"/>
              <w:bottom w:val="nil"/>
              <w:right w:val="nil"/>
            </w:tcBorders>
            <w:vAlign w:val="center"/>
          </w:tcPr>
          <w:p w14:paraId="2E9235B7" w14:textId="77777777" w:rsidR="001032ED" w:rsidRPr="000B33BF" w:rsidRDefault="001032ED"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3A238200" w14:textId="77777777" w:rsidR="001032ED" w:rsidRPr="000B33BF" w:rsidRDefault="001032ED" w:rsidP="00877AAC">
            <w:pPr>
              <w:pStyle w:val="NoSpacing"/>
              <w:keepNext/>
              <w:rPr>
                <w:rFonts w:ascii="Times New Roman" w:hAnsi="Times New Roman" w:cs="Times New Roman"/>
                <w:sz w:val="2"/>
              </w:rPr>
            </w:pPr>
          </w:p>
        </w:tc>
        <w:tc>
          <w:tcPr>
            <w:tcW w:w="9999" w:type="dxa"/>
            <w:gridSpan w:val="15"/>
            <w:vMerge/>
            <w:tcBorders>
              <w:left w:val="nil"/>
              <w:bottom w:val="nil"/>
              <w:right w:val="nil"/>
            </w:tcBorders>
            <w:vAlign w:val="center"/>
          </w:tcPr>
          <w:p w14:paraId="7F3F0FA4" w14:textId="77777777" w:rsidR="001032ED" w:rsidRDefault="001032ED" w:rsidP="00877AAC">
            <w:pPr>
              <w:pStyle w:val="NoSpacing"/>
              <w:keepNext/>
            </w:pPr>
          </w:p>
        </w:tc>
      </w:tr>
      <w:tr w:rsidR="004D764A" w:rsidRPr="00725F39" w14:paraId="16315CAC" w14:textId="77777777" w:rsidTr="00A12486">
        <w:trPr>
          <w:trHeight w:val="432"/>
        </w:trPr>
        <w:tc>
          <w:tcPr>
            <w:tcW w:w="450" w:type="dxa"/>
            <w:gridSpan w:val="2"/>
            <w:tcBorders>
              <w:top w:val="nil"/>
              <w:left w:val="nil"/>
              <w:bottom w:val="nil"/>
              <w:right w:val="nil"/>
            </w:tcBorders>
            <w:vAlign w:val="center"/>
          </w:tcPr>
          <w:p w14:paraId="16315CA8" w14:textId="77777777" w:rsidR="004D764A" w:rsidRPr="000B33BF" w:rsidRDefault="004D764A"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A9" w14:textId="77777777" w:rsidR="004D764A" w:rsidRPr="000B33BF" w:rsidRDefault="004D764A" w:rsidP="00DD38CB">
            <w:pPr>
              <w:pStyle w:val="NoSpacing"/>
              <w:rPr>
                <w:rFonts w:ascii="Times New Roman" w:hAnsi="Times New Roman" w:cs="Times New Roman"/>
                <w:sz w:val="2"/>
              </w:rPr>
            </w:pPr>
          </w:p>
        </w:tc>
        <w:tc>
          <w:tcPr>
            <w:tcW w:w="610" w:type="dxa"/>
            <w:gridSpan w:val="8"/>
            <w:tcBorders>
              <w:top w:val="dashed" w:sz="8" w:space="0" w:color="1F5A87"/>
              <w:left w:val="nil"/>
              <w:bottom w:val="nil"/>
              <w:right w:val="single" w:sz="24" w:space="0" w:color="E8960C"/>
            </w:tcBorders>
            <w:vAlign w:val="center"/>
          </w:tcPr>
          <w:p w14:paraId="16315CAA" w14:textId="77777777" w:rsidR="004D764A" w:rsidRDefault="004D764A" w:rsidP="004D764A">
            <w:pPr>
              <w:pStyle w:val="NoSpacing"/>
            </w:pPr>
          </w:p>
        </w:tc>
        <w:tc>
          <w:tcPr>
            <w:tcW w:w="9389" w:type="dxa"/>
            <w:gridSpan w:val="7"/>
            <w:tcBorders>
              <w:top w:val="single" w:sz="24" w:space="0" w:color="E8960C"/>
              <w:left w:val="single" w:sz="24" w:space="0" w:color="E8960C"/>
              <w:bottom w:val="single" w:sz="24" w:space="0" w:color="E8960C"/>
              <w:right w:val="single" w:sz="24" w:space="0" w:color="E8960C"/>
            </w:tcBorders>
            <w:vAlign w:val="center"/>
          </w:tcPr>
          <w:p w14:paraId="16315CAB" w14:textId="77777777" w:rsidR="004D764A" w:rsidRDefault="00E10640" w:rsidP="004D764A">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10640" w:rsidRPr="00725F39" w14:paraId="16315CB9" w14:textId="77777777" w:rsidTr="00A12486">
        <w:trPr>
          <w:trHeight w:val="2271"/>
        </w:trPr>
        <w:tc>
          <w:tcPr>
            <w:tcW w:w="10809" w:type="dxa"/>
            <w:gridSpan w:val="20"/>
            <w:tcBorders>
              <w:top w:val="nil"/>
              <w:left w:val="nil"/>
              <w:bottom w:val="nil"/>
              <w:right w:val="nil"/>
            </w:tcBorders>
            <w:vAlign w:val="center"/>
          </w:tcPr>
          <w:p w14:paraId="110B0F3F" w14:textId="71E114CA" w:rsidR="00CF289F" w:rsidRPr="00194BCB" w:rsidRDefault="00E10640" w:rsidP="00877AAC">
            <w:pPr>
              <w:pStyle w:val="NoSpacing"/>
              <w:keepNext/>
              <w:ind w:left="351" w:hanging="351"/>
            </w:pPr>
            <w:r w:rsidRPr="003F5F4C">
              <w:rPr>
                <w:rFonts w:cs="Times New Roman"/>
                <w:b/>
              </w:rPr>
              <w:t>1.8</w:t>
            </w:r>
            <w:r>
              <w:rPr>
                <w:rFonts w:ascii="Times New Roman" w:hAnsi="Times New Roman" w:cs="Times New Roman"/>
              </w:rPr>
              <w:t xml:space="preserve"> </w:t>
            </w:r>
            <w:r w:rsidRPr="003F5F4C">
              <w:rPr>
                <w:b/>
              </w:rPr>
              <w:t>Background, experience, and preliminary work</w:t>
            </w:r>
            <w:r w:rsidRPr="00194BCB">
              <w:t xml:space="preserve">. </w:t>
            </w:r>
            <w:r>
              <w:t xml:space="preserve">Answer this question </w:t>
            </w:r>
            <w:r w:rsidRPr="008B71E0">
              <w:rPr>
                <w:b/>
                <w:u w:val="single"/>
              </w:rPr>
              <w:t>only</w:t>
            </w:r>
            <w:r w:rsidRPr="00194BCB">
              <w:t xml:space="preserve"> if </w:t>
            </w:r>
            <w:r w:rsidR="003A5699">
              <w:t>the</w:t>
            </w:r>
            <w:r w:rsidRPr="00194BCB">
              <w:t xml:space="preserve"> </w:t>
            </w:r>
            <w:r>
              <w:t>proposed activity has one or more o</w:t>
            </w:r>
            <w:r w:rsidR="00CF289F">
              <w:t>f the following characteristics. The purpose of this question is to provide the IRB with information that is relevant to its risk/benefit analysis.</w:t>
            </w:r>
          </w:p>
          <w:p w14:paraId="1EABF8C5" w14:textId="4673589C" w:rsidR="00CF289F" w:rsidRDefault="00CF289F" w:rsidP="00877AAC">
            <w:pPr>
              <w:pStyle w:val="NoSpacing"/>
              <w:keepNext/>
              <w:numPr>
                <w:ilvl w:val="0"/>
                <w:numId w:val="3"/>
              </w:numPr>
              <w:ind w:left="1440"/>
            </w:pPr>
            <w:r>
              <w:t>Involves more than minimal risk (physical or non-physical)</w:t>
            </w:r>
          </w:p>
          <w:p w14:paraId="16315CB5" w14:textId="5669DE05" w:rsidR="00E10640" w:rsidRPr="00194BCB" w:rsidRDefault="00CF289F" w:rsidP="00877AAC">
            <w:pPr>
              <w:pStyle w:val="NoSpacing"/>
              <w:keepNext/>
              <w:numPr>
                <w:ilvl w:val="0"/>
                <w:numId w:val="3"/>
              </w:numPr>
              <w:ind w:left="1440"/>
            </w:pPr>
            <w:r>
              <w:t>Is a</w:t>
            </w:r>
            <w:r w:rsidR="00E10640" w:rsidRPr="00194BCB">
              <w:t xml:space="preserve"> clinical trial, </w:t>
            </w:r>
            <w:proofErr w:type="gramStart"/>
            <w:r>
              <w:t>or</w:t>
            </w:r>
            <w:proofErr w:type="gramEnd"/>
          </w:p>
          <w:p w14:paraId="16315CB8" w14:textId="0E5DD5A8" w:rsidR="00E10640" w:rsidRPr="003F5F4C" w:rsidRDefault="00E10640" w:rsidP="00877AAC">
            <w:pPr>
              <w:pStyle w:val="NoSpacing"/>
              <w:keepNext/>
              <w:numPr>
                <w:ilvl w:val="0"/>
                <w:numId w:val="3"/>
              </w:numPr>
              <w:ind w:left="1440"/>
            </w:pPr>
            <w:r w:rsidRPr="00194BCB">
              <w:t>Involves having the subjects use a drug, biological, botanical, nutritional supplement, or medical device.</w:t>
            </w:r>
          </w:p>
        </w:tc>
      </w:tr>
      <w:tr w:rsidR="00CF289F" w:rsidRPr="00725F39" w14:paraId="50FD66C0" w14:textId="77777777" w:rsidTr="00A12486">
        <w:trPr>
          <w:trHeight w:val="873"/>
        </w:trPr>
        <w:tc>
          <w:tcPr>
            <w:tcW w:w="10809" w:type="dxa"/>
            <w:gridSpan w:val="20"/>
            <w:tcBorders>
              <w:top w:val="nil"/>
              <w:left w:val="nil"/>
              <w:bottom w:val="nil"/>
              <w:right w:val="nil"/>
            </w:tcBorders>
            <w:vAlign w:val="center"/>
          </w:tcPr>
          <w:p w14:paraId="130F675F" w14:textId="5358D632" w:rsidR="00CF289F" w:rsidRPr="003F5F4C" w:rsidRDefault="00CF289F" w:rsidP="00CF289F">
            <w:pPr>
              <w:pStyle w:val="NoSpacing"/>
              <w:ind w:left="351" w:hanging="9"/>
              <w:rPr>
                <w:rFonts w:cs="Times New Roman"/>
                <w:b/>
              </w:rPr>
            </w:pPr>
            <w:r>
              <w:rPr>
                <w:rFonts w:cstheme="minorHAnsi"/>
                <w:i/>
                <w:color w:val="7F7F7F" w:themeColor="text1" w:themeTint="80"/>
                <w:sz w:val="20"/>
              </w:rPr>
              <w:t>“Minimal risk” means that the probability and magnitude of harm or discomfort anticipated in the research are not greater than those ordinarily encountered in daily life or during the performance of routine physical or psychological examinations or tests.</w:t>
            </w:r>
          </w:p>
        </w:tc>
      </w:tr>
      <w:tr w:rsidR="003F5F4C" w:rsidRPr="00725F39" w14:paraId="16315CBC" w14:textId="77777777" w:rsidTr="00A12486">
        <w:trPr>
          <w:trHeight w:val="1089"/>
        </w:trPr>
        <w:tc>
          <w:tcPr>
            <w:tcW w:w="450" w:type="dxa"/>
            <w:gridSpan w:val="2"/>
            <w:tcBorders>
              <w:top w:val="nil"/>
              <w:left w:val="nil"/>
              <w:bottom w:val="nil"/>
              <w:right w:val="nil"/>
            </w:tcBorders>
            <w:vAlign w:val="center"/>
          </w:tcPr>
          <w:p w14:paraId="16315CBA"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BB" w14:textId="64E43046" w:rsidR="003F5F4C" w:rsidRPr="00960BED" w:rsidRDefault="003F5F4C" w:rsidP="003A5699">
            <w:pPr>
              <w:pStyle w:val="NoSpacing"/>
              <w:keepNext/>
              <w:ind w:left="225" w:hanging="225"/>
              <w:rPr>
                <w:rFonts w:ascii="Times New Roman" w:hAnsi="Times New Roman" w:cs="Times New Roman"/>
              </w:rPr>
            </w:pPr>
            <w:r w:rsidRPr="003F5F4C">
              <w:rPr>
                <w:b/>
              </w:rPr>
              <w:t>a.</w:t>
            </w:r>
            <w:r w:rsidRPr="003F5F4C">
              <w:t xml:space="preserve"> </w:t>
            </w:r>
            <w:r w:rsidRPr="00931F48">
              <w:rPr>
                <w:u w:val="single"/>
              </w:rPr>
              <w:t>Background</w:t>
            </w:r>
            <w:r w:rsidRPr="008B71E0">
              <w:t xml:space="preserve">. Provide the rationale and the scientific or scholarly background for </w:t>
            </w:r>
            <w:r w:rsidR="003A5699">
              <w:t>the</w:t>
            </w:r>
            <w:r w:rsidRPr="008B71E0">
              <w:t xml:space="preserve"> proposed activity, based on existing literature (or clinical knowledge). Describe the gaps in current knowledge that </w:t>
            </w:r>
            <w:r w:rsidR="003A5699">
              <w:t>the</w:t>
            </w:r>
            <w:r w:rsidRPr="008B71E0">
              <w:t xml:space="preserve"> proje</w:t>
            </w:r>
            <w:r>
              <w:t>ct is intended to address.</w:t>
            </w:r>
          </w:p>
        </w:tc>
      </w:tr>
      <w:tr w:rsidR="003F5F4C" w:rsidRPr="00725F39" w14:paraId="16315CBF" w14:textId="77777777" w:rsidTr="00A12486">
        <w:trPr>
          <w:trHeight w:val="729"/>
        </w:trPr>
        <w:tc>
          <w:tcPr>
            <w:tcW w:w="450" w:type="dxa"/>
            <w:gridSpan w:val="2"/>
            <w:tcBorders>
              <w:top w:val="nil"/>
              <w:left w:val="nil"/>
              <w:bottom w:val="nil"/>
              <w:right w:val="nil"/>
            </w:tcBorders>
            <w:vAlign w:val="center"/>
          </w:tcPr>
          <w:p w14:paraId="16315CBD"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BE" w14:textId="4CD4611D" w:rsidR="003F5F4C" w:rsidRPr="00CF289F" w:rsidRDefault="00DD7DEE" w:rsidP="00877AAC">
            <w:pPr>
              <w:pStyle w:val="NoSpacing"/>
              <w:keepNext/>
              <w:ind w:left="234"/>
              <w:rPr>
                <w:rFonts w:ascii="Times New Roman" w:hAnsi="Times New Roman" w:cs="Times New Roman"/>
                <w:color w:val="7F7F7F" w:themeColor="text1" w:themeTint="80"/>
                <w:sz w:val="20"/>
              </w:rPr>
            </w:pPr>
            <w:r>
              <w:rPr>
                <w:rFonts w:cstheme="minorHAnsi"/>
                <w:i/>
                <w:color w:val="7F7F7F" w:themeColor="text1" w:themeTint="80"/>
                <w:sz w:val="20"/>
              </w:rPr>
              <w:t xml:space="preserve">This should be a plain language description. </w:t>
            </w:r>
            <w:r w:rsidR="003F5F4C" w:rsidRPr="00CF289F">
              <w:rPr>
                <w:rFonts w:cstheme="minorHAnsi"/>
                <w:i/>
                <w:color w:val="7F7F7F" w:themeColor="text1" w:themeTint="80"/>
                <w:sz w:val="20"/>
              </w:rPr>
              <w:t xml:space="preserve">Do not provide scholarly citations. Limit your answer to less than one </w:t>
            </w:r>
            <w:proofErr w:type="gramStart"/>
            <w:r w:rsidR="003F5F4C" w:rsidRPr="00CF289F">
              <w:rPr>
                <w:rFonts w:cstheme="minorHAnsi"/>
                <w:i/>
                <w:color w:val="7F7F7F" w:themeColor="text1" w:themeTint="80"/>
                <w:sz w:val="20"/>
              </w:rPr>
              <w:t>page, or</w:t>
            </w:r>
            <w:proofErr w:type="gramEnd"/>
            <w:r w:rsidR="003F5F4C" w:rsidRPr="00CF289F">
              <w:rPr>
                <w:rFonts w:cstheme="minorHAnsi"/>
                <w:i/>
                <w:color w:val="7F7F7F" w:themeColor="text1" w:themeTint="80"/>
                <w:sz w:val="20"/>
              </w:rPr>
              <w:t xml:space="preserve"> refer to an attached document with background information that is no more than three pages long.</w:t>
            </w:r>
          </w:p>
        </w:tc>
      </w:tr>
      <w:tr w:rsidR="003F5F4C" w:rsidRPr="00725F39" w14:paraId="16315CC2" w14:textId="77777777" w:rsidTr="00A12486">
        <w:trPr>
          <w:trHeight w:val="432"/>
        </w:trPr>
        <w:tc>
          <w:tcPr>
            <w:tcW w:w="810" w:type="dxa"/>
            <w:gridSpan w:val="5"/>
            <w:tcBorders>
              <w:top w:val="nil"/>
              <w:left w:val="nil"/>
              <w:bottom w:val="nil"/>
              <w:right w:val="single" w:sz="24" w:space="0" w:color="E8960C"/>
            </w:tcBorders>
            <w:vAlign w:val="center"/>
          </w:tcPr>
          <w:p w14:paraId="16315CC0" w14:textId="77777777" w:rsidR="003F5F4C" w:rsidRPr="00960BED" w:rsidRDefault="003F5F4C" w:rsidP="004D764A">
            <w:pPr>
              <w:pStyle w:val="NoSpacing"/>
              <w:rPr>
                <w:rFonts w:ascii="Times New Roman" w:hAnsi="Times New Roman" w:cs="Times New Roman"/>
              </w:rPr>
            </w:pPr>
          </w:p>
        </w:tc>
        <w:tc>
          <w:tcPr>
            <w:tcW w:w="9999" w:type="dxa"/>
            <w:gridSpan w:val="15"/>
            <w:tcBorders>
              <w:top w:val="single" w:sz="24" w:space="0" w:color="E8960C"/>
              <w:left w:val="single" w:sz="24" w:space="0" w:color="E8960C"/>
              <w:bottom w:val="single" w:sz="24" w:space="0" w:color="E8960C"/>
              <w:right w:val="single" w:sz="24" w:space="0" w:color="E8960C"/>
            </w:tcBorders>
            <w:vAlign w:val="center"/>
          </w:tcPr>
          <w:p w14:paraId="6D67FC94" w14:textId="52DBD4DE" w:rsidR="00A27AB6" w:rsidRDefault="00A27AB6" w:rsidP="00A27AB6">
            <w:pPr>
              <w:rPr>
                <w:rFonts w:ascii="Arial" w:hAnsi="Arial" w:cs="Arial"/>
                <w:color w:val="000000" w:themeColor="text1"/>
                <w:shd w:val="clear" w:color="auto" w:fill="FFFFFF"/>
              </w:rPr>
            </w:pPr>
            <w:r>
              <w:rPr>
                <w:rFonts w:ascii="Times New Roman" w:hAnsi="Times New Roman"/>
              </w:rPr>
              <w:t>Daily rhythms of sleep and wake in humans are subject not only to the intrinsic properties of our biological clock, but to societal obligations surrounding work and school schedules. The misalignment between socially imposed sleep-wake timing and internal biological time is called social jetlag, and this phenomenon has important consequences</w:t>
            </w:r>
            <w:r w:rsidR="000F7541">
              <w:rPr>
                <w:rFonts w:ascii="Times New Roman" w:hAnsi="Times New Roman"/>
              </w:rPr>
              <w:t xml:space="preserve"> for</w:t>
            </w:r>
            <w:r>
              <w:rPr>
                <w:rFonts w:ascii="Times New Roman" w:hAnsi="Times New Roman"/>
              </w:rPr>
              <w:t xml:space="preserve"> mental and physical health, learning and working performance. </w:t>
            </w:r>
            <w:r w:rsidRPr="00A27AB6">
              <w:rPr>
                <w:rFonts w:ascii="Times New Roman" w:hAnsi="Times New Roman"/>
                <w:color w:val="000000" w:themeColor="text1"/>
                <w:shd w:val="clear" w:color="auto" w:fill="FFFFFF"/>
              </w:rPr>
              <w:t>The COVID-19 pandemic has affected our ability to go to work</w:t>
            </w:r>
            <w:r>
              <w:rPr>
                <w:rFonts w:ascii="Times New Roman" w:hAnsi="Times New Roman"/>
                <w:color w:val="000000" w:themeColor="text1"/>
                <w:shd w:val="clear" w:color="auto" w:fill="FFFFFF"/>
              </w:rPr>
              <w:t>,</w:t>
            </w:r>
            <w:r w:rsidRPr="00A27AB6">
              <w:rPr>
                <w:rFonts w:ascii="Times New Roman" w:hAnsi="Times New Roman"/>
                <w:color w:val="000000" w:themeColor="text1"/>
                <w:shd w:val="clear" w:color="auto" w:fill="FFFFFF"/>
              </w:rPr>
              <w:t xml:space="preserve"> and </w:t>
            </w:r>
            <w:r>
              <w:rPr>
                <w:rFonts w:ascii="Times New Roman" w:hAnsi="Times New Roman"/>
                <w:color w:val="000000" w:themeColor="text1"/>
                <w:shd w:val="clear" w:color="auto" w:fill="FFFFFF"/>
              </w:rPr>
              <w:t>many people</w:t>
            </w:r>
            <w:r w:rsidRPr="00A27AB6">
              <w:rPr>
                <w:rFonts w:ascii="Times New Roman" w:hAnsi="Times New Roman"/>
                <w:color w:val="000000" w:themeColor="text1"/>
                <w:shd w:val="clear" w:color="auto" w:fill="FFFFFF"/>
              </w:rPr>
              <w:t xml:space="preserve"> have been working remotely for the last two months. This has, to some extent, remove</w:t>
            </w:r>
            <w:r>
              <w:rPr>
                <w:rFonts w:ascii="Times New Roman" w:hAnsi="Times New Roman"/>
                <w:color w:val="000000" w:themeColor="text1"/>
                <w:shd w:val="clear" w:color="auto" w:fill="FFFFFF"/>
              </w:rPr>
              <w:t>d</w:t>
            </w:r>
            <w:r w:rsidRPr="00A27AB6">
              <w:rPr>
                <w:rFonts w:ascii="Times New Roman" w:hAnsi="Times New Roman"/>
                <w:color w:val="000000" w:themeColor="text1"/>
                <w:shd w:val="clear" w:color="auto" w:fill="FFFFFF"/>
              </w:rPr>
              <w:t xml:space="preserve"> social pressures to maintain a fixed schedule and we </w:t>
            </w:r>
            <w:r>
              <w:rPr>
                <w:rFonts w:ascii="Times New Roman" w:hAnsi="Times New Roman"/>
                <w:color w:val="000000" w:themeColor="text1"/>
                <w:shd w:val="clear" w:color="auto" w:fill="FFFFFF"/>
              </w:rPr>
              <w:t>hypothesize that</w:t>
            </w:r>
            <w:r w:rsidRPr="00A27AB6">
              <w:rPr>
                <w:rFonts w:ascii="Times New Roman" w:hAnsi="Times New Roman"/>
                <w:color w:val="000000" w:themeColor="text1"/>
                <w:shd w:val="clear" w:color="auto" w:fill="FFFFFF"/>
              </w:rPr>
              <w:t xml:space="preserve"> this may affect the timing of our sleep-wake cycle.</w:t>
            </w:r>
          </w:p>
          <w:p w14:paraId="08810EBA" w14:textId="5A1EA9A5" w:rsidR="00644C82" w:rsidRDefault="00644C82" w:rsidP="00A27AB6">
            <w:pPr>
              <w:rPr>
                <w:rFonts w:ascii="Arial" w:hAnsi="Arial" w:cs="Arial"/>
                <w:color w:val="000000" w:themeColor="text1"/>
                <w:shd w:val="clear" w:color="auto" w:fill="FFFFFF"/>
              </w:rPr>
            </w:pPr>
          </w:p>
          <w:p w14:paraId="655F01FF" w14:textId="57B09E44" w:rsidR="00644C82" w:rsidRPr="00644C82" w:rsidRDefault="00644C82" w:rsidP="00A27AB6">
            <w:pPr>
              <w:rPr>
                <w:rFonts w:ascii="Times New Roman" w:eastAsia="Times New Roman" w:hAnsi="Times New Roman"/>
                <w:color w:val="000000" w:themeColor="text1"/>
              </w:rPr>
            </w:pPr>
            <w:r>
              <w:rPr>
                <w:rFonts w:ascii="Times New Roman" w:eastAsia="Times New Roman" w:hAnsi="Times New Roman"/>
                <w:color w:val="000000" w:themeColor="text1"/>
              </w:rPr>
              <w:t xml:space="preserve">Because of the difficulties associated with measuring sleep in human subjects on a large scale during the pandemic, we are proposing to use a combination of survey data and outgoing email timestamps as a proxy for activity during this time of working from home. We predict that analyzing daily rhythms of work via </w:t>
            </w:r>
            <w:del w:id="5" w:author="Leandro Casiraghi" w:date="2021-05-13T13:43:00Z">
              <w:r w:rsidDel="00E23867">
                <w:rPr>
                  <w:rFonts w:ascii="Times New Roman" w:eastAsia="Times New Roman" w:hAnsi="Times New Roman"/>
                  <w:color w:val="000000" w:themeColor="text1"/>
                </w:rPr>
                <w:delText xml:space="preserve">email timestamps </w:delText>
              </w:r>
              <w:r w:rsidR="00E02447" w:rsidRPr="00E23867" w:rsidDel="00E23867">
                <w:rPr>
                  <w:rFonts w:ascii="Times New Roman" w:eastAsia="Times New Roman" w:hAnsi="Times New Roman"/>
                  <w:color w:val="000000" w:themeColor="text1"/>
                </w:rPr>
                <w:delText xml:space="preserve">and </w:delText>
              </w:r>
            </w:del>
            <w:r w:rsidR="00E02447" w:rsidRPr="00E23867">
              <w:rPr>
                <w:rFonts w:ascii="Times New Roman" w:eastAsia="Times New Roman" w:hAnsi="Times New Roman"/>
                <w:color w:val="000000" w:themeColor="text1"/>
              </w:rPr>
              <w:t>Android phone app usage timestamps</w:t>
            </w:r>
            <w:r w:rsidR="00E02447">
              <w:rPr>
                <w:rFonts w:ascii="Times New Roman" w:eastAsia="Times New Roman" w:hAnsi="Times New Roman"/>
                <w:color w:val="000000" w:themeColor="text1"/>
              </w:rPr>
              <w:t xml:space="preserve"> </w:t>
            </w:r>
            <w:r>
              <w:rPr>
                <w:rFonts w:ascii="Times New Roman" w:eastAsia="Times New Roman" w:hAnsi="Times New Roman"/>
                <w:color w:val="000000" w:themeColor="text1"/>
              </w:rPr>
              <w:t xml:space="preserve">will not only allow us to make inferences about how sleep-wake patterns are affected by the SHO, but also offer insight into daily habits as people work remotely, which could provide a valuable perspective on working conditions as telework is likely to continue to some degree in much of the population for the remainder of the pandemic. </w:t>
            </w:r>
            <w:r w:rsidR="000F7541">
              <w:rPr>
                <w:rFonts w:ascii="Times New Roman" w:eastAsia="Times New Roman" w:hAnsi="Times New Roman"/>
                <w:color w:val="000000" w:themeColor="text1"/>
              </w:rPr>
              <w:t>Internet</w:t>
            </w:r>
            <w:r>
              <w:rPr>
                <w:rFonts w:ascii="Times New Roman" w:eastAsia="Times New Roman" w:hAnsi="Times New Roman"/>
                <w:color w:val="000000" w:themeColor="text1"/>
              </w:rPr>
              <w:t xml:space="preserve"> activity such as online learning tool logins</w:t>
            </w:r>
            <w:r w:rsidR="000F7541">
              <w:rPr>
                <w:rFonts w:ascii="Times New Roman" w:eastAsia="Times New Roman" w:hAnsi="Times New Roman"/>
                <w:color w:val="000000" w:themeColor="text1"/>
              </w:rPr>
              <w:t xml:space="preserve"> of university students</w:t>
            </w:r>
            <w:r>
              <w:rPr>
                <w:rFonts w:ascii="Times New Roman" w:eastAsia="Times New Roman" w:hAnsi="Times New Roman"/>
                <w:color w:val="000000" w:themeColor="text1"/>
              </w:rPr>
              <w:t xml:space="preserve"> and </w:t>
            </w:r>
            <w:r w:rsidR="000F7541">
              <w:rPr>
                <w:rFonts w:ascii="Times New Roman" w:eastAsia="Times New Roman" w:hAnsi="Times New Roman"/>
                <w:color w:val="000000" w:themeColor="text1"/>
              </w:rPr>
              <w:t xml:space="preserve">social media posts like </w:t>
            </w:r>
            <w:r>
              <w:rPr>
                <w:rFonts w:ascii="Times New Roman" w:eastAsia="Times New Roman" w:hAnsi="Times New Roman"/>
                <w:color w:val="000000" w:themeColor="text1"/>
              </w:rPr>
              <w:t xml:space="preserve">Tweets </w:t>
            </w:r>
            <w:r w:rsidR="00CF0A12">
              <w:rPr>
                <w:rFonts w:ascii="Times New Roman" w:eastAsia="Times New Roman" w:hAnsi="Times New Roman"/>
                <w:color w:val="000000" w:themeColor="text1"/>
              </w:rPr>
              <w:t>have previously been used to glean insight into daily rhythms of activity, learning and mood, providing further rationale for our proposed approach.</w:t>
            </w:r>
          </w:p>
          <w:p w14:paraId="16315CC1" w14:textId="4951B133" w:rsidR="003F5F4C" w:rsidRPr="00960BED" w:rsidRDefault="003F5F4C" w:rsidP="004D764A">
            <w:pPr>
              <w:pStyle w:val="NoSpacing"/>
              <w:rPr>
                <w:rFonts w:ascii="Times New Roman" w:hAnsi="Times New Roman" w:cs="Times New Roman"/>
              </w:rPr>
            </w:pPr>
          </w:p>
        </w:tc>
      </w:tr>
      <w:tr w:rsidR="003F5F4C" w:rsidRPr="00725F39" w14:paraId="16315CC5" w14:textId="77777777" w:rsidTr="00A12486">
        <w:trPr>
          <w:trHeight w:val="732"/>
        </w:trPr>
        <w:tc>
          <w:tcPr>
            <w:tcW w:w="450" w:type="dxa"/>
            <w:gridSpan w:val="2"/>
            <w:tcBorders>
              <w:top w:val="nil"/>
              <w:left w:val="nil"/>
              <w:bottom w:val="nil"/>
              <w:right w:val="nil"/>
            </w:tcBorders>
            <w:vAlign w:val="center"/>
          </w:tcPr>
          <w:p w14:paraId="16315CC3"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C4" w14:textId="211CEBC3" w:rsidR="003F5F4C" w:rsidRPr="003F5F4C" w:rsidRDefault="003F5F4C" w:rsidP="003A5699">
            <w:pPr>
              <w:pStyle w:val="NoSpacing"/>
              <w:keepNext/>
              <w:ind w:left="225" w:hanging="225"/>
              <w:rPr>
                <w:rFonts w:ascii="Times New Roman" w:hAnsi="Times New Roman" w:cs="Times New Roman"/>
                <w:b/>
              </w:rPr>
            </w:pPr>
            <w:r w:rsidRPr="003F5F4C">
              <w:rPr>
                <w:b/>
              </w:rPr>
              <w:t>b.</w:t>
            </w:r>
            <w:r w:rsidRPr="003F5F4C">
              <w:t xml:space="preserve"> </w:t>
            </w:r>
            <w:r>
              <w:rPr>
                <w:u w:val="single"/>
              </w:rPr>
              <w:t>Experience and p</w:t>
            </w:r>
            <w:r w:rsidRPr="00931F48">
              <w:rPr>
                <w:u w:val="single"/>
              </w:rPr>
              <w:t>reliminary work</w:t>
            </w:r>
            <w:r w:rsidRPr="008B71E0">
              <w:t xml:space="preserve">. Briefly describe </w:t>
            </w:r>
            <w:r>
              <w:t>experience or preliminary work or data (if any) that you</w:t>
            </w:r>
            <w:r w:rsidR="003A5699">
              <w:t>,</w:t>
            </w:r>
            <w:r>
              <w:t xml:space="preserve"> your team</w:t>
            </w:r>
            <w:r w:rsidR="003A5699">
              <w:t>, or your collaborators/co-investigators</w:t>
            </w:r>
            <w:r>
              <w:t xml:space="preserve"> have that supports the feasibility and/or safety of this study.  </w:t>
            </w:r>
          </w:p>
        </w:tc>
      </w:tr>
      <w:tr w:rsidR="003F5F4C" w:rsidRPr="00725F39" w14:paraId="16315CC8" w14:textId="77777777" w:rsidTr="00A12486">
        <w:trPr>
          <w:trHeight w:val="1944"/>
        </w:trPr>
        <w:tc>
          <w:tcPr>
            <w:tcW w:w="450" w:type="dxa"/>
            <w:gridSpan w:val="2"/>
            <w:tcBorders>
              <w:top w:val="nil"/>
              <w:left w:val="nil"/>
              <w:bottom w:val="nil"/>
              <w:right w:val="nil"/>
            </w:tcBorders>
            <w:vAlign w:val="center"/>
          </w:tcPr>
          <w:p w14:paraId="16315CC6"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C7" w14:textId="6D1CC69D" w:rsidR="003F5F4C" w:rsidRPr="003F5F4C" w:rsidRDefault="00CF289F" w:rsidP="003A5699">
            <w:pPr>
              <w:pStyle w:val="NoSpacing"/>
              <w:keepNext/>
              <w:ind w:left="261"/>
              <w:rPr>
                <w:rFonts w:cstheme="minorHAnsi"/>
                <w:i/>
                <w:color w:val="4F6228" w:themeColor="accent3" w:themeShade="80"/>
              </w:rPr>
            </w:pPr>
            <w:r w:rsidRPr="00CF289F">
              <w:rPr>
                <w:rFonts w:cstheme="minorHAnsi"/>
                <w:i/>
                <w:color w:val="7F7F7F" w:themeColor="text1" w:themeTint="80"/>
                <w:sz w:val="20"/>
              </w:rPr>
              <w:t xml:space="preserve">It is not necessary to summarize all discussion that has led to the development of the study protocol. The IRB is interested only in short summaries about experiences or preliminary work that suggest the study is feasible and that risks are reasonable relative to the benefits. </w:t>
            </w:r>
            <w:r w:rsidR="003F5F4C" w:rsidRPr="00CF289F">
              <w:rPr>
                <w:rFonts w:cstheme="minorHAnsi"/>
                <w:i/>
                <w:color w:val="7F7F7F" w:themeColor="text1" w:themeTint="80"/>
                <w:sz w:val="20"/>
              </w:rPr>
              <w:t>Examples: You</w:t>
            </w:r>
            <w:r w:rsidR="003A5699">
              <w:rPr>
                <w:rFonts w:cstheme="minorHAnsi"/>
                <w:i/>
                <w:color w:val="7F7F7F" w:themeColor="text1" w:themeTint="80"/>
                <w:sz w:val="20"/>
              </w:rPr>
              <w:t>r team</w:t>
            </w:r>
            <w:r w:rsidR="003F5F4C" w:rsidRPr="00CF289F">
              <w:rPr>
                <w:rFonts w:cstheme="minorHAnsi"/>
                <w:i/>
                <w:color w:val="7F7F7F" w:themeColor="text1" w:themeTint="80"/>
                <w:sz w:val="20"/>
              </w:rPr>
              <w:t xml:space="preserve"> </w:t>
            </w:r>
            <w:r w:rsidR="001A0C33" w:rsidRPr="00CF289F">
              <w:rPr>
                <w:rFonts w:cstheme="minorHAnsi"/>
                <w:i/>
                <w:color w:val="7F7F7F" w:themeColor="text1" w:themeTint="80"/>
                <w:sz w:val="20"/>
              </w:rPr>
              <w:t>ha</w:t>
            </w:r>
            <w:r w:rsidR="001A0C33">
              <w:rPr>
                <w:rFonts w:cstheme="minorHAnsi"/>
                <w:i/>
                <w:color w:val="7F7F7F" w:themeColor="text1" w:themeTint="80"/>
                <w:sz w:val="20"/>
              </w:rPr>
              <w:t>s</w:t>
            </w:r>
            <w:r w:rsidR="001A0C33" w:rsidRPr="00CF289F">
              <w:rPr>
                <w:rFonts w:cstheme="minorHAnsi"/>
                <w:i/>
                <w:color w:val="7F7F7F" w:themeColor="text1" w:themeTint="80"/>
                <w:sz w:val="20"/>
              </w:rPr>
              <w:t xml:space="preserve"> </w:t>
            </w:r>
            <w:r w:rsidR="003F5F4C" w:rsidRPr="00CF289F">
              <w:rPr>
                <w:rFonts w:cstheme="minorHAnsi"/>
                <w:i/>
                <w:color w:val="7F7F7F" w:themeColor="text1" w:themeTint="80"/>
                <w:sz w:val="20"/>
              </w:rPr>
              <w:t xml:space="preserve">already conducted a Phase 1 study of an experimental drug which supports the Phase 2 study </w:t>
            </w:r>
            <w:r w:rsidR="003A5699">
              <w:rPr>
                <w:rFonts w:cstheme="minorHAnsi"/>
                <w:i/>
                <w:color w:val="7F7F7F" w:themeColor="text1" w:themeTint="80"/>
                <w:sz w:val="20"/>
              </w:rPr>
              <w:t>being proposed in this application</w:t>
            </w:r>
            <w:r w:rsidR="003F5F4C" w:rsidRPr="00CF289F">
              <w:rPr>
                <w:rFonts w:cstheme="minorHAnsi"/>
                <w:i/>
                <w:color w:val="7F7F7F" w:themeColor="text1" w:themeTint="80"/>
                <w:sz w:val="20"/>
              </w:rPr>
              <w:t>; you</w:t>
            </w:r>
            <w:r w:rsidR="003A5699">
              <w:rPr>
                <w:rFonts w:cstheme="minorHAnsi"/>
                <w:i/>
                <w:color w:val="7F7F7F" w:themeColor="text1" w:themeTint="80"/>
                <w:sz w:val="20"/>
              </w:rPr>
              <w:t>r team has</w:t>
            </w:r>
            <w:r w:rsidR="003F5F4C" w:rsidRPr="00CF289F">
              <w:rPr>
                <w:rFonts w:cstheme="minorHAnsi"/>
                <w:i/>
                <w:color w:val="7F7F7F" w:themeColor="text1" w:themeTint="80"/>
                <w:sz w:val="20"/>
              </w:rPr>
              <w:t xml:space="preserve"> already done a small pilot study showing that the reading skills intervention </w:t>
            </w:r>
            <w:r w:rsidR="003A5699">
              <w:rPr>
                <w:rFonts w:cstheme="minorHAnsi"/>
                <w:i/>
                <w:color w:val="7F7F7F" w:themeColor="text1" w:themeTint="80"/>
                <w:sz w:val="20"/>
              </w:rPr>
              <w:t>describe</w:t>
            </w:r>
            <w:r w:rsidR="001A0C33">
              <w:rPr>
                <w:rFonts w:cstheme="minorHAnsi"/>
                <w:i/>
                <w:color w:val="7F7F7F" w:themeColor="text1" w:themeTint="80"/>
                <w:sz w:val="20"/>
              </w:rPr>
              <w:t>d</w:t>
            </w:r>
            <w:r w:rsidR="003A5699">
              <w:rPr>
                <w:rFonts w:cstheme="minorHAnsi"/>
                <w:i/>
                <w:color w:val="7F7F7F" w:themeColor="text1" w:themeTint="80"/>
                <w:sz w:val="20"/>
              </w:rPr>
              <w:t xml:space="preserve"> in this application</w:t>
            </w:r>
            <w:r w:rsidR="003F5F4C" w:rsidRPr="00CF289F">
              <w:rPr>
                <w:rFonts w:cstheme="minorHAnsi"/>
                <w:i/>
                <w:color w:val="7F7F7F" w:themeColor="text1" w:themeTint="80"/>
                <w:sz w:val="20"/>
              </w:rPr>
              <w:t xml:space="preserve"> is feasible in an after-school program with classroom aides; you</w:t>
            </w:r>
            <w:r w:rsidR="003A5699">
              <w:rPr>
                <w:rFonts w:cstheme="minorHAnsi"/>
                <w:i/>
                <w:color w:val="7F7F7F" w:themeColor="text1" w:themeTint="80"/>
                <w:sz w:val="20"/>
              </w:rPr>
              <w:t>r team has</w:t>
            </w:r>
            <w:r w:rsidR="003F5F4C" w:rsidRPr="00CF289F">
              <w:rPr>
                <w:rFonts w:cstheme="minorHAnsi"/>
                <w:i/>
                <w:color w:val="7F7F7F" w:themeColor="text1" w:themeTint="80"/>
                <w:sz w:val="20"/>
              </w:rPr>
              <w:t xml:space="preserve"> experience with the type of surgery that is required to implant the study device; </w:t>
            </w:r>
            <w:r w:rsidR="003A5699">
              <w:rPr>
                <w:rFonts w:cstheme="minorHAnsi"/>
                <w:i/>
                <w:color w:val="7F7F7F" w:themeColor="text1" w:themeTint="80"/>
                <w:sz w:val="20"/>
              </w:rPr>
              <w:t>the</w:t>
            </w:r>
            <w:r w:rsidR="003F5F4C" w:rsidRPr="00CF289F">
              <w:rPr>
                <w:rFonts w:cstheme="minorHAnsi"/>
                <w:i/>
                <w:color w:val="7F7F7F" w:themeColor="text1" w:themeTint="80"/>
                <w:sz w:val="20"/>
              </w:rPr>
              <w:t xml:space="preserve"> study coordinator is experienced in working with subjects who have significant cognitive impairment.</w:t>
            </w:r>
          </w:p>
        </w:tc>
      </w:tr>
      <w:tr w:rsidR="003F5F4C" w:rsidRPr="00725F39" w14:paraId="16315CCC" w14:textId="77777777" w:rsidTr="00A12486">
        <w:trPr>
          <w:trHeight w:val="453"/>
        </w:trPr>
        <w:tc>
          <w:tcPr>
            <w:tcW w:w="450" w:type="dxa"/>
            <w:gridSpan w:val="2"/>
            <w:tcBorders>
              <w:top w:val="nil"/>
              <w:left w:val="nil"/>
              <w:bottom w:val="nil"/>
              <w:right w:val="nil"/>
            </w:tcBorders>
            <w:vAlign w:val="center"/>
          </w:tcPr>
          <w:p w14:paraId="16315CC9" w14:textId="77777777" w:rsidR="003F5F4C" w:rsidRPr="00DD38CB" w:rsidRDefault="003F5F4C" w:rsidP="00DD38CB">
            <w:pPr>
              <w:pStyle w:val="NoSpacing"/>
              <w:rPr>
                <w:rFonts w:cstheme="minorHAnsi"/>
              </w:rPr>
            </w:pPr>
          </w:p>
        </w:tc>
        <w:tc>
          <w:tcPr>
            <w:tcW w:w="360" w:type="dxa"/>
            <w:gridSpan w:val="3"/>
            <w:tcBorders>
              <w:top w:val="nil"/>
              <w:left w:val="nil"/>
              <w:bottom w:val="nil"/>
              <w:right w:val="single" w:sz="24" w:space="0" w:color="E8960C"/>
            </w:tcBorders>
            <w:vAlign w:val="center"/>
          </w:tcPr>
          <w:p w14:paraId="16315CCA" w14:textId="77777777" w:rsidR="003F5F4C" w:rsidRPr="00960BED" w:rsidRDefault="003F5F4C" w:rsidP="00DD38CB">
            <w:pPr>
              <w:pStyle w:val="NoSpacing"/>
              <w:rPr>
                <w:rFonts w:ascii="Times New Roman" w:hAnsi="Times New Roman" w:cs="Times New Roman"/>
              </w:rPr>
            </w:pPr>
          </w:p>
        </w:tc>
        <w:tc>
          <w:tcPr>
            <w:tcW w:w="9999" w:type="dxa"/>
            <w:gridSpan w:val="15"/>
            <w:tcBorders>
              <w:top w:val="single" w:sz="24" w:space="0" w:color="E8960C"/>
              <w:left w:val="single" w:sz="24" w:space="0" w:color="E8960C"/>
              <w:bottom w:val="single" w:sz="24" w:space="0" w:color="E8960C"/>
              <w:right w:val="single" w:sz="24" w:space="0" w:color="E8960C"/>
            </w:tcBorders>
            <w:vAlign w:val="center"/>
          </w:tcPr>
          <w:p w14:paraId="16315CCB" w14:textId="0D4F61E1" w:rsidR="003F5F4C" w:rsidRPr="00960BED" w:rsidRDefault="003F5F4C" w:rsidP="004D764A">
            <w:pPr>
              <w:pStyle w:val="NoSpacing"/>
              <w:rPr>
                <w:rFonts w:ascii="Times New Roman" w:hAnsi="Times New Roman" w:cs="Times New Roman"/>
              </w:rPr>
            </w:pPr>
            <w:del w:id="6" w:author="raysanchez539@gmail.com" w:date="2020-09-30T11:34:00Z">
              <w:r w:rsidRPr="00960BED" w:rsidDel="00E15F25">
                <w:rPr>
                  <w:rFonts w:ascii="Times New Roman" w:hAnsi="Times New Roman" w:cs="Times New Roman"/>
                </w:rPr>
                <w:fldChar w:fldCharType="begin">
                  <w:ffData>
                    <w:name w:val="Text1"/>
                    <w:enabled/>
                    <w:calcOnExit w:val="0"/>
                    <w:textInput/>
                  </w:ffData>
                </w:fldChar>
              </w:r>
              <w:r w:rsidRPr="00E15F25" w:rsidDel="00E15F25">
                <w:rPr>
                  <w:rFonts w:ascii="Times New Roman" w:hAnsi="Times New Roman" w:cs="Times New Roman"/>
                </w:rPr>
                <w:delInstrText xml:space="preserve"> FORMTEXT </w:delInstrText>
              </w:r>
              <w:r w:rsidRPr="00960BED" w:rsidDel="00E15F25">
                <w:rPr>
                  <w:rFonts w:ascii="Times New Roman" w:hAnsi="Times New Roman" w:cs="Times New Roman"/>
                </w:rPr>
              </w:r>
              <w:r w:rsidRPr="00960BED" w:rsidDel="00E15F25">
                <w:rPr>
                  <w:rFonts w:ascii="Times New Roman" w:hAnsi="Times New Roman" w:cs="Times New Roman"/>
                </w:rPr>
                <w:fldChar w:fldCharType="separate"/>
              </w:r>
              <w:r w:rsidDel="00E15F25">
                <w:rPr>
                  <w:rFonts w:ascii="Times New Roman" w:hAnsi="Times New Roman" w:cs="Times New Roman"/>
                </w:rPr>
                <w:delText> </w:delText>
              </w:r>
              <w:r w:rsidDel="00E15F25">
                <w:rPr>
                  <w:rFonts w:ascii="Times New Roman" w:hAnsi="Times New Roman" w:cs="Times New Roman"/>
                </w:rPr>
                <w:delText> </w:delText>
              </w:r>
              <w:r w:rsidDel="00E15F25">
                <w:rPr>
                  <w:rFonts w:ascii="Times New Roman" w:hAnsi="Times New Roman" w:cs="Times New Roman"/>
                </w:rPr>
                <w:delText> </w:delText>
              </w:r>
              <w:r w:rsidDel="00E15F25">
                <w:rPr>
                  <w:rFonts w:ascii="Times New Roman" w:hAnsi="Times New Roman" w:cs="Times New Roman"/>
                </w:rPr>
                <w:delText> </w:delText>
              </w:r>
              <w:r w:rsidDel="00E15F25">
                <w:rPr>
                  <w:rFonts w:ascii="Times New Roman" w:hAnsi="Times New Roman" w:cs="Times New Roman"/>
                </w:rPr>
                <w:delText> </w:delText>
              </w:r>
              <w:r w:rsidRPr="00960BED" w:rsidDel="00E15F25">
                <w:rPr>
                  <w:rFonts w:ascii="Times New Roman" w:hAnsi="Times New Roman" w:cs="Times New Roman"/>
                </w:rPr>
                <w:fldChar w:fldCharType="end"/>
              </w:r>
            </w:del>
            <w:ins w:id="7" w:author="raysanchez539@gmail.com" w:date="2020-09-30T11:34:00Z">
              <w:r w:rsidR="00E15F25">
                <w:rPr>
                  <w:rFonts w:ascii="Times New Roman" w:hAnsi="Times New Roman" w:cs="Times New Roman"/>
                </w:rPr>
                <w:t>We have a version of this protocol already approved by the UW IRB.</w:t>
              </w:r>
            </w:ins>
            <w:ins w:id="8" w:author="Leandro Casiraghi" w:date="2021-05-20T13:48:00Z">
              <w:r w:rsidR="006F2B07">
                <w:rPr>
                  <w:rFonts w:ascii="Times New Roman" w:hAnsi="Times New Roman" w:cs="Times New Roman"/>
                </w:rPr>
                <w:t xml:space="preserve"> The current modification reduces some of the measurements that we were previously taking and simplifies most of the procedures. These modifications we</w:t>
              </w:r>
            </w:ins>
            <w:ins w:id="9" w:author="Leandro Casiraghi" w:date="2021-05-20T13:49:00Z">
              <w:r w:rsidR="006F2B07">
                <w:rPr>
                  <w:rFonts w:ascii="Times New Roman" w:hAnsi="Times New Roman" w:cs="Times New Roman"/>
                </w:rPr>
                <w:t>re born from our experience so far with this project.</w:t>
              </w:r>
            </w:ins>
          </w:p>
        </w:tc>
      </w:tr>
      <w:tr w:rsidR="003F5F4C" w:rsidRPr="00725F39" w14:paraId="16315CCE" w14:textId="77777777" w:rsidTr="00A12486">
        <w:trPr>
          <w:trHeight w:val="786"/>
        </w:trPr>
        <w:tc>
          <w:tcPr>
            <w:tcW w:w="10809" w:type="dxa"/>
            <w:gridSpan w:val="20"/>
            <w:tcBorders>
              <w:top w:val="nil"/>
              <w:left w:val="nil"/>
              <w:bottom w:val="nil"/>
              <w:right w:val="nil"/>
            </w:tcBorders>
            <w:vAlign w:val="center"/>
          </w:tcPr>
          <w:p w14:paraId="16315CCD" w14:textId="68CF0179" w:rsidR="003F5F4C" w:rsidRPr="003F5F4C" w:rsidRDefault="003F5F4C" w:rsidP="003A5699">
            <w:pPr>
              <w:pStyle w:val="NoSpacing"/>
              <w:keepNext/>
              <w:ind w:left="315" w:hanging="315"/>
            </w:pPr>
            <w:r w:rsidRPr="00687D31">
              <w:rPr>
                <w:rFonts w:cs="Times New Roman"/>
                <w:b/>
                <w:szCs w:val="20"/>
              </w:rPr>
              <w:t>1.9</w:t>
            </w:r>
            <w:r w:rsidRPr="00687D31">
              <w:rPr>
                <w:rFonts w:cs="Times New Roman"/>
                <w:szCs w:val="20"/>
              </w:rPr>
              <w:t xml:space="preserve"> </w:t>
            </w:r>
            <w:r w:rsidRPr="003F5F4C">
              <w:rPr>
                <w:b/>
              </w:rPr>
              <w:t>Supplements</w:t>
            </w:r>
            <w:r w:rsidRPr="00644970">
              <w:t xml:space="preserve">. Check all boxes that apply, to identify </w:t>
            </w:r>
            <w:r w:rsidR="003A5699">
              <w:t xml:space="preserve">relevant </w:t>
            </w:r>
            <w:r w:rsidRPr="00644970">
              <w:t xml:space="preserve">Supplements </w:t>
            </w:r>
            <w:r w:rsidR="003A5699">
              <w:t>that</w:t>
            </w:r>
            <w:r w:rsidRPr="00644970">
              <w:t xml:space="preserve"> should </w:t>
            </w:r>
            <w:r w:rsidR="003A5699">
              <w:t xml:space="preserve">be </w:t>
            </w:r>
            <w:r w:rsidRPr="00644970">
              <w:t>complete</w:t>
            </w:r>
            <w:r w:rsidR="003A5699">
              <w:t>d</w:t>
            </w:r>
            <w:r w:rsidRPr="00644970">
              <w:t xml:space="preserve"> and upload</w:t>
            </w:r>
            <w:r w:rsidR="003A5699">
              <w:t>ed</w:t>
            </w:r>
            <w:r w:rsidRPr="00644970">
              <w:t xml:space="preserve"> to </w:t>
            </w:r>
            <w:r w:rsidRPr="00644970">
              <w:rPr>
                <w:b/>
                <w:i/>
              </w:rPr>
              <w:t>Zipline</w:t>
            </w:r>
            <w:r w:rsidRPr="00644970">
              <w:t>.</w:t>
            </w:r>
          </w:p>
        </w:tc>
      </w:tr>
      <w:tr w:rsidR="002B02F5" w:rsidRPr="00725F39" w14:paraId="6D557E31" w14:textId="77777777" w:rsidTr="00A12486">
        <w:trPr>
          <w:trHeight w:val="873"/>
        </w:trPr>
        <w:tc>
          <w:tcPr>
            <w:tcW w:w="10809" w:type="dxa"/>
            <w:gridSpan w:val="20"/>
            <w:tcBorders>
              <w:top w:val="nil"/>
              <w:left w:val="nil"/>
              <w:bottom w:val="nil"/>
              <w:right w:val="nil"/>
            </w:tcBorders>
            <w:vAlign w:val="center"/>
          </w:tcPr>
          <w:p w14:paraId="64B0CA80" w14:textId="41DFDB0B" w:rsidR="002B02F5" w:rsidRPr="003F5F4C" w:rsidRDefault="002B02F5" w:rsidP="00877AAC">
            <w:pPr>
              <w:pStyle w:val="NoSpacing"/>
              <w:keepNext/>
              <w:ind w:left="351" w:hanging="9"/>
              <w:rPr>
                <w:rFonts w:cs="Times New Roman"/>
                <w:b/>
              </w:rPr>
            </w:pPr>
            <w:r>
              <w:rPr>
                <w:rFonts w:cstheme="minorHAnsi"/>
                <w:i/>
                <w:color w:val="7F7F7F" w:themeColor="text1" w:themeTint="80"/>
                <w:sz w:val="20"/>
              </w:rPr>
              <w:t>This section is here instead of at the end of the form to reduce the risk of duplicating information in this IRB Protocol form that you will need to provide in these Supplements.</w:t>
            </w:r>
          </w:p>
        </w:tc>
      </w:tr>
      <w:tr w:rsidR="003F5F4C" w:rsidRPr="00725F39" w14:paraId="16315CD3" w14:textId="77777777" w:rsidTr="00A12486">
        <w:trPr>
          <w:trHeight w:val="432"/>
        </w:trPr>
        <w:tc>
          <w:tcPr>
            <w:tcW w:w="450" w:type="dxa"/>
            <w:gridSpan w:val="2"/>
            <w:tcBorders>
              <w:top w:val="nil"/>
              <w:left w:val="nil"/>
              <w:bottom w:val="nil"/>
              <w:right w:val="nil"/>
            </w:tcBorders>
            <w:vAlign w:val="center"/>
          </w:tcPr>
          <w:p w14:paraId="16315CCF" w14:textId="77777777" w:rsidR="003F5F4C" w:rsidRPr="003F5F4C" w:rsidRDefault="003F5F4C" w:rsidP="00877AAC">
            <w:pPr>
              <w:pStyle w:val="NoSpacing"/>
              <w:keepNext/>
              <w:rPr>
                <w:rFonts w:cstheme="minorHAnsi"/>
                <w:sz w:val="20"/>
                <w:szCs w:val="20"/>
              </w:rPr>
            </w:pPr>
          </w:p>
        </w:tc>
        <w:tc>
          <w:tcPr>
            <w:tcW w:w="1263" w:type="dxa"/>
            <w:gridSpan w:val="13"/>
            <w:tcBorders>
              <w:top w:val="nil"/>
              <w:left w:val="nil"/>
              <w:bottom w:val="nil"/>
              <w:right w:val="nil"/>
            </w:tcBorders>
            <w:shd w:val="clear" w:color="auto" w:fill="1F5A87"/>
            <w:vAlign w:val="center"/>
          </w:tcPr>
          <w:p w14:paraId="16315CD0"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Check all That A</w:t>
            </w:r>
            <w:r w:rsidR="003F5F4C" w:rsidRPr="005D5B18">
              <w:rPr>
                <w:rFonts w:cstheme="minorHAnsi"/>
                <w:b/>
                <w:color w:val="FFFFFF" w:themeColor="background1"/>
              </w:rPr>
              <w:t>pply</w:t>
            </w:r>
          </w:p>
        </w:tc>
        <w:tc>
          <w:tcPr>
            <w:tcW w:w="6750" w:type="dxa"/>
            <w:gridSpan w:val="3"/>
            <w:tcBorders>
              <w:top w:val="nil"/>
              <w:left w:val="nil"/>
              <w:bottom w:val="nil"/>
              <w:right w:val="nil"/>
            </w:tcBorders>
            <w:shd w:val="clear" w:color="auto" w:fill="1F5A87"/>
            <w:vAlign w:val="center"/>
          </w:tcPr>
          <w:p w14:paraId="16315CD1"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Type of R</w:t>
            </w:r>
            <w:r w:rsidR="003F5F4C" w:rsidRPr="005D5B18">
              <w:rPr>
                <w:rFonts w:cstheme="minorHAnsi"/>
                <w:b/>
                <w:color w:val="FFFFFF" w:themeColor="background1"/>
              </w:rPr>
              <w:t>esearch</w:t>
            </w:r>
          </w:p>
        </w:tc>
        <w:tc>
          <w:tcPr>
            <w:tcW w:w="2346" w:type="dxa"/>
            <w:gridSpan w:val="2"/>
            <w:tcBorders>
              <w:top w:val="nil"/>
              <w:left w:val="nil"/>
              <w:bottom w:val="nil"/>
              <w:right w:val="nil"/>
            </w:tcBorders>
            <w:shd w:val="clear" w:color="auto" w:fill="1F5A87"/>
            <w:vAlign w:val="center"/>
          </w:tcPr>
          <w:p w14:paraId="16315CD2"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Supplement N</w:t>
            </w:r>
            <w:r w:rsidR="003F5F4C" w:rsidRPr="005D5B18">
              <w:rPr>
                <w:rFonts w:cstheme="minorHAnsi"/>
                <w:b/>
                <w:color w:val="FFFFFF" w:themeColor="background1"/>
              </w:rPr>
              <w:t>ame</w:t>
            </w:r>
          </w:p>
        </w:tc>
      </w:tr>
      <w:tr w:rsidR="00EF53BE" w:rsidRPr="00725F39" w14:paraId="4A441E0D" w14:textId="77777777" w:rsidTr="00A12486">
        <w:trPr>
          <w:trHeight w:val="211"/>
        </w:trPr>
        <w:tc>
          <w:tcPr>
            <w:tcW w:w="450" w:type="dxa"/>
            <w:gridSpan w:val="2"/>
            <w:tcBorders>
              <w:top w:val="nil"/>
              <w:left w:val="nil"/>
              <w:bottom w:val="nil"/>
              <w:right w:val="nil"/>
            </w:tcBorders>
            <w:vAlign w:val="center"/>
          </w:tcPr>
          <w:p w14:paraId="64B86E9A" w14:textId="77777777" w:rsidR="00EF53BE" w:rsidRPr="001032ED" w:rsidRDefault="00EF53BE" w:rsidP="00941484">
            <w:pPr>
              <w:pStyle w:val="NoSpacing"/>
              <w:rPr>
                <w:rFonts w:cstheme="minorHAnsi"/>
                <w:sz w:val="2"/>
                <w:szCs w:val="20"/>
              </w:rPr>
            </w:pPr>
          </w:p>
        </w:tc>
        <w:tc>
          <w:tcPr>
            <w:tcW w:w="451" w:type="dxa"/>
            <w:gridSpan w:val="7"/>
            <w:tcBorders>
              <w:top w:val="dashed" w:sz="8" w:space="0" w:color="1F5A87"/>
              <w:left w:val="nil"/>
              <w:bottom w:val="nil"/>
              <w:right w:val="nil"/>
            </w:tcBorders>
            <w:vAlign w:val="center"/>
          </w:tcPr>
          <w:p w14:paraId="1277FE3D" w14:textId="678752C1" w:rsidR="00EF53BE" w:rsidRPr="001032ED" w:rsidRDefault="00EF53BE" w:rsidP="00941484">
            <w:pPr>
              <w:pStyle w:val="NoSpacing"/>
              <w:jc w:val="center"/>
              <w:rPr>
                <w:sz w:val="2"/>
                <w:szCs w:val="20"/>
              </w:rPr>
            </w:pPr>
          </w:p>
        </w:tc>
        <w:tc>
          <w:tcPr>
            <w:tcW w:w="360" w:type="dxa"/>
            <w:gridSpan w:val="2"/>
            <w:tcBorders>
              <w:top w:val="dashed" w:sz="8" w:space="0" w:color="1F5A87"/>
              <w:left w:val="nil"/>
              <w:bottom w:val="nil"/>
              <w:right w:val="nil"/>
            </w:tcBorders>
            <w:vAlign w:val="center"/>
          </w:tcPr>
          <w:p w14:paraId="73876B97" w14:textId="77777777" w:rsidR="00EF53BE" w:rsidRPr="001032ED" w:rsidRDefault="00EF53BE" w:rsidP="00941484">
            <w:pPr>
              <w:pStyle w:val="NoSpacing"/>
              <w:jc w:val="center"/>
              <w:rPr>
                <w:sz w:val="2"/>
                <w:szCs w:val="20"/>
              </w:rPr>
            </w:pPr>
          </w:p>
        </w:tc>
        <w:tc>
          <w:tcPr>
            <w:tcW w:w="452" w:type="dxa"/>
            <w:gridSpan w:val="4"/>
            <w:tcBorders>
              <w:top w:val="dashed" w:sz="8" w:space="0" w:color="1F5A87"/>
              <w:left w:val="nil"/>
              <w:bottom w:val="nil"/>
              <w:right w:val="nil"/>
            </w:tcBorders>
            <w:vAlign w:val="center"/>
          </w:tcPr>
          <w:p w14:paraId="19A15F5A" w14:textId="74120CF1" w:rsidR="00EF53BE" w:rsidRPr="001032ED" w:rsidRDefault="00EF53BE" w:rsidP="00941484">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20611A0B" w14:textId="45383DA3" w:rsidR="00EF53BE" w:rsidRPr="0006576A" w:rsidRDefault="00EF53BE" w:rsidP="00941484">
            <w:pPr>
              <w:pStyle w:val="NoSpacing"/>
              <w:rPr>
                <w:b/>
              </w:rPr>
            </w:pPr>
            <w:r w:rsidRPr="0006576A">
              <w:rPr>
                <w:b/>
              </w:rPr>
              <w:t>Department of Defense</w:t>
            </w:r>
          </w:p>
          <w:p w14:paraId="4830CE18" w14:textId="77777777" w:rsidR="00EF53BE" w:rsidRPr="003F5F4C" w:rsidRDefault="00EF53BE" w:rsidP="00941484">
            <w:pPr>
              <w:pStyle w:val="NoSpacing"/>
              <w:rPr>
                <w:rFonts w:cs="Times New Roman"/>
                <w:sz w:val="20"/>
                <w:szCs w:val="20"/>
              </w:rPr>
            </w:pPr>
            <w:r>
              <w:t>The research involves Department of Defense funding, facilities, data, or personnel.</w:t>
            </w:r>
          </w:p>
        </w:tc>
        <w:tc>
          <w:tcPr>
            <w:tcW w:w="2346" w:type="dxa"/>
            <w:gridSpan w:val="2"/>
            <w:vMerge w:val="restart"/>
            <w:tcBorders>
              <w:top w:val="dashed" w:sz="8" w:space="0" w:color="1F5A87"/>
              <w:left w:val="nil"/>
              <w:right w:val="nil"/>
            </w:tcBorders>
            <w:vAlign w:val="center"/>
          </w:tcPr>
          <w:p w14:paraId="135F4E1B" w14:textId="209BABC7" w:rsidR="00EF53BE" w:rsidRDefault="00DA2906" w:rsidP="00941484">
            <w:pPr>
              <w:pStyle w:val="NoSpacing"/>
            </w:pPr>
            <w:hyperlink r:id="rId15" w:history="1">
              <w:r w:rsidR="00EF53BE" w:rsidRPr="00633A96">
                <w:rPr>
                  <w:rStyle w:val="Hyperlink"/>
                  <w:i/>
                  <w:sz w:val="20"/>
                </w:rPr>
                <w:t>ZIPLINE</w:t>
              </w:r>
              <w:r w:rsidR="00EF53BE" w:rsidRPr="00633A96">
                <w:rPr>
                  <w:rStyle w:val="Hyperlink"/>
                  <w:sz w:val="20"/>
                </w:rPr>
                <w:t xml:space="preserve"> SUPPLEMENT: Department of Defense</w:t>
              </w:r>
            </w:hyperlink>
          </w:p>
        </w:tc>
      </w:tr>
      <w:tr w:rsidR="00EF53BE" w:rsidRPr="00725F39" w14:paraId="57C17088" w14:textId="77777777" w:rsidTr="00A12486">
        <w:trPr>
          <w:trHeight w:val="294"/>
        </w:trPr>
        <w:tc>
          <w:tcPr>
            <w:tcW w:w="450" w:type="dxa"/>
            <w:gridSpan w:val="2"/>
            <w:tcBorders>
              <w:top w:val="nil"/>
              <w:left w:val="nil"/>
              <w:bottom w:val="nil"/>
              <w:right w:val="nil"/>
            </w:tcBorders>
            <w:vAlign w:val="center"/>
          </w:tcPr>
          <w:p w14:paraId="0BB67EE2" w14:textId="77777777" w:rsidR="00EF53BE" w:rsidRPr="001032ED" w:rsidRDefault="00EF53BE" w:rsidP="00941484">
            <w:pPr>
              <w:pStyle w:val="NoSpacing"/>
              <w:rPr>
                <w:rFonts w:cstheme="minorHAnsi"/>
                <w:sz w:val="2"/>
                <w:szCs w:val="20"/>
              </w:rPr>
            </w:pPr>
          </w:p>
        </w:tc>
        <w:tc>
          <w:tcPr>
            <w:tcW w:w="451" w:type="dxa"/>
            <w:gridSpan w:val="7"/>
            <w:tcBorders>
              <w:top w:val="nil"/>
              <w:left w:val="nil"/>
              <w:bottom w:val="nil"/>
              <w:right w:val="single" w:sz="12" w:space="0" w:color="auto"/>
            </w:tcBorders>
            <w:vAlign w:val="center"/>
          </w:tcPr>
          <w:p w14:paraId="732E515B" w14:textId="77777777" w:rsidR="00EF53BE" w:rsidRPr="001032ED" w:rsidRDefault="00EF53BE" w:rsidP="00941484">
            <w:pPr>
              <w:pStyle w:val="NoSpacing"/>
              <w:jc w:val="center"/>
              <w:rPr>
                <w:sz w:val="2"/>
                <w:szCs w:val="20"/>
              </w:rPr>
            </w:pPr>
          </w:p>
        </w:tc>
        <w:tc>
          <w:tcPr>
            <w:tcW w:w="36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C8EB645" w14:textId="77777777" w:rsidR="00EF53BE" w:rsidRPr="001032ED" w:rsidRDefault="00EF53BE" w:rsidP="001032ED">
            <w:pPr>
              <w:pStyle w:val="NoSpacing"/>
              <w:jc w:val="center"/>
              <w:rPr>
                <w:b/>
              </w:rPr>
            </w:pPr>
          </w:p>
        </w:tc>
        <w:tc>
          <w:tcPr>
            <w:tcW w:w="452" w:type="dxa"/>
            <w:gridSpan w:val="4"/>
            <w:tcBorders>
              <w:top w:val="nil"/>
              <w:left w:val="single" w:sz="12" w:space="0" w:color="auto"/>
              <w:bottom w:val="nil"/>
              <w:right w:val="nil"/>
            </w:tcBorders>
            <w:vAlign w:val="center"/>
          </w:tcPr>
          <w:p w14:paraId="52773372" w14:textId="212C5391" w:rsidR="00EF53BE" w:rsidRPr="001032ED" w:rsidRDefault="00EF53BE" w:rsidP="00941484">
            <w:pPr>
              <w:pStyle w:val="NoSpacing"/>
              <w:jc w:val="center"/>
              <w:rPr>
                <w:sz w:val="2"/>
                <w:szCs w:val="20"/>
              </w:rPr>
            </w:pPr>
          </w:p>
        </w:tc>
        <w:tc>
          <w:tcPr>
            <w:tcW w:w="6750" w:type="dxa"/>
            <w:gridSpan w:val="3"/>
            <w:vMerge/>
            <w:tcBorders>
              <w:left w:val="nil"/>
              <w:right w:val="nil"/>
            </w:tcBorders>
            <w:vAlign w:val="center"/>
          </w:tcPr>
          <w:p w14:paraId="52F4052C" w14:textId="3F6CF81C" w:rsidR="00EF53BE" w:rsidRPr="0006576A" w:rsidRDefault="00EF53BE" w:rsidP="00941484">
            <w:pPr>
              <w:pStyle w:val="NoSpacing"/>
              <w:rPr>
                <w:b/>
              </w:rPr>
            </w:pPr>
          </w:p>
        </w:tc>
        <w:tc>
          <w:tcPr>
            <w:tcW w:w="2346" w:type="dxa"/>
            <w:gridSpan w:val="2"/>
            <w:vMerge/>
            <w:tcBorders>
              <w:left w:val="nil"/>
              <w:right w:val="nil"/>
            </w:tcBorders>
            <w:vAlign w:val="center"/>
          </w:tcPr>
          <w:p w14:paraId="76773F39" w14:textId="77777777" w:rsidR="00EF53BE" w:rsidRDefault="00EF53BE" w:rsidP="00941484">
            <w:pPr>
              <w:pStyle w:val="NoSpacing"/>
            </w:pPr>
          </w:p>
        </w:tc>
      </w:tr>
      <w:tr w:rsidR="00EF53BE" w:rsidRPr="00725F39" w14:paraId="44CD0B7B" w14:textId="77777777" w:rsidTr="00A12486">
        <w:trPr>
          <w:trHeight w:val="564"/>
        </w:trPr>
        <w:tc>
          <w:tcPr>
            <w:tcW w:w="450" w:type="dxa"/>
            <w:gridSpan w:val="2"/>
            <w:tcBorders>
              <w:top w:val="nil"/>
              <w:left w:val="nil"/>
              <w:bottom w:val="nil"/>
              <w:right w:val="nil"/>
            </w:tcBorders>
            <w:vAlign w:val="center"/>
          </w:tcPr>
          <w:p w14:paraId="0B0A132B" w14:textId="77777777" w:rsidR="00EF53BE" w:rsidRPr="001032ED" w:rsidRDefault="00EF53BE" w:rsidP="00941484">
            <w:pPr>
              <w:pStyle w:val="NoSpacing"/>
              <w:rPr>
                <w:rFonts w:cstheme="minorHAnsi"/>
                <w:sz w:val="2"/>
                <w:szCs w:val="20"/>
              </w:rPr>
            </w:pPr>
          </w:p>
        </w:tc>
        <w:tc>
          <w:tcPr>
            <w:tcW w:w="451" w:type="dxa"/>
            <w:gridSpan w:val="7"/>
            <w:tcBorders>
              <w:top w:val="nil"/>
              <w:left w:val="nil"/>
              <w:bottom w:val="dashed" w:sz="8" w:space="0" w:color="1F5A87"/>
              <w:right w:val="nil"/>
            </w:tcBorders>
            <w:vAlign w:val="center"/>
          </w:tcPr>
          <w:p w14:paraId="1C8E1C22" w14:textId="77777777" w:rsidR="00EF53BE" w:rsidRPr="001032ED" w:rsidRDefault="00EF53BE" w:rsidP="00941484">
            <w:pPr>
              <w:pStyle w:val="NoSpacing"/>
              <w:jc w:val="center"/>
              <w:rPr>
                <w:sz w:val="2"/>
                <w:szCs w:val="20"/>
              </w:rPr>
            </w:pPr>
          </w:p>
        </w:tc>
        <w:tc>
          <w:tcPr>
            <w:tcW w:w="360" w:type="dxa"/>
            <w:gridSpan w:val="2"/>
            <w:tcBorders>
              <w:top w:val="single" w:sz="12" w:space="0" w:color="auto"/>
              <w:left w:val="nil"/>
              <w:bottom w:val="dashed" w:sz="8" w:space="0" w:color="1F5A87"/>
              <w:right w:val="nil"/>
            </w:tcBorders>
            <w:vAlign w:val="center"/>
          </w:tcPr>
          <w:p w14:paraId="02060D54" w14:textId="77777777" w:rsidR="00EF53BE" w:rsidRPr="001032ED" w:rsidRDefault="00EF53BE" w:rsidP="00941484">
            <w:pPr>
              <w:pStyle w:val="NoSpacing"/>
              <w:jc w:val="center"/>
              <w:rPr>
                <w:sz w:val="2"/>
                <w:szCs w:val="20"/>
              </w:rPr>
            </w:pPr>
          </w:p>
        </w:tc>
        <w:tc>
          <w:tcPr>
            <w:tcW w:w="452" w:type="dxa"/>
            <w:gridSpan w:val="4"/>
            <w:tcBorders>
              <w:top w:val="nil"/>
              <w:left w:val="nil"/>
              <w:bottom w:val="dashed" w:sz="8" w:space="0" w:color="1F5A87"/>
              <w:right w:val="nil"/>
            </w:tcBorders>
            <w:vAlign w:val="center"/>
          </w:tcPr>
          <w:p w14:paraId="2AF9A7DC" w14:textId="6AF632C1" w:rsidR="00EF53BE" w:rsidRPr="001032ED" w:rsidRDefault="00EF53BE" w:rsidP="00941484">
            <w:pPr>
              <w:pStyle w:val="NoSpacing"/>
              <w:jc w:val="center"/>
              <w:rPr>
                <w:sz w:val="2"/>
                <w:szCs w:val="20"/>
              </w:rPr>
            </w:pPr>
          </w:p>
        </w:tc>
        <w:tc>
          <w:tcPr>
            <w:tcW w:w="6750" w:type="dxa"/>
            <w:gridSpan w:val="3"/>
            <w:vMerge/>
            <w:tcBorders>
              <w:left w:val="nil"/>
              <w:bottom w:val="nil"/>
              <w:right w:val="nil"/>
            </w:tcBorders>
            <w:vAlign w:val="center"/>
          </w:tcPr>
          <w:p w14:paraId="12DA1115" w14:textId="336E5683" w:rsidR="00EF53BE" w:rsidRPr="0006576A" w:rsidRDefault="00EF53BE" w:rsidP="00941484">
            <w:pPr>
              <w:pStyle w:val="NoSpacing"/>
              <w:rPr>
                <w:b/>
              </w:rPr>
            </w:pPr>
          </w:p>
        </w:tc>
        <w:tc>
          <w:tcPr>
            <w:tcW w:w="2346" w:type="dxa"/>
            <w:gridSpan w:val="2"/>
            <w:vMerge/>
            <w:tcBorders>
              <w:left w:val="nil"/>
              <w:bottom w:val="nil"/>
              <w:right w:val="nil"/>
            </w:tcBorders>
            <w:vAlign w:val="center"/>
          </w:tcPr>
          <w:p w14:paraId="52CE061B" w14:textId="636D5B2E" w:rsidR="00EF53BE" w:rsidRDefault="00EF53BE" w:rsidP="00941484">
            <w:pPr>
              <w:pStyle w:val="NoSpacing"/>
            </w:pPr>
          </w:p>
        </w:tc>
      </w:tr>
      <w:tr w:rsidR="001032ED" w:rsidRPr="00725F39" w14:paraId="16315CDF" w14:textId="77777777" w:rsidTr="00A12486">
        <w:trPr>
          <w:trHeight w:val="169"/>
        </w:trPr>
        <w:tc>
          <w:tcPr>
            <w:tcW w:w="450" w:type="dxa"/>
            <w:gridSpan w:val="2"/>
            <w:tcBorders>
              <w:top w:val="nil"/>
              <w:left w:val="nil"/>
              <w:bottom w:val="nil"/>
              <w:right w:val="nil"/>
            </w:tcBorders>
            <w:vAlign w:val="center"/>
          </w:tcPr>
          <w:p w14:paraId="16315CDA" w14:textId="77777777" w:rsidR="001032ED" w:rsidRPr="001032ED" w:rsidRDefault="001032ED" w:rsidP="005D5B18">
            <w:pPr>
              <w:pStyle w:val="NoSpacing"/>
              <w:rPr>
                <w:rFonts w:cstheme="minorHAnsi"/>
                <w:sz w:val="2"/>
                <w:szCs w:val="20"/>
              </w:rPr>
            </w:pPr>
          </w:p>
        </w:tc>
        <w:tc>
          <w:tcPr>
            <w:tcW w:w="451" w:type="dxa"/>
            <w:gridSpan w:val="7"/>
            <w:tcBorders>
              <w:top w:val="dashed" w:sz="8" w:space="0" w:color="1F5A87"/>
              <w:left w:val="nil"/>
              <w:bottom w:val="nil"/>
              <w:right w:val="nil"/>
            </w:tcBorders>
            <w:vAlign w:val="center"/>
          </w:tcPr>
          <w:p w14:paraId="16315CDB" w14:textId="4D7E9B44" w:rsidR="001032ED" w:rsidRPr="001032ED" w:rsidRDefault="001032ED" w:rsidP="005D5B18">
            <w:pPr>
              <w:pStyle w:val="NoSpacing"/>
              <w:jc w:val="center"/>
              <w:rPr>
                <w:sz w:val="2"/>
                <w:szCs w:val="20"/>
              </w:rPr>
            </w:pPr>
          </w:p>
        </w:tc>
        <w:tc>
          <w:tcPr>
            <w:tcW w:w="360" w:type="dxa"/>
            <w:gridSpan w:val="2"/>
            <w:tcBorders>
              <w:top w:val="dashed" w:sz="8" w:space="0" w:color="1F5A87"/>
              <w:left w:val="nil"/>
              <w:bottom w:val="nil"/>
              <w:right w:val="nil"/>
            </w:tcBorders>
            <w:vAlign w:val="center"/>
          </w:tcPr>
          <w:p w14:paraId="4CC1BEB1" w14:textId="77777777" w:rsidR="001032ED" w:rsidRPr="001032ED" w:rsidRDefault="001032ED" w:rsidP="005D5B18">
            <w:pPr>
              <w:pStyle w:val="NoSpacing"/>
              <w:jc w:val="center"/>
              <w:rPr>
                <w:sz w:val="2"/>
                <w:szCs w:val="20"/>
              </w:rPr>
            </w:pPr>
          </w:p>
        </w:tc>
        <w:tc>
          <w:tcPr>
            <w:tcW w:w="452" w:type="dxa"/>
            <w:gridSpan w:val="4"/>
            <w:tcBorders>
              <w:top w:val="dashed" w:sz="8" w:space="0" w:color="1F5A87"/>
              <w:left w:val="nil"/>
              <w:bottom w:val="nil"/>
              <w:right w:val="nil"/>
            </w:tcBorders>
            <w:vAlign w:val="center"/>
          </w:tcPr>
          <w:p w14:paraId="427357F6" w14:textId="1723A01A"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DC" w14:textId="1ECD3B94" w:rsidR="001032ED" w:rsidRPr="0006576A" w:rsidRDefault="001032ED" w:rsidP="005D5B18">
            <w:pPr>
              <w:pStyle w:val="NoSpacing"/>
              <w:rPr>
                <w:b/>
              </w:rPr>
            </w:pPr>
            <w:r>
              <w:rPr>
                <w:b/>
              </w:rPr>
              <w:t>Department of Energy</w:t>
            </w:r>
          </w:p>
          <w:p w14:paraId="16315CDD" w14:textId="660D4FC6" w:rsidR="001032ED" w:rsidRPr="001032ED" w:rsidRDefault="001032ED" w:rsidP="005D5B18">
            <w:pPr>
              <w:pStyle w:val="NoSpacing"/>
            </w:pPr>
            <w:r>
              <w:t>The research involves Department of Energy funding, facilities, data, or personnel.</w:t>
            </w:r>
          </w:p>
        </w:tc>
        <w:tc>
          <w:tcPr>
            <w:tcW w:w="2346" w:type="dxa"/>
            <w:gridSpan w:val="2"/>
            <w:vMerge w:val="restart"/>
            <w:tcBorders>
              <w:top w:val="dashed" w:sz="8" w:space="0" w:color="1F5A87"/>
              <w:left w:val="nil"/>
              <w:right w:val="nil"/>
            </w:tcBorders>
            <w:vAlign w:val="center"/>
          </w:tcPr>
          <w:p w14:paraId="16315CDE" w14:textId="25A22DF2" w:rsidR="001032ED" w:rsidRDefault="00DA2906" w:rsidP="00EF53BE">
            <w:pPr>
              <w:pStyle w:val="NoSpacing"/>
            </w:pPr>
            <w:hyperlink r:id="rId16" w:history="1">
              <w:r w:rsidR="00633A96" w:rsidRPr="00633A96">
                <w:rPr>
                  <w:rStyle w:val="Hyperlink"/>
                  <w:i/>
                  <w:sz w:val="20"/>
                </w:rPr>
                <w:t>ZIPLINE</w:t>
              </w:r>
              <w:r w:rsidR="00633A96" w:rsidRPr="00633A96">
                <w:rPr>
                  <w:rStyle w:val="Hyperlink"/>
                  <w:sz w:val="20"/>
                </w:rPr>
                <w:t xml:space="preserve"> SUPPLEMENT: </w:t>
              </w:r>
              <w:r w:rsidR="001032ED" w:rsidRPr="00633A96">
                <w:rPr>
                  <w:rStyle w:val="Hyperlink"/>
                  <w:sz w:val="20"/>
                </w:rPr>
                <w:t>Department of Energy</w:t>
              </w:r>
            </w:hyperlink>
          </w:p>
        </w:tc>
      </w:tr>
      <w:tr w:rsidR="001032ED" w:rsidRPr="00725F39" w14:paraId="66C9CE64" w14:textId="77777777" w:rsidTr="00A12486">
        <w:trPr>
          <w:trHeight w:val="258"/>
        </w:trPr>
        <w:tc>
          <w:tcPr>
            <w:tcW w:w="450" w:type="dxa"/>
            <w:gridSpan w:val="2"/>
            <w:tcBorders>
              <w:top w:val="nil"/>
              <w:left w:val="nil"/>
              <w:bottom w:val="nil"/>
              <w:right w:val="nil"/>
            </w:tcBorders>
            <w:vAlign w:val="center"/>
          </w:tcPr>
          <w:p w14:paraId="46929106" w14:textId="77777777" w:rsidR="001032ED" w:rsidRPr="001032ED" w:rsidRDefault="001032ED" w:rsidP="005D5B18">
            <w:pPr>
              <w:pStyle w:val="NoSpacing"/>
              <w:rPr>
                <w:rFonts w:cstheme="minorHAnsi"/>
                <w:sz w:val="2"/>
                <w:szCs w:val="20"/>
              </w:rPr>
            </w:pPr>
          </w:p>
        </w:tc>
        <w:tc>
          <w:tcPr>
            <w:tcW w:w="451" w:type="dxa"/>
            <w:gridSpan w:val="7"/>
            <w:tcBorders>
              <w:top w:val="nil"/>
              <w:left w:val="nil"/>
              <w:bottom w:val="nil"/>
              <w:right w:val="single" w:sz="12" w:space="0" w:color="auto"/>
            </w:tcBorders>
            <w:vAlign w:val="center"/>
          </w:tcPr>
          <w:p w14:paraId="7FD264C6" w14:textId="77777777" w:rsidR="001032ED" w:rsidRPr="001032ED" w:rsidRDefault="001032ED" w:rsidP="005D5B18">
            <w:pPr>
              <w:pStyle w:val="NoSpacing"/>
              <w:jc w:val="center"/>
              <w:rPr>
                <w:sz w:val="2"/>
                <w:szCs w:val="20"/>
              </w:rPr>
            </w:pPr>
          </w:p>
        </w:tc>
        <w:tc>
          <w:tcPr>
            <w:tcW w:w="36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8D7A343" w14:textId="624F758D" w:rsidR="001032ED" w:rsidRPr="001032ED" w:rsidRDefault="001032ED" w:rsidP="001032ED">
            <w:pPr>
              <w:pStyle w:val="NoSpacing"/>
              <w:jc w:val="center"/>
              <w:rPr>
                <w:b/>
              </w:rPr>
            </w:pPr>
          </w:p>
        </w:tc>
        <w:tc>
          <w:tcPr>
            <w:tcW w:w="452" w:type="dxa"/>
            <w:gridSpan w:val="4"/>
            <w:tcBorders>
              <w:top w:val="nil"/>
              <w:left w:val="single" w:sz="12" w:space="0" w:color="auto"/>
              <w:bottom w:val="nil"/>
              <w:right w:val="nil"/>
            </w:tcBorders>
            <w:vAlign w:val="center"/>
          </w:tcPr>
          <w:p w14:paraId="77D78E35" w14:textId="13AB974A"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4570F8B7" w14:textId="7A53B1C3" w:rsidR="001032ED" w:rsidRDefault="001032ED" w:rsidP="005D5B18">
            <w:pPr>
              <w:pStyle w:val="NoSpacing"/>
              <w:rPr>
                <w:b/>
              </w:rPr>
            </w:pPr>
          </w:p>
        </w:tc>
        <w:tc>
          <w:tcPr>
            <w:tcW w:w="2346" w:type="dxa"/>
            <w:gridSpan w:val="2"/>
            <w:vMerge/>
            <w:tcBorders>
              <w:left w:val="nil"/>
              <w:right w:val="nil"/>
            </w:tcBorders>
            <w:vAlign w:val="center"/>
          </w:tcPr>
          <w:p w14:paraId="1A0256D4" w14:textId="77777777" w:rsidR="001032ED" w:rsidRDefault="001032ED" w:rsidP="005D5B18">
            <w:pPr>
              <w:pStyle w:val="NoSpacing"/>
            </w:pPr>
          </w:p>
        </w:tc>
      </w:tr>
      <w:tr w:rsidR="001032ED" w:rsidRPr="00725F39" w14:paraId="67B659FD" w14:textId="77777777" w:rsidTr="00A12486">
        <w:trPr>
          <w:trHeight w:val="438"/>
        </w:trPr>
        <w:tc>
          <w:tcPr>
            <w:tcW w:w="450" w:type="dxa"/>
            <w:gridSpan w:val="2"/>
            <w:tcBorders>
              <w:top w:val="nil"/>
              <w:left w:val="nil"/>
              <w:bottom w:val="nil"/>
              <w:right w:val="nil"/>
            </w:tcBorders>
            <w:vAlign w:val="center"/>
          </w:tcPr>
          <w:p w14:paraId="222DC32F" w14:textId="77777777" w:rsidR="001032ED" w:rsidRPr="001032ED" w:rsidRDefault="001032ED" w:rsidP="005D5B18">
            <w:pPr>
              <w:pStyle w:val="NoSpacing"/>
              <w:rPr>
                <w:rFonts w:cstheme="minorHAnsi"/>
                <w:sz w:val="2"/>
                <w:szCs w:val="20"/>
              </w:rPr>
            </w:pPr>
          </w:p>
        </w:tc>
        <w:tc>
          <w:tcPr>
            <w:tcW w:w="451" w:type="dxa"/>
            <w:gridSpan w:val="7"/>
            <w:tcBorders>
              <w:top w:val="nil"/>
              <w:left w:val="nil"/>
              <w:bottom w:val="dashed" w:sz="8" w:space="0" w:color="1F5A87"/>
              <w:right w:val="nil"/>
            </w:tcBorders>
            <w:vAlign w:val="center"/>
          </w:tcPr>
          <w:p w14:paraId="50A5B70B" w14:textId="77777777" w:rsidR="001032ED" w:rsidRPr="001032ED" w:rsidRDefault="001032ED" w:rsidP="005D5B18">
            <w:pPr>
              <w:pStyle w:val="NoSpacing"/>
              <w:jc w:val="center"/>
              <w:rPr>
                <w:sz w:val="2"/>
                <w:szCs w:val="20"/>
              </w:rPr>
            </w:pPr>
          </w:p>
        </w:tc>
        <w:tc>
          <w:tcPr>
            <w:tcW w:w="360" w:type="dxa"/>
            <w:gridSpan w:val="2"/>
            <w:tcBorders>
              <w:top w:val="single" w:sz="12" w:space="0" w:color="auto"/>
              <w:left w:val="nil"/>
              <w:bottom w:val="dashed" w:sz="8" w:space="0" w:color="1F5A87"/>
              <w:right w:val="nil"/>
            </w:tcBorders>
            <w:vAlign w:val="center"/>
          </w:tcPr>
          <w:p w14:paraId="31C3E9E8" w14:textId="77777777" w:rsidR="001032ED" w:rsidRPr="001032ED" w:rsidRDefault="001032ED" w:rsidP="005D5B18">
            <w:pPr>
              <w:pStyle w:val="NoSpacing"/>
              <w:jc w:val="center"/>
              <w:rPr>
                <w:sz w:val="2"/>
                <w:szCs w:val="20"/>
              </w:rPr>
            </w:pPr>
          </w:p>
        </w:tc>
        <w:tc>
          <w:tcPr>
            <w:tcW w:w="452" w:type="dxa"/>
            <w:gridSpan w:val="4"/>
            <w:tcBorders>
              <w:top w:val="nil"/>
              <w:left w:val="nil"/>
              <w:bottom w:val="dashed" w:sz="8" w:space="0" w:color="1F5A87"/>
              <w:right w:val="nil"/>
            </w:tcBorders>
            <w:vAlign w:val="center"/>
          </w:tcPr>
          <w:p w14:paraId="52F89765" w14:textId="2FC849CC" w:rsidR="001032ED" w:rsidRPr="001032ED" w:rsidRDefault="001032ED"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006BFA17" w14:textId="53A3EE44" w:rsidR="001032ED" w:rsidRDefault="001032ED" w:rsidP="005D5B18">
            <w:pPr>
              <w:pStyle w:val="NoSpacing"/>
              <w:rPr>
                <w:b/>
              </w:rPr>
            </w:pPr>
          </w:p>
        </w:tc>
        <w:tc>
          <w:tcPr>
            <w:tcW w:w="2346" w:type="dxa"/>
            <w:gridSpan w:val="2"/>
            <w:vMerge/>
            <w:tcBorders>
              <w:left w:val="nil"/>
              <w:bottom w:val="dashed" w:sz="8" w:space="0" w:color="1F5A87"/>
              <w:right w:val="nil"/>
            </w:tcBorders>
            <w:vAlign w:val="center"/>
          </w:tcPr>
          <w:p w14:paraId="4965F6B5" w14:textId="77777777" w:rsidR="001032ED" w:rsidRDefault="001032ED" w:rsidP="005D5B18">
            <w:pPr>
              <w:pStyle w:val="NoSpacing"/>
            </w:pPr>
          </w:p>
        </w:tc>
      </w:tr>
      <w:tr w:rsidR="00EF53BE" w:rsidRPr="00725F39" w14:paraId="16315CE5" w14:textId="77777777" w:rsidTr="00A12486">
        <w:trPr>
          <w:trHeight w:val="219"/>
        </w:trPr>
        <w:tc>
          <w:tcPr>
            <w:tcW w:w="450" w:type="dxa"/>
            <w:gridSpan w:val="2"/>
            <w:tcBorders>
              <w:top w:val="nil"/>
              <w:left w:val="nil"/>
              <w:bottom w:val="nil"/>
              <w:right w:val="nil"/>
            </w:tcBorders>
            <w:vAlign w:val="center"/>
          </w:tcPr>
          <w:p w14:paraId="16315CE0" w14:textId="77777777" w:rsidR="00EF53BE" w:rsidRPr="001032ED" w:rsidRDefault="00EF53BE"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E1" w14:textId="550F2CF1" w:rsidR="00EF53BE" w:rsidRPr="001032ED" w:rsidRDefault="00EF53BE"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0F427D79" w14:textId="77777777" w:rsidR="00EF53BE" w:rsidRPr="001032ED" w:rsidRDefault="00EF53BE"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41023AAD" w14:textId="729668E1" w:rsidR="00EF53BE" w:rsidRPr="001032ED" w:rsidRDefault="00EF53BE"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E2" w14:textId="25121026" w:rsidR="00EF53BE" w:rsidRPr="0006576A" w:rsidRDefault="00EF53BE" w:rsidP="005D5B18">
            <w:pPr>
              <w:pStyle w:val="NoSpacing"/>
              <w:rPr>
                <w:b/>
              </w:rPr>
            </w:pPr>
            <w:r w:rsidRPr="0006576A">
              <w:rPr>
                <w:b/>
              </w:rPr>
              <w:t>Drug, biologic, botanical, supplement</w:t>
            </w:r>
          </w:p>
          <w:p w14:paraId="16315CE3" w14:textId="687878DD" w:rsidR="00EF53BE" w:rsidRPr="003F5F4C" w:rsidRDefault="00EF53BE" w:rsidP="009D4E7D">
            <w:pPr>
              <w:pStyle w:val="NoSpacing"/>
              <w:rPr>
                <w:rFonts w:cs="Times New Roman"/>
                <w:sz w:val="20"/>
                <w:szCs w:val="20"/>
              </w:rPr>
            </w:pPr>
            <w:r>
              <w:t xml:space="preserve">Procedures involve the use of </w:t>
            </w:r>
            <w:r w:rsidRPr="0011065A">
              <w:rPr>
                <w:u w:val="single"/>
              </w:rPr>
              <w:t>any</w:t>
            </w:r>
            <w:r w:rsidRPr="002B02F5">
              <w:t xml:space="preserve"> </w:t>
            </w:r>
            <w:r>
              <w:t xml:space="preserve">drug, biologic, </w:t>
            </w:r>
            <w:proofErr w:type="gramStart"/>
            <w:r>
              <w:t>botanical</w:t>
            </w:r>
            <w:proofErr w:type="gramEnd"/>
            <w:r>
              <w:t xml:space="preserve"> or supplement, even if the item is not the focus of </w:t>
            </w:r>
            <w:r w:rsidR="009D4E7D">
              <w:t>the proposed</w:t>
            </w:r>
            <w:r>
              <w:t xml:space="preserve"> research</w:t>
            </w:r>
          </w:p>
        </w:tc>
        <w:tc>
          <w:tcPr>
            <w:tcW w:w="2346" w:type="dxa"/>
            <w:gridSpan w:val="2"/>
            <w:vMerge w:val="restart"/>
            <w:tcBorders>
              <w:top w:val="dashed" w:sz="8" w:space="0" w:color="1F5A87"/>
              <w:left w:val="nil"/>
              <w:right w:val="nil"/>
            </w:tcBorders>
            <w:vAlign w:val="center"/>
          </w:tcPr>
          <w:p w14:paraId="16315CE4" w14:textId="003CB9CD" w:rsidR="00EF53BE" w:rsidRDefault="00DA2906" w:rsidP="009665B6">
            <w:pPr>
              <w:pStyle w:val="NoSpacing"/>
            </w:pPr>
            <w:hyperlink r:id="rId17" w:history="1">
              <w:r w:rsidR="00EF53BE" w:rsidRPr="00633A96">
                <w:rPr>
                  <w:rStyle w:val="Hyperlink"/>
                  <w:i/>
                  <w:sz w:val="20"/>
                </w:rPr>
                <w:t>ZIPLINE</w:t>
              </w:r>
              <w:r w:rsidR="00EF53BE" w:rsidRPr="00633A96">
                <w:rPr>
                  <w:rStyle w:val="Hyperlink"/>
                  <w:sz w:val="20"/>
                </w:rPr>
                <w:t xml:space="preserve"> SUPPLEMENT: Drugs</w:t>
              </w:r>
            </w:hyperlink>
          </w:p>
        </w:tc>
      </w:tr>
      <w:tr w:rsidR="00EF53BE" w:rsidRPr="00725F39" w14:paraId="0E461DD9" w14:textId="77777777" w:rsidTr="00A12486">
        <w:trPr>
          <w:trHeight w:val="301"/>
        </w:trPr>
        <w:tc>
          <w:tcPr>
            <w:tcW w:w="450" w:type="dxa"/>
            <w:gridSpan w:val="2"/>
            <w:tcBorders>
              <w:top w:val="nil"/>
              <w:left w:val="nil"/>
              <w:bottom w:val="nil"/>
              <w:right w:val="nil"/>
            </w:tcBorders>
            <w:vAlign w:val="center"/>
          </w:tcPr>
          <w:p w14:paraId="7264CBDD"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1FEDC271"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7CD91AF" w14:textId="77777777" w:rsidR="00EF53BE" w:rsidRPr="001032ED" w:rsidRDefault="00EF53BE" w:rsidP="005D5B18">
            <w:pPr>
              <w:pStyle w:val="NoSpacing"/>
              <w:jc w:val="center"/>
              <w:rPr>
                <w:b/>
              </w:rPr>
            </w:pPr>
          </w:p>
        </w:tc>
        <w:tc>
          <w:tcPr>
            <w:tcW w:w="468" w:type="dxa"/>
            <w:gridSpan w:val="5"/>
            <w:tcBorders>
              <w:top w:val="nil"/>
              <w:left w:val="single" w:sz="12" w:space="0" w:color="auto"/>
              <w:bottom w:val="nil"/>
              <w:right w:val="nil"/>
            </w:tcBorders>
            <w:vAlign w:val="center"/>
          </w:tcPr>
          <w:p w14:paraId="7C92C765" w14:textId="2580C335" w:rsidR="00EF53BE" w:rsidRPr="001032ED" w:rsidRDefault="00EF53BE" w:rsidP="005D5B18">
            <w:pPr>
              <w:pStyle w:val="NoSpacing"/>
              <w:jc w:val="center"/>
              <w:rPr>
                <w:sz w:val="2"/>
                <w:szCs w:val="20"/>
              </w:rPr>
            </w:pPr>
          </w:p>
        </w:tc>
        <w:tc>
          <w:tcPr>
            <w:tcW w:w="6750" w:type="dxa"/>
            <w:gridSpan w:val="3"/>
            <w:vMerge/>
            <w:tcBorders>
              <w:left w:val="nil"/>
              <w:right w:val="nil"/>
            </w:tcBorders>
            <w:vAlign w:val="center"/>
          </w:tcPr>
          <w:p w14:paraId="7F4924C4" w14:textId="073AF9EE" w:rsidR="00EF53BE" w:rsidRPr="0006576A" w:rsidRDefault="00EF53BE" w:rsidP="005D5B18">
            <w:pPr>
              <w:pStyle w:val="NoSpacing"/>
              <w:rPr>
                <w:b/>
              </w:rPr>
            </w:pPr>
          </w:p>
        </w:tc>
        <w:tc>
          <w:tcPr>
            <w:tcW w:w="2346" w:type="dxa"/>
            <w:gridSpan w:val="2"/>
            <w:vMerge/>
            <w:tcBorders>
              <w:left w:val="nil"/>
              <w:right w:val="nil"/>
            </w:tcBorders>
            <w:vAlign w:val="center"/>
          </w:tcPr>
          <w:p w14:paraId="34146A7D" w14:textId="77777777" w:rsidR="00EF53BE" w:rsidRDefault="00EF53BE" w:rsidP="005D5B18">
            <w:pPr>
              <w:pStyle w:val="NoSpacing"/>
            </w:pPr>
          </w:p>
        </w:tc>
      </w:tr>
      <w:tr w:rsidR="00EF53BE" w:rsidRPr="00725F39" w14:paraId="106D98E4" w14:textId="77777777" w:rsidTr="00A12486">
        <w:trPr>
          <w:trHeight w:val="393"/>
        </w:trPr>
        <w:tc>
          <w:tcPr>
            <w:tcW w:w="450" w:type="dxa"/>
            <w:gridSpan w:val="2"/>
            <w:tcBorders>
              <w:top w:val="nil"/>
              <w:left w:val="nil"/>
              <w:bottom w:val="nil"/>
              <w:right w:val="nil"/>
            </w:tcBorders>
            <w:vAlign w:val="center"/>
          </w:tcPr>
          <w:p w14:paraId="194BE66D"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0FD3B559"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5E52FAD6" w14:textId="77777777" w:rsidR="00EF53BE" w:rsidRPr="001032ED" w:rsidRDefault="00EF53BE"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5A6293B8" w14:textId="7E9968B6" w:rsidR="00EF53BE" w:rsidRPr="001032ED" w:rsidRDefault="00EF53BE"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47E0D154" w14:textId="00E488D9" w:rsidR="00EF53BE" w:rsidRPr="0006576A" w:rsidRDefault="00EF53BE" w:rsidP="005D5B18">
            <w:pPr>
              <w:pStyle w:val="NoSpacing"/>
              <w:rPr>
                <w:b/>
              </w:rPr>
            </w:pPr>
          </w:p>
        </w:tc>
        <w:tc>
          <w:tcPr>
            <w:tcW w:w="2346" w:type="dxa"/>
            <w:gridSpan w:val="2"/>
            <w:vMerge/>
            <w:tcBorders>
              <w:left w:val="nil"/>
              <w:bottom w:val="nil"/>
              <w:right w:val="nil"/>
            </w:tcBorders>
            <w:vAlign w:val="center"/>
          </w:tcPr>
          <w:p w14:paraId="16CB4D9F" w14:textId="67E27FB0" w:rsidR="00EF53BE" w:rsidRDefault="00EF53BE" w:rsidP="009665B6">
            <w:pPr>
              <w:pStyle w:val="NoSpacing"/>
            </w:pPr>
          </w:p>
        </w:tc>
      </w:tr>
      <w:tr w:rsidR="001032ED" w:rsidRPr="00725F39" w14:paraId="16315CF1" w14:textId="77777777" w:rsidTr="00A12486">
        <w:trPr>
          <w:trHeight w:val="238"/>
        </w:trPr>
        <w:tc>
          <w:tcPr>
            <w:tcW w:w="450" w:type="dxa"/>
            <w:gridSpan w:val="2"/>
            <w:tcBorders>
              <w:top w:val="nil"/>
              <w:left w:val="nil"/>
              <w:bottom w:val="nil"/>
              <w:right w:val="nil"/>
            </w:tcBorders>
            <w:vAlign w:val="center"/>
          </w:tcPr>
          <w:p w14:paraId="16315CEC" w14:textId="77777777" w:rsidR="001032ED" w:rsidRPr="001032ED" w:rsidRDefault="001032ED"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ED" w14:textId="423BF9FC" w:rsidR="001032ED" w:rsidRPr="001032ED" w:rsidRDefault="001032ED"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4B5FC708" w14:textId="77777777" w:rsidR="001032ED" w:rsidRPr="001032ED" w:rsidRDefault="001032ED"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4BD4951D" w14:textId="6F1D1FF4"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EE" w14:textId="459DA520" w:rsidR="001032ED" w:rsidRPr="0006576A" w:rsidRDefault="001032ED" w:rsidP="005D5B18">
            <w:pPr>
              <w:pStyle w:val="NoSpacing"/>
              <w:rPr>
                <w:b/>
              </w:rPr>
            </w:pPr>
            <w:r w:rsidRPr="0006576A">
              <w:rPr>
                <w:b/>
              </w:rPr>
              <w:t xml:space="preserve">Emergency exception to informed </w:t>
            </w:r>
            <w:proofErr w:type="gramStart"/>
            <w:r w:rsidRPr="0006576A">
              <w:rPr>
                <w:b/>
              </w:rPr>
              <w:t>consent</w:t>
            </w:r>
            <w:proofErr w:type="gramEnd"/>
            <w:r w:rsidRPr="0006576A">
              <w:rPr>
                <w:b/>
              </w:rPr>
              <w:t xml:space="preserve"> </w:t>
            </w:r>
          </w:p>
          <w:p w14:paraId="16315CEF" w14:textId="77777777" w:rsidR="001032ED" w:rsidRPr="003F5F4C" w:rsidRDefault="001032ED" w:rsidP="005D5B18">
            <w:pPr>
              <w:pStyle w:val="NoSpacing"/>
              <w:rPr>
                <w:rFonts w:cs="Times New Roman"/>
                <w:sz w:val="20"/>
                <w:szCs w:val="20"/>
              </w:rPr>
            </w:pPr>
            <w:r>
              <w:t>Research that requires this special consent waiver for research involving more than minimal risk</w:t>
            </w:r>
          </w:p>
        </w:tc>
        <w:tc>
          <w:tcPr>
            <w:tcW w:w="2346" w:type="dxa"/>
            <w:gridSpan w:val="2"/>
            <w:vMerge w:val="restart"/>
            <w:tcBorders>
              <w:top w:val="dashed" w:sz="8" w:space="0" w:color="1F5A87"/>
              <w:left w:val="nil"/>
              <w:right w:val="nil"/>
            </w:tcBorders>
            <w:vAlign w:val="center"/>
          </w:tcPr>
          <w:p w14:paraId="16315CF0" w14:textId="4F1904E1" w:rsidR="001032ED" w:rsidRDefault="00DA2906" w:rsidP="005D5B18">
            <w:pPr>
              <w:pStyle w:val="NoSpacing"/>
            </w:pPr>
            <w:hyperlink r:id="rId18" w:history="1">
              <w:r w:rsidR="00633A96" w:rsidRPr="00633A96">
                <w:rPr>
                  <w:rStyle w:val="Hyperlink"/>
                  <w:i/>
                  <w:sz w:val="20"/>
                </w:rPr>
                <w:t>ZIPLINE</w:t>
              </w:r>
              <w:r w:rsidR="00633A96" w:rsidRPr="00633A96">
                <w:rPr>
                  <w:rStyle w:val="Hyperlink"/>
                  <w:sz w:val="20"/>
                </w:rPr>
                <w:t xml:space="preserve"> SUPPLEMENT: Exception from Informed Consent for Emergency Research (EFIC)</w:t>
              </w:r>
            </w:hyperlink>
          </w:p>
        </w:tc>
      </w:tr>
      <w:tr w:rsidR="001032ED" w:rsidRPr="00725F39" w14:paraId="53421408" w14:textId="77777777" w:rsidTr="00A12486">
        <w:trPr>
          <w:trHeight w:val="312"/>
        </w:trPr>
        <w:tc>
          <w:tcPr>
            <w:tcW w:w="450" w:type="dxa"/>
            <w:gridSpan w:val="2"/>
            <w:tcBorders>
              <w:top w:val="nil"/>
              <w:left w:val="nil"/>
              <w:bottom w:val="nil"/>
              <w:right w:val="nil"/>
            </w:tcBorders>
            <w:vAlign w:val="center"/>
          </w:tcPr>
          <w:p w14:paraId="3B456100"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6FA7103E"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CA9DE00" w14:textId="77777777" w:rsidR="001032ED" w:rsidRPr="001032ED" w:rsidRDefault="001032ED" w:rsidP="005D5B18">
            <w:pPr>
              <w:pStyle w:val="NoSpacing"/>
              <w:jc w:val="center"/>
              <w:rPr>
                <w:b/>
              </w:rPr>
            </w:pPr>
          </w:p>
        </w:tc>
        <w:tc>
          <w:tcPr>
            <w:tcW w:w="468" w:type="dxa"/>
            <w:gridSpan w:val="5"/>
            <w:tcBorders>
              <w:top w:val="nil"/>
              <w:left w:val="single" w:sz="12" w:space="0" w:color="auto"/>
              <w:bottom w:val="nil"/>
              <w:right w:val="nil"/>
            </w:tcBorders>
            <w:vAlign w:val="center"/>
          </w:tcPr>
          <w:p w14:paraId="2633E717" w14:textId="7D2702F8"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77271328" w14:textId="145BF0DC" w:rsidR="001032ED" w:rsidRPr="0006576A" w:rsidRDefault="001032ED" w:rsidP="005D5B18">
            <w:pPr>
              <w:pStyle w:val="NoSpacing"/>
              <w:rPr>
                <w:b/>
              </w:rPr>
            </w:pPr>
          </w:p>
        </w:tc>
        <w:tc>
          <w:tcPr>
            <w:tcW w:w="2346" w:type="dxa"/>
            <w:gridSpan w:val="2"/>
            <w:vMerge/>
            <w:tcBorders>
              <w:left w:val="nil"/>
              <w:right w:val="nil"/>
            </w:tcBorders>
            <w:vAlign w:val="center"/>
          </w:tcPr>
          <w:p w14:paraId="3116D04E" w14:textId="77777777" w:rsidR="001032ED" w:rsidRDefault="001032ED" w:rsidP="005D5B18">
            <w:pPr>
              <w:pStyle w:val="NoSpacing"/>
            </w:pPr>
          </w:p>
        </w:tc>
      </w:tr>
      <w:tr w:rsidR="001032ED" w:rsidRPr="00725F39" w14:paraId="79C68D92" w14:textId="77777777" w:rsidTr="00A12486">
        <w:trPr>
          <w:trHeight w:val="313"/>
        </w:trPr>
        <w:tc>
          <w:tcPr>
            <w:tcW w:w="450" w:type="dxa"/>
            <w:gridSpan w:val="2"/>
            <w:tcBorders>
              <w:top w:val="nil"/>
              <w:left w:val="nil"/>
              <w:bottom w:val="nil"/>
              <w:right w:val="nil"/>
            </w:tcBorders>
            <w:vAlign w:val="center"/>
          </w:tcPr>
          <w:p w14:paraId="3E54DE0E"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58D79208"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52FB4999" w14:textId="77777777" w:rsidR="001032ED" w:rsidRPr="001032ED" w:rsidRDefault="001032ED"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4DC96D4D" w14:textId="27070298" w:rsidR="001032ED" w:rsidRPr="001032ED" w:rsidRDefault="001032ED" w:rsidP="005D5B18">
            <w:pPr>
              <w:pStyle w:val="NoSpacing"/>
              <w:jc w:val="center"/>
              <w:rPr>
                <w:sz w:val="2"/>
                <w:szCs w:val="20"/>
              </w:rPr>
            </w:pPr>
          </w:p>
        </w:tc>
        <w:tc>
          <w:tcPr>
            <w:tcW w:w="6750" w:type="dxa"/>
            <w:gridSpan w:val="3"/>
            <w:vMerge/>
            <w:tcBorders>
              <w:left w:val="nil"/>
              <w:bottom w:val="nil"/>
              <w:right w:val="nil"/>
            </w:tcBorders>
            <w:vAlign w:val="center"/>
          </w:tcPr>
          <w:p w14:paraId="610A19AA" w14:textId="7421BFD6" w:rsidR="001032ED" w:rsidRPr="0006576A" w:rsidRDefault="001032ED" w:rsidP="005D5B18">
            <w:pPr>
              <w:pStyle w:val="NoSpacing"/>
              <w:rPr>
                <w:b/>
              </w:rPr>
            </w:pPr>
          </w:p>
        </w:tc>
        <w:tc>
          <w:tcPr>
            <w:tcW w:w="2346" w:type="dxa"/>
            <w:gridSpan w:val="2"/>
            <w:vMerge/>
            <w:tcBorders>
              <w:left w:val="nil"/>
              <w:bottom w:val="nil"/>
              <w:right w:val="nil"/>
            </w:tcBorders>
            <w:vAlign w:val="center"/>
          </w:tcPr>
          <w:p w14:paraId="5B878A03" w14:textId="77777777" w:rsidR="001032ED" w:rsidRDefault="001032ED" w:rsidP="005D5B18">
            <w:pPr>
              <w:pStyle w:val="NoSpacing"/>
            </w:pPr>
          </w:p>
        </w:tc>
      </w:tr>
      <w:tr w:rsidR="00EF53BE" w:rsidRPr="00725F39" w14:paraId="16315CF7" w14:textId="77777777" w:rsidTr="00A12486">
        <w:trPr>
          <w:trHeight w:val="241"/>
        </w:trPr>
        <w:tc>
          <w:tcPr>
            <w:tcW w:w="450" w:type="dxa"/>
            <w:gridSpan w:val="2"/>
            <w:tcBorders>
              <w:top w:val="nil"/>
              <w:left w:val="nil"/>
              <w:bottom w:val="nil"/>
              <w:right w:val="nil"/>
            </w:tcBorders>
            <w:vAlign w:val="center"/>
          </w:tcPr>
          <w:p w14:paraId="16315CF2" w14:textId="77777777" w:rsidR="00EF53BE" w:rsidRPr="001032ED" w:rsidRDefault="00EF53BE"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F3" w14:textId="11F2099F" w:rsidR="00EF53BE" w:rsidRPr="001032ED" w:rsidRDefault="00EF53BE"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7AEEEFBD" w14:textId="77777777" w:rsidR="00EF53BE" w:rsidRPr="001032ED" w:rsidRDefault="00EF53BE"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265EABD5" w14:textId="71DE5EFC" w:rsidR="00EF53BE" w:rsidRPr="001032ED" w:rsidRDefault="00EF53BE"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F4" w14:textId="5C96F5C0" w:rsidR="00EF53BE" w:rsidRPr="0006576A" w:rsidRDefault="00EF53BE" w:rsidP="005D5B18">
            <w:pPr>
              <w:pStyle w:val="NoSpacing"/>
              <w:rPr>
                <w:b/>
              </w:rPr>
            </w:pPr>
            <w:r w:rsidRPr="0006576A">
              <w:rPr>
                <w:b/>
              </w:rPr>
              <w:t>Genomic data sharing</w:t>
            </w:r>
          </w:p>
          <w:p w14:paraId="16315CF5" w14:textId="70C1A46D" w:rsidR="00EF53BE" w:rsidRPr="003F5F4C" w:rsidRDefault="00EF53BE" w:rsidP="009D4E7D">
            <w:pPr>
              <w:pStyle w:val="NoSpacing"/>
              <w:rPr>
                <w:rFonts w:cs="Times New Roman"/>
                <w:sz w:val="20"/>
                <w:szCs w:val="20"/>
              </w:rPr>
            </w:pPr>
            <w:r>
              <w:t xml:space="preserve">Genomic data are being collected and will be deposited in an external database (such as the NIH </w:t>
            </w:r>
            <w:proofErr w:type="spellStart"/>
            <w:r>
              <w:t>dbGaP</w:t>
            </w:r>
            <w:proofErr w:type="spellEnd"/>
            <w:r>
              <w:t xml:space="preserve"> database) for sharing with other researchers</w:t>
            </w:r>
            <w:r w:rsidR="00DD7DEE">
              <w:t xml:space="preserve">, and the UW </w:t>
            </w:r>
            <w:r w:rsidR="009D4E7D">
              <w:t xml:space="preserve">is being asked </w:t>
            </w:r>
            <w:r w:rsidR="00DD7DEE">
              <w:t>to provide the required certification or to ensure that the consent forms can be certified</w:t>
            </w:r>
          </w:p>
        </w:tc>
        <w:tc>
          <w:tcPr>
            <w:tcW w:w="2346" w:type="dxa"/>
            <w:gridSpan w:val="2"/>
            <w:vMerge w:val="restart"/>
            <w:tcBorders>
              <w:top w:val="dashed" w:sz="8" w:space="0" w:color="1F5A87"/>
              <w:left w:val="nil"/>
              <w:right w:val="nil"/>
            </w:tcBorders>
            <w:vAlign w:val="center"/>
          </w:tcPr>
          <w:p w14:paraId="16315CF6" w14:textId="42D5216E" w:rsidR="00EF53BE" w:rsidRPr="00633A96" w:rsidRDefault="00DA2906" w:rsidP="005D5B18">
            <w:pPr>
              <w:pStyle w:val="NoSpacing"/>
              <w:rPr>
                <w:sz w:val="20"/>
                <w:szCs w:val="20"/>
              </w:rPr>
            </w:pPr>
            <w:hyperlink r:id="rId19" w:history="1">
              <w:r w:rsidR="00EF53BE" w:rsidRPr="00FF723A">
                <w:rPr>
                  <w:rStyle w:val="Hyperlink"/>
                  <w:i/>
                  <w:sz w:val="20"/>
                  <w:szCs w:val="20"/>
                </w:rPr>
                <w:t>ZIPLINE</w:t>
              </w:r>
              <w:r w:rsidR="00EF53BE" w:rsidRPr="00FF723A">
                <w:rPr>
                  <w:rStyle w:val="Hyperlink"/>
                  <w:sz w:val="20"/>
                  <w:szCs w:val="20"/>
                </w:rPr>
                <w:t xml:space="preserve"> SUPPLEMENT: Genomic Data Sharing</w:t>
              </w:r>
            </w:hyperlink>
          </w:p>
        </w:tc>
      </w:tr>
      <w:tr w:rsidR="00EF53BE" w:rsidRPr="00725F39" w14:paraId="2228DB23" w14:textId="77777777" w:rsidTr="00A12486">
        <w:trPr>
          <w:trHeight w:val="303"/>
        </w:trPr>
        <w:tc>
          <w:tcPr>
            <w:tcW w:w="450" w:type="dxa"/>
            <w:gridSpan w:val="2"/>
            <w:tcBorders>
              <w:top w:val="nil"/>
              <w:left w:val="nil"/>
              <w:bottom w:val="nil"/>
              <w:right w:val="nil"/>
            </w:tcBorders>
            <w:vAlign w:val="center"/>
          </w:tcPr>
          <w:p w14:paraId="15104090"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2B89A29D"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15719A2" w14:textId="77777777" w:rsidR="00EF53BE" w:rsidRPr="001032ED" w:rsidRDefault="00EF53BE" w:rsidP="005D5B18">
            <w:pPr>
              <w:pStyle w:val="NoSpacing"/>
              <w:jc w:val="center"/>
              <w:rPr>
                <w:b/>
              </w:rPr>
            </w:pPr>
          </w:p>
        </w:tc>
        <w:tc>
          <w:tcPr>
            <w:tcW w:w="468" w:type="dxa"/>
            <w:gridSpan w:val="5"/>
            <w:tcBorders>
              <w:top w:val="nil"/>
              <w:left w:val="single" w:sz="12" w:space="0" w:color="auto"/>
              <w:bottom w:val="nil"/>
              <w:right w:val="nil"/>
            </w:tcBorders>
            <w:vAlign w:val="center"/>
          </w:tcPr>
          <w:p w14:paraId="2E26FE29" w14:textId="6A956BD7" w:rsidR="00EF53BE" w:rsidRPr="001032ED" w:rsidRDefault="00EF53BE" w:rsidP="005D5B18">
            <w:pPr>
              <w:pStyle w:val="NoSpacing"/>
              <w:jc w:val="center"/>
              <w:rPr>
                <w:sz w:val="2"/>
                <w:szCs w:val="20"/>
              </w:rPr>
            </w:pPr>
          </w:p>
        </w:tc>
        <w:tc>
          <w:tcPr>
            <w:tcW w:w="6750" w:type="dxa"/>
            <w:gridSpan w:val="3"/>
            <w:vMerge/>
            <w:tcBorders>
              <w:left w:val="nil"/>
              <w:right w:val="nil"/>
            </w:tcBorders>
            <w:vAlign w:val="center"/>
          </w:tcPr>
          <w:p w14:paraId="5A3033C1" w14:textId="4A72B8C3" w:rsidR="00EF53BE" w:rsidRPr="0006576A" w:rsidRDefault="00EF53BE" w:rsidP="005D5B18">
            <w:pPr>
              <w:pStyle w:val="NoSpacing"/>
              <w:rPr>
                <w:b/>
              </w:rPr>
            </w:pPr>
          </w:p>
        </w:tc>
        <w:tc>
          <w:tcPr>
            <w:tcW w:w="2346" w:type="dxa"/>
            <w:gridSpan w:val="2"/>
            <w:vMerge/>
            <w:tcBorders>
              <w:left w:val="nil"/>
              <w:right w:val="nil"/>
            </w:tcBorders>
            <w:vAlign w:val="center"/>
          </w:tcPr>
          <w:p w14:paraId="063E6156" w14:textId="77777777" w:rsidR="00EF53BE" w:rsidRDefault="00EF53BE" w:rsidP="005D5B18">
            <w:pPr>
              <w:pStyle w:val="NoSpacing"/>
            </w:pPr>
          </w:p>
        </w:tc>
      </w:tr>
      <w:tr w:rsidR="00EF53BE" w:rsidRPr="00725F39" w14:paraId="4902C60D" w14:textId="77777777" w:rsidTr="00A12486">
        <w:trPr>
          <w:trHeight w:val="951"/>
        </w:trPr>
        <w:tc>
          <w:tcPr>
            <w:tcW w:w="450" w:type="dxa"/>
            <w:gridSpan w:val="2"/>
            <w:tcBorders>
              <w:top w:val="nil"/>
              <w:left w:val="nil"/>
              <w:bottom w:val="nil"/>
              <w:right w:val="nil"/>
            </w:tcBorders>
            <w:vAlign w:val="center"/>
          </w:tcPr>
          <w:p w14:paraId="2101A52A"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572A0EB7"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0AF1A5EE" w14:textId="77777777" w:rsidR="00EF53BE" w:rsidRPr="001032ED" w:rsidRDefault="00EF53BE"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1C67B65" w14:textId="5A65B585" w:rsidR="00EF53BE" w:rsidRPr="001032ED" w:rsidRDefault="00EF53BE"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03836B7F" w14:textId="63DAF3C3" w:rsidR="00EF53BE" w:rsidRPr="0006576A" w:rsidRDefault="00EF53BE" w:rsidP="005D5B18">
            <w:pPr>
              <w:pStyle w:val="NoSpacing"/>
              <w:rPr>
                <w:b/>
              </w:rPr>
            </w:pPr>
          </w:p>
        </w:tc>
        <w:tc>
          <w:tcPr>
            <w:tcW w:w="2346" w:type="dxa"/>
            <w:gridSpan w:val="2"/>
            <w:vMerge/>
            <w:tcBorders>
              <w:left w:val="nil"/>
              <w:bottom w:val="dashed" w:sz="8" w:space="0" w:color="1F5A87"/>
              <w:right w:val="nil"/>
            </w:tcBorders>
            <w:vAlign w:val="center"/>
          </w:tcPr>
          <w:p w14:paraId="63BF9D4F" w14:textId="73033C42" w:rsidR="00EF53BE" w:rsidRDefault="00EF53BE" w:rsidP="005D5B18">
            <w:pPr>
              <w:pStyle w:val="NoSpacing"/>
            </w:pPr>
          </w:p>
        </w:tc>
      </w:tr>
      <w:tr w:rsidR="00EF53BE" w:rsidRPr="00725F39" w14:paraId="72A03D15" w14:textId="77777777" w:rsidTr="00A12486">
        <w:trPr>
          <w:trHeight w:val="466"/>
        </w:trPr>
        <w:tc>
          <w:tcPr>
            <w:tcW w:w="450" w:type="dxa"/>
            <w:gridSpan w:val="2"/>
            <w:tcBorders>
              <w:top w:val="nil"/>
              <w:left w:val="nil"/>
              <w:bottom w:val="nil"/>
              <w:right w:val="nil"/>
            </w:tcBorders>
            <w:vAlign w:val="center"/>
          </w:tcPr>
          <w:p w14:paraId="2831110D" w14:textId="77777777" w:rsidR="00EF53BE" w:rsidRPr="001032ED" w:rsidRDefault="00EF53BE" w:rsidP="00941484">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7D67E2C8" w14:textId="0D67E0C5" w:rsidR="00EF53BE" w:rsidRPr="001032ED" w:rsidRDefault="00EF53BE" w:rsidP="00941484">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5900D0A3" w14:textId="77777777" w:rsidR="00EF53BE" w:rsidRPr="001032ED" w:rsidRDefault="00EF53BE" w:rsidP="00941484">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02C9F18E" w14:textId="58FC100E" w:rsidR="00EF53BE" w:rsidRPr="001032ED" w:rsidRDefault="00EF53BE" w:rsidP="00941484">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574024D" w14:textId="5177FA4B" w:rsidR="00EF53BE" w:rsidRPr="0006576A" w:rsidRDefault="00EF53BE" w:rsidP="00941484">
            <w:pPr>
              <w:pStyle w:val="NoSpacing"/>
              <w:rPr>
                <w:b/>
              </w:rPr>
            </w:pPr>
            <w:r w:rsidRPr="0006576A">
              <w:rPr>
                <w:b/>
              </w:rPr>
              <w:t>Medical device</w:t>
            </w:r>
          </w:p>
          <w:p w14:paraId="1E89102D" w14:textId="0AB9D30D" w:rsidR="00EF53BE" w:rsidRPr="003F5F4C" w:rsidRDefault="00EF53BE" w:rsidP="009D4E7D">
            <w:pPr>
              <w:pStyle w:val="NoSpacing"/>
              <w:rPr>
                <w:rFonts w:cs="Times New Roman"/>
                <w:sz w:val="20"/>
                <w:szCs w:val="20"/>
              </w:rPr>
            </w:pPr>
            <w:r>
              <w:t xml:space="preserve">Procedures involve the use of </w:t>
            </w:r>
            <w:r w:rsidRPr="0011065A">
              <w:rPr>
                <w:u w:val="single"/>
              </w:rPr>
              <w:t>any</w:t>
            </w:r>
            <w:r>
              <w:t xml:space="preserve"> medical device, even if the device is not the focus of </w:t>
            </w:r>
            <w:r w:rsidR="0033108B">
              <w:t>the</w:t>
            </w:r>
            <w:r w:rsidR="009D4E7D">
              <w:t xml:space="preserve"> proposed</w:t>
            </w:r>
            <w:r>
              <w:t xml:space="preserve"> research, except when the device is FDA-approved and is being used through a clinical facility in the manner for which it is approved</w:t>
            </w:r>
          </w:p>
        </w:tc>
        <w:tc>
          <w:tcPr>
            <w:tcW w:w="2346" w:type="dxa"/>
            <w:gridSpan w:val="2"/>
            <w:vMerge w:val="restart"/>
            <w:tcBorders>
              <w:top w:val="dashed" w:sz="8" w:space="0" w:color="1F5A87"/>
              <w:left w:val="nil"/>
              <w:right w:val="nil"/>
            </w:tcBorders>
            <w:vAlign w:val="center"/>
          </w:tcPr>
          <w:p w14:paraId="0B3E5DC6" w14:textId="3A463739" w:rsidR="00EF53BE" w:rsidRPr="00FF723A" w:rsidRDefault="00DA2906" w:rsidP="00941484">
            <w:pPr>
              <w:pStyle w:val="NoSpacing"/>
              <w:rPr>
                <w:sz w:val="20"/>
              </w:rPr>
            </w:pPr>
            <w:hyperlink r:id="rId20" w:history="1">
              <w:r w:rsidR="00EF53BE" w:rsidRPr="00FF723A">
                <w:rPr>
                  <w:rStyle w:val="Hyperlink"/>
                  <w:i/>
                  <w:sz w:val="20"/>
                </w:rPr>
                <w:t>ZIPLINE</w:t>
              </w:r>
              <w:r w:rsidR="00EF53BE" w:rsidRPr="00FF723A">
                <w:rPr>
                  <w:rStyle w:val="Hyperlink"/>
                  <w:sz w:val="20"/>
                </w:rPr>
                <w:t xml:space="preserve"> SUPPLEMENT: Devices</w:t>
              </w:r>
            </w:hyperlink>
          </w:p>
        </w:tc>
      </w:tr>
      <w:tr w:rsidR="00EF53BE" w:rsidRPr="00725F39" w14:paraId="5EFD83EB" w14:textId="77777777" w:rsidTr="001D1DA5">
        <w:trPr>
          <w:trHeight w:val="302"/>
        </w:trPr>
        <w:tc>
          <w:tcPr>
            <w:tcW w:w="450" w:type="dxa"/>
            <w:gridSpan w:val="2"/>
            <w:tcBorders>
              <w:top w:val="nil"/>
              <w:left w:val="nil"/>
              <w:bottom w:val="nil"/>
              <w:right w:val="nil"/>
            </w:tcBorders>
            <w:vAlign w:val="center"/>
          </w:tcPr>
          <w:p w14:paraId="488C1500" w14:textId="77777777" w:rsidR="00EF53BE" w:rsidRPr="001032ED" w:rsidRDefault="00EF53BE" w:rsidP="00941484">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410E78AB" w14:textId="77777777" w:rsidR="00EF53BE" w:rsidRPr="001032ED" w:rsidRDefault="00EF53BE" w:rsidP="00941484">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83CFDA9" w14:textId="77777777" w:rsidR="00EF53BE" w:rsidRPr="001032ED" w:rsidRDefault="00EF53BE" w:rsidP="00941484">
            <w:pPr>
              <w:pStyle w:val="NoSpacing"/>
              <w:jc w:val="center"/>
              <w:rPr>
                <w:b/>
              </w:rPr>
            </w:pPr>
          </w:p>
        </w:tc>
        <w:tc>
          <w:tcPr>
            <w:tcW w:w="468" w:type="dxa"/>
            <w:gridSpan w:val="5"/>
            <w:tcBorders>
              <w:top w:val="nil"/>
              <w:left w:val="single" w:sz="12" w:space="0" w:color="auto"/>
              <w:bottom w:val="nil"/>
              <w:right w:val="nil"/>
            </w:tcBorders>
            <w:vAlign w:val="center"/>
          </w:tcPr>
          <w:p w14:paraId="6807AB18" w14:textId="3D664A4B" w:rsidR="00EF53BE" w:rsidRPr="001032ED" w:rsidRDefault="00EF53BE" w:rsidP="00941484">
            <w:pPr>
              <w:pStyle w:val="NoSpacing"/>
              <w:jc w:val="center"/>
              <w:rPr>
                <w:sz w:val="2"/>
                <w:szCs w:val="20"/>
              </w:rPr>
            </w:pPr>
          </w:p>
        </w:tc>
        <w:tc>
          <w:tcPr>
            <w:tcW w:w="6750" w:type="dxa"/>
            <w:gridSpan w:val="3"/>
            <w:vMerge/>
            <w:tcBorders>
              <w:left w:val="nil"/>
              <w:bottom w:val="single" w:sz="4" w:space="0" w:color="auto"/>
              <w:right w:val="nil"/>
            </w:tcBorders>
            <w:vAlign w:val="center"/>
          </w:tcPr>
          <w:p w14:paraId="6337FF87" w14:textId="6FFD6B3B" w:rsidR="00EF53BE" w:rsidRPr="0006576A" w:rsidRDefault="00EF53BE" w:rsidP="00941484">
            <w:pPr>
              <w:pStyle w:val="NoSpacing"/>
              <w:rPr>
                <w:b/>
              </w:rPr>
            </w:pPr>
          </w:p>
        </w:tc>
        <w:tc>
          <w:tcPr>
            <w:tcW w:w="2346" w:type="dxa"/>
            <w:gridSpan w:val="2"/>
            <w:vMerge/>
            <w:tcBorders>
              <w:left w:val="nil"/>
              <w:bottom w:val="single" w:sz="4" w:space="0" w:color="auto"/>
              <w:right w:val="nil"/>
            </w:tcBorders>
            <w:vAlign w:val="center"/>
          </w:tcPr>
          <w:p w14:paraId="7652BBDA" w14:textId="77777777" w:rsidR="00EF53BE" w:rsidRDefault="00EF53BE" w:rsidP="00941484">
            <w:pPr>
              <w:pStyle w:val="NoSpacing"/>
            </w:pPr>
          </w:p>
        </w:tc>
      </w:tr>
      <w:tr w:rsidR="00EF53BE" w:rsidRPr="00725F39" w14:paraId="73A6EC76" w14:textId="77777777" w:rsidTr="00A12486">
        <w:trPr>
          <w:trHeight w:val="537"/>
        </w:trPr>
        <w:tc>
          <w:tcPr>
            <w:tcW w:w="450" w:type="dxa"/>
            <w:gridSpan w:val="2"/>
            <w:tcBorders>
              <w:top w:val="nil"/>
              <w:left w:val="nil"/>
              <w:bottom w:val="nil"/>
              <w:right w:val="nil"/>
            </w:tcBorders>
            <w:vAlign w:val="center"/>
          </w:tcPr>
          <w:p w14:paraId="4AC27891" w14:textId="77777777" w:rsidR="00EF53BE" w:rsidRPr="001032ED" w:rsidRDefault="00EF53BE" w:rsidP="00941484">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21983F19" w14:textId="77777777" w:rsidR="00EF53BE" w:rsidRPr="001032ED" w:rsidRDefault="00EF53BE" w:rsidP="00941484">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46CF6EB5" w14:textId="77777777" w:rsidR="00EF53BE" w:rsidRPr="001032ED" w:rsidRDefault="00EF53BE" w:rsidP="00941484">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1D91F949" w14:textId="380F8789" w:rsidR="00EF53BE" w:rsidRPr="001032ED" w:rsidRDefault="00EF53BE" w:rsidP="00941484">
            <w:pPr>
              <w:pStyle w:val="NoSpacing"/>
              <w:jc w:val="center"/>
              <w:rPr>
                <w:sz w:val="2"/>
                <w:szCs w:val="20"/>
              </w:rPr>
            </w:pPr>
          </w:p>
        </w:tc>
        <w:tc>
          <w:tcPr>
            <w:tcW w:w="6750" w:type="dxa"/>
            <w:gridSpan w:val="3"/>
            <w:vMerge/>
            <w:tcBorders>
              <w:left w:val="nil"/>
              <w:bottom w:val="dashed" w:sz="8" w:space="0" w:color="1F5A87"/>
              <w:right w:val="nil"/>
            </w:tcBorders>
            <w:vAlign w:val="center"/>
          </w:tcPr>
          <w:p w14:paraId="68B9758D" w14:textId="558655AF" w:rsidR="00EF53BE" w:rsidRPr="0006576A" w:rsidRDefault="00EF53BE" w:rsidP="00941484">
            <w:pPr>
              <w:pStyle w:val="NoSpacing"/>
              <w:rPr>
                <w:b/>
              </w:rPr>
            </w:pPr>
          </w:p>
        </w:tc>
        <w:tc>
          <w:tcPr>
            <w:tcW w:w="2346" w:type="dxa"/>
            <w:gridSpan w:val="2"/>
            <w:vMerge/>
            <w:tcBorders>
              <w:left w:val="nil"/>
              <w:bottom w:val="dashed" w:sz="8" w:space="0" w:color="1F5A87"/>
              <w:right w:val="nil"/>
            </w:tcBorders>
            <w:vAlign w:val="center"/>
          </w:tcPr>
          <w:p w14:paraId="2DDF8966" w14:textId="77777777" w:rsidR="00EF53BE" w:rsidRDefault="00EF53BE" w:rsidP="00941484">
            <w:pPr>
              <w:pStyle w:val="NoSpacing"/>
            </w:pPr>
          </w:p>
        </w:tc>
      </w:tr>
      <w:tr w:rsidR="001032ED" w:rsidRPr="00725F39" w14:paraId="07E25E4B" w14:textId="77777777" w:rsidTr="00A12486">
        <w:trPr>
          <w:trHeight w:val="157"/>
        </w:trPr>
        <w:tc>
          <w:tcPr>
            <w:tcW w:w="450" w:type="dxa"/>
            <w:gridSpan w:val="2"/>
            <w:tcBorders>
              <w:top w:val="nil"/>
              <w:left w:val="nil"/>
              <w:bottom w:val="nil"/>
              <w:right w:val="nil"/>
            </w:tcBorders>
            <w:vAlign w:val="center"/>
          </w:tcPr>
          <w:p w14:paraId="78C9CC46" w14:textId="77777777" w:rsidR="001032ED" w:rsidRPr="001032ED" w:rsidRDefault="001032ED" w:rsidP="00877AAC">
            <w:pPr>
              <w:pStyle w:val="NoSpacing"/>
              <w:keepNext/>
              <w:rPr>
                <w:rFonts w:cstheme="minorHAnsi"/>
                <w:sz w:val="2"/>
                <w:szCs w:val="20"/>
              </w:rPr>
            </w:pPr>
          </w:p>
        </w:tc>
        <w:tc>
          <w:tcPr>
            <w:tcW w:w="426" w:type="dxa"/>
            <w:gridSpan w:val="6"/>
            <w:tcBorders>
              <w:top w:val="nil"/>
              <w:left w:val="nil"/>
              <w:bottom w:val="nil"/>
              <w:right w:val="nil"/>
            </w:tcBorders>
            <w:vAlign w:val="center"/>
          </w:tcPr>
          <w:p w14:paraId="70AE8566" w14:textId="6526AE65" w:rsidR="001032ED" w:rsidRPr="001032ED" w:rsidRDefault="001032ED" w:rsidP="00877AAC">
            <w:pPr>
              <w:pStyle w:val="NoSpacing"/>
              <w:keepNext/>
              <w:jc w:val="center"/>
              <w:rPr>
                <w:sz w:val="2"/>
                <w:szCs w:val="20"/>
              </w:rPr>
            </w:pPr>
          </w:p>
        </w:tc>
        <w:tc>
          <w:tcPr>
            <w:tcW w:w="369" w:type="dxa"/>
            <w:gridSpan w:val="2"/>
            <w:tcBorders>
              <w:top w:val="nil"/>
              <w:left w:val="nil"/>
              <w:bottom w:val="nil"/>
              <w:right w:val="nil"/>
            </w:tcBorders>
            <w:vAlign w:val="center"/>
          </w:tcPr>
          <w:p w14:paraId="51A747AD" w14:textId="77777777" w:rsidR="001032ED" w:rsidRPr="001032ED" w:rsidRDefault="001032ED" w:rsidP="00877AAC">
            <w:pPr>
              <w:pStyle w:val="NoSpacing"/>
              <w:keepNext/>
              <w:jc w:val="center"/>
              <w:rPr>
                <w:sz w:val="2"/>
                <w:szCs w:val="20"/>
              </w:rPr>
            </w:pPr>
          </w:p>
        </w:tc>
        <w:tc>
          <w:tcPr>
            <w:tcW w:w="468" w:type="dxa"/>
            <w:gridSpan w:val="5"/>
            <w:tcBorders>
              <w:top w:val="nil"/>
              <w:left w:val="nil"/>
              <w:bottom w:val="nil"/>
              <w:right w:val="nil"/>
            </w:tcBorders>
            <w:vAlign w:val="center"/>
          </w:tcPr>
          <w:p w14:paraId="57478FEC" w14:textId="77777777" w:rsidR="001032ED" w:rsidRPr="001032ED" w:rsidRDefault="001032ED" w:rsidP="00877AAC">
            <w:pPr>
              <w:pStyle w:val="NoSpacing"/>
              <w:keepNext/>
              <w:jc w:val="center"/>
              <w:rPr>
                <w:sz w:val="2"/>
                <w:szCs w:val="20"/>
              </w:rPr>
            </w:pPr>
          </w:p>
        </w:tc>
        <w:tc>
          <w:tcPr>
            <w:tcW w:w="6750" w:type="dxa"/>
            <w:gridSpan w:val="3"/>
            <w:vMerge w:val="restart"/>
            <w:tcBorders>
              <w:top w:val="nil"/>
              <w:left w:val="nil"/>
              <w:right w:val="nil"/>
            </w:tcBorders>
            <w:vAlign w:val="center"/>
          </w:tcPr>
          <w:p w14:paraId="72409083" w14:textId="176ED795" w:rsidR="001032ED" w:rsidRPr="0006576A" w:rsidRDefault="001032ED" w:rsidP="00877AAC">
            <w:pPr>
              <w:pStyle w:val="NoSpacing"/>
              <w:keepNext/>
              <w:rPr>
                <w:b/>
              </w:rPr>
            </w:pPr>
            <w:r w:rsidRPr="0006576A">
              <w:rPr>
                <w:b/>
              </w:rPr>
              <w:t xml:space="preserve">Multi-site </w:t>
            </w:r>
            <w:r w:rsidR="00DF37D8">
              <w:rPr>
                <w:b/>
              </w:rPr>
              <w:t xml:space="preserve">or collaborative </w:t>
            </w:r>
            <w:r w:rsidRPr="0006576A">
              <w:rPr>
                <w:b/>
              </w:rPr>
              <w:t>study</w:t>
            </w:r>
          </w:p>
          <w:p w14:paraId="31F4F889" w14:textId="43493119" w:rsidR="001032ED" w:rsidRPr="003F5F4C" w:rsidRDefault="00C72BED" w:rsidP="00877AAC">
            <w:pPr>
              <w:pStyle w:val="NoSpacing"/>
              <w:keepNext/>
              <w:rPr>
                <w:rFonts w:cs="Times New Roman"/>
                <w:sz w:val="20"/>
                <w:szCs w:val="20"/>
              </w:rPr>
            </w:pPr>
            <w:r>
              <w:t>The</w:t>
            </w:r>
            <w:r w:rsidR="001032ED">
              <w:t xml:space="preserve"> UW IRB </w:t>
            </w:r>
            <w:r>
              <w:t xml:space="preserve">is being asked </w:t>
            </w:r>
            <w:r w:rsidR="001032ED">
              <w:t xml:space="preserve">to review </w:t>
            </w:r>
            <w:r w:rsidR="00DF37D8">
              <w:t xml:space="preserve">on behalf of </w:t>
            </w:r>
            <w:r w:rsidR="001032ED">
              <w:t>one or mo</w:t>
            </w:r>
            <w:r w:rsidR="004840FE">
              <w:t xml:space="preserve">re </w:t>
            </w:r>
            <w:r w:rsidR="00DF37D8">
              <w:t xml:space="preserve">non-UW institutions </w:t>
            </w:r>
            <w:r w:rsidR="004840FE">
              <w:t xml:space="preserve">in a multi-site </w:t>
            </w:r>
            <w:r w:rsidR="00DF37D8">
              <w:t xml:space="preserve">or collaborative </w:t>
            </w:r>
            <w:r w:rsidR="004840FE">
              <w:t>study.</w:t>
            </w:r>
          </w:p>
        </w:tc>
        <w:tc>
          <w:tcPr>
            <w:tcW w:w="2346" w:type="dxa"/>
            <w:gridSpan w:val="2"/>
            <w:vMerge w:val="restart"/>
            <w:tcBorders>
              <w:top w:val="nil"/>
              <w:left w:val="nil"/>
              <w:right w:val="nil"/>
            </w:tcBorders>
            <w:vAlign w:val="center"/>
          </w:tcPr>
          <w:p w14:paraId="1DEF7EDB" w14:textId="78CDA96D" w:rsidR="001032ED" w:rsidRPr="00FF723A" w:rsidRDefault="00DA2906" w:rsidP="00877AAC">
            <w:pPr>
              <w:pStyle w:val="NoSpacing"/>
              <w:keepNext/>
              <w:rPr>
                <w:sz w:val="20"/>
              </w:rPr>
            </w:pPr>
            <w:hyperlink r:id="rId21" w:history="1">
              <w:r w:rsidR="00FF723A" w:rsidRPr="001A0C33">
                <w:rPr>
                  <w:rStyle w:val="Hyperlink"/>
                  <w:sz w:val="20"/>
                </w:rPr>
                <w:t xml:space="preserve">SUPPLEMENT: </w:t>
              </w:r>
              <w:r w:rsidR="001A0C33" w:rsidRPr="001A0C33">
                <w:rPr>
                  <w:rStyle w:val="Hyperlink"/>
                  <w:sz w:val="20"/>
                </w:rPr>
                <w:t>Multi-site or Collaborative Research</w:t>
              </w:r>
            </w:hyperlink>
          </w:p>
        </w:tc>
      </w:tr>
      <w:tr w:rsidR="001032ED" w:rsidRPr="00725F39" w14:paraId="1BE7E7A7" w14:textId="77777777" w:rsidTr="00A12486">
        <w:trPr>
          <w:trHeight w:val="303"/>
        </w:trPr>
        <w:tc>
          <w:tcPr>
            <w:tcW w:w="450" w:type="dxa"/>
            <w:gridSpan w:val="2"/>
            <w:tcBorders>
              <w:top w:val="nil"/>
              <w:left w:val="nil"/>
              <w:bottom w:val="nil"/>
              <w:right w:val="nil"/>
            </w:tcBorders>
            <w:vAlign w:val="center"/>
          </w:tcPr>
          <w:p w14:paraId="0FBF0A97" w14:textId="77777777" w:rsidR="001032ED" w:rsidRPr="001032ED" w:rsidRDefault="001032ED" w:rsidP="00941484">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2F05FCC7" w14:textId="77777777" w:rsidR="001032ED" w:rsidRPr="001032ED" w:rsidRDefault="001032ED" w:rsidP="00941484">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3BF216F" w14:textId="77777777" w:rsidR="001032ED" w:rsidRPr="00EC7ED5" w:rsidRDefault="001032ED" w:rsidP="00941484">
            <w:pPr>
              <w:pStyle w:val="NoSpacing"/>
              <w:jc w:val="center"/>
              <w:rPr>
                <w:b/>
              </w:rPr>
            </w:pPr>
          </w:p>
        </w:tc>
        <w:tc>
          <w:tcPr>
            <w:tcW w:w="468" w:type="dxa"/>
            <w:gridSpan w:val="5"/>
            <w:tcBorders>
              <w:top w:val="nil"/>
              <w:left w:val="single" w:sz="12" w:space="0" w:color="auto"/>
              <w:bottom w:val="nil"/>
              <w:right w:val="nil"/>
            </w:tcBorders>
            <w:vAlign w:val="center"/>
          </w:tcPr>
          <w:p w14:paraId="26724936" w14:textId="77777777" w:rsidR="001032ED" w:rsidRPr="001032ED" w:rsidRDefault="001032ED" w:rsidP="00941484">
            <w:pPr>
              <w:pStyle w:val="NoSpacing"/>
              <w:jc w:val="center"/>
              <w:rPr>
                <w:sz w:val="2"/>
                <w:szCs w:val="20"/>
              </w:rPr>
            </w:pPr>
          </w:p>
        </w:tc>
        <w:tc>
          <w:tcPr>
            <w:tcW w:w="6750" w:type="dxa"/>
            <w:gridSpan w:val="3"/>
            <w:vMerge/>
            <w:tcBorders>
              <w:left w:val="nil"/>
              <w:right w:val="nil"/>
            </w:tcBorders>
            <w:vAlign w:val="center"/>
          </w:tcPr>
          <w:p w14:paraId="096F64B4" w14:textId="77777777" w:rsidR="001032ED" w:rsidRPr="0006576A" w:rsidRDefault="001032ED" w:rsidP="00941484">
            <w:pPr>
              <w:pStyle w:val="NoSpacing"/>
              <w:rPr>
                <w:b/>
              </w:rPr>
            </w:pPr>
          </w:p>
        </w:tc>
        <w:tc>
          <w:tcPr>
            <w:tcW w:w="2346" w:type="dxa"/>
            <w:gridSpan w:val="2"/>
            <w:vMerge/>
            <w:tcBorders>
              <w:left w:val="nil"/>
              <w:right w:val="nil"/>
            </w:tcBorders>
            <w:vAlign w:val="center"/>
          </w:tcPr>
          <w:p w14:paraId="1176F6D4" w14:textId="77777777" w:rsidR="001032ED" w:rsidRDefault="001032ED" w:rsidP="00941484">
            <w:pPr>
              <w:pStyle w:val="NoSpacing"/>
            </w:pPr>
          </w:p>
        </w:tc>
      </w:tr>
      <w:tr w:rsidR="001032ED" w:rsidRPr="00725F39" w14:paraId="5C685EE5" w14:textId="77777777" w:rsidTr="00A12486">
        <w:trPr>
          <w:trHeight w:val="313"/>
        </w:trPr>
        <w:tc>
          <w:tcPr>
            <w:tcW w:w="450" w:type="dxa"/>
            <w:gridSpan w:val="2"/>
            <w:tcBorders>
              <w:top w:val="nil"/>
              <w:left w:val="nil"/>
              <w:bottom w:val="nil"/>
              <w:right w:val="nil"/>
            </w:tcBorders>
            <w:vAlign w:val="center"/>
          </w:tcPr>
          <w:p w14:paraId="2269209F" w14:textId="77777777" w:rsidR="001032ED" w:rsidRPr="001032ED" w:rsidRDefault="001032ED" w:rsidP="00941484">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36154609" w14:textId="77777777" w:rsidR="001032ED" w:rsidRPr="001032ED" w:rsidRDefault="001032ED" w:rsidP="00941484">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692C8BAD" w14:textId="77777777" w:rsidR="001032ED" w:rsidRPr="001032ED" w:rsidRDefault="001032ED" w:rsidP="00941484">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CF765D4" w14:textId="77777777" w:rsidR="001032ED" w:rsidRPr="001032ED" w:rsidRDefault="001032ED" w:rsidP="00941484">
            <w:pPr>
              <w:pStyle w:val="NoSpacing"/>
              <w:jc w:val="center"/>
              <w:rPr>
                <w:sz w:val="2"/>
                <w:szCs w:val="20"/>
              </w:rPr>
            </w:pPr>
          </w:p>
        </w:tc>
        <w:tc>
          <w:tcPr>
            <w:tcW w:w="6750" w:type="dxa"/>
            <w:gridSpan w:val="3"/>
            <w:vMerge/>
            <w:tcBorders>
              <w:left w:val="nil"/>
              <w:bottom w:val="dashed" w:sz="8" w:space="0" w:color="1F5A87"/>
              <w:right w:val="nil"/>
            </w:tcBorders>
            <w:vAlign w:val="center"/>
          </w:tcPr>
          <w:p w14:paraId="6A0A6B20" w14:textId="77777777" w:rsidR="001032ED" w:rsidRPr="0006576A" w:rsidRDefault="001032ED" w:rsidP="00941484">
            <w:pPr>
              <w:pStyle w:val="NoSpacing"/>
              <w:rPr>
                <w:b/>
              </w:rPr>
            </w:pPr>
          </w:p>
        </w:tc>
        <w:tc>
          <w:tcPr>
            <w:tcW w:w="2346" w:type="dxa"/>
            <w:gridSpan w:val="2"/>
            <w:vMerge/>
            <w:tcBorders>
              <w:left w:val="nil"/>
              <w:bottom w:val="dashed" w:sz="8" w:space="0" w:color="1F5A87"/>
              <w:right w:val="nil"/>
            </w:tcBorders>
            <w:vAlign w:val="center"/>
          </w:tcPr>
          <w:p w14:paraId="2CBCA73B" w14:textId="77777777" w:rsidR="001032ED" w:rsidRDefault="001032ED" w:rsidP="00941484">
            <w:pPr>
              <w:pStyle w:val="NoSpacing"/>
            </w:pPr>
          </w:p>
        </w:tc>
      </w:tr>
      <w:tr w:rsidR="001A0C33" w:rsidRPr="00725F39" w14:paraId="5B233977" w14:textId="77777777" w:rsidTr="00F736AE">
        <w:trPr>
          <w:trHeight w:val="157"/>
        </w:trPr>
        <w:tc>
          <w:tcPr>
            <w:tcW w:w="450" w:type="dxa"/>
            <w:gridSpan w:val="2"/>
            <w:tcBorders>
              <w:top w:val="nil"/>
              <w:left w:val="nil"/>
              <w:bottom w:val="nil"/>
              <w:right w:val="nil"/>
            </w:tcBorders>
            <w:vAlign w:val="center"/>
          </w:tcPr>
          <w:p w14:paraId="1349993E" w14:textId="77777777" w:rsidR="001A0C33" w:rsidRPr="001032ED" w:rsidRDefault="001A0C33" w:rsidP="00F736AE">
            <w:pPr>
              <w:pStyle w:val="NoSpacing"/>
              <w:keepNext/>
              <w:rPr>
                <w:rFonts w:cstheme="minorHAnsi"/>
                <w:sz w:val="2"/>
                <w:szCs w:val="20"/>
              </w:rPr>
            </w:pPr>
            <w:bookmarkStart w:id="10" w:name="_Hlk20992641"/>
          </w:p>
        </w:tc>
        <w:tc>
          <w:tcPr>
            <w:tcW w:w="426" w:type="dxa"/>
            <w:gridSpan w:val="6"/>
            <w:tcBorders>
              <w:top w:val="nil"/>
              <w:left w:val="nil"/>
              <w:bottom w:val="nil"/>
              <w:right w:val="nil"/>
            </w:tcBorders>
            <w:vAlign w:val="center"/>
          </w:tcPr>
          <w:p w14:paraId="0988A882" w14:textId="77777777" w:rsidR="001A0C33" w:rsidRPr="001032ED" w:rsidRDefault="001A0C33" w:rsidP="00F736AE">
            <w:pPr>
              <w:pStyle w:val="NoSpacing"/>
              <w:keepNext/>
              <w:jc w:val="center"/>
              <w:rPr>
                <w:sz w:val="2"/>
                <w:szCs w:val="20"/>
              </w:rPr>
            </w:pPr>
          </w:p>
        </w:tc>
        <w:tc>
          <w:tcPr>
            <w:tcW w:w="369" w:type="dxa"/>
            <w:gridSpan w:val="2"/>
            <w:tcBorders>
              <w:top w:val="nil"/>
              <w:left w:val="nil"/>
              <w:bottom w:val="nil"/>
              <w:right w:val="nil"/>
            </w:tcBorders>
            <w:vAlign w:val="center"/>
          </w:tcPr>
          <w:p w14:paraId="5AB5338E" w14:textId="77777777" w:rsidR="001A0C33" w:rsidRPr="001032ED" w:rsidRDefault="001A0C33" w:rsidP="00F736AE">
            <w:pPr>
              <w:pStyle w:val="NoSpacing"/>
              <w:keepNext/>
              <w:jc w:val="center"/>
              <w:rPr>
                <w:sz w:val="2"/>
                <w:szCs w:val="20"/>
              </w:rPr>
            </w:pPr>
          </w:p>
        </w:tc>
        <w:tc>
          <w:tcPr>
            <w:tcW w:w="468" w:type="dxa"/>
            <w:gridSpan w:val="5"/>
            <w:tcBorders>
              <w:top w:val="nil"/>
              <w:left w:val="nil"/>
              <w:bottom w:val="nil"/>
              <w:right w:val="nil"/>
            </w:tcBorders>
            <w:vAlign w:val="center"/>
          </w:tcPr>
          <w:p w14:paraId="7487AE7E" w14:textId="77777777" w:rsidR="001A0C33" w:rsidRPr="001032ED" w:rsidRDefault="001A0C33" w:rsidP="00F736AE">
            <w:pPr>
              <w:pStyle w:val="NoSpacing"/>
              <w:keepNext/>
              <w:jc w:val="center"/>
              <w:rPr>
                <w:sz w:val="2"/>
                <w:szCs w:val="20"/>
              </w:rPr>
            </w:pPr>
          </w:p>
        </w:tc>
        <w:tc>
          <w:tcPr>
            <w:tcW w:w="6750" w:type="dxa"/>
            <w:gridSpan w:val="3"/>
            <w:vMerge w:val="restart"/>
            <w:tcBorders>
              <w:top w:val="nil"/>
              <w:left w:val="nil"/>
              <w:right w:val="nil"/>
            </w:tcBorders>
            <w:vAlign w:val="center"/>
          </w:tcPr>
          <w:p w14:paraId="143E04CC" w14:textId="1CD28F5E" w:rsidR="001A0C33" w:rsidRPr="0006576A" w:rsidRDefault="001A0C33" w:rsidP="00F736AE">
            <w:pPr>
              <w:pStyle w:val="NoSpacing"/>
              <w:keepNext/>
              <w:rPr>
                <w:b/>
              </w:rPr>
            </w:pPr>
            <w:r>
              <w:rPr>
                <w:b/>
              </w:rPr>
              <w:t>Non-UW Individual Investigators</w:t>
            </w:r>
          </w:p>
          <w:p w14:paraId="2A4AC4AD" w14:textId="17598915" w:rsidR="001A0C33" w:rsidRPr="003F5F4C" w:rsidRDefault="00C72BED" w:rsidP="00F736AE">
            <w:pPr>
              <w:pStyle w:val="NoSpacing"/>
              <w:keepNext/>
              <w:rPr>
                <w:rFonts w:cs="Times New Roman"/>
                <w:sz w:val="20"/>
                <w:szCs w:val="20"/>
              </w:rPr>
            </w:pPr>
            <w:r>
              <w:t>T</w:t>
            </w:r>
            <w:r w:rsidR="001A0C33">
              <w:t xml:space="preserve">he UW IRB </w:t>
            </w:r>
            <w:r>
              <w:t xml:space="preserve">is being asked </w:t>
            </w:r>
            <w:r w:rsidR="001A0C33">
              <w:t>to review on behalf of one or more non-UW individuals who are not affiliated with another organization for the purpose of the research.</w:t>
            </w:r>
          </w:p>
        </w:tc>
        <w:tc>
          <w:tcPr>
            <w:tcW w:w="2346" w:type="dxa"/>
            <w:gridSpan w:val="2"/>
            <w:vMerge w:val="restart"/>
            <w:tcBorders>
              <w:top w:val="nil"/>
              <w:left w:val="nil"/>
              <w:right w:val="nil"/>
            </w:tcBorders>
            <w:vAlign w:val="center"/>
          </w:tcPr>
          <w:p w14:paraId="1167EE07" w14:textId="2A67C764" w:rsidR="001A0C33" w:rsidRPr="00FF723A" w:rsidRDefault="00DA2906" w:rsidP="00F736AE">
            <w:pPr>
              <w:pStyle w:val="NoSpacing"/>
              <w:keepNext/>
              <w:rPr>
                <w:sz w:val="20"/>
              </w:rPr>
            </w:pPr>
            <w:hyperlink r:id="rId22" w:history="1">
              <w:r w:rsidR="001A0C33" w:rsidRPr="001A0C33">
                <w:rPr>
                  <w:rStyle w:val="Hyperlink"/>
                  <w:sz w:val="20"/>
                </w:rPr>
                <w:t>SUPPLEMENT: Non-UW Individual Investigators</w:t>
              </w:r>
            </w:hyperlink>
          </w:p>
        </w:tc>
      </w:tr>
      <w:tr w:rsidR="001A0C33" w:rsidRPr="00725F39" w14:paraId="60FDE46D" w14:textId="77777777" w:rsidTr="00F736AE">
        <w:trPr>
          <w:trHeight w:val="303"/>
        </w:trPr>
        <w:tc>
          <w:tcPr>
            <w:tcW w:w="450" w:type="dxa"/>
            <w:gridSpan w:val="2"/>
            <w:tcBorders>
              <w:top w:val="nil"/>
              <w:left w:val="nil"/>
              <w:bottom w:val="nil"/>
              <w:right w:val="nil"/>
            </w:tcBorders>
            <w:vAlign w:val="center"/>
          </w:tcPr>
          <w:p w14:paraId="71606989" w14:textId="77777777" w:rsidR="001A0C33" w:rsidRPr="001032ED" w:rsidRDefault="001A0C33" w:rsidP="00F736AE">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1ABDAEC6" w14:textId="77777777" w:rsidR="001A0C33" w:rsidRPr="001032ED" w:rsidRDefault="001A0C33" w:rsidP="00F736AE">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9E69B19" w14:textId="77777777" w:rsidR="001A0C33" w:rsidRPr="00EC7ED5" w:rsidRDefault="001A0C33" w:rsidP="00F736AE">
            <w:pPr>
              <w:pStyle w:val="NoSpacing"/>
              <w:jc w:val="center"/>
              <w:rPr>
                <w:b/>
              </w:rPr>
            </w:pPr>
          </w:p>
        </w:tc>
        <w:tc>
          <w:tcPr>
            <w:tcW w:w="468" w:type="dxa"/>
            <w:gridSpan w:val="5"/>
            <w:tcBorders>
              <w:top w:val="nil"/>
              <w:left w:val="single" w:sz="12" w:space="0" w:color="auto"/>
              <w:bottom w:val="nil"/>
              <w:right w:val="nil"/>
            </w:tcBorders>
            <w:vAlign w:val="center"/>
          </w:tcPr>
          <w:p w14:paraId="1ED8FEA0" w14:textId="77777777" w:rsidR="001A0C33" w:rsidRPr="001032ED" w:rsidRDefault="001A0C33" w:rsidP="00F736AE">
            <w:pPr>
              <w:pStyle w:val="NoSpacing"/>
              <w:jc w:val="center"/>
              <w:rPr>
                <w:sz w:val="2"/>
                <w:szCs w:val="20"/>
              </w:rPr>
            </w:pPr>
          </w:p>
        </w:tc>
        <w:tc>
          <w:tcPr>
            <w:tcW w:w="6750" w:type="dxa"/>
            <w:gridSpan w:val="3"/>
            <w:vMerge/>
            <w:tcBorders>
              <w:left w:val="nil"/>
              <w:right w:val="nil"/>
            </w:tcBorders>
            <w:vAlign w:val="center"/>
          </w:tcPr>
          <w:p w14:paraId="05AD1360" w14:textId="77777777" w:rsidR="001A0C33" w:rsidRPr="0006576A" w:rsidRDefault="001A0C33" w:rsidP="00F736AE">
            <w:pPr>
              <w:pStyle w:val="NoSpacing"/>
              <w:rPr>
                <w:b/>
              </w:rPr>
            </w:pPr>
          </w:p>
        </w:tc>
        <w:tc>
          <w:tcPr>
            <w:tcW w:w="2346" w:type="dxa"/>
            <w:gridSpan w:val="2"/>
            <w:vMerge/>
            <w:tcBorders>
              <w:left w:val="nil"/>
              <w:right w:val="nil"/>
            </w:tcBorders>
            <w:vAlign w:val="center"/>
          </w:tcPr>
          <w:p w14:paraId="5BCCF5C8" w14:textId="77777777" w:rsidR="001A0C33" w:rsidRDefault="001A0C33" w:rsidP="00F736AE">
            <w:pPr>
              <w:pStyle w:val="NoSpacing"/>
            </w:pPr>
          </w:p>
        </w:tc>
      </w:tr>
      <w:tr w:rsidR="001A0C33" w:rsidRPr="00725F39" w14:paraId="3BCE5D07" w14:textId="77777777" w:rsidTr="00F736AE">
        <w:trPr>
          <w:trHeight w:val="313"/>
        </w:trPr>
        <w:tc>
          <w:tcPr>
            <w:tcW w:w="450" w:type="dxa"/>
            <w:gridSpan w:val="2"/>
            <w:tcBorders>
              <w:top w:val="nil"/>
              <w:left w:val="nil"/>
              <w:bottom w:val="nil"/>
              <w:right w:val="nil"/>
            </w:tcBorders>
            <w:vAlign w:val="center"/>
          </w:tcPr>
          <w:p w14:paraId="07312396" w14:textId="77777777" w:rsidR="001A0C33" w:rsidRPr="001032ED" w:rsidRDefault="001A0C33" w:rsidP="00F736AE">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032ED9E2" w14:textId="77777777" w:rsidR="001A0C33" w:rsidRPr="001032ED" w:rsidRDefault="001A0C33" w:rsidP="00F736AE">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376962E8" w14:textId="77777777" w:rsidR="001A0C33" w:rsidRPr="001032ED" w:rsidRDefault="001A0C33" w:rsidP="00F736AE">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10433C6" w14:textId="77777777" w:rsidR="001A0C33" w:rsidRPr="001032ED" w:rsidRDefault="001A0C33" w:rsidP="00F736AE">
            <w:pPr>
              <w:pStyle w:val="NoSpacing"/>
              <w:jc w:val="center"/>
              <w:rPr>
                <w:sz w:val="2"/>
                <w:szCs w:val="20"/>
              </w:rPr>
            </w:pPr>
          </w:p>
        </w:tc>
        <w:tc>
          <w:tcPr>
            <w:tcW w:w="6750" w:type="dxa"/>
            <w:gridSpan w:val="3"/>
            <w:vMerge/>
            <w:tcBorders>
              <w:left w:val="nil"/>
              <w:bottom w:val="dashed" w:sz="8" w:space="0" w:color="1F5A87"/>
              <w:right w:val="nil"/>
            </w:tcBorders>
            <w:vAlign w:val="center"/>
          </w:tcPr>
          <w:p w14:paraId="79432D6F" w14:textId="77777777" w:rsidR="001A0C33" w:rsidRPr="0006576A" w:rsidRDefault="001A0C33" w:rsidP="00F736AE">
            <w:pPr>
              <w:pStyle w:val="NoSpacing"/>
              <w:rPr>
                <w:b/>
              </w:rPr>
            </w:pPr>
          </w:p>
        </w:tc>
        <w:tc>
          <w:tcPr>
            <w:tcW w:w="2346" w:type="dxa"/>
            <w:gridSpan w:val="2"/>
            <w:vMerge/>
            <w:tcBorders>
              <w:left w:val="nil"/>
              <w:bottom w:val="dashed" w:sz="8" w:space="0" w:color="1F5A87"/>
              <w:right w:val="nil"/>
            </w:tcBorders>
            <w:vAlign w:val="center"/>
          </w:tcPr>
          <w:p w14:paraId="2132FADB" w14:textId="77777777" w:rsidR="001A0C33" w:rsidRDefault="001A0C33" w:rsidP="00F736AE">
            <w:pPr>
              <w:pStyle w:val="NoSpacing"/>
            </w:pPr>
          </w:p>
        </w:tc>
      </w:tr>
      <w:bookmarkEnd w:id="10"/>
      <w:tr w:rsidR="001032ED" w:rsidRPr="00725F39" w14:paraId="16315D0E" w14:textId="77777777" w:rsidTr="00A12486">
        <w:trPr>
          <w:trHeight w:val="119"/>
        </w:trPr>
        <w:tc>
          <w:tcPr>
            <w:tcW w:w="450" w:type="dxa"/>
            <w:gridSpan w:val="2"/>
            <w:tcBorders>
              <w:top w:val="nil"/>
              <w:left w:val="nil"/>
              <w:bottom w:val="nil"/>
              <w:right w:val="nil"/>
            </w:tcBorders>
            <w:vAlign w:val="center"/>
          </w:tcPr>
          <w:p w14:paraId="16315D0A" w14:textId="77777777" w:rsidR="001032ED" w:rsidRPr="001032ED" w:rsidRDefault="001032ED"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D0B" w14:textId="6AB8B859" w:rsidR="001032ED" w:rsidRPr="001032ED" w:rsidRDefault="001032ED"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5FFE97BE" w14:textId="77777777" w:rsidR="001032ED" w:rsidRPr="001032ED" w:rsidRDefault="001032ED"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208C459A" w14:textId="08527FD4"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D0C" w14:textId="2048B674" w:rsidR="001032ED" w:rsidRPr="000C487F" w:rsidRDefault="001032ED" w:rsidP="005D5B18">
            <w:pPr>
              <w:pStyle w:val="NoSpacing"/>
            </w:pPr>
            <w:r w:rsidRPr="000C487F">
              <w:t>None of the above</w:t>
            </w:r>
          </w:p>
        </w:tc>
        <w:tc>
          <w:tcPr>
            <w:tcW w:w="2346" w:type="dxa"/>
            <w:gridSpan w:val="2"/>
            <w:vMerge w:val="restart"/>
            <w:tcBorders>
              <w:top w:val="dashed" w:sz="8" w:space="0" w:color="1F5A87"/>
              <w:left w:val="nil"/>
              <w:right w:val="nil"/>
            </w:tcBorders>
            <w:vAlign w:val="center"/>
          </w:tcPr>
          <w:p w14:paraId="16315D0D" w14:textId="77777777" w:rsidR="001032ED" w:rsidRPr="003F5F4C" w:rsidRDefault="001032ED" w:rsidP="005D5B18">
            <w:pPr>
              <w:pStyle w:val="NoSpacing"/>
              <w:rPr>
                <w:rFonts w:cs="Times New Roman"/>
                <w:sz w:val="20"/>
                <w:szCs w:val="20"/>
              </w:rPr>
            </w:pPr>
          </w:p>
        </w:tc>
      </w:tr>
      <w:tr w:rsidR="001032ED" w:rsidRPr="00725F39" w14:paraId="7859D30D" w14:textId="77777777" w:rsidTr="00A12486">
        <w:trPr>
          <w:trHeight w:val="249"/>
        </w:trPr>
        <w:tc>
          <w:tcPr>
            <w:tcW w:w="450" w:type="dxa"/>
            <w:gridSpan w:val="2"/>
            <w:tcBorders>
              <w:top w:val="nil"/>
              <w:left w:val="nil"/>
              <w:bottom w:val="nil"/>
              <w:right w:val="nil"/>
            </w:tcBorders>
            <w:vAlign w:val="center"/>
          </w:tcPr>
          <w:p w14:paraId="3689CC8E"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5F7943B8"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A27C568" w14:textId="3A6A46E9" w:rsidR="001032ED" w:rsidRPr="00EC7ED5" w:rsidRDefault="002D1C09" w:rsidP="005D5B18">
            <w:pPr>
              <w:pStyle w:val="NoSpacing"/>
              <w:jc w:val="center"/>
              <w:rPr>
                <w:b/>
              </w:rPr>
            </w:pPr>
            <w:r>
              <w:rPr>
                <w:b/>
              </w:rPr>
              <w:t>X</w:t>
            </w:r>
          </w:p>
        </w:tc>
        <w:tc>
          <w:tcPr>
            <w:tcW w:w="468" w:type="dxa"/>
            <w:gridSpan w:val="5"/>
            <w:tcBorders>
              <w:top w:val="nil"/>
              <w:left w:val="single" w:sz="12" w:space="0" w:color="auto"/>
              <w:bottom w:val="nil"/>
              <w:right w:val="nil"/>
            </w:tcBorders>
            <w:vAlign w:val="center"/>
          </w:tcPr>
          <w:p w14:paraId="72CCFF45" w14:textId="77777777"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3D69E7C3" w14:textId="77777777" w:rsidR="001032ED" w:rsidRPr="000C487F" w:rsidRDefault="001032ED" w:rsidP="005D5B18">
            <w:pPr>
              <w:pStyle w:val="NoSpacing"/>
            </w:pPr>
          </w:p>
        </w:tc>
        <w:tc>
          <w:tcPr>
            <w:tcW w:w="2346" w:type="dxa"/>
            <w:gridSpan w:val="2"/>
            <w:vMerge/>
            <w:tcBorders>
              <w:left w:val="nil"/>
              <w:right w:val="nil"/>
            </w:tcBorders>
            <w:vAlign w:val="center"/>
          </w:tcPr>
          <w:p w14:paraId="22ECFAAF" w14:textId="77777777" w:rsidR="001032ED" w:rsidRPr="003F5F4C" w:rsidRDefault="001032ED" w:rsidP="005D5B18">
            <w:pPr>
              <w:pStyle w:val="NoSpacing"/>
              <w:rPr>
                <w:rFonts w:cs="Times New Roman"/>
                <w:sz w:val="20"/>
                <w:szCs w:val="20"/>
              </w:rPr>
            </w:pPr>
          </w:p>
        </w:tc>
      </w:tr>
      <w:tr w:rsidR="001032ED" w:rsidRPr="00725F39" w14:paraId="1819D7D2" w14:textId="77777777" w:rsidTr="00A12486">
        <w:trPr>
          <w:trHeight w:val="138"/>
        </w:trPr>
        <w:tc>
          <w:tcPr>
            <w:tcW w:w="450" w:type="dxa"/>
            <w:gridSpan w:val="2"/>
            <w:tcBorders>
              <w:top w:val="nil"/>
              <w:left w:val="nil"/>
              <w:bottom w:val="nil"/>
              <w:right w:val="nil"/>
            </w:tcBorders>
            <w:vAlign w:val="center"/>
          </w:tcPr>
          <w:p w14:paraId="5E7C6867"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65BE264F"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4AD09E4F" w14:textId="77777777" w:rsidR="001032ED" w:rsidRPr="001032ED" w:rsidRDefault="001032ED"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40560EF9" w14:textId="77777777" w:rsidR="001032ED" w:rsidRPr="001032ED" w:rsidRDefault="001032ED"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40892ADE" w14:textId="77777777" w:rsidR="001032ED" w:rsidRPr="000C487F" w:rsidRDefault="001032ED" w:rsidP="005D5B18">
            <w:pPr>
              <w:pStyle w:val="NoSpacing"/>
            </w:pPr>
          </w:p>
        </w:tc>
        <w:tc>
          <w:tcPr>
            <w:tcW w:w="2346" w:type="dxa"/>
            <w:gridSpan w:val="2"/>
            <w:vMerge/>
            <w:tcBorders>
              <w:left w:val="nil"/>
              <w:bottom w:val="dashed" w:sz="8" w:space="0" w:color="1F5A87"/>
              <w:right w:val="nil"/>
            </w:tcBorders>
            <w:vAlign w:val="center"/>
          </w:tcPr>
          <w:p w14:paraId="693E5A44" w14:textId="77777777" w:rsidR="001032ED" w:rsidRPr="003F5F4C" w:rsidRDefault="001032ED" w:rsidP="005D5B18">
            <w:pPr>
              <w:pStyle w:val="NoSpacing"/>
              <w:rPr>
                <w:rFonts w:cs="Times New Roman"/>
                <w:sz w:val="20"/>
                <w:szCs w:val="20"/>
              </w:rPr>
            </w:pPr>
          </w:p>
        </w:tc>
      </w:tr>
    </w:tbl>
    <w:p w14:paraId="16315D0F" w14:textId="77777777" w:rsidR="00AB4EB6" w:rsidRDefault="00AB4EB6"/>
    <w:p w14:paraId="684A78FC" w14:textId="77777777" w:rsidR="008D099E" w:rsidRDefault="008D099E"/>
    <w:tbl>
      <w:tblPr>
        <w:tblStyle w:val="TableGrid"/>
        <w:tblW w:w="10805" w:type="dxa"/>
        <w:tblInd w:w="108" w:type="dxa"/>
        <w:tblLayout w:type="fixed"/>
        <w:tblLook w:val="04A0" w:firstRow="1" w:lastRow="0" w:firstColumn="1" w:lastColumn="0" w:noHBand="0" w:noVBand="1"/>
        <w:tblCaption w:val="2 Participants"/>
        <w:tblDescription w:val="This table hold the questions to part 2."/>
      </w:tblPr>
      <w:tblGrid>
        <w:gridCol w:w="540"/>
        <w:gridCol w:w="180"/>
        <w:gridCol w:w="90"/>
        <w:gridCol w:w="47"/>
        <w:gridCol w:w="31"/>
        <w:gridCol w:w="12"/>
        <w:gridCol w:w="193"/>
        <w:gridCol w:w="78"/>
        <w:gridCol w:w="232"/>
        <w:gridCol w:w="127"/>
        <w:gridCol w:w="90"/>
        <w:gridCol w:w="149"/>
        <w:gridCol w:w="32"/>
        <w:gridCol w:w="268"/>
        <w:gridCol w:w="91"/>
        <w:gridCol w:w="270"/>
        <w:gridCol w:w="90"/>
        <w:gridCol w:w="539"/>
        <w:gridCol w:w="396"/>
        <w:gridCol w:w="1843"/>
        <w:gridCol w:w="49"/>
        <w:gridCol w:w="593"/>
        <w:gridCol w:w="4865"/>
      </w:tblGrid>
      <w:tr w:rsidR="00181E95" w:rsidRPr="00725F39" w14:paraId="16315D11" w14:textId="77777777" w:rsidTr="000C2484">
        <w:trPr>
          <w:trHeight w:val="360"/>
        </w:trPr>
        <w:tc>
          <w:tcPr>
            <w:tcW w:w="10805" w:type="dxa"/>
            <w:gridSpan w:val="23"/>
            <w:tcBorders>
              <w:top w:val="nil"/>
              <w:left w:val="nil"/>
              <w:bottom w:val="nil"/>
              <w:right w:val="nil"/>
            </w:tcBorders>
            <w:shd w:val="clear" w:color="auto" w:fill="7A9BBC"/>
            <w:vAlign w:val="center"/>
          </w:tcPr>
          <w:p w14:paraId="16315D10" w14:textId="77777777" w:rsidR="00181E95" w:rsidRPr="00F0167C" w:rsidRDefault="00181E95" w:rsidP="00D75C42">
            <w:pPr>
              <w:pStyle w:val="NoSpacing"/>
              <w:rPr>
                <w:rFonts w:cstheme="minorHAnsi"/>
                <w:b/>
                <w:sz w:val="28"/>
                <w:szCs w:val="28"/>
              </w:rPr>
            </w:pPr>
            <w:bookmarkStart w:id="11" w:name="Participants"/>
            <w:r w:rsidRPr="00F0167C">
              <w:rPr>
                <w:rFonts w:cstheme="minorHAnsi"/>
                <w:b/>
                <w:color w:val="FFFFFF" w:themeColor="background1"/>
                <w:sz w:val="28"/>
                <w:szCs w:val="28"/>
              </w:rPr>
              <w:t>2</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PARTICIPANTS</w:t>
            </w:r>
            <w:bookmarkEnd w:id="11"/>
          </w:p>
        </w:tc>
      </w:tr>
      <w:tr w:rsidR="00181E95" w:rsidRPr="00725F39" w14:paraId="16315D13" w14:textId="77777777" w:rsidTr="000C2484">
        <w:trPr>
          <w:trHeight w:val="783"/>
        </w:trPr>
        <w:tc>
          <w:tcPr>
            <w:tcW w:w="10805" w:type="dxa"/>
            <w:gridSpan w:val="23"/>
            <w:tcBorders>
              <w:top w:val="nil"/>
              <w:left w:val="nil"/>
              <w:bottom w:val="nil"/>
              <w:right w:val="nil"/>
            </w:tcBorders>
            <w:vAlign w:val="center"/>
          </w:tcPr>
          <w:p w14:paraId="16315D12" w14:textId="7EB6ED08" w:rsidR="00181E95" w:rsidRPr="00725F39" w:rsidRDefault="00550446" w:rsidP="00877AAC">
            <w:pPr>
              <w:pStyle w:val="NoSpacing"/>
              <w:keepNext/>
              <w:ind w:left="346" w:hanging="346"/>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58240" behindDoc="0" locked="0" layoutInCell="1" allowOverlap="1" wp14:anchorId="16316518" wp14:editId="10F6FE09">
                      <wp:simplePos x="0" y="0"/>
                      <wp:positionH relativeFrom="column">
                        <wp:posOffset>-45085</wp:posOffset>
                      </wp:positionH>
                      <wp:positionV relativeFrom="paragraph">
                        <wp:posOffset>0</wp:posOffset>
                      </wp:positionV>
                      <wp:extent cx="248285" cy="219075"/>
                      <wp:effectExtent l="0" t="0" r="18415" b="28575"/>
                      <wp:wrapNone/>
                      <wp:docPr id="47" name="Oval 4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98052" id="Oval 4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55pt;margin-top:0;width:19.5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" filled="f" strokecolor="#1f5a87" strokeweight="1pt"/>
                  </w:pict>
                </mc:Fallback>
              </mc:AlternateContent>
            </w:r>
            <w:r w:rsidR="00181E95">
              <w:rPr>
                <w:rFonts w:cstheme="minorHAnsi"/>
                <w:b/>
              </w:rPr>
              <w:t>2.1 Participants</w:t>
            </w:r>
            <w:r w:rsidR="00181E95" w:rsidRPr="00725F39">
              <w:rPr>
                <w:rFonts w:cstheme="minorHAnsi"/>
              </w:rPr>
              <w:t xml:space="preserve">. </w:t>
            </w:r>
            <w:r w:rsidR="00181E95">
              <w:t xml:space="preserve">Describe the </w:t>
            </w:r>
            <w:r w:rsidR="00EF53BE">
              <w:t xml:space="preserve">general </w:t>
            </w:r>
            <w:r w:rsidR="00181E95">
              <w:t xml:space="preserve">characteristics of the subject </w:t>
            </w:r>
            <w:r w:rsidR="00181E95" w:rsidRPr="00BC6443">
              <w:t>populations or groups</w:t>
            </w:r>
            <w:r w:rsidR="00181E95">
              <w:t>, including age range, gender, health status, and any other relevant characteristics.</w:t>
            </w:r>
          </w:p>
        </w:tc>
      </w:tr>
      <w:tr w:rsidR="002D1C09" w:rsidRPr="00725F39" w14:paraId="16315D16" w14:textId="77777777" w:rsidTr="000C2484">
        <w:trPr>
          <w:trHeight w:val="432"/>
        </w:trPr>
        <w:tc>
          <w:tcPr>
            <w:tcW w:w="540" w:type="dxa"/>
            <w:tcBorders>
              <w:top w:val="nil"/>
              <w:left w:val="nil"/>
              <w:bottom w:val="nil"/>
              <w:right w:val="single" w:sz="24" w:space="0" w:color="E8960C"/>
            </w:tcBorders>
            <w:vAlign w:val="center"/>
          </w:tcPr>
          <w:p w14:paraId="16315D14" w14:textId="77777777" w:rsidR="002D1C09" w:rsidRPr="00960BED" w:rsidRDefault="002D1C09" w:rsidP="002D1C09">
            <w:pPr>
              <w:pStyle w:val="NoSpacing"/>
              <w:rPr>
                <w:rFonts w:ascii="Times New Roman" w:hAnsi="Times New Roman" w:cs="Times New Roman"/>
              </w:rPr>
            </w:pPr>
          </w:p>
        </w:tc>
        <w:tc>
          <w:tcPr>
            <w:tcW w:w="10265" w:type="dxa"/>
            <w:gridSpan w:val="22"/>
            <w:tcBorders>
              <w:top w:val="single" w:sz="24" w:space="0" w:color="E8960C"/>
              <w:left w:val="single" w:sz="24" w:space="0" w:color="E8960C"/>
              <w:bottom w:val="single" w:sz="24" w:space="0" w:color="E8960C"/>
              <w:right w:val="single" w:sz="24" w:space="0" w:color="E8960C"/>
            </w:tcBorders>
            <w:vAlign w:val="center"/>
          </w:tcPr>
          <w:p w14:paraId="16315D15" w14:textId="42A8D674" w:rsidR="002D1C09" w:rsidRPr="00960BED" w:rsidRDefault="002D1C09" w:rsidP="002D1C09">
            <w:pPr>
              <w:pStyle w:val="NoSpacing"/>
              <w:rPr>
                <w:rFonts w:ascii="Times New Roman" w:hAnsi="Times New Roman" w:cs="Times New Roman"/>
              </w:rPr>
            </w:pPr>
            <w:r>
              <w:rPr>
                <w:rFonts w:ascii="Times New Roman" w:hAnsi="Times New Roman" w:cs="Times New Roman"/>
              </w:rPr>
              <w:t>Participants will be adults</w:t>
            </w:r>
            <w:r>
              <w:t xml:space="preserve"> </w:t>
            </w:r>
            <w:r w:rsidRPr="00D9564A">
              <w:rPr>
                <w:rFonts w:ascii="Times New Roman" w:hAnsi="Times New Roman" w:cs="Times New Roman"/>
              </w:rPr>
              <w:t>age</w:t>
            </w:r>
            <w:r>
              <w:rPr>
                <w:rFonts w:ascii="Times New Roman" w:hAnsi="Times New Roman" w:cs="Times New Roman"/>
              </w:rPr>
              <w:t>d</w:t>
            </w:r>
            <w:r w:rsidRPr="00D9564A">
              <w:rPr>
                <w:rFonts w:ascii="Times New Roman" w:hAnsi="Times New Roman" w:cs="Times New Roman"/>
              </w:rPr>
              <w:t xml:space="preserve"> 18 or older with fair representation of women and ethnic minorities</w:t>
            </w:r>
          </w:p>
        </w:tc>
      </w:tr>
      <w:tr w:rsidR="002D1C09" w:rsidRPr="00725F39" w14:paraId="30A33069" w14:textId="77777777" w:rsidTr="000C2484">
        <w:trPr>
          <w:trHeight w:val="336"/>
        </w:trPr>
        <w:tc>
          <w:tcPr>
            <w:tcW w:w="10805" w:type="dxa"/>
            <w:gridSpan w:val="23"/>
            <w:tcBorders>
              <w:top w:val="nil"/>
              <w:left w:val="nil"/>
              <w:bottom w:val="nil"/>
              <w:right w:val="nil"/>
            </w:tcBorders>
            <w:vAlign w:val="center"/>
          </w:tcPr>
          <w:p w14:paraId="0F61A929" w14:textId="121CCA67" w:rsidR="002D1C09" w:rsidRPr="003239D9" w:rsidRDefault="002D1C09" w:rsidP="002D1C09">
            <w:pPr>
              <w:pStyle w:val="NoSpacing"/>
              <w:keepNext/>
              <w:ind w:left="331" w:hanging="345"/>
            </w:pPr>
            <w:r>
              <w:rPr>
                <w:rFonts w:cstheme="minorHAnsi"/>
                <w:b/>
                <w:noProof/>
                <w:color w:val="FFFFFF" w:themeColor="background1"/>
                <w:sz w:val="24"/>
                <w:szCs w:val="24"/>
              </w:rPr>
              <mc:AlternateContent>
                <mc:Choice Requires="wps">
                  <w:drawing>
                    <wp:anchor distT="0" distB="0" distL="114300" distR="114300" simplePos="0" relativeHeight="251816960" behindDoc="0" locked="0" layoutInCell="1" allowOverlap="1" wp14:anchorId="4BF9176B" wp14:editId="6E7C57C3">
                      <wp:simplePos x="0" y="0"/>
                      <wp:positionH relativeFrom="column">
                        <wp:posOffset>-42545</wp:posOffset>
                      </wp:positionH>
                      <wp:positionV relativeFrom="paragraph">
                        <wp:posOffset>-4445</wp:posOffset>
                      </wp:positionV>
                      <wp:extent cx="248285" cy="219075"/>
                      <wp:effectExtent l="0" t="0" r="18415" b="28575"/>
                      <wp:wrapNone/>
                      <wp:docPr id="56" name="Oval 5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276B8" id="Oval 5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35pt;width:19.55pt;height:17.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" filled="f" strokecolor="#1f5a87" strokeweight="1pt"/>
                  </w:pict>
                </mc:Fallback>
              </mc:AlternateContent>
            </w:r>
            <w:r>
              <w:rPr>
                <w:rFonts w:cstheme="minorHAnsi"/>
                <w:b/>
              </w:rPr>
              <w:t>2.2 Inclusion and exclusion criteria.</w:t>
            </w:r>
            <w:r w:rsidRPr="00725F39">
              <w:rPr>
                <w:rFonts w:cstheme="minorHAnsi"/>
              </w:rPr>
              <w:t xml:space="preserve"> </w:t>
            </w:r>
          </w:p>
        </w:tc>
      </w:tr>
      <w:tr w:rsidR="002D1C09" w:rsidRPr="00725F39" w14:paraId="7A7B8890" w14:textId="77777777" w:rsidTr="000C2484">
        <w:trPr>
          <w:trHeight w:val="630"/>
        </w:trPr>
        <w:tc>
          <w:tcPr>
            <w:tcW w:w="10805" w:type="dxa"/>
            <w:gridSpan w:val="23"/>
            <w:tcBorders>
              <w:top w:val="nil"/>
              <w:left w:val="nil"/>
              <w:bottom w:val="nil"/>
              <w:right w:val="nil"/>
            </w:tcBorders>
            <w:vAlign w:val="center"/>
          </w:tcPr>
          <w:p w14:paraId="2BFF415E" w14:textId="7D695BF0" w:rsidR="002D1C09" w:rsidRDefault="002D1C09" w:rsidP="002D1C09">
            <w:pPr>
              <w:pStyle w:val="NoSpacing"/>
              <w:keepNext/>
              <w:ind w:left="616" w:hanging="270"/>
              <w:rPr>
                <w:rFonts w:cstheme="minorHAnsi"/>
                <w:b/>
                <w:noProof/>
                <w:color w:val="FFFFFF" w:themeColor="background1"/>
                <w:sz w:val="24"/>
                <w:szCs w:val="24"/>
              </w:rPr>
            </w:pPr>
            <w:r>
              <w:rPr>
                <w:rFonts w:cstheme="minorHAnsi"/>
                <w:b/>
              </w:rPr>
              <w:t>a. Inclusion criteria.</w:t>
            </w:r>
            <w:r>
              <w:t xml:space="preserve"> Describe the specific criteria that will be used to decide who will be included in the research from among interested or potential subjects. Define any technical terms in lay language.</w:t>
            </w:r>
          </w:p>
        </w:tc>
      </w:tr>
      <w:tr w:rsidR="002D1C09" w:rsidRPr="00725F39" w14:paraId="200A7361" w14:textId="4F456400" w:rsidTr="000C2484">
        <w:trPr>
          <w:trHeight w:val="430"/>
        </w:trPr>
        <w:tc>
          <w:tcPr>
            <w:tcW w:w="720" w:type="dxa"/>
            <w:gridSpan w:val="2"/>
            <w:tcBorders>
              <w:top w:val="nil"/>
              <w:left w:val="nil"/>
              <w:bottom w:val="nil"/>
              <w:right w:val="single" w:sz="24" w:space="0" w:color="E8960C"/>
            </w:tcBorders>
          </w:tcPr>
          <w:p w14:paraId="299A5061" w14:textId="36C2CF18" w:rsidR="002D1C09" w:rsidRDefault="002D1C09" w:rsidP="002D1C09">
            <w:pPr>
              <w:pStyle w:val="NoSpacing"/>
              <w:rPr>
                <w:rFonts w:cstheme="minorHAnsi"/>
              </w:rPr>
            </w:pPr>
          </w:p>
        </w:tc>
        <w:tc>
          <w:tcPr>
            <w:tcW w:w="10085" w:type="dxa"/>
            <w:gridSpan w:val="21"/>
            <w:tcBorders>
              <w:top w:val="single" w:sz="24" w:space="0" w:color="E8960C"/>
              <w:left w:val="single" w:sz="24" w:space="0" w:color="E8960C"/>
              <w:bottom w:val="single" w:sz="24" w:space="0" w:color="E8960C"/>
              <w:right w:val="single" w:sz="24" w:space="0" w:color="E8960C"/>
            </w:tcBorders>
            <w:vAlign w:val="center"/>
          </w:tcPr>
          <w:p w14:paraId="71CCCE31" w14:textId="02336BEE" w:rsidR="002D1C09" w:rsidRPr="006F2B07" w:rsidRDefault="002D1C09" w:rsidP="002D1C09">
            <w:pPr>
              <w:pStyle w:val="NoSpacing"/>
              <w:numPr>
                <w:ilvl w:val="0"/>
                <w:numId w:val="46"/>
              </w:numPr>
              <w:rPr>
                <w:ins w:id="12" w:author="Leandro Casiraghi" w:date="2021-05-20T13:50:00Z"/>
                <w:rFonts w:cstheme="minorHAnsi"/>
                <w:rPrChange w:id="13" w:author="Leandro Casiraghi" w:date="2021-05-20T13:50:00Z">
                  <w:rPr>
                    <w:ins w:id="14" w:author="Leandro Casiraghi" w:date="2021-05-20T13:50:00Z"/>
                    <w:rFonts w:ascii="Times New Roman" w:hAnsi="Times New Roman" w:cs="Times New Roman"/>
                  </w:rPr>
                </w:rPrChange>
              </w:rPr>
            </w:pPr>
            <w:r>
              <w:rPr>
                <w:rFonts w:ascii="Times New Roman" w:hAnsi="Times New Roman" w:cs="Times New Roman"/>
              </w:rPr>
              <w:t>Subjects should be</w:t>
            </w:r>
            <w:ins w:id="15" w:author="Leandro Casiraghi" w:date="2021-05-13T13:45:00Z">
              <w:r w:rsidR="00E23867">
                <w:rPr>
                  <w:rFonts w:ascii="Times New Roman" w:hAnsi="Times New Roman" w:cs="Times New Roman"/>
                </w:rPr>
                <w:t xml:space="preserve"> (or have been in the past)</w:t>
              </w:r>
            </w:ins>
            <w:r>
              <w:rPr>
                <w:rFonts w:ascii="Times New Roman" w:hAnsi="Times New Roman" w:cs="Times New Roman"/>
              </w:rPr>
              <w:t xml:space="preserve"> mostly teleworking during the SHO</w:t>
            </w:r>
            <w:ins w:id="16" w:author="Leandro Casiraghi" w:date="2021-05-20T13:50:00Z">
              <w:r w:rsidR="006F2B07">
                <w:rPr>
                  <w:rFonts w:ascii="Times New Roman" w:hAnsi="Times New Roman" w:cs="Times New Roman"/>
                </w:rPr>
                <w:t>.</w:t>
              </w:r>
            </w:ins>
          </w:p>
          <w:p w14:paraId="09C03825" w14:textId="49D86F0C" w:rsidR="006F2B07" w:rsidRPr="00D9564A" w:rsidRDefault="006F2B07" w:rsidP="002D1C09">
            <w:pPr>
              <w:pStyle w:val="NoSpacing"/>
              <w:numPr>
                <w:ilvl w:val="0"/>
                <w:numId w:val="46"/>
              </w:numPr>
              <w:rPr>
                <w:rFonts w:cstheme="minorHAnsi"/>
              </w:rPr>
            </w:pPr>
            <w:ins w:id="17" w:author="Leandro Casiraghi" w:date="2021-05-20T13:50:00Z">
              <w:r>
                <w:rPr>
                  <w:rFonts w:ascii="Times New Roman" w:hAnsi="Times New Roman" w:cs="Times New Roman"/>
                </w:rPr>
                <w:t xml:space="preserve">Participants should have been using an Android smartphone </w:t>
              </w:r>
            </w:ins>
            <w:ins w:id="18" w:author="Leandro Casiraghi" w:date="2021-05-20T13:51:00Z">
              <w:r>
                <w:rPr>
                  <w:rFonts w:ascii="Times New Roman" w:hAnsi="Times New Roman" w:cs="Times New Roman"/>
                </w:rPr>
                <w:t xml:space="preserve">at least </w:t>
              </w:r>
            </w:ins>
            <w:ins w:id="19" w:author="Leandro Casiraghi" w:date="2021-06-18T09:22:00Z">
              <w:r w:rsidR="00853AE2">
                <w:rPr>
                  <w:rFonts w:ascii="Times New Roman" w:hAnsi="Times New Roman" w:cs="Times New Roman"/>
                </w:rPr>
                <w:t>two months in the last year</w:t>
              </w:r>
            </w:ins>
            <w:ins w:id="20" w:author="Leandro Casiraghi" w:date="2021-06-18T09:23:00Z">
              <w:r w:rsidR="00853AE2">
                <w:rPr>
                  <w:rFonts w:ascii="Times New Roman" w:hAnsi="Times New Roman" w:cs="Times New Roman"/>
                </w:rPr>
                <w:t>.</w:t>
              </w:r>
            </w:ins>
          </w:p>
          <w:p w14:paraId="341A3BDA" w14:textId="173BF258" w:rsidR="002D1C09" w:rsidRDefault="002D1C09" w:rsidP="002D1C09">
            <w:pPr>
              <w:pStyle w:val="NoSpacing"/>
              <w:rPr>
                <w:rFonts w:cstheme="minorHAnsi"/>
              </w:rPr>
            </w:pPr>
          </w:p>
        </w:tc>
      </w:tr>
      <w:tr w:rsidR="002D1C09" w:rsidRPr="003239D9" w14:paraId="7FA9E87A" w14:textId="77777777" w:rsidTr="000C2484">
        <w:trPr>
          <w:trHeight w:val="624"/>
        </w:trPr>
        <w:tc>
          <w:tcPr>
            <w:tcW w:w="10805" w:type="dxa"/>
            <w:gridSpan w:val="23"/>
            <w:tcBorders>
              <w:top w:val="nil"/>
              <w:left w:val="nil"/>
              <w:bottom w:val="nil"/>
              <w:right w:val="nil"/>
            </w:tcBorders>
            <w:vAlign w:val="center"/>
          </w:tcPr>
          <w:p w14:paraId="23DA1024" w14:textId="0907A89F" w:rsidR="002D1C09" w:rsidRPr="003239D9" w:rsidRDefault="002D1C09" w:rsidP="002D1C09">
            <w:pPr>
              <w:pStyle w:val="NoSpacing"/>
              <w:keepNext/>
              <w:ind w:left="616" w:hanging="255"/>
              <w:rPr>
                <w:rFonts w:cstheme="minorHAnsi"/>
                <w:b/>
              </w:rPr>
            </w:pPr>
            <w:r>
              <w:rPr>
                <w:rFonts w:cstheme="minorHAnsi"/>
                <w:b/>
              </w:rPr>
              <w:lastRenderedPageBreak/>
              <w:t xml:space="preserve">b. Exclusion criteria. </w:t>
            </w:r>
            <w:r w:rsidRPr="003239D9">
              <w:rPr>
                <w:rFonts w:cstheme="minorHAnsi"/>
              </w:rPr>
              <w:t xml:space="preserve">Describe the specific criteria </w:t>
            </w:r>
            <w:r>
              <w:rPr>
                <w:rFonts w:cstheme="minorHAnsi"/>
              </w:rPr>
              <w:t>that will be used</w:t>
            </w:r>
            <w:r w:rsidRPr="003239D9">
              <w:rPr>
                <w:rFonts w:cstheme="minorHAnsi"/>
              </w:rPr>
              <w:t xml:space="preserve"> to decide who will be excluded from </w:t>
            </w:r>
            <w:r>
              <w:rPr>
                <w:rFonts w:cstheme="minorHAnsi"/>
              </w:rPr>
              <w:t>the research</w:t>
            </w:r>
            <w:r w:rsidRPr="003239D9">
              <w:rPr>
                <w:rFonts w:cstheme="minorHAnsi"/>
              </w:rPr>
              <w:t xml:space="preserve"> from subjects who meet the inclusion criteria listed above. Define any technical terms in lay language.</w:t>
            </w:r>
          </w:p>
        </w:tc>
      </w:tr>
      <w:tr w:rsidR="002D1C09" w:rsidRPr="00725F39" w14:paraId="6098F59C" w14:textId="4644E163" w:rsidTr="000C2484">
        <w:trPr>
          <w:trHeight w:val="430"/>
        </w:trPr>
        <w:tc>
          <w:tcPr>
            <w:tcW w:w="720" w:type="dxa"/>
            <w:gridSpan w:val="2"/>
            <w:tcBorders>
              <w:top w:val="nil"/>
              <w:left w:val="nil"/>
              <w:bottom w:val="nil"/>
              <w:right w:val="single" w:sz="24" w:space="0" w:color="E8960C"/>
            </w:tcBorders>
          </w:tcPr>
          <w:p w14:paraId="440DCDB2" w14:textId="77777777" w:rsidR="002D1C09" w:rsidRPr="00960BED" w:rsidRDefault="002D1C09" w:rsidP="002D1C09">
            <w:pPr>
              <w:pStyle w:val="NoSpacing"/>
              <w:rPr>
                <w:rFonts w:ascii="Times New Roman" w:hAnsi="Times New Roman" w:cs="Times New Roman"/>
              </w:rPr>
            </w:pPr>
          </w:p>
        </w:tc>
        <w:tc>
          <w:tcPr>
            <w:tcW w:w="10085" w:type="dxa"/>
            <w:gridSpan w:val="21"/>
            <w:tcBorders>
              <w:top w:val="single" w:sz="24" w:space="0" w:color="E8960C"/>
              <w:left w:val="single" w:sz="24" w:space="0" w:color="E8960C"/>
              <w:bottom w:val="single" w:sz="24" w:space="0" w:color="E8960C"/>
              <w:right w:val="single" w:sz="24" w:space="0" w:color="E8960C"/>
            </w:tcBorders>
            <w:vAlign w:val="center"/>
          </w:tcPr>
          <w:p w14:paraId="5B876649" w14:textId="73684531" w:rsidR="006F2B07" w:rsidRPr="006F2B07" w:rsidRDefault="002D1C09" w:rsidP="006F2B07">
            <w:pPr>
              <w:pStyle w:val="NoSpacing"/>
              <w:numPr>
                <w:ilvl w:val="0"/>
                <w:numId w:val="46"/>
              </w:numPr>
              <w:rPr>
                <w:rFonts w:ascii="Times New Roman" w:hAnsi="Times New Roman" w:cs="Times New Roman"/>
              </w:rPr>
            </w:pPr>
            <w:r>
              <w:rPr>
                <w:rFonts w:ascii="Times New Roman" w:hAnsi="Times New Roman" w:cs="Times New Roman"/>
              </w:rPr>
              <w:t>People below 18 years of age</w:t>
            </w:r>
            <w:ins w:id="21" w:author="Leandro Casiraghi" w:date="2021-05-20T13:50:00Z">
              <w:r w:rsidR="006F2B07">
                <w:rPr>
                  <w:rFonts w:ascii="Times New Roman" w:hAnsi="Times New Roman" w:cs="Times New Roman"/>
                </w:rPr>
                <w:t>.</w:t>
              </w:r>
            </w:ins>
          </w:p>
        </w:tc>
      </w:tr>
      <w:tr w:rsidR="002D1C09" w:rsidRPr="00725F39" w14:paraId="16315D19" w14:textId="77777777" w:rsidTr="000C2484">
        <w:trPr>
          <w:trHeight w:val="1128"/>
        </w:trPr>
        <w:tc>
          <w:tcPr>
            <w:tcW w:w="10805" w:type="dxa"/>
            <w:gridSpan w:val="23"/>
            <w:tcBorders>
              <w:top w:val="nil"/>
              <w:left w:val="nil"/>
              <w:bottom w:val="nil"/>
              <w:right w:val="nil"/>
            </w:tcBorders>
            <w:vAlign w:val="center"/>
          </w:tcPr>
          <w:p w14:paraId="16315D17" w14:textId="527B4E95" w:rsidR="002D1C09" w:rsidRPr="00181E95" w:rsidRDefault="002D1C09" w:rsidP="002D1C09">
            <w:pPr>
              <w:pStyle w:val="NoSpacing"/>
              <w:keepNext/>
              <w:ind w:left="331" w:hanging="331"/>
            </w:pPr>
            <w:r>
              <w:rPr>
                <w:rFonts w:cstheme="minorHAnsi"/>
                <w:b/>
                <w:noProof/>
                <w:color w:val="FFFFFF" w:themeColor="background1"/>
                <w:sz w:val="24"/>
                <w:szCs w:val="24"/>
              </w:rPr>
              <mc:AlternateContent>
                <mc:Choice Requires="wps">
                  <w:drawing>
                    <wp:anchor distT="0" distB="0" distL="114300" distR="114300" simplePos="0" relativeHeight="251813888" behindDoc="0" locked="0" layoutInCell="1" allowOverlap="1" wp14:anchorId="1631651A" wp14:editId="333FD265">
                      <wp:simplePos x="0" y="0"/>
                      <wp:positionH relativeFrom="column">
                        <wp:posOffset>-42545</wp:posOffset>
                      </wp:positionH>
                      <wp:positionV relativeFrom="paragraph">
                        <wp:posOffset>-23495</wp:posOffset>
                      </wp:positionV>
                      <wp:extent cx="248285" cy="219075"/>
                      <wp:effectExtent l="0" t="0" r="18415" b="28575"/>
                      <wp:wrapNone/>
                      <wp:docPr id="48" name="Oval 4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4A2F78" id="Oval 4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1.85pt;width:19.55pt;height:17.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" filled="f" strokecolor="#1f5a87" strokeweight="1pt"/>
                  </w:pict>
                </mc:Fallback>
              </mc:AlternateContent>
            </w:r>
            <w:r>
              <w:rPr>
                <w:rFonts w:cstheme="minorHAnsi"/>
                <w:b/>
              </w:rPr>
              <w:t>2.3 Prisoners</w:t>
            </w:r>
            <w:r w:rsidRPr="00725F39">
              <w:rPr>
                <w:rFonts w:cstheme="minorHAnsi"/>
              </w:rPr>
              <w:t xml:space="preserve">. </w:t>
            </w:r>
            <w:r>
              <w:t xml:space="preserve">IRB approval is required </w:t>
            </w:r>
            <w:proofErr w:type="gramStart"/>
            <w:r>
              <w:t>in order to</w:t>
            </w:r>
            <w:proofErr w:type="gramEnd"/>
            <w:r>
              <w:t xml:space="preserve"> include prisoners in research, even when prisoners are not an intended target population.</w:t>
            </w:r>
          </w:p>
          <w:p w14:paraId="16315D18" w14:textId="77C0BC3A" w:rsidR="002D1C09" w:rsidRPr="00725F39" w:rsidRDefault="002D1C09" w:rsidP="002D1C09">
            <w:pPr>
              <w:pStyle w:val="NoSpacing"/>
              <w:keepNext/>
              <w:spacing w:before="80"/>
              <w:ind w:left="331" w:firstLine="14"/>
              <w:rPr>
                <w:rFonts w:cstheme="minorHAnsi"/>
              </w:rPr>
            </w:pPr>
            <w:r w:rsidRPr="00181E95">
              <w:rPr>
                <w:rFonts w:cstheme="minorHAnsi"/>
                <w:b/>
              </w:rPr>
              <w:t>a.</w:t>
            </w:r>
            <w:r>
              <w:rPr>
                <w:rFonts w:cstheme="minorHAnsi"/>
              </w:rPr>
              <w:t xml:space="preserve"> Will the proposed research recruit or obtain data from individuals that are known to be prisoners?</w:t>
            </w:r>
          </w:p>
        </w:tc>
      </w:tr>
      <w:tr w:rsidR="002D1C09" w:rsidRPr="00725F39" w14:paraId="16315D1B" w14:textId="77777777" w:rsidTr="000C2484">
        <w:trPr>
          <w:trHeight w:val="873"/>
        </w:trPr>
        <w:tc>
          <w:tcPr>
            <w:tcW w:w="10805" w:type="dxa"/>
            <w:gridSpan w:val="23"/>
            <w:tcBorders>
              <w:top w:val="nil"/>
              <w:left w:val="nil"/>
              <w:bottom w:val="nil"/>
              <w:right w:val="nil"/>
            </w:tcBorders>
            <w:vAlign w:val="center"/>
          </w:tcPr>
          <w:p w14:paraId="16315D1A" w14:textId="187FAEC0" w:rsidR="002D1C09" w:rsidRPr="002B02F5" w:rsidRDefault="002D1C09" w:rsidP="002D1C09">
            <w:pPr>
              <w:keepNext/>
              <w:ind w:left="567"/>
              <w:rPr>
                <w:color w:val="7F7F7F" w:themeColor="text1" w:themeTint="80"/>
                <w:sz w:val="20"/>
              </w:rPr>
            </w:pPr>
            <w:r>
              <w:rPr>
                <w:rFonts w:asciiTheme="minorHAnsi" w:eastAsiaTheme="minorHAnsi" w:hAnsiTheme="minorHAnsi" w:cstheme="minorHAnsi"/>
                <w:i/>
                <w:color w:val="7F7F7F" w:themeColor="text1" w:themeTint="80"/>
                <w:sz w:val="20"/>
              </w:rPr>
              <w:t xml:space="preserve">For records reviews: if the records do not indicate prisoner status and prisoners are not a target population, select “No”. </w:t>
            </w:r>
            <w:r w:rsidRPr="002B02F5">
              <w:rPr>
                <w:rFonts w:asciiTheme="minorHAnsi" w:eastAsiaTheme="minorHAnsi" w:hAnsiTheme="minorHAnsi" w:cstheme="minorHAnsi"/>
                <w:i/>
                <w:color w:val="7F7F7F" w:themeColor="text1" w:themeTint="80"/>
                <w:sz w:val="20"/>
              </w:rPr>
              <w:t xml:space="preserve">See the </w:t>
            </w:r>
            <w:hyperlink r:id="rId23" w:history="1">
              <w:r w:rsidRPr="000F6211">
                <w:rPr>
                  <w:rStyle w:val="Hyperlink"/>
                  <w:rFonts w:asciiTheme="minorHAnsi" w:eastAsiaTheme="minorHAnsi" w:hAnsiTheme="minorHAnsi" w:cstheme="minorHAnsi"/>
                  <w:i/>
                  <w:sz w:val="20"/>
                </w:rPr>
                <w:t>WORKSHEET: Prisoners</w:t>
              </w:r>
            </w:hyperlink>
            <w:r w:rsidRPr="002B02F5">
              <w:rPr>
                <w:rFonts w:asciiTheme="minorHAnsi" w:eastAsiaTheme="minorHAnsi" w:hAnsiTheme="minorHAnsi" w:cstheme="minorHAnsi"/>
                <w:i/>
                <w:color w:val="7F7F7F" w:themeColor="text1" w:themeTint="80"/>
                <w:sz w:val="20"/>
              </w:rPr>
              <w:t xml:space="preserve"> for the definition of “prisoner”.</w:t>
            </w:r>
          </w:p>
        </w:tc>
      </w:tr>
      <w:tr w:rsidR="002D1C09" w:rsidRPr="00725F39" w14:paraId="16315D1F" w14:textId="77777777" w:rsidTr="000C2484">
        <w:tc>
          <w:tcPr>
            <w:tcW w:w="720" w:type="dxa"/>
            <w:gridSpan w:val="2"/>
            <w:tcBorders>
              <w:top w:val="nil"/>
              <w:left w:val="nil"/>
              <w:bottom w:val="nil"/>
              <w:right w:val="single" w:sz="12" w:space="0" w:color="auto"/>
            </w:tcBorders>
          </w:tcPr>
          <w:p w14:paraId="16315D1C" w14:textId="77777777" w:rsidR="002D1C09" w:rsidRPr="00725F39" w:rsidRDefault="002D1C09" w:rsidP="002D1C09">
            <w:pPr>
              <w:pStyle w:val="NoSpacing"/>
              <w:rPr>
                <w:rFonts w:cstheme="minorHAnsi"/>
              </w:rPr>
            </w:pPr>
          </w:p>
        </w:tc>
        <w:tc>
          <w:tcPr>
            <w:tcW w:w="373"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1D" w14:textId="4B720F40" w:rsidR="002D1C09" w:rsidRPr="00EC7ED5" w:rsidRDefault="002D1C09" w:rsidP="002D1C09">
            <w:pPr>
              <w:pStyle w:val="NoSpacing"/>
              <w:ind w:left="-18"/>
              <w:jc w:val="center"/>
              <w:rPr>
                <w:rFonts w:cstheme="minorHAnsi"/>
                <w:b/>
              </w:rPr>
            </w:pPr>
            <w:r>
              <w:rPr>
                <w:rFonts w:cstheme="minorHAnsi"/>
                <w:b/>
              </w:rPr>
              <w:t>X</w:t>
            </w:r>
          </w:p>
        </w:tc>
        <w:tc>
          <w:tcPr>
            <w:tcW w:w="527" w:type="dxa"/>
            <w:gridSpan w:val="4"/>
            <w:tcBorders>
              <w:top w:val="nil"/>
              <w:left w:val="single" w:sz="12" w:space="0" w:color="auto"/>
              <w:bottom w:val="nil"/>
              <w:right w:val="nil"/>
            </w:tcBorders>
          </w:tcPr>
          <w:p w14:paraId="22DA91BD" w14:textId="35E99E1F" w:rsidR="002D1C09" w:rsidRPr="00725F39" w:rsidRDefault="002D1C09" w:rsidP="002D1C09">
            <w:pPr>
              <w:pStyle w:val="NoSpacing"/>
              <w:ind w:left="-18"/>
              <w:rPr>
                <w:rFonts w:cstheme="minorHAnsi"/>
              </w:rPr>
            </w:pPr>
            <w:r w:rsidRPr="00862E3D">
              <w:rPr>
                <w:rFonts w:cstheme="minorHAnsi"/>
                <w:b/>
              </w:rPr>
              <w:t>No</w:t>
            </w:r>
          </w:p>
        </w:tc>
        <w:tc>
          <w:tcPr>
            <w:tcW w:w="9185" w:type="dxa"/>
            <w:gridSpan w:val="12"/>
            <w:tcBorders>
              <w:top w:val="nil"/>
              <w:left w:val="nil"/>
              <w:bottom w:val="nil"/>
              <w:right w:val="nil"/>
            </w:tcBorders>
          </w:tcPr>
          <w:p w14:paraId="16315D1E" w14:textId="354132C8" w:rsidR="002D1C09" w:rsidRPr="00725F39" w:rsidRDefault="002D1C09" w:rsidP="002D1C09">
            <w:pPr>
              <w:pStyle w:val="NoSpacing"/>
              <w:rPr>
                <w:rFonts w:cstheme="minorHAnsi"/>
              </w:rPr>
            </w:pPr>
            <w:r w:rsidRPr="006706F5">
              <w:rPr>
                <w:rFonts w:cstheme="minorHAnsi"/>
              </w:rPr>
              <w:sym w:font="Wingdings" w:char="F0E0"/>
            </w:r>
            <w:r>
              <w:rPr>
                <w:rFonts w:cstheme="minorHAnsi"/>
              </w:rPr>
              <w:t xml:space="preserve"> If no, skip the rest of part a. and continue to </w:t>
            </w:r>
            <w:hyperlink w:anchor="q2point3b" w:history="1">
              <w:r w:rsidRPr="006706F5">
                <w:rPr>
                  <w:rStyle w:val="Hyperlink"/>
                  <w:rFonts w:cstheme="minorHAnsi"/>
                </w:rPr>
                <w:t>2.</w:t>
              </w:r>
              <w:proofErr w:type="gramStart"/>
              <w:r w:rsidRPr="006706F5">
                <w:rPr>
                  <w:rStyle w:val="Hyperlink"/>
                  <w:rFonts w:cstheme="minorHAnsi"/>
                </w:rPr>
                <w:t>3.b</w:t>
              </w:r>
              <w:proofErr w:type="gramEnd"/>
            </w:hyperlink>
          </w:p>
        </w:tc>
      </w:tr>
      <w:tr w:rsidR="002D1C09" w:rsidRPr="00725F39" w14:paraId="16315D23" w14:textId="77777777" w:rsidTr="000C2484">
        <w:trPr>
          <w:trHeight w:val="307"/>
        </w:trPr>
        <w:tc>
          <w:tcPr>
            <w:tcW w:w="720" w:type="dxa"/>
            <w:gridSpan w:val="2"/>
            <w:tcBorders>
              <w:top w:val="nil"/>
              <w:left w:val="nil"/>
              <w:bottom w:val="nil"/>
              <w:right w:val="single" w:sz="12" w:space="0" w:color="auto"/>
            </w:tcBorders>
          </w:tcPr>
          <w:p w14:paraId="16315D20" w14:textId="77777777" w:rsidR="002D1C09" w:rsidRPr="00725F39" w:rsidRDefault="002D1C09" w:rsidP="002D1C09">
            <w:pPr>
              <w:pStyle w:val="NoSpacing"/>
              <w:rPr>
                <w:rFonts w:cstheme="minorHAnsi"/>
              </w:rPr>
            </w:pPr>
          </w:p>
        </w:tc>
        <w:tc>
          <w:tcPr>
            <w:tcW w:w="373"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21" w14:textId="730D81D2" w:rsidR="002D1C09" w:rsidRPr="00EC7ED5" w:rsidRDefault="002D1C09" w:rsidP="002D1C09">
            <w:pPr>
              <w:pStyle w:val="NoSpacing"/>
              <w:ind w:left="-18"/>
              <w:jc w:val="center"/>
              <w:rPr>
                <w:rFonts w:cstheme="minorHAnsi"/>
                <w:b/>
              </w:rPr>
            </w:pPr>
          </w:p>
        </w:tc>
        <w:tc>
          <w:tcPr>
            <w:tcW w:w="527" w:type="dxa"/>
            <w:gridSpan w:val="4"/>
            <w:tcBorders>
              <w:top w:val="nil"/>
              <w:left w:val="single" w:sz="12" w:space="0" w:color="auto"/>
              <w:bottom w:val="nil"/>
              <w:right w:val="nil"/>
            </w:tcBorders>
          </w:tcPr>
          <w:p w14:paraId="2F11386F" w14:textId="33FD6635" w:rsidR="002D1C09" w:rsidRPr="00725F39" w:rsidRDefault="002D1C09" w:rsidP="002D1C09">
            <w:pPr>
              <w:pStyle w:val="NoSpacing"/>
              <w:ind w:left="-18"/>
              <w:rPr>
                <w:rFonts w:cstheme="minorHAnsi"/>
              </w:rPr>
            </w:pPr>
            <w:r w:rsidRPr="00862E3D">
              <w:rPr>
                <w:rFonts w:cstheme="minorHAnsi"/>
                <w:b/>
              </w:rPr>
              <w:t>Yes</w:t>
            </w:r>
          </w:p>
        </w:tc>
        <w:tc>
          <w:tcPr>
            <w:tcW w:w="9185" w:type="dxa"/>
            <w:gridSpan w:val="12"/>
            <w:tcBorders>
              <w:top w:val="nil"/>
              <w:left w:val="nil"/>
              <w:bottom w:val="nil"/>
              <w:right w:val="nil"/>
            </w:tcBorders>
          </w:tcPr>
          <w:p w14:paraId="16315D22" w14:textId="594FA6CF" w:rsidR="002D1C09" w:rsidRPr="00725F39" w:rsidRDefault="002D1C09" w:rsidP="002D1C09">
            <w:pPr>
              <w:pStyle w:val="NoSpacing"/>
              <w:ind w:left="288" w:hanging="288"/>
              <w:rPr>
                <w:rFonts w:cstheme="minorHAnsi"/>
              </w:rPr>
            </w:pPr>
            <w:r>
              <w:rPr>
                <w:rFonts w:cstheme="minorHAnsi"/>
              </w:rPr>
              <w:sym w:font="Wingdings" w:char="F0E0"/>
            </w:r>
            <w:r>
              <w:rPr>
                <w:rFonts w:cstheme="minorHAnsi"/>
              </w:rPr>
              <w:t xml:space="preserve"> If yes, </w:t>
            </w:r>
            <w:r>
              <w:t>answer the following questions (</w:t>
            </w:r>
            <w:proofErr w:type="spellStart"/>
            <w:r>
              <w:t>i</w:t>
            </w:r>
            <w:proofErr w:type="spellEnd"/>
            <w:r>
              <w:t xml:space="preserve"> – iv).</w:t>
            </w:r>
          </w:p>
        </w:tc>
      </w:tr>
      <w:tr w:rsidR="002D1C09" w:rsidRPr="00725F39" w14:paraId="54B96937" w14:textId="77777777" w:rsidTr="000C2484">
        <w:trPr>
          <w:trHeight w:val="411"/>
        </w:trPr>
        <w:tc>
          <w:tcPr>
            <w:tcW w:w="1620" w:type="dxa"/>
            <w:gridSpan w:val="11"/>
            <w:tcBorders>
              <w:top w:val="nil"/>
              <w:left w:val="nil"/>
              <w:bottom w:val="nil"/>
              <w:right w:val="nil"/>
            </w:tcBorders>
          </w:tcPr>
          <w:p w14:paraId="4DBE507B" w14:textId="77777777" w:rsidR="002D1C09" w:rsidRPr="00862E3D" w:rsidRDefault="002D1C09" w:rsidP="002D1C09">
            <w:pPr>
              <w:pStyle w:val="NoSpacing"/>
              <w:ind w:left="-18"/>
              <w:rPr>
                <w:rFonts w:cstheme="minorHAnsi"/>
                <w:b/>
              </w:rPr>
            </w:pPr>
          </w:p>
        </w:tc>
        <w:tc>
          <w:tcPr>
            <w:tcW w:w="9185" w:type="dxa"/>
            <w:gridSpan w:val="12"/>
            <w:tcBorders>
              <w:top w:val="nil"/>
              <w:left w:val="nil"/>
              <w:bottom w:val="nil"/>
              <w:right w:val="nil"/>
            </w:tcBorders>
            <w:vAlign w:val="center"/>
          </w:tcPr>
          <w:p w14:paraId="1922523B" w14:textId="0573E5EC" w:rsidR="002D1C09" w:rsidRDefault="002D1C09" w:rsidP="002D1C09">
            <w:pPr>
              <w:pStyle w:val="NoSpacing"/>
              <w:ind w:left="252"/>
              <w:rPr>
                <w:rFonts w:cstheme="minorHAnsi"/>
              </w:rPr>
            </w:pPr>
            <w:proofErr w:type="spellStart"/>
            <w:r>
              <w:rPr>
                <w:rFonts w:cstheme="minorHAnsi"/>
              </w:rPr>
              <w:t>i</w:t>
            </w:r>
            <w:proofErr w:type="spellEnd"/>
            <w:r>
              <w:rPr>
                <w:rFonts w:cstheme="minorHAnsi"/>
              </w:rPr>
              <w:t>. Describe the type of prisoners, and which prisons/jails:</w:t>
            </w:r>
          </w:p>
        </w:tc>
      </w:tr>
      <w:tr w:rsidR="002D1C09" w:rsidRPr="00725F39" w14:paraId="16315D26" w14:textId="77777777" w:rsidTr="000C2484">
        <w:trPr>
          <w:trHeight w:val="430"/>
        </w:trPr>
        <w:tc>
          <w:tcPr>
            <w:tcW w:w="2160" w:type="dxa"/>
            <w:gridSpan w:val="15"/>
            <w:tcBorders>
              <w:top w:val="nil"/>
              <w:left w:val="nil"/>
              <w:bottom w:val="nil"/>
              <w:right w:val="single" w:sz="24" w:space="0" w:color="E8960C"/>
            </w:tcBorders>
          </w:tcPr>
          <w:p w14:paraId="16315D24" w14:textId="77777777" w:rsidR="002D1C09" w:rsidRDefault="002D1C09" w:rsidP="002D1C09">
            <w:pPr>
              <w:pStyle w:val="NoSpacing"/>
              <w:rPr>
                <w:rFonts w:cstheme="minorHAnsi"/>
              </w:rPr>
            </w:pPr>
          </w:p>
        </w:tc>
        <w:tc>
          <w:tcPr>
            <w:tcW w:w="8645" w:type="dxa"/>
            <w:gridSpan w:val="8"/>
            <w:tcBorders>
              <w:top w:val="single" w:sz="24" w:space="0" w:color="E8960C"/>
              <w:left w:val="single" w:sz="24" w:space="0" w:color="E8960C"/>
              <w:bottom w:val="single" w:sz="24" w:space="0" w:color="E8960C"/>
              <w:right w:val="single" w:sz="24" w:space="0" w:color="E8960C"/>
            </w:tcBorders>
            <w:vAlign w:val="center"/>
          </w:tcPr>
          <w:p w14:paraId="16315D25" w14:textId="77777777" w:rsidR="002D1C09"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61CC17CE" w14:textId="77777777" w:rsidTr="000C2484">
        <w:trPr>
          <w:trHeight w:val="1254"/>
        </w:trPr>
        <w:tc>
          <w:tcPr>
            <w:tcW w:w="1620" w:type="dxa"/>
            <w:gridSpan w:val="11"/>
            <w:tcBorders>
              <w:top w:val="nil"/>
              <w:left w:val="nil"/>
              <w:bottom w:val="nil"/>
              <w:right w:val="nil"/>
            </w:tcBorders>
          </w:tcPr>
          <w:p w14:paraId="592A0F23" w14:textId="77777777" w:rsidR="002D1C09" w:rsidRPr="00862E3D" w:rsidRDefault="002D1C09" w:rsidP="002D1C09">
            <w:pPr>
              <w:pStyle w:val="NoSpacing"/>
              <w:ind w:left="-18"/>
              <w:rPr>
                <w:rFonts w:cstheme="minorHAnsi"/>
                <w:b/>
              </w:rPr>
            </w:pPr>
          </w:p>
        </w:tc>
        <w:tc>
          <w:tcPr>
            <w:tcW w:w="9185" w:type="dxa"/>
            <w:gridSpan w:val="12"/>
            <w:tcBorders>
              <w:top w:val="nil"/>
              <w:left w:val="nil"/>
              <w:bottom w:val="nil"/>
              <w:right w:val="nil"/>
            </w:tcBorders>
            <w:vAlign w:val="center"/>
          </w:tcPr>
          <w:p w14:paraId="3D93951C" w14:textId="3802012B" w:rsidR="002D1C09" w:rsidRDefault="002D1C09" w:rsidP="002D1C09">
            <w:pPr>
              <w:pStyle w:val="NoSpacing"/>
              <w:ind w:left="486" w:hanging="234"/>
              <w:rPr>
                <w:rFonts w:cstheme="minorHAnsi"/>
              </w:rPr>
            </w:pPr>
            <w:r>
              <w:rPr>
                <w:rFonts w:cstheme="minorHAnsi"/>
              </w:rPr>
              <w:t>ii. One concern about prisoner research is whether the effect of participation on prisoners’ general living conditions, medical care, quality of food, amenities, and/or opportunity for earnings in prison will be so great that it will make it difficult for prisoners to adequately consider the research risks. How will the chances of this be reduced?</w:t>
            </w:r>
          </w:p>
        </w:tc>
      </w:tr>
      <w:tr w:rsidR="002D1C09" w:rsidRPr="00725F39" w14:paraId="5A70CB46" w14:textId="77777777" w:rsidTr="000C2484">
        <w:trPr>
          <w:trHeight w:val="430"/>
        </w:trPr>
        <w:tc>
          <w:tcPr>
            <w:tcW w:w="2160" w:type="dxa"/>
            <w:gridSpan w:val="15"/>
            <w:tcBorders>
              <w:top w:val="nil"/>
              <w:left w:val="nil"/>
              <w:bottom w:val="nil"/>
              <w:right w:val="single" w:sz="24" w:space="0" w:color="E8960C"/>
            </w:tcBorders>
          </w:tcPr>
          <w:p w14:paraId="6DBA225C" w14:textId="77777777" w:rsidR="002D1C09" w:rsidRDefault="002D1C09" w:rsidP="002D1C09">
            <w:pPr>
              <w:pStyle w:val="NoSpacing"/>
              <w:rPr>
                <w:rFonts w:cstheme="minorHAnsi"/>
              </w:rPr>
            </w:pPr>
          </w:p>
        </w:tc>
        <w:tc>
          <w:tcPr>
            <w:tcW w:w="8645" w:type="dxa"/>
            <w:gridSpan w:val="8"/>
            <w:tcBorders>
              <w:top w:val="single" w:sz="24" w:space="0" w:color="E8960C"/>
              <w:left w:val="single" w:sz="24" w:space="0" w:color="E8960C"/>
              <w:bottom w:val="single" w:sz="24" w:space="0" w:color="E8960C"/>
              <w:right w:val="single" w:sz="24" w:space="0" w:color="E8960C"/>
            </w:tcBorders>
            <w:vAlign w:val="center"/>
          </w:tcPr>
          <w:p w14:paraId="18C50C2D" w14:textId="77777777" w:rsidR="002D1C09"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75E1F3C9" w14:textId="77777777" w:rsidTr="000C2484">
        <w:trPr>
          <w:trHeight w:val="307"/>
        </w:trPr>
        <w:tc>
          <w:tcPr>
            <w:tcW w:w="1620" w:type="dxa"/>
            <w:gridSpan w:val="11"/>
            <w:tcBorders>
              <w:top w:val="nil"/>
              <w:left w:val="nil"/>
              <w:bottom w:val="nil"/>
              <w:right w:val="nil"/>
            </w:tcBorders>
          </w:tcPr>
          <w:p w14:paraId="48243BBB" w14:textId="77777777" w:rsidR="002D1C09" w:rsidRPr="00862E3D" w:rsidRDefault="002D1C09" w:rsidP="002D1C09">
            <w:pPr>
              <w:pStyle w:val="NoSpacing"/>
              <w:ind w:left="-18"/>
              <w:rPr>
                <w:rFonts w:cstheme="minorHAnsi"/>
                <w:b/>
              </w:rPr>
            </w:pPr>
          </w:p>
        </w:tc>
        <w:tc>
          <w:tcPr>
            <w:tcW w:w="9185" w:type="dxa"/>
            <w:gridSpan w:val="12"/>
            <w:tcBorders>
              <w:top w:val="nil"/>
              <w:left w:val="nil"/>
              <w:bottom w:val="nil"/>
              <w:right w:val="nil"/>
            </w:tcBorders>
          </w:tcPr>
          <w:p w14:paraId="31146135" w14:textId="02EB7906" w:rsidR="002D1C09" w:rsidRDefault="002D1C09" w:rsidP="002D1C09">
            <w:pPr>
              <w:pStyle w:val="NoSpacing"/>
              <w:ind w:left="522" w:hanging="270"/>
              <w:rPr>
                <w:rFonts w:cstheme="minorHAnsi"/>
              </w:rPr>
            </w:pPr>
            <w:r>
              <w:rPr>
                <w:rFonts w:cstheme="minorHAnsi"/>
              </w:rPr>
              <w:t xml:space="preserve">iii. Describe what will be done to make sure that (a) recruitment and subject selection procedures will be fair to all eligible prisoners and (b) prison authorities or other prisoners will not be able to arbitrarily prevent or require </w:t>
            </w:r>
            <w:proofErr w:type="gramStart"/>
            <w:r>
              <w:rPr>
                <w:rFonts w:cstheme="minorHAnsi"/>
              </w:rPr>
              <w:t>particular prisoners</w:t>
            </w:r>
            <w:proofErr w:type="gramEnd"/>
            <w:r>
              <w:rPr>
                <w:rFonts w:cstheme="minorHAnsi"/>
              </w:rPr>
              <w:t xml:space="preserve"> from participating.</w:t>
            </w:r>
          </w:p>
        </w:tc>
      </w:tr>
      <w:tr w:rsidR="002D1C09" w:rsidRPr="00725F39" w14:paraId="07EC1D12" w14:textId="77777777" w:rsidTr="000C2484">
        <w:trPr>
          <w:trHeight w:val="430"/>
        </w:trPr>
        <w:tc>
          <w:tcPr>
            <w:tcW w:w="2160" w:type="dxa"/>
            <w:gridSpan w:val="15"/>
            <w:tcBorders>
              <w:top w:val="nil"/>
              <w:left w:val="nil"/>
              <w:bottom w:val="nil"/>
              <w:right w:val="single" w:sz="24" w:space="0" w:color="E8960C"/>
            </w:tcBorders>
          </w:tcPr>
          <w:p w14:paraId="7852556F" w14:textId="77777777" w:rsidR="002D1C09" w:rsidRDefault="002D1C09" w:rsidP="002D1C09">
            <w:pPr>
              <w:pStyle w:val="NoSpacing"/>
              <w:rPr>
                <w:rFonts w:cstheme="minorHAnsi"/>
              </w:rPr>
            </w:pPr>
          </w:p>
        </w:tc>
        <w:tc>
          <w:tcPr>
            <w:tcW w:w="8645" w:type="dxa"/>
            <w:gridSpan w:val="8"/>
            <w:tcBorders>
              <w:top w:val="single" w:sz="24" w:space="0" w:color="E8960C"/>
              <w:left w:val="single" w:sz="24" w:space="0" w:color="E8960C"/>
              <w:bottom w:val="single" w:sz="24" w:space="0" w:color="E8960C"/>
              <w:right w:val="single" w:sz="24" w:space="0" w:color="E8960C"/>
            </w:tcBorders>
            <w:vAlign w:val="center"/>
          </w:tcPr>
          <w:p w14:paraId="09A4876D" w14:textId="77777777" w:rsidR="002D1C09"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7E88E889" w14:textId="77777777" w:rsidTr="000C2484">
        <w:trPr>
          <w:trHeight w:val="1524"/>
        </w:trPr>
        <w:tc>
          <w:tcPr>
            <w:tcW w:w="1620" w:type="dxa"/>
            <w:gridSpan w:val="11"/>
            <w:tcBorders>
              <w:top w:val="nil"/>
              <w:left w:val="nil"/>
              <w:bottom w:val="nil"/>
              <w:right w:val="nil"/>
            </w:tcBorders>
          </w:tcPr>
          <w:p w14:paraId="1BAEACE5" w14:textId="77777777" w:rsidR="002D1C09" w:rsidRPr="00862E3D" w:rsidRDefault="002D1C09" w:rsidP="002D1C09">
            <w:pPr>
              <w:pStyle w:val="NoSpacing"/>
              <w:ind w:left="-18"/>
              <w:rPr>
                <w:rFonts w:cstheme="minorHAnsi"/>
                <w:b/>
              </w:rPr>
            </w:pPr>
          </w:p>
        </w:tc>
        <w:tc>
          <w:tcPr>
            <w:tcW w:w="9185" w:type="dxa"/>
            <w:gridSpan w:val="12"/>
            <w:tcBorders>
              <w:top w:val="nil"/>
              <w:left w:val="nil"/>
              <w:bottom w:val="nil"/>
              <w:right w:val="nil"/>
            </w:tcBorders>
            <w:vAlign w:val="center"/>
          </w:tcPr>
          <w:p w14:paraId="172B9892" w14:textId="542D5C51" w:rsidR="002D1C09" w:rsidRDefault="002D1C09" w:rsidP="002D1C09">
            <w:pPr>
              <w:pStyle w:val="NoSpacing"/>
              <w:ind w:left="522" w:hanging="270"/>
              <w:rPr>
                <w:rFonts w:cstheme="minorHAnsi"/>
              </w:rPr>
            </w:pPr>
            <w:r>
              <w:rPr>
                <w:rFonts w:cstheme="minorHAnsi"/>
              </w:rPr>
              <w:t>iv. If the research will involve prisoners in federal facilities or in state/local facilities outside of Washington State: check the box below to provide assurance that study team members will (a) not encourage or facilitate the use of a prisoner’s participation in the research to influence parole decisions, and (b) clearly inform each prisoner in advance (for example, in a consent form) that participation in the research will have no effect on his or her parole.</w:t>
            </w:r>
          </w:p>
        </w:tc>
      </w:tr>
      <w:tr w:rsidR="002D1C09" w:rsidRPr="00725F39" w14:paraId="13BBCE1E" w14:textId="77777777" w:rsidTr="000C2484">
        <w:trPr>
          <w:trHeight w:val="330"/>
        </w:trPr>
        <w:tc>
          <w:tcPr>
            <w:tcW w:w="2160" w:type="dxa"/>
            <w:gridSpan w:val="15"/>
            <w:tcBorders>
              <w:top w:val="nil"/>
              <w:left w:val="nil"/>
              <w:bottom w:val="nil"/>
              <w:right w:val="single" w:sz="12" w:space="0" w:color="auto"/>
            </w:tcBorders>
          </w:tcPr>
          <w:p w14:paraId="59BF4F5B" w14:textId="77777777" w:rsidR="002D1C09" w:rsidRPr="00725F39" w:rsidRDefault="002D1C09" w:rsidP="002D1C09">
            <w:pPr>
              <w:pStyle w:val="NoSpacing"/>
              <w:rPr>
                <w:rFonts w:cstheme="minorHAnsi"/>
              </w:rPr>
            </w:pPr>
          </w:p>
        </w:tc>
        <w:tc>
          <w:tcPr>
            <w:tcW w:w="36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B542B1B" w14:textId="77777777" w:rsidR="002D1C09" w:rsidRPr="00AA344A" w:rsidRDefault="002D1C09" w:rsidP="002D1C09">
            <w:pPr>
              <w:pStyle w:val="NoSpacing"/>
              <w:tabs>
                <w:tab w:val="right" w:pos="2124"/>
              </w:tabs>
              <w:ind w:left="-18"/>
              <w:jc w:val="center"/>
              <w:rPr>
                <w:rFonts w:cstheme="minorHAnsi"/>
                <w:b/>
              </w:rPr>
            </w:pPr>
          </w:p>
        </w:tc>
        <w:tc>
          <w:tcPr>
            <w:tcW w:w="8285" w:type="dxa"/>
            <w:gridSpan w:val="6"/>
            <w:tcBorders>
              <w:top w:val="nil"/>
              <w:left w:val="single" w:sz="12" w:space="0" w:color="auto"/>
              <w:bottom w:val="nil"/>
              <w:right w:val="nil"/>
            </w:tcBorders>
            <w:vAlign w:val="center"/>
          </w:tcPr>
          <w:p w14:paraId="1B4A7D76" w14:textId="10238104" w:rsidR="002D1C09" w:rsidRPr="00725F39" w:rsidRDefault="002D1C09" w:rsidP="002D1C09">
            <w:pPr>
              <w:pStyle w:val="NoSpacing"/>
              <w:rPr>
                <w:rFonts w:cstheme="minorHAnsi"/>
              </w:rPr>
            </w:pPr>
            <w:r>
              <w:rPr>
                <w:rFonts w:cstheme="minorHAnsi"/>
                <w:b/>
              </w:rPr>
              <w:t>Confirmed</w:t>
            </w:r>
            <w:r>
              <w:rPr>
                <w:rFonts w:cstheme="minorHAnsi"/>
                <w:b/>
              </w:rPr>
              <w:tab/>
            </w:r>
          </w:p>
        </w:tc>
      </w:tr>
      <w:tr w:rsidR="002D1C09" w:rsidRPr="00725F39" w14:paraId="16315D29" w14:textId="77777777" w:rsidTr="000C2484">
        <w:trPr>
          <w:trHeight w:val="543"/>
        </w:trPr>
        <w:tc>
          <w:tcPr>
            <w:tcW w:w="540" w:type="dxa"/>
            <w:tcBorders>
              <w:top w:val="nil"/>
              <w:left w:val="nil"/>
              <w:bottom w:val="nil"/>
              <w:right w:val="nil"/>
            </w:tcBorders>
          </w:tcPr>
          <w:p w14:paraId="16315D27" w14:textId="77777777" w:rsidR="002D1C09" w:rsidRDefault="002D1C09" w:rsidP="002D1C09">
            <w:pPr>
              <w:pStyle w:val="NoSpacing"/>
              <w:keepNext/>
              <w:rPr>
                <w:rFonts w:cstheme="minorHAnsi"/>
              </w:rPr>
            </w:pPr>
          </w:p>
        </w:tc>
        <w:tc>
          <w:tcPr>
            <w:tcW w:w="10265" w:type="dxa"/>
            <w:gridSpan w:val="22"/>
            <w:tcBorders>
              <w:top w:val="nil"/>
              <w:left w:val="nil"/>
              <w:bottom w:val="nil"/>
              <w:right w:val="nil"/>
            </w:tcBorders>
            <w:vAlign w:val="center"/>
          </w:tcPr>
          <w:p w14:paraId="16315D28" w14:textId="60F76ABC" w:rsidR="002D1C09" w:rsidRPr="00960BED" w:rsidRDefault="002D1C09" w:rsidP="002D1C09">
            <w:pPr>
              <w:pStyle w:val="NoSpacing"/>
              <w:keepNext/>
              <w:rPr>
                <w:rFonts w:ascii="Times New Roman" w:hAnsi="Times New Roman" w:cs="Times New Roman"/>
              </w:rPr>
            </w:pPr>
            <w:bookmarkStart w:id="22" w:name="q2point3b"/>
            <w:r>
              <w:rPr>
                <w:b/>
              </w:rPr>
              <w:t>b.</w:t>
            </w:r>
            <w:bookmarkEnd w:id="22"/>
            <w:r>
              <w:rPr>
                <w:b/>
              </w:rPr>
              <w:t xml:space="preserve"> </w:t>
            </w:r>
            <w:r>
              <w:t xml:space="preserve">Is the research likely to have subjects who become prisoners while participating in the study?  </w:t>
            </w:r>
          </w:p>
        </w:tc>
      </w:tr>
      <w:tr w:rsidR="002D1C09" w:rsidRPr="00725F39" w14:paraId="16315D2B" w14:textId="77777777" w:rsidTr="000C2484">
        <w:trPr>
          <w:trHeight w:val="702"/>
        </w:trPr>
        <w:tc>
          <w:tcPr>
            <w:tcW w:w="10805" w:type="dxa"/>
            <w:gridSpan w:val="23"/>
            <w:tcBorders>
              <w:top w:val="nil"/>
              <w:left w:val="nil"/>
              <w:bottom w:val="nil"/>
              <w:right w:val="nil"/>
            </w:tcBorders>
            <w:vAlign w:val="center"/>
          </w:tcPr>
          <w:p w14:paraId="16315D2A" w14:textId="77777777" w:rsidR="002D1C09" w:rsidRPr="002B02F5" w:rsidRDefault="002D1C09" w:rsidP="002D1C09">
            <w:pPr>
              <w:pStyle w:val="NoSpacing"/>
              <w:keepNext/>
              <w:ind w:left="711"/>
              <w:rPr>
                <w:rFonts w:cstheme="minorHAnsi"/>
                <w:i/>
                <w:color w:val="7F7F7F" w:themeColor="text1" w:themeTint="80"/>
                <w:sz w:val="20"/>
              </w:rPr>
            </w:pPr>
            <w:r w:rsidRPr="002B02F5">
              <w:rPr>
                <w:rFonts w:cstheme="minorHAnsi"/>
                <w:i/>
                <w:color w:val="7F7F7F" w:themeColor="text1" w:themeTint="80"/>
                <w:sz w:val="20"/>
              </w:rPr>
              <w:t>For example, a longitudinal study of youth with drug problems is likely to have subjects who will be prisoners at some point during the study.</w:t>
            </w:r>
          </w:p>
        </w:tc>
      </w:tr>
      <w:tr w:rsidR="002D1C09" w:rsidRPr="00725F39" w14:paraId="16315D2F" w14:textId="77777777" w:rsidTr="000C2484">
        <w:tc>
          <w:tcPr>
            <w:tcW w:w="810" w:type="dxa"/>
            <w:gridSpan w:val="3"/>
            <w:tcBorders>
              <w:top w:val="nil"/>
              <w:left w:val="nil"/>
              <w:bottom w:val="nil"/>
              <w:right w:val="single" w:sz="12" w:space="0" w:color="auto"/>
            </w:tcBorders>
          </w:tcPr>
          <w:p w14:paraId="16315D2C" w14:textId="77777777" w:rsidR="002D1C09" w:rsidRPr="00725F39" w:rsidRDefault="002D1C09" w:rsidP="002D1C09">
            <w:pPr>
              <w:pStyle w:val="NoSpacing"/>
              <w:rPr>
                <w:rFonts w:cstheme="minorHAnsi"/>
              </w:rPr>
            </w:pPr>
          </w:p>
        </w:tc>
        <w:tc>
          <w:tcPr>
            <w:tcW w:w="361"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2D" w14:textId="71BFE955" w:rsidR="002D1C09" w:rsidRPr="00EC7ED5" w:rsidRDefault="002D1C09" w:rsidP="002D1C09">
            <w:pPr>
              <w:pStyle w:val="NoSpacing"/>
              <w:ind w:left="-18"/>
              <w:jc w:val="center"/>
              <w:rPr>
                <w:rFonts w:cstheme="minorHAnsi"/>
                <w:b/>
              </w:rPr>
            </w:pPr>
            <w:r>
              <w:rPr>
                <w:rFonts w:cstheme="minorHAnsi"/>
                <w:b/>
              </w:rPr>
              <w:t>X</w:t>
            </w:r>
          </w:p>
        </w:tc>
        <w:tc>
          <w:tcPr>
            <w:tcW w:w="630" w:type="dxa"/>
            <w:gridSpan w:val="5"/>
            <w:tcBorders>
              <w:top w:val="nil"/>
              <w:left w:val="single" w:sz="12" w:space="0" w:color="auto"/>
              <w:bottom w:val="nil"/>
              <w:right w:val="nil"/>
            </w:tcBorders>
          </w:tcPr>
          <w:p w14:paraId="61357ABE" w14:textId="6E3EF9E5" w:rsidR="002D1C09" w:rsidRPr="00725F39" w:rsidRDefault="002D1C09" w:rsidP="002D1C09">
            <w:pPr>
              <w:pStyle w:val="NoSpacing"/>
              <w:ind w:left="-18"/>
              <w:rPr>
                <w:rFonts w:cstheme="minorHAnsi"/>
              </w:rPr>
            </w:pPr>
            <w:r w:rsidRPr="00862E3D">
              <w:rPr>
                <w:rFonts w:cstheme="minorHAnsi"/>
                <w:b/>
              </w:rPr>
              <w:t>No</w:t>
            </w:r>
          </w:p>
        </w:tc>
        <w:tc>
          <w:tcPr>
            <w:tcW w:w="9004" w:type="dxa"/>
            <w:gridSpan w:val="10"/>
            <w:tcBorders>
              <w:top w:val="nil"/>
              <w:left w:val="nil"/>
              <w:bottom w:val="nil"/>
              <w:right w:val="nil"/>
            </w:tcBorders>
          </w:tcPr>
          <w:p w14:paraId="16315D2E" w14:textId="32D64583" w:rsidR="002D1C09" w:rsidRPr="00725F39" w:rsidRDefault="002D1C09" w:rsidP="002D1C09">
            <w:pPr>
              <w:pStyle w:val="NoSpacing"/>
              <w:rPr>
                <w:rFonts w:cstheme="minorHAnsi"/>
              </w:rPr>
            </w:pPr>
          </w:p>
        </w:tc>
      </w:tr>
      <w:tr w:rsidR="002D1C09" w:rsidRPr="00725F39" w14:paraId="16315D33" w14:textId="77777777" w:rsidTr="000C2484">
        <w:trPr>
          <w:trHeight w:val="282"/>
        </w:trPr>
        <w:tc>
          <w:tcPr>
            <w:tcW w:w="810" w:type="dxa"/>
            <w:gridSpan w:val="3"/>
            <w:tcBorders>
              <w:top w:val="nil"/>
              <w:left w:val="nil"/>
              <w:bottom w:val="nil"/>
              <w:right w:val="single" w:sz="12" w:space="0" w:color="auto"/>
            </w:tcBorders>
          </w:tcPr>
          <w:p w14:paraId="16315D30" w14:textId="77777777" w:rsidR="002D1C09" w:rsidRPr="00725F39" w:rsidRDefault="002D1C09" w:rsidP="002D1C09">
            <w:pPr>
              <w:pStyle w:val="NoSpacing"/>
              <w:rPr>
                <w:rFonts w:cstheme="minorHAnsi"/>
              </w:rPr>
            </w:pPr>
          </w:p>
        </w:tc>
        <w:tc>
          <w:tcPr>
            <w:tcW w:w="361"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1" w14:textId="2F6F7214" w:rsidR="002D1C09" w:rsidRPr="00EC7ED5" w:rsidRDefault="002D1C09" w:rsidP="002D1C09">
            <w:pPr>
              <w:pStyle w:val="NoSpacing"/>
              <w:ind w:left="-18"/>
              <w:jc w:val="center"/>
              <w:rPr>
                <w:rFonts w:cstheme="minorHAnsi"/>
                <w:b/>
              </w:rPr>
            </w:pPr>
          </w:p>
        </w:tc>
        <w:tc>
          <w:tcPr>
            <w:tcW w:w="630" w:type="dxa"/>
            <w:gridSpan w:val="5"/>
            <w:tcBorders>
              <w:top w:val="nil"/>
              <w:left w:val="single" w:sz="12" w:space="0" w:color="auto"/>
              <w:bottom w:val="nil"/>
              <w:right w:val="nil"/>
            </w:tcBorders>
          </w:tcPr>
          <w:p w14:paraId="7A4CE9FB" w14:textId="225364B6" w:rsidR="002D1C09" w:rsidRPr="00725F39" w:rsidRDefault="002D1C09" w:rsidP="002D1C09">
            <w:pPr>
              <w:pStyle w:val="NoSpacing"/>
              <w:ind w:left="-18"/>
              <w:rPr>
                <w:rFonts w:cstheme="minorHAnsi"/>
              </w:rPr>
            </w:pPr>
            <w:r w:rsidRPr="00862E3D">
              <w:rPr>
                <w:rFonts w:cstheme="minorHAnsi"/>
                <w:b/>
              </w:rPr>
              <w:t>Yes</w:t>
            </w:r>
          </w:p>
        </w:tc>
        <w:tc>
          <w:tcPr>
            <w:tcW w:w="9004" w:type="dxa"/>
            <w:gridSpan w:val="10"/>
            <w:vMerge w:val="restart"/>
            <w:tcBorders>
              <w:top w:val="nil"/>
              <w:left w:val="nil"/>
              <w:right w:val="nil"/>
            </w:tcBorders>
          </w:tcPr>
          <w:p w14:paraId="16315D32" w14:textId="75DF44A7" w:rsidR="002D1C09" w:rsidRPr="00725F39" w:rsidRDefault="002D1C09" w:rsidP="002D1C09">
            <w:pPr>
              <w:pStyle w:val="NoSpacing"/>
              <w:ind w:left="279" w:hanging="279"/>
              <w:rPr>
                <w:rFonts w:cstheme="minorHAnsi"/>
              </w:rPr>
            </w:pPr>
            <w:r>
              <w:rPr>
                <w:rFonts w:cstheme="minorHAnsi"/>
              </w:rPr>
              <w:sym w:font="Wingdings" w:char="F0E0"/>
            </w:r>
            <w:r>
              <w:rPr>
                <w:rFonts w:cstheme="minorHAnsi"/>
              </w:rPr>
              <w:t xml:space="preserve"> If yes, </w:t>
            </w:r>
            <w:r>
              <w:t>if a subject becomes a prisoner while participating in the study, will any study procedures and/or data collection related to the subject be continued while the subject is a prisoner?</w:t>
            </w:r>
          </w:p>
        </w:tc>
      </w:tr>
      <w:tr w:rsidR="002D1C09" w:rsidRPr="00725F39" w14:paraId="0FE18EB9" w14:textId="77777777" w:rsidTr="000C2484">
        <w:trPr>
          <w:trHeight w:val="257"/>
        </w:trPr>
        <w:tc>
          <w:tcPr>
            <w:tcW w:w="810" w:type="dxa"/>
            <w:gridSpan w:val="3"/>
            <w:tcBorders>
              <w:top w:val="nil"/>
              <w:left w:val="nil"/>
              <w:bottom w:val="nil"/>
              <w:right w:val="nil"/>
            </w:tcBorders>
          </w:tcPr>
          <w:p w14:paraId="3DC40AF5" w14:textId="77777777" w:rsidR="002D1C09" w:rsidRPr="00725F39" w:rsidRDefault="002D1C09" w:rsidP="002D1C09">
            <w:pPr>
              <w:pStyle w:val="NoSpacing"/>
              <w:rPr>
                <w:rFonts w:cstheme="minorHAnsi"/>
              </w:rPr>
            </w:pPr>
          </w:p>
        </w:tc>
        <w:tc>
          <w:tcPr>
            <w:tcW w:w="991" w:type="dxa"/>
            <w:gridSpan w:val="10"/>
            <w:tcBorders>
              <w:top w:val="nil"/>
              <w:left w:val="nil"/>
              <w:bottom w:val="nil"/>
              <w:right w:val="nil"/>
            </w:tcBorders>
          </w:tcPr>
          <w:p w14:paraId="24E5340B" w14:textId="77777777" w:rsidR="002D1C09" w:rsidRDefault="002D1C09" w:rsidP="002D1C09">
            <w:pPr>
              <w:pStyle w:val="NoSpacing"/>
              <w:ind w:left="-18"/>
              <w:rPr>
                <w:rFonts w:cstheme="minorHAnsi"/>
              </w:rPr>
            </w:pPr>
          </w:p>
        </w:tc>
        <w:tc>
          <w:tcPr>
            <w:tcW w:w="9004" w:type="dxa"/>
            <w:gridSpan w:val="10"/>
            <w:vMerge/>
            <w:tcBorders>
              <w:left w:val="nil"/>
              <w:bottom w:val="nil"/>
              <w:right w:val="nil"/>
            </w:tcBorders>
          </w:tcPr>
          <w:p w14:paraId="080A5813" w14:textId="77777777" w:rsidR="002D1C09" w:rsidRDefault="002D1C09" w:rsidP="002D1C09">
            <w:pPr>
              <w:pStyle w:val="NoSpacing"/>
              <w:ind w:left="279" w:hanging="279"/>
              <w:rPr>
                <w:rFonts w:cstheme="minorHAnsi"/>
              </w:rPr>
            </w:pPr>
          </w:p>
        </w:tc>
      </w:tr>
      <w:tr w:rsidR="002D1C09" w:rsidRPr="00725F39" w14:paraId="16315D37" w14:textId="77777777" w:rsidTr="000C2484">
        <w:trPr>
          <w:trHeight w:val="288"/>
        </w:trPr>
        <w:tc>
          <w:tcPr>
            <w:tcW w:w="2069" w:type="dxa"/>
            <w:gridSpan w:val="14"/>
            <w:tcBorders>
              <w:top w:val="nil"/>
              <w:left w:val="nil"/>
              <w:bottom w:val="nil"/>
              <w:right w:val="single" w:sz="12" w:space="0" w:color="auto"/>
            </w:tcBorders>
            <w:vAlign w:val="center"/>
          </w:tcPr>
          <w:p w14:paraId="16315D34" w14:textId="77777777" w:rsidR="002D1C09" w:rsidRPr="00DD38CB" w:rsidRDefault="002D1C09" w:rsidP="002D1C09">
            <w:pPr>
              <w:pStyle w:val="NoSpacing"/>
              <w:rPr>
                <w:rFonts w:cstheme="minorHAnsi"/>
              </w:rPr>
            </w:pPr>
          </w:p>
        </w:tc>
        <w:tc>
          <w:tcPr>
            <w:tcW w:w="361"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5" w14:textId="5AAEFBD5" w:rsidR="002D1C09" w:rsidRPr="00EC7ED5" w:rsidRDefault="002D1C09" w:rsidP="002D1C09">
            <w:pPr>
              <w:pStyle w:val="NoSpacing"/>
              <w:ind w:left="-18"/>
              <w:jc w:val="center"/>
              <w:rPr>
                <w:rFonts w:cstheme="minorHAnsi"/>
                <w:b/>
              </w:rPr>
            </w:pPr>
          </w:p>
        </w:tc>
        <w:tc>
          <w:tcPr>
            <w:tcW w:w="629" w:type="dxa"/>
            <w:gridSpan w:val="2"/>
            <w:tcBorders>
              <w:top w:val="nil"/>
              <w:left w:val="single" w:sz="12" w:space="0" w:color="auto"/>
              <w:bottom w:val="nil"/>
              <w:right w:val="nil"/>
            </w:tcBorders>
            <w:vAlign w:val="center"/>
          </w:tcPr>
          <w:p w14:paraId="6F54480C" w14:textId="61915916" w:rsidR="002D1C09" w:rsidRPr="00DD38CB" w:rsidRDefault="002D1C09" w:rsidP="002D1C09">
            <w:pPr>
              <w:pStyle w:val="NoSpacing"/>
              <w:ind w:left="-18"/>
              <w:rPr>
                <w:rFonts w:cstheme="minorHAnsi"/>
              </w:rPr>
            </w:pPr>
            <w:r w:rsidRPr="00DD38CB">
              <w:rPr>
                <w:rFonts w:cstheme="minorHAnsi"/>
                <w:b/>
              </w:rPr>
              <w:t>No</w:t>
            </w:r>
          </w:p>
        </w:tc>
        <w:tc>
          <w:tcPr>
            <w:tcW w:w="7746" w:type="dxa"/>
            <w:gridSpan w:val="5"/>
            <w:tcBorders>
              <w:top w:val="nil"/>
              <w:left w:val="nil"/>
              <w:bottom w:val="nil"/>
              <w:right w:val="nil"/>
            </w:tcBorders>
            <w:vAlign w:val="center"/>
          </w:tcPr>
          <w:p w14:paraId="16315D36" w14:textId="0BE8716E" w:rsidR="002D1C09" w:rsidRPr="00DD38CB" w:rsidRDefault="002D1C09" w:rsidP="002D1C09">
            <w:pPr>
              <w:pStyle w:val="NoSpacing"/>
              <w:rPr>
                <w:rFonts w:cstheme="minorHAnsi"/>
              </w:rPr>
            </w:pPr>
          </w:p>
        </w:tc>
      </w:tr>
      <w:tr w:rsidR="002D1C09" w:rsidRPr="00725F39" w14:paraId="16315D3B" w14:textId="77777777" w:rsidTr="000C2484">
        <w:trPr>
          <w:trHeight w:val="282"/>
        </w:trPr>
        <w:tc>
          <w:tcPr>
            <w:tcW w:w="2069" w:type="dxa"/>
            <w:gridSpan w:val="14"/>
            <w:tcBorders>
              <w:top w:val="nil"/>
              <w:left w:val="nil"/>
              <w:bottom w:val="nil"/>
              <w:right w:val="single" w:sz="12" w:space="0" w:color="auto"/>
            </w:tcBorders>
            <w:vAlign w:val="center"/>
          </w:tcPr>
          <w:p w14:paraId="16315D38" w14:textId="77777777" w:rsidR="002D1C09" w:rsidRPr="00DD38CB" w:rsidRDefault="002D1C09" w:rsidP="002D1C09">
            <w:pPr>
              <w:pStyle w:val="NoSpacing"/>
              <w:rPr>
                <w:rFonts w:cstheme="minorHAnsi"/>
              </w:rPr>
            </w:pPr>
          </w:p>
        </w:tc>
        <w:tc>
          <w:tcPr>
            <w:tcW w:w="361"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9" w14:textId="06000E4C" w:rsidR="002D1C09" w:rsidRPr="00EC7ED5" w:rsidRDefault="002D1C09" w:rsidP="002D1C09">
            <w:pPr>
              <w:pStyle w:val="NoSpacing"/>
              <w:ind w:left="-18"/>
              <w:jc w:val="center"/>
              <w:rPr>
                <w:rFonts w:cstheme="minorHAnsi"/>
                <w:b/>
              </w:rPr>
            </w:pPr>
          </w:p>
        </w:tc>
        <w:tc>
          <w:tcPr>
            <w:tcW w:w="629" w:type="dxa"/>
            <w:gridSpan w:val="2"/>
            <w:tcBorders>
              <w:top w:val="nil"/>
              <w:left w:val="single" w:sz="12" w:space="0" w:color="auto"/>
              <w:bottom w:val="nil"/>
              <w:right w:val="nil"/>
            </w:tcBorders>
          </w:tcPr>
          <w:p w14:paraId="173FA845" w14:textId="7D7A0456" w:rsidR="002D1C09" w:rsidRPr="00DD38CB" w:rsidRDefault="002D1C09" w:rsidP="002D1C09">
            <w:pPr>
              <w:pStyle w:val="NoSpacing"/>
              <w:ind w:left="-18"/>
              <w:rPr>
                <w:rFonts w:cstheme="minorHAnsi"/>
              </w:rPr>
            </w:pPr>
            <w:r w:rsidRPr="00DD38CB">
              <w:rPr>
                <w:rFonts w:cstheme="minorHAnsi"/>
                <w:b/>
              </w:rPr>
              <w:t>Yes</w:t>
            </w:r>
          </w:p>
        </w:tc>
        <w:tc>
          <w:tcPr>
            <w:tcW w:w="7746" w:type="dxa"/>
            <w:gridSpan w:val="5"/>
            <w:vMerge w:val="restart"/>
            <w:tcBorders>
              <w:top w:val="nil"/>
              <w:left w:val="nil"/>
              <w:right w:val="nil"/>
            </w:tcBorders>
            <w:vAlign w:val="center"/>
          </w:tcPr>
          <w:p w14:paraId="16315D3A" w14:textId="1159BB9F" w:rsidR="002D1C09" w:rsidRPr="00DD38CB" w:rsidRDefault="002D1C09" w:rsidP="002D1C09">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describe the procedures and/or data collection that will continue with prisoner subjects</w:t>
            </w:r>
          </w:p>
        </w:tc>
      </w:tr>
      <w:tr w:rsidR="002D1C09" w:rsidRPr="00725F39" w14:paraId="5A65D10F" w14:textId="77777777" w:rsidTr="000C2484">
        <w:trPr>
          <w:trHeight w:val="232"/>
        </w:trPr>
        <w:tc>
          <w:tcPr>
            <w:tcW w:w="2069" w:type="dxa"/>
            <w:gridSpan w:val="14"/>
            <w:tcBorders>
              <w:top w:val="nil"/>
              <w:left w:val="nil"/>
              <w:bottom w:val="nil"/>
              <w:right w:val="nil"/>
            </w:tcBorders>
            <w:vAlign w:val="center"/>
          </w:tcPr>
          <w:p w14:paraId="5D417DC8" w14:textId="77777777" w:rsidR="002D1C09" w:rsidRPr="00DD38CB" w:rsidRDefault="002D1C09" w:rsidP="002D1C09">
            <w:pPr>
              <w:pStyle w:val="NoSpacing"/>
              <w:rPr>
                <w:rFonts w:cstheme="minorHAnsi"/>
              </w:rPr>
            </w:pPr>
          </w:p>
        </w:tc>
        <w:tc>
          <w:tcPr>
            <w:tcW w:w="990" w:type="dxa"/>
            <w:gridSpan w:val="4"/>
            <w:tcBorders>
              <w:top w:val="nil"/>
              <w:left w:val="nil"/>
              <w:bottom w:val="nil"/>
              <w:right w:val="nil"/>
            </w:tcBorders>
          </w:tcPr>
          <w:p w14:paraId="34833C8C" w14:textId="77777777" w:rsidR="002D1C09" w:rsidRPr="00DD38CB" w:rsidRDefault="002D1C09" w:rsidP="002D1C09">
            <w:pPr>
              <w:pStyle w:val="NoSpacing"/>
              <w:ind w:left="-18"/>
              <w:rPr>
                <w:rFonts w:cstheme="minorHAnsi"/>
              </w:rPr>
            </w:pPr>
          </w:p>
        </w:tc>
        <w:tc>
          <w:tcPr>
            <w:tcW w:w="7746" w:type="dxa"/>
            <w:gridSpan w:val="5"/>
            <w:vMerge/>
            <w:tcBorders>
              <w:left w:val="nil"/>
              <w:bottom w:val="nil"/>
              <w:right w:val="nil"/>
            </w:tcBorders>
            <w:vAlign w:val="center"/>
          </w:tcPr>
          <w:p w14:paraId="29B68700" w14:textId="77777777" w:rsidR="002D1C09" w:rsidRPr="00DD38CB" w:rsidRDefault="002D1C09" w:rsidP="002D1C09">
            <w:pPr>
              <w:pStyle w:val="NoSpacing"/>
              <w:ind w:left="270" w:hanging="270"/>
              <w:rPr>
                <w:rFonts w:cstheme="minorHAnsi"/>
              </w:rPr>
            </w:pPr>
          </w:p>
        </w:tc>
      </w:tr>
      <w:tr w:rsidR="002D1C09" w:rsidRPr="00725F39" w14:paraId="16315D3E" w14:textId="77777777" w:rsidTr="000C2484">
        <w:trPr>
          <w:trHeight w:val="432"/>
        </w:trPr>
        <w:tc>
          <w:tcPr>
            <w:tcW w:w="3455" w:type="dxa"/>
            <w:gridSpan w:val="19"/>
            <w:tcBorders>
              <w:top w:val="nil"/>
              <w:left w:val="nil"/>
              <w:bottom w:val="nil"/>
              <w:right w:val="single" w:sz="24" w:space="0" w:color="E8960C"/>
            </w:tcBorders>
            <w:vAlign w:val="center"/>
          </w:tcPr>
          <w:p w14:paraId="16315D3C" w14:textId="77777777" w:rsidR="002D1C09" w:rsidRPr="00DD38CB" w:rsidRDefault="002D1C09" w:rsidP="002D1C09">
            <w:pPr>
              <w:pStyle w:val="NoSpacing"/>
              <w:rPr>
                <w:rFonts w:cstheme="minorHAnsi"/>
              </w:rPr>
            </w:pPr>
          </w:p>
        </w:tc>
        <w:tc>
          <w:tcPr>
            <w:tcW w:w="7350" w:type="dxa"/>
            <w:gridSpan w:val="4"/>
            <w:tcBorders>
              <w:top w:val="single" w:sz="24" w:space="0" w:color="E8960C"/>
              <w:left w:val="single" w:sz="24" w:space="0" w:color="E8960C"/>
              <w:bottom w:val="single" w:sz="24" w:space="0" w:color="E8960C"/>
              <w:right w:val="single" w:sz="24" w:space="0" w:color="E8960C"/>
            </w:tcBorders>
            <w:vAlign w:val="center"/>
          </w:tcPr>
          <w:p w14:paraId="16315D3D" w14:textId="77777777" w:rsidR="002D1C09" w:rsidRPr="00DD38CB"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B44C4C" w14:paraId="16315D40" w14:textId="77777777" w:rsidTr="000C2484">
        <w:trPr>
          <w:trHeight w:val="1056"/>
        </w:trPr>
        <w:tc>
          <w:tcPr>
            <w:tcW w:w="10805" w:type="dxa"/>
            <w:gridSpan w:val="23"/>
            <w:tcBorders>
              <w:top w:val="nil"/>
              <w:left w:val="nil"/>
              <w:bottom w:val="nil"/>
              <w:right w:val="nil"/>
            </w:tcBorders>
            <w:vAlign w:val="center"/>
          </w:tcPr>
          <w:p w14:paraId="16315D3F" w14:textId="4FFAA5E0" w:rsidR="002D1C09" w:rsidRPr="00B44C4C" w:rsidRDefault="002D1C09" w:rsidP="002D1C09">
            <w:pPr>
              <w:pStyle w:val="NoSpacing"/>
              <w:keepNext/>
              <w:ind w:left="333" w:hanging="333"/>
            </w:pPr>
            <w:r>
              <w:rPr>
                <w:rFonts w:cstheme="minorHAnsi"/>
                <w:b/>
                <w:noProof/>
                <w:color w:val="FFFFFF" w:themeColor="background1"/>
                <w:sz w:val="24"/>
                <w:szCs w:val="24"/>
              </w:rPr>
              <mc:AlternateContent>
                <mc:Choice Requires="wps">
                  <w:drawing>
                    <wp:anchor distT="0" distB="0" distL="114300" distR="114300" simplePos="0" relativeHeight="251814912" behindDoc="0" locked="0" layoutInCell="1" allowOverlap="1" wp14:anchorId="1631651C" wp14:editId="32773E97">
                      <wp:simplePos x="0" y="0"/>
                      <wp:positionH relativeFrom="column">
                        <wp:posOffset>-42545</wp:posOffset>
                      </wp:positionH>
                      <wp:positionV relativeFrom="paragraph">
                        <wp:posOffset>-31115</wp:posOffset>
                      </wp:positionV>
                      <wp:extent cx="248285" cy="219075"/>
                      <wp:effectExtent l="0" t="0" r="18415" b="28575"/>
                      <wp:wrapNone/>
                      <wp:docPr id="49" name="Oval 4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E73A2" id="Oval 4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2.45pt;width:19.55pt;height:17.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" filled="f" strokecolor="#1f5a87" strokeweight="1pt"/>
                  </w:pict>
                </mc:Fallback>
              </mc:AlternateContent>
            </w:r>
            <w:r>
              <w:rPr>
                <w:rFonts w:cstheme="minorHAnsi"/>
                <w:b/>
              </w:rPr>
              <w:t>2.4</w:t>
            </w:r>
            <w:r w:rsidRPr="00B44C4C">
              <w:rPr>
                <w:rFonts w:cstheme="minorHAnsi"/>
                <w:b/>
              </w:rPr>
              <w:t xml:space="preserve"> Protected populations</w:t>
            </w:r>
            <w:r w:rsidRPr="00B44C4C">
              <w:rPr>
                <w:rFonts w:cstheme="minorHAnsi"/>
              </w:rPr>
              <w:t xml:space="preserve">. </w:t>
            </w:r>
            <w:r w:rsidRPr="00B44C4C">
              <w:t xml:space="preserve">IRB approval is required for the use of the subject populations listed here. Check the boxes for any of these populations that will </w:t>
            </w:r>
            <w:r>
              <w:t xml:space="preserve">be </w:t>
            </w:r>
            <w:r w:rsidRPr="00B44C4C">
              <w:t>purposefully include</w:t>
            </w:r>
            <w:r>
              <w:t>d</w:t>
            </w:r>
            <w:r w:rsidRPr="00B44C4C">
              <w:t xml:space="preserve">. (In other words, being a part of the population is an inclusion criterion for </w:t>
            </w:r>
            <w:r>
              <w:t>the</w:t>
            </w:r>
            <w:r w:rsidRPr="00B44C4C">
              <w:t xml:space="preserve"> study.)</w:t>
            </w:r>
          </w:p>
        </w:tc>
      </w:tr>
      <w:tr w:rsidR="002D1C09" w:rsidRPr="00725F39" w14:paraId="16315D42" w14:textId="77777777" w:rsidTr="000C2484">
        <w:trPr>
          <w:trHeight w:val="450"/>
        </w:trPr>
        <w:tc>
          <w:tcPr>
            <w:tcW w:w="10805" w:type="dxa"/>
            <w:gridSpan w:val="23"/>
            <w:tcBorders>
              <w:top w:val="nil"/>
              <w:left w:val="nil"/>
              <w:bottom w:val="nil"/>
              <w:right w:val="nil"/>
            </w:tcBorders>
            <w:vAlign w:val="center"/>
          </w:tcPr>
          <w:p w14:paraId="16315D41" w14:textId="5C94241D" w:rsidR="002D1C09" w:rsidRPr="002B02F5" w:rsidRDefault="002D1C09" w:rsidP="002D1C09">
            <w:pPr>
              <w:keepNext/>
              <w:ind w:left="360"/>
              <w:rPr>
                <w:color w:val="7F7F7F" w:themeColor="text1" w:themeTint="80"/>
                <w:sz w:val="20"/>
              </w:rPr>
            </w:pPr>
            <w:r w:rsidRPr="002B02F5">
              <w:rPr>
                <w:rFonts w:asciiTheme="minorHAnsi" w:eastAsiaTheme="minorHAnsi" w:hAnsiTheme="minorHAnsi" w:cstheme="minorHAnsi"/>
                <w:i/>
                <w:color w:val="7F7F7F" w:themeColor="text1" w:themeTint="80"/>
                <w:sz w:val="20"/>
              </w:rPr>
              <w:t>The WORKSHEETS describe the criteria for approval</w:t>
            </w:r>
            <w:r>
              <w:rPr>
                <w:rFonts w:asciiTheme="minorHAnsi" w:eastAsiaTheme="minorHAnsi" w:hAnsiTheme="minorHAnsi" w:cstheme="minorHAnsi"/>
                <w:i/>
                <w:color w:val="7F7F7F" w:themeColor="text1" w:themeTint="80"/>
                <w:sz w:val="20"/>
              </w:rPr>
              <w:t xml:space="preserve"> but do not need to be completed and should not be submitted</w:t>
            </w:r>
            <w:r w:rsidRPr="002B02F5">
              <w:rPr>
                <w:rFonts w:asciiTheme="minorHAnsi" w:eastAsiaTheme="minorHAnsi" w:hAnsiTheme="minorHAnsi" w:cstheme="minorHAnsi"/>
                <w:i/>
                <w:color w:val="7F7F7F" w:themeColor="text1" w:themeTint="80"/>
                <w:sz w:val="20"/>
              </w:rPr>
              <w:t>.</w:t>
            </w:r>
          </w:p>
        </w:tc>
      </w:tr>
      <w:tr w:rsidR="002D1C09" w:rsidRPr="004D764A" w14:paraId="16315D46" w14:textId="77777777" w:rsidTr="000C2484">
        <w:trPr>
          <w:trHeight w:val="387"/>
        </w:trPr>
        <w:tc>
          <w:tcPr>
            <w:tcW w:w="540" w:type="dxa"/>
            <w:tcBorders>
              <w:top w:val="nil"/>
              <w:left w:val="nil"/>
              <w:bottom w:val="nil"/>
              <w:right w:val="nil"/>
            </w:tcBorders>
            <w:shd w:val="clear" w:color="auto" w:fill="auto"/>
            <w:vAlign w:val="center"/>
          </w:tcPr>
          <w:p w14:paraId="16315D43" w14:textId="77777777" w:rsidR="002D1C09" w:rsidRPr="004D764A" w:rsidRDefault="002D1C09" w:rsidP="002D1C09">
            <w:pPr>
              <w:pStyle w:val="NoSpacing"/>
              <w:keepNext/>
              <w:rPr>
                <w:rFonts w:cstheme="minorHAnsi"/>
              </w:rPr>
            </w:pPr>
          </w:p>
        </w:tc>
        <w:tc>
          <w:tcPr>
            <w:tcW w:w="4758" w:type="dxa"/>
            <w:gridSpan w:val="19"/>
            <w:tcBorders>
              <w:top w:val="nil"/>
              <w:left w:val="nil"/>
              <w:bottom w:val="nil"/>
              <w:right w:val="nil"/>
            </w:tcBorders>
            <w:shd w:val="clear" w:color="auto" w:fill="1F5A87"/>
            <w:vAlign w:val="center"/>
          </w:tcPr>
          <w:p w14:paraId="16315D44" w14:textId="77777777" w:rsidR="002D1C09" w:rsidRPr="004D764A" w:rsidRDefault="002D1C09" w:rsidP="002D1C09">
            <w:pPr>
              <w:pStyle w:val="NoSpacing"/>
              <w:keepNext/>
              <w:jc w:val="center"/>
              <w:rPr>
                <w:rFonts w:cs="Times New Roman"/>
                <w:b/>
              </w:rPr>
            </w:pPr>
            <w:r>
              <w:rPr>
                <w:rFonts w:cs="Times New Roman"/>
                <w:b/>
                <w:color w:val="FFFFFF" w:themeColor="background1"/>
              </w:rPr>
              <w:t>Population</w:t>
            </w:r>
          </w:p>
        </w:tc>
        <w:tc>
          <w:tcPr>
            <w:tcW w:w="5507" w:type="dxa"/>
            <w:gridSpan w:val="3"/>
            <w:tcBorders>
              <w:top w:val="nil"/>
              <w:left w:val="nil"/>
              <w:bottom w:val="nil"/>
              <w:right w:val="nil"/>
            </w:tcBorders>
            <w:shd w:val="clear" w:color="auto" w:fill="1F5A87"/>
            <w:vAlign w:val="center"/>
          </w:tcPr>
          <w:p w14:paraId="16315D45" w14:textId="77777777" w:rsidR="002D1C09" w:rsidRPr="004D764A" w:rsidRDefault="002D1C09" w:rsidP="002D1C09">
            <w:pPr>
              <w:pStyle w:val="NoSpacing"/>
              <w:keepNext/>
              <w:jc w:val="center"/>
              <w:rPr>
                <w:rFonts w:cs="Times New Roman"/>
                <w:b/>
              </w:rPr>
            </w:pPr>
            <w:r w:rsidRPr="00B44C4C">
              <w:rPr>
                <w:rFonts w:cs="Times New Roman"/>
                <w:b/>
                <w:color w:val="FFFFFF" w:themeColor="background1"/>
              </w:rPr>
              <w:t>Worksheet</w:t>
            </w:r>
          </w:p>
        </w:tc>
      </w:tr>
      <w:tr w:rsidR="002D1C09" w:rsidRPr="00725F39" w14:paraId="16315D5A" w14:textId="77777777" w:rsidTr="000C2484">
        <w:trPr>
          <w:trHeight w:val="88"/>
        </w:trPr>
        <w:tc>
          <w:tcPr>
            <w:tcW w:w="540" w:type="dxa"/>
            <w:tcBorders>
              <w:top w:val="nil"/>
              <w:left w:val="nil"/>
              <w:bottom w:val="nil"/>
              <w:right w:val="nil"/>
            </w:tcBorders>
            <w:vAlign w:val="center"/>
          </w:tcPr>
          <w:p w14:paraId="16315D56" w14:textId="77777777" w:rsidR="002D1C09" w:rsidRPr="00303898" w:rsidRDefault="002D1C09" w:rsidP="002D1C09">
            <w:pPr>
              <w:pStyle w:val="NoSpacing"/>
              <w:rPr>
                <w:rFonts w:cstheme="minorHAnsi"/>
                <w:sz w:val="2"/>
              </w:rPr>
            </w:pPr>
          </w:p>
        </w:tc>
        <w:tc>
          <w:tcPr>
            <w:tcW w:w="270" w:type="dxa"/>
            <w:gridSpan w:val="2"/>
            <w:tcBorders>
              <w:top w:val="dashed" w:sz="8" w:space="0" w:color="1F5A87"/>
              <w:left w:val="nil"/>
              <w:bottom w:val="nil"/>
              <w:right w:val="nil"/>
            </w:tcBorders>
            <w:vAlign w:val="center"/>
          </w:tcPr>
          <w:p w14:paraId="16315D57" w14:textId="098C9778" w:rsidR="002D1C09" w:rsidRPr="00303898" w:rsidRDefault="002D1C09" w:rsidP="002D1C09">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58" w14:textId="77777777" w:rsidR="002D1C09" w:rsidRPr="008431D7" w:rsidRDefault="002D1C09" w:rsidP="002D1C09">
            <w:pPr>
              <w:pStyle w:val="NoSpacing"/>
            </w:pPr>
            <w:r w:rsidRPr="008431D7">
              <w:t>Fetuses in utero</w:t>
            </w:r>
          </w:p>
        </w:tc>
        <w:tc>
          <w:tcPr>
            <w:tcW w:w="5458" w:type="dxa"/>
            <w:gridSpan w:val="2"/>
            <w:vMerge w:val="restart"/>
            <w:tcBorders>
              <w:top w:val="dashed" w:sz="8" w:space="0" w:color="1F5A87"/>
              <w:left w:val="nil"/>
              <w:right w:val="nil"/>
            </w:tcBorders>
            <w:vAlign w:val="center"/>
          </w:tcPr>
          <w:p w14:paraId="16315D59" w14:textId="244E2C68" w:rsidR="002D1C09" w:rsidRPr="008431D7" w:rsidRDefault="00DA2906" w:rsidP="002D1C09">
            <w:pPr>
              <w:pStyle w:val="NoSpacing"/>
            </w:pPr>
            <w:hyperlink r:id="rId24" w:history="1">
              <w:r w:rsidR="002D1C09" w:rsidRPr="003F35F7">
                <w:rPr>
                  <w:rStyle w:val="Hyperlink"/>
                </w:rPr>
                <w:t>WORKSHEET: Pregnant Women</w:t>
              </w:r>
            </w:hyperlink>
          </w:p>
        </w:tc>
      </w:tr>
      <w:tr w:rsidR="002D1C09" w:rsidRPr="00725F39" w14:paraId="2661847D" w14:textId="77777777" w:rsidTr="000C2484">
        <w:trPr>
          <w:trHeight w:val="182"/>
        </w:trPr>
        <w:tc>
          <w:tcPr>
            <w:tcW w:w="540" w:type="dxa"/>
            <w:tcBorders>
              <w:top w:val="nil"/>
              <w:left w:val="nil"/>
              <w:bottom w:val="nil"/>
              <w:right w:val="single" w:sz="12" w:space="0" w:color="auto"/>
            </w:tcBorders>
            <w:vAlign w:val="center"/>
          </w:tcPr>
          <w:p w14:paraId="1FC4DE8D"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E9A8ABB" w14:textId="77777777" w:rsidR="002D1C09" w:rsidRPr="00303898" w:rsidRDefault="002D1C09" w:rsidP="002D1C09">
            <w:pPr>
              <w:pStyle w:val="NoSpacing"/>
              <w:jc w:val="center"/>
              <w:rPr>
                <w:rFonts w:cs="Times New Roman"/>
                <w:b/>
              </w:rPr>
            </w:pPr>
          </w:p>
        </w:tc>
        <w:tc>
          <w:tcPr>
            <w:tcW w:w="4537" w:type="dxa"/>
            <w:gridSpan w:val="18"/>
            <w:vMerge/>
            <w:tcBorders>
              <w:left w:val="single" w:sz="12" w:space="0" w:color="auto"/>
              <w:right w:val="nil"/>
            </w:tcBorders>
            <w:vAlign w:val="center"/>
          </w:tcPr>
          <w:p w14:paraId="69C91B05" w14:textId="77777777" w:rsidR="002D1C09" w:rsidRPr="008431D7" w:rsidRDefault="002D1C09" w:rsidP="002D1C09">
            <w:pPr>
              <w:pStyle w:val="NoSpacing"/>
            </w:pPr>
          </w:p>
        </w:tc>
        <w:tc>
          <w:tcPr>
            <w:tcW w:w="5458" w:type="dxa"/>
            <w:gridSpan w:val="2"/>
            <w:vMerge/>
            <w:tcBorders>
              <w:left w:val="nil"/>
              <w:right w:val="nil"/>
            </w:tcBorders>
            <w:vAlign w:val="center"/>
          </w:tcPr>
          <w:p w14:paraId="631E8F04" w14:textId="77777777" w:rsidR="002D1C09" w:rsidRPr="008431D7" w:rsidRDefault="002D1C09" w:rsidP="002D1C09">
            <w:pPr>
              <w:pStyle w:val="NoSpacing"/>
            </w:pPr>
          </w:p>
        </w:tc>
      </w:tr>
      <w:tr w:rsidR="002D1C09" w:rsidRPr="00725F39" w14:paraId="67BE70E2" w14:textId="77777777" w:rsidTr="000C2484">
        <w:trPr>
          <w:trHeight w:val="169"/>
        </w:trPr>
        <w:tc>
          <w:tcPr>
            <w:tcW w:w="540" w:type="dxa"/>
            <w:tcBorders>
              <w:top w:val="nil"/>
              <w:left w:val="nil"/>
              <w:bottom w:val="nil"/>
              <w:right w:val="nil"/>
            </w:tcBorders>
            <w:vAlign w:val="center"/>
          </w:tcPr>
          <w:p w14:paraId="3526F4BD"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nil"/>
              <w:bottom w:val="dashed" w:sz="8" w:space="0" w:color="1F5A87"/>
              <w:right w:val="nil"/>
            </w:tcBorders>
            <w:vAlign w:val="center"/>
          </w:tcPr>
          <w:p w14:paraId="3287BFCB" w14:textId="77777777" w:rsidR="002D1C09" w:rsidRPr="00303898" w:rsidRDefault="002D1C09" w:rsidP="002D1C09">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1CD58D04" w14:textId="77777777" w:rsidR="002D1C09" w:rsidRPr="008431D7" w:rsidRDefault="002D1C09" w:rsidP="002D1C09">
            <w:pPr>
              <w:pStyle w:val="NoSpacing"/>
            </w:pPr>
          </w:p>
        </w:tc>
        <w:tc>
          <w:tcPr>
            <w:tcW w:w="5458" w:type="dxa"/>
            <w:gridSpan w:val="2"/>
            <w:vMerge/>
            <w:tcBorders>
              <w:left w:val="nil"/>
              <w:bottom w:val="dashed" w:sz="8" w:space="0" w:color="1F5A87"/>
              <w:right w:val="nil"/>
            </w:tcBorders>
            <w:vAlign w:val="center"/>
          </w:tcPr>
          <w:p w14:paraId="478F83C1" w14:textId="77777777" w:rsidR="002D1C09" w:rsidRPr="008431D7" w:rsidRDefault="002D1C09" w:rsidP="002D1C09">
            <w:pPr>
              <w:pStyle w:val="NoSpacing"/>
            </w:pPr>
          </w:p>
        </w:tc>
      </w:tr>
      <w:tr w:rsidR="002D1C09" w:rsidRPr="00725F39" w14:paraId="16315D5F" w14:textId="77777777" w:rsidTr="000C2484">
        <w:trPr>
          <w:trHeight w:val="125"/>
        </w:trPr>
        <w:tc>
          <w:tcPr>
            <w:tcW w:w="540" w:type="dxa"/>
            <w:tcBorders>
              <w:top w:val="nil"/>
              <w:left w:val="nil"/>
              <w:bottom w:val="nil"/>
              <w:right w:val="nil"/>
            </w:tcBorders>
            <w:vAlign w:val="center"/>
          </w:tcPr>
          <w:p w14:paraId="16315D5B" w14:textId="77777777" w:rsidR="002D1C09" w:rsidRPr="00303898" w:rsidRDefault="002D1C09" w:rsidP="002D1C09">
            <w:pPr>
              <w:pStyle w:val="NoSpacing"/>
              <w:rPr>
                <w:rFonts w:cstheme="minorHAnsi"/>
                <w:sz w:val="2"/>
              </w:rPr>
            </w:pPr>
          </w:p>
        </w:tc>
        <w:tc>
          <w:tcPr>
            <w:tcW w:w="270" w:type="dxa"/>
            <w:gridSpan w:val="2"/>
            <w:tcBorders>
              <w:top w:val="nil"/>
              <w:left w:val="nil"/>
              <w:bottom w:val="nil"/>
              <w:right w:val="nil"/>
            </w:tcBorders>
            <w:vAlign w:val="center"/>
          </w:tcPr>
          <w:p w14:paraId="16315D5C" w14:textId="719B8F3D" w:rsidR="002D1C09" w:rsidRPr="00303898" w:rsidRDefault="002D1C09" w:rsidP="002D1C09">
            <w:pPr>
              <w:pStyle w:val="NoSpacing"/>
              <w:rPr>
                <w:rFonts w:ascii="Times New Roman" w:hAnsi="Times New Roman" w:cs="Times New Roman"/>
                <w:sz w:val="2"/>
              </w:rPr>
            </w:pPr>
          </w:p>
        </w:tc>
        <w:tc>
          <w:tcPr>
            <w:tcW w:w="4537" w:type="dxa"/>
            <w:gridSpan w:val="18"/>
            <w:vMerge w:val="restart"/>
            <w:tcBorders>
              <w:top w:val="nil"/>
              <w:left w:val="nil"/>
              <w:right w:val="nil"/>
            </w:tcBorders>
            <w:vAlign w:val="center"/>
          </w:tcPr>
          <w:p w14:paraId="16315D5D" w14:textId="77777777" w:rsidR="002D1C09" w:rsidRPr="008431D7" w:rsidRDefault="002D1C09" w:rsidP="002D1C09">
            <w:pPr>
              <w:pStyle w:val="NoSpacing"/>
            </w:pPr>
            <w:r w:rsidRPr="008431D7">
              <w:t>Neonates of uncertain viability</w:t>
            </w:r>
          </w:p>
        </w:tc>
        <w:tc>
          <w:tcPr>
            <w:tcW w:w="5458" w:type="dxa"/>
            <w:gridSpan w:val="2"/>
            <w:vMerge w:val="restart"/>
            <w:tcBorders>
              <w:top w:val="nil"/>
              <w:left w:val="nil"/>
              <w:right w:val="nil"/>
            </w:tcBorders>
            <w:vAlign w:val="center"/>
          </w:tcPr>
          <w:p w14:paraId="16315D5E" w14:textId="13F3C3A2" w:rsidR="002D1C09" w:rsidRPr="008431D7" w:rsidRDefault="00DA2906" w:rsidP="002D1C09">
            <w:pPr>
              <w:pStyle w:val="NoSpacing"/>
            </w:pPr>
            <w:hyperlink r:id="rId25" w:history="1">
              <w:r w:rsidR="002D1C09" w:rsidRPr="003F35F7">
                <w:rPr>
                  <w:rStyle w:val="Hyperlink"/>
                </w:rPr>
                <w:t>WORKSHEET: Neonates</w:t>
              </w:r>
            </w:hyperlink>
          </w:p>
        </w:tc>
      </w:tr>
      <w:tr w:rsidR="002D1C09" w:rsidRPr="00725F39" w14:paraId="5B46453A" w14:textId="77777777" w:rsidTr="000C2484">
        <w:trPr>
          <w:trHeight w:val="200"/>
        </w:trPr>
        <w:tc>
          <w:tcPr>
            <w:tcW w:w="540" w:type="dxa"/>
            <w:tcBorders>
              <w:top w:val="nil"/>
              <w:left w:val="nil"/>
              <w:bottom w:val="nil"/>
              <w:right w:val="single" w:sz="12" w:space="0" w:color="auto"/>
            </w:tcBorders>
            <w:vAlign w:val="center"/>
          </w:tcPr>
          <w:p w14:paraId="0CF63F89"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DF033D3" w14:textId="77777777" w:rsidR="002D1C09" w:rsidRPr="00303898" w:rsidRDefault="002D1C09" w:rsidP="002D1C09">
            <w:pPr>
              <w:pStyle w:val="NoSpacing"/>
              <w:jc w:val="center"/>
              <w:rPr>
                <w:rFonts w:cs="Times New Roman"/>
                <w:b/>
              </w:rPr>
            </w:pPr>
          </w:p>
        </w:tc>
        <w:tc>
          <w:tcPr>
            <w:tcW w:w="4537" w:type="dxa"/>
            <w:gridSpan w:val="18"/>
            <w:vMerge/>
            <w:tcBorders>
              <w:left w:val="single" w:sz="12" w:space="0" w:color="auto"/>
              <w:right w:val="nil"/>
            </w:tcBorders>
            <w:vAlign w:val="center"/>
          </w:tcPr>
          <w:p w14:paraId="63010350" w14:textId="77777777" w:rsidR="002D1C09" w:rsidRPr="008431D7" w:rsidRDefault="002D1C09" w:rsidP="002D1C09">
            <w:pPr>
              <w:pStyle w:val="NoSpacing"/>
            </w:pPr>
          </w:p>
        </w:tc>
        <w:tc>
          <w:tcPr>
            <w:tcW w:w="5458" w:type="dxa"/>
            <w:gridSpan w:val="2"/>
            <w:vMerge/>
            <w:tcBorders>
              <w:left w:val="nil"/>
              <w:right w:val="nil"/>
            </w:tcBorders>
            <w:vAlign w:val="center"/>
          </w:tcPr>
          <w:p w14:paraId="38E8EFDA" w14:textId="77777777" w:rsidR="002D1C09" w:rsidRPr="008431D7" w:rsidRDefault="002D1C09" w:rsidP="002D1C09">
            <w:pPr>
              <w:pStyle w:val="NoSpacing"/>
            </w:pPr>
          </w:p>
        </w:tc>
      </w:tr>
      <w:tr w:rsidR="002D1C09" w:rsidRPr="00725F39" w14:paraId="135F67EF" w14:textId="77777777" w:rsidTr="000C2484">
        <w:trPr>
          <w:trHeight w:val="113"/>
        </w:trPr>
        <w:tc>
          <w:tcPr>
            <w:tcW w:w="540" w:type="dxa"/>
            <w:tcBorders>
              <w:top w:val="nil"/>
              <w:left w:val="nil"/>
              <w:bottom w:val="nil"/>
              <w:right w:val="nil"/>
            </w:tcBorders>
            <w:vAlign w:val="center"/>
          </w:tcPr>
          <w:p w14:paraId="34BC34DE"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nil"/>
              <w:bottom w:val="dashed" w:sz="8" w:space="0" w:color="1F5A87"/>
              <w:right w:val="nil"/>
            </w:tcBorders>
            <w:vAlign w:val="center"/>
          </w:tcPr>
          <w:p w14:paraId="3344E7D0" w14:textId="77777777" w:rsidR="002D1C09" w:rsidRPr="00303898" w:rsidRDefault="002D1C09" w:rsidP="002D1C09">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757DF51E" w14:textId="77777777" w:rsidR="002D1C09" w:rsidRPr="008431D7" w:rsidRDefault="002D1C09" w:rsidP="002D1C09">
            <w:pPr>
              <w:pStyle w:val="NoSpacing"/>
            </w:pPr>
          </w:p>
        </w:tc>
        <w:tc>
          <w:tcPr>
            <w:tcW w:w="5458" w:type="dxa"/>
            <w:gridSpan w:val="2"/>
            <w:vMerge/>
            <w:tcBorders>
              <w:left w:val="nil"/>
              <w:bottom w:val="dashed" w:sz="8" w:space="0" w:color="1F5A87"/>
              <w:right w:val="nil"/>
            </w:tcBorders>
            <w:vAlign w:val="center"/>
          </w:tcPr>
          <w:p w14:paraId="7C3188F0" w14:textId="77777777" w:rsidR="002D1C09" w:rsidRPr="008431D7" w:rsidRDefault="002D1C09" w:rsidP="002D1C09">
            <w:pPr>
              <w:pStyle w:val="NoSpacing"/>
            </w:pPr>
          </w:p>
        </w:tc>
      </w:tr>
      <w:tr w:rsidR="002D1C09" w:rsidRPr="00725F39" w14:paraId="16315D64" w14:textId="77777777" w:rsidTr="000C2484">
        <w:trPr>
          <w:trHeight w:val="157"/>
        </w:trPr>
        <w:tc>
          <w:tcPr>
            <w:tcW w:w="540" w:type="dxa"/>
            <w:tcBorders>
              <w:top w:val="nil"/>
              <w:left w:val="nil"/>
              <w:bottom w:val="nil"/>
              <w:right w:val="nil"/>
            </w:tcBorders>
            <w:vAlign w:val="center"/>
          </w:tcPr>
          <w:p w14:paraId="16315D60" w14:textId="77777777" w:rsidR="002D1C09" w:rsidRPr="00303898" w:rsidRDefault="002D1C09" w:rsidP="002D1C09">
            <w:pPr>
              <w:pStyle w:val="NoSpacing"/>
              <w:rPr>
                <w:rFonts w:cstheme="minorHAnsi"/>
                <w:sz w:val="2"/>
              </w:rPr>
            </w:pPr>
          </w:p>
        </w:tc>
        <w:tc>
          <w:tcPr>
            <w:tcW w:w="270" w:type="dxa"/>
            <w:gridSpan w:val="2"/>
            <w:tcBorders>
              <w:top w:val="dashed" w:sz="8" w:space="0" w:color="1F5A87"/>
              <w:left w:val="nil"/>
              <w:bottom w:val="nil"/>
              <w:right w:val="nil"/>
            </w:tcBorders>
            <w:vAlign w:val="center"/>
          </w:tcPr>
          <w:p w14:paraId="16315D61" w14:textId="77D2FD49" w:rsidR="002D1C09" w:rsidRPr="00303898" w:rsidRDefault="002D1C09" w:rsidP="002D1C09">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62" w14:textId="77777777" w:rsidR="002D1C09" w:rsidRPr="008431D7" w:rsidRDefault="002D1C09" w:rsidP="002D1C09">
            <w:pPr>
              <w:pStyle w:val="NoSpacing"/>
            </w:pPr>
            <w:r w:rsidRPr="008431D7">
              <w:t>Non-viable neonates</w:t>
            </w:r>
          </w:p>
        </w:tc>
        <w:tc>
          <w:tcPr>
            <w:tcW w:w="5458" w:type="dxa"/>
            <w:gridSpan w:val="2"/>
            <w:vMerge w:val="restart"/>
            <w:tcBorders>
              <w:top w:val="dashed" w:sz="8" w:space="0" w:color="1F5A87"/>
              <w:left w:val="nil"/>
              <w:right w:val="nil"/>
            </w:tcBorders>
            <w:vAlign w:val="center"/>
          </w:tcPr>
          <w:p w14:paraId="16315D63" w14:textId="73DD42E3" w:rsidR="002D1C09" w:rsidRPr="008431D7" w:rsidRDefault="00DA2906" w:rsidP="002D1C09">
            <w:pPr>
              <w:pStyle w:val="NoSpacing"/>
            </w:pPr>
            <w:hyperlink r:id="rId26" w:history="1">
              <w:r w:rsidR="002D1C09" w:rsidRPr="003F35F7">
                <w:rPr>
                  <w:rStyle w:val="Hyperlink"/>
                </w:rPr>
                <w:t>WORKSHEET: Neonates</w:t>
              </w:r>
            </w:hyperlink>
          </w:p>
        </w:tc>
      </w:tr>
      <w:tr w:rsidR="002D1C09" w:rsidRPr="00725F39" w14:paraId="28C41A28" w14:textId="77777777" w:rsidTr="000C2484">
        <w:trPr>
          <w:trHeight w:val="150"/>
        </w:trPr>
        <w:tc>
          <w:tcPr>
            <w:tcW w:w="540" w:type="dxa"/>
            <w:tcBorders>
              <w:top w:val="nil"/>
              <w:left w:val="nil"/>
              <w:bottom w:val="nil"/>
              <w:right w:val="single" w:sz="12" w:space="0" w:color="auto"/>
            </w:tcBorders>
            <w:vAlign w:val="center"/>
          </w:tcPr>
          <w:p w14:paraId="1924D2C7"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B6D29E" w14:textId="77777777" w:rsidR="002D1C09" w:rsidRPr="00303898" w:rsidRDefault="002D1C09" w:rsidP="002D1C09">
            <w:pPr>
              <w:pStyle w:val="NoSpacing"/>
              <w:jc w:val="center"/>
              <w:rPr>
                <w:rFonts w:cs="Times New Roman"/>
                <w:b/>
              </w:rPr>
            </w:pPr>
          </w:p>
        </w:tc>
        <w:tc>
          <w:tcPr>
            <w:tcW w:w="4537" w:type="dxa"/>
            <w:gridSpan w:val="18"/>
            <w:vMerge/>
            <w:tcBorders>
              <w:left w:val="single" w:sz="12" w:space="0" w:color="auto"/>
              <w:right w:val="nil"/>
            </w:tcBorders>
            <w:vAlign w:val="center"/>
          </w:tcPr>
          <w:p w14:paraId="64BAC552" w14:textId="77777777" w:rsidR="002D1C09" w:rsidRPr="008431D7" w:rsidRDefault="002D1C09" w:rsidP="002D1C09">
            <w:pPr>
              <w:pStyle w:val="NoSpacing"/>
            </w:pPr>
          </w:p>
        </w:tc>
        <w:tc>
          <w:tcPr>
            <w:tcW w:w="5458" w:type="dxa"/>
            <w:gridSpan w:val="2"/>
            <w:vMerge/>
            <w:tcBorders>
              <w:left w:val="nil"/>
              <w:right w:val="nil"/>
            </w:tcBorders>
            <w:vAlign w:val="center"/>
          </w:tcPr>
          <w:p w14:paraId="6C30D764" w14:textId="77777777" w:rsidR="002D1C09" w:rsidRPr="008431D7" w:rsidRDefault="002D1C09" w:rsidP="002D1C09">
            <w:pPr>
              <w:pStyle w:val="NoSpacing"/>
            </w:pPr>
          </w:p>
        </w:tc>
      </w:tr>
      <w:tr w:rsidR="002D1C09" w:rsidRPr="00725F39" w14:paraId="10393A95" w14:textId="77777777" w:rsidTr="000C2484">
        <w:trPr>
          <w:trHeight w:val="131"/>
        </w:trPr>
        <w:tc>
          <w:tcPr>
            <w:tcW w:w="540" w:type="dxa"/>
            <w:tcBorders>
              <w:top w:val="nil"/>
              <w:left w:val="nil"/>
              <w:bottom w:val="nil"/>
              <w:right w:val="nil"/>
            </w:tcBorders>
            <w:vAlign w:val="center"/>
          </w:tcPr>
          <w:p w14:paraId="05F83ACB"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nil"/>
              <w:bottom w:val="dashed" w:sz="8" w:space="0" w:color="1F5A87"/>
              <w:right w:val="nil"/>
            </w:tcBorders>
            <w:vAlign w:val="center"/>
          </w:tcPr>
          <w:p w14:paraId="1EF44348" w14:textId="77777777" w:rsidR="002D1C09" w:rsidRPr="00303898" w:rsidRDefault="002D1C09" w:rsidP="002D1C09">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1BC5EA37" w14:textId="77777777" w:rsidR="002D1C09" w:rsidRPr="008431D7" w:rsidRDefault="002D1C09" w:rsidP="002D1C09">
            <w:pPr>
              <w:pStyle w:val="NoSpacing"/>
            </w:pPr>
          </w:p>
        </w:tc>
        <w:tc>
          <w:tcPr>
            <w:tcW w:w="5458" w:type="dxa"/>
            <w:gridSpan w:val="2"/>
            <w:vMerge/>
            <w:tcBorders>
              <w:left w:val="nil"/>
              <w:bottom w:val="dashed" w:sz="8" w:space="0" w:color="1F5A87"/>
              <w:right w:val="nil"/>
            </w:tcBorders>
            <w:vAlign w:val="center"/>
          </w:tcPr>
          <w:p w14:paraId="12B6F748" w14:textId="77777777" w:rsidR="002D1C09" w:rsidRPr="008431D7" w:rsidRDefault="002D1C09" w:rsidP="002D1C09">
            <w:pPr>
              <w:pStyle w:val="NoSpacing"/>
            </w:pPr>
          </w:p>
        </w:tc>
      </w:tr>
      <w:tr w:rsidR="002D1C09" w:rsidRPr="00725F39" w14:paraId="16315D69" w14:textId="77777777" w:rsidTr="000C2484">
        <w:trPr>
          <w:trHeight w:val="125"/>
        </w:trPr>
        <w:tc>
          <w:tcPr>
            <w:tcW w:w="540" w:type="dxa"/>
            <w:tcBorders>
              <w:top w:val="nil"/>
              <w:left w:val="nil"/>
              <w:bottom w:val="nil"/>
              <w:right w:val="nil"/>
            </w:tcBorders>
            <w:vAlign w:val="center"/>
          </w:tcPr>
          <w:p w14:paraId="16315D65" w14:textId="77777777" w:rsidR="002D1C09" w:rsidRPr="00303898" w:rsidRDefault="002D1C09" w:rsidP="002D1C09">
            <w:pPr>
              <w:pStyle w:val="NoSpacing"/>
              <w:rPr>
                <w:rFonts w:cstheme="minorHAnsi"/>
                <w:sz w:val="2"/>
              </w:rPr>
            </w:pPr>
          </w:p>
        </w:tc>
        <w:tc>
          <w:tcPr>
            <w:tcW w:w="270" w:type="dxa"/>
            <w:gridSpan w:val="2"/>
            <w:tcBorders>
              <w:top w:val="dashed" w:sz="8" w:space="0" w:color="1F5A87"/>
              <w:left w:val="nil"/>
              <w:bottom w:val="nil"/>
              <w:right w:val="nil"/>
            </w:tcBorders>
            <w:vAlign w:val="center"/>
          </w:tcPr>
          <w:p w14:paraId="16315D66" w14:textId="744BC989" w:rsidR="002D1C09" w:rsidRPr="00303898" w:rsidRDefault="002D1C09" w:rsidP="002D1C09">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67" w14:textId="77777777" w:rsidR="002D1C09" w:rsidRPr="008431D7" w:rsidRDefault="002D1C09" w:rsidP="002D1C09">
            <w:pPr>
              <w:pStyle w:val="NoSpacing"/>
            </w:pPr>
            <w:r w:rsidRPr="008431D7">
              <w:t>Pregnant women</w:t>
            </w:r>
          </w:p>
        </w:tc>
        <w:tc>
          <w:tcPr>
            <w:tcW w:w="5458" w:type="dxa"/>
            <w:gridSpan w:val="2"/>
            <w:vMerge w:val="restart"/>
            <w:tcBorders>
              <w:top w:val="dashed" w:sz="8" w:space="0" w:color="1F5A87"/>
              <w:left w:val="nil"/>
              <w:right w:val="nil"/>
            </w:tcBorders>
            <w:vAlign w:val="center"/>
          </w:tcPr>
          <w:p w14:paraId="16315D68" w14:textId="33894D8B" w:rsidR="002D1C09" w:rsidRPr="008431D7" w:rsidRDefault="00DA2906" w:rsidP="002D1C09">
            <w:pPr>
              <w:pStyle w:val="NoSpacing"/>
            </w:pPr>
            <w:hyperlink r:id="rId27" w:history="1">
              <w:r w:rsidR="002D1C09" w:rsidRPr="003F35F7">
                <w:rPr>
                  <w:rStyle w:val="Hyperlink"/>
                </w:rPr>
                <w:t>WORKSHEET: Pregnant Women</w:t>
              </w:r>
            </w:hyperlink>
          </w:p>
        </w:tc>
      </w:tr>
      <w:tr w:rsidR="002D1C09" w:rsidRPr="00725F39" w14:paraId="442C8DEE" w14:textId="77777777" w:rsidTr="000C2484">
        <w:trPr>
          <w:trHeight w:val="169"/>
        </w:trPr>
        <w:tc>
          <w:tcPr>
            <w:tcW w:w="540" w:type="dxa"/>
            <w:tcBorders>
              <w:top w:val="nil"/>
              <w:left w:val="nil"/>
              <w:bottom w:val="nil"/>
              <w:right w:val="single" w:sz="12" w:space="0" w:color="auto"/>
            </w:tcBorders>
            <w:vAlign w:val="center"/>
          </w:tcPr>
          <w:p w14:paraId="75ED8487"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0216E5" w14:textId="77777777" w:rsidR="002D1C09" w:rsidRPr="00303898" w:rsidRDefault="002D1C09" w:rsidP="002D1C09">
            <w:pPr>
              <w:pStyle w:val="NoSpacing"/>
              <w:jc w:val="center"/>
              <w:rPr>
                <w:rFonts w:cs="Times New Roman"/>
                <w:b/>
              </w:rPr>
            </w:pPr>
          </w:p>
        </w:tc>
        <w:tc>
          <w:tcPr>
            <w:tcW w:w="4537" w:type="dxa"/>
            <w:gridSpan w:val="18"/>
            <w:vMerge/>
            <w:tcBorders>
              <w:left w:val="single" w:sz="12" w:space="0" w:color="auto"/>
              <w:right w:val="nil"/>
            </w:tcBorders>
            <w:vAlign w:val="center"/>
          </w:tcPr>
          <w:p w14:paraId="4F351F97" w14:textId="77777777" w:rsidR="002D1C09" w:rsidRPr="008431D7" w:rsidRDefault="002D1C09" w:rsidP="002D1C09">
            <w:pPr>
              <w:pStyle w:val="NoSpacing"/>
            </w:pPr>
          </w:p>
        </w:tc>
        <w:tc>
          <w:tcPr>
            <w:tcW w:w="5458" w:type="dxa"/>
            <w:gridSpan w:val="2"/>
            <w:vMerge/>
            <w:tcBorders>
              <w:left w:val="nil"/>
              <w:right w:val="nil"/>
            </w:tcBorders>
            <w:vAlign w:val="center"/>
          </w:tcPr>
          <w:p w14:paraId="4409B9E0" w14:textId="77777777" w:rsidR="002D1C09" w:rsidRPr="008431D7" w:rsidRDefault="002D1C09" w:rsidP="002D1C09">
            <w:pPr>
              <w:pStyle w:val="NoSpacing"/>
            </w:pPr>
          </w:p>
        </w:tc>
      </w:tr>
      <w:tr w:rsidR="002D1C09" w:rsidRPr="00725F39" w14:paraId="22D1410F" w14:textId="77777777" w:rsidTr="000C2484">
        <w:trPr>
          <w:trHeight w:val="144"/>
        </w:trPr>
        <w:tc>
          <w:tcPr>
            <w:tcW w:w="540" w:type="dxa"/>
            <w:tcBorders>
              <w:top w:val="nil"/>
              <w:left w:val="nil"/>
              <w:bottom w:val="nil"/>
              <w:right w:val="nil"/>
            </w:tcBorders>
            <w:vAlign w:val="center"/>
          </w:tcPr>
          <w:p w14:paraId="2F5F1430"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nil"/>
              <w:bottom w:val="dashed" w:sz="8" w:space="0" w:color="1F5A87"/>
              <w:right w:val="nil"/>
            </w:tcBorders>
            <w:vAlign w:val="center"/>
          </w:tcPr>
          <w:p w14:paraId="6D9649CE" w14:textId="77777777" w:rsidR="002D1C09" w:rsidRPr="00303898" w:rsidRDefault="002D1C09" w:rsidP="002D1C09">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399A51E8" w14:textId="77777777" w:rsidR="002D1C09" w:rsidRPr="008431D7" w:rsidRDefault="002D1C09" w:rsidP="002D1C09">
            <w:pPr>
              <w:pStyle w:val="NoSpacing"/>
            </w:pPr>
          </w:p>
        </w:tc>
        <w:tc>
          <w:tcPr>
            <w:tcW w:w="5458" w:type="dxa"/>
            <w:gridSpan w:val="2"/>
            <w:vMerge/>
            <w:tcBorders>
              <w:left w:val="nil"/>
              <w:bottom w:val="dashed" w:sz="8" w:space="0" w:color="1F5A87"/>
              <w:right w:val="nil"/>
            </w:tcBorders>
            <w:vAlign w:val="center"/>
          </w:tcPr>
          <w:p w14:paraId="704504AC" w14:textId="77777777" w:rsidR="002D1C09" w:rsidRPr="008431D7" w:rsidRDefault="002D1C09" w:rsidP="002D1C09">
            <w:pPr>
              <w:pStyle w:val="NoSpacing"/>
            </w:pPr>
          </w:p>
        </w:tc>
      </w:tr>
      <w:tr w:rsidR="002D1C09" w:rsidRPr="00725F39" w14:paraId="16315D6D" w14:textId="77777777" w:rsidTr="000C2484">
        <w:trPr>
          <w:trHeight w:val="630"/>
        </w:trPr>
        <w:tc>
          <w:tcPr>
            <w:tcW w:w="10805" w:type="dxa"/>
            <w:gridSpan w:val="23"/>
            <w:tcBorders>
              <w:top w:val="nil"/>
              <w:left w:val="nil"/>
              <w:bottom w:val="nil"/>
              <w:right w:val="nil"/>
            </w:tcBorders>
            <w:vAlign w:val="center"/>
          </w:tcPr>
          <w:p w14:paraId="16315D6C" w14:textId="5DBA51A6" w:rsidR="002D1C09" w:rsidRPr="009728D3" w:rsidRDefault="002D1C09" w:rsidP="002D1C09">
            <w:pPr>
              <w:pStyle w:val="NoSpacing"/>
              <w:keepNext/>
              <w:ind w:left="562" w:hanging="216"/>
              <w:rPr>
                <w:b/>
                <w:i/>
                <w:sz w:val="20"/>
              </w:rPr>
            </w:pPr>
            <w:r w:rsidRPr="009728D3">
              <w:rPr>
                <w:b/>
              </w:rPr>
              <w:t>a.</w:t>
            </w:r>
            <w:r>
              <w:t xml:space="preserve"> If you check any of the boxes above, use this space to provide any information that may be relevant for the IRB to consider.</w:t>
            </w:r>
            <w:r w:rsidRPr="00233118">
              <w:rPr>
                <w:i/>
                <w:sz w:val="20"/>
              </w:rPr>
              <w:t xml:space="preserve"> </w:t>
            </w:r>
          </w:p>
        </w:tc>
      </w:tr>
      <w:tr w:rsidR="002D1C09" w:rsidRPr="00725F39" w14:paraId="16315D70" w14:textId="77777777" w:rsidTr="000C2484">
        <w:trPr>
          <w:trHeight w:val="432"/>
        </w:trPr>
        <w:tc>
          <w:tcPr>
            <w:tcW w:w="720" w:type="dxa"/>
            <w:gridSpan w:val="2"/>
            <w:tcBorders>
              <w:top w:val="nil"/>
              <w:left w:val="nil"/>
              <w:bottom w:val="nil"/>
              <w:right w:val="single" w:sz="24" w:space="0" w:color="E8960C"/>
            </w:tcBorders>
            <w:vAlign w:val="center"/>
          </w:tcPr>
          <w:p w14:paraId="16315D6E" w14:textId="77777777" w:rsidR="002D1C09" w:rsidRPr="00DD38CB" w:rsidRDefault="002D1C09" w:rsidP="002D1C09">
            <w:pPr>
              <w:pStyle w:val="NoSpacing"/>
              <w:rPr>
                <w:rFonts w:cstheme="minorHAnsi"/>
              </w:rPr>
            </w:pPr>
          </w:p>
        </w:tc>
        <w:tc>
          <w:tcPr>
            <w:tcW w:w="10085" w:type="dxa"/>
            <w:gridSpan w:val="21"/>
            <w:tcBorders>
              <w:top w:val="single" w:sz="24" w:space="0" w:color="E8960C"/>
              <w:left w:val="single" w:sz="24" w:space="0" w:color="E8960C"/>
              <w:bottom w:val="single" w:sz="24" w:space="0" w:color="E8960C"/>
              <w:right w:val="single" w:sz="24" w:space="0" w:color="E8960C"/>
            </w:tcBorders>
            <w:vAlign w:val="center"/>
          </w:tcPr>
          <w:p w14:paraId="16315D6F" w14:textId="77777777" w:rsidR="002D1C09" w:rsidRPr="00960BED" w:rsidRDefault="002D1C09" w:rsidP="002D1C09">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72" w14:textId="77777777" w:rsidTr="000C2484">
        <w:trPr>
          <w:trHeight w:val="867"/>
        </w:trPr>
        <w:tc>
          <w:tcPr>
            <w:tcW w:w="10805" w:type="dxa"/>
            <w:gridSpan w:val="23"/>
            <w:tcBorders>
              <w:top w:val="nil"/>
              <w:left w:val="nil"/>
              <w:bottom w:val="nil"/>
              <w:right w:val="nil"/>
            </w:tcBorders>
            <w:vAlign w:val="center"/>
          </w:tcPr>
          <w:p w14:paraId="16315D71" w14:textId="267C3C7A" w:rsidR="002D1C09" w:rsidRPr="003F5F4C" w:rsidRDefault="002D1C09" w:rsidP="002D1C09">
            <w:pPr>
              <w:pStyle w:val="NoSpacing"/>
              <w:keepNext/>
              <w:ind w:left="351" w:hanging="351"/>
            </w:pPr>
            <w:r>
              <w:rPr>
                <w:rFonts w:cstheme="minorHAnsi"/>
                <w:b/>
                <w:noProof/>
                <w:color w:val="FFFFFF" w:themeColor="background1"/>
                <w:sz w:val="24"/>
                <w:szCs w:val="24"/>
              </w:rPr>
              <mc:AlternateContent>
                <mc:Choice Requires="wps">
                  <w:drawing>
                    <wp:anchor distT="0" distB="0" distL="114300" distR="114300" simplePos="0" relativeHeight="251817984" behindDoc="0" locked="0" layoutInCell="1" allowOverlap="1" wp14:anchorId="6E5B00E4" wp14:editId="3BBC1D06">
                      <wp:simplePos x="0" y="0"/>
                      <wp:positionH relativeFrom="column">
                        <wp:posOffset>-47625</wp:posOffset>
                      </wp:positionH>
                      <wp:positionV relativeFrom="paragraph">
                        <wp:posOffset>-13970</wp:posOffset>
                      </wp:positionV>
                      <wp:extent cx="248285" cy="219075"/>
                      <wp:effectExtent l="0" t="0" r="18415" b="28575"/>
                      <wp:wrapNone/>
                      <wp:docPr id="17" name="Oval 1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4082F" id="Oval 1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75pt;margin-top:-1.1pt;width:19.55pt;height:17.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" filled="f" strokecolor="#1f5a87" strokeweight="1pt"/>
                  </w:pict>
                </mc:Fallback>
              </mc:AlternateContent>
            </w:r>
            <w:r>
              <w:rPr>
                <w:rFonts w:cs="Times New Roman"/>
                <w:b/>
              </w:rPr>
              <w:t>2.5</w:t>
            </w:r>
            <w:r>
              <w:rPr>
                <w:rFonts w:ascii="Times New Roman" w:hAnsi="Times New Roman" w:cs="Times New Roman"/>
              </w:rPr>
              <w:t xml:space="preserve"> </w:t>
            </w:r>
            <w:r>
              <w:rPr>
                <w:b/>
              </w:rPr>
              <w:t>Native Americans or non-U.S. indigenous populations.</w:t>
            </w:r>
            <w:r w:rsidRPr="00194BCB">
              <w:t xml:space="preserve"> </w:t>
            </w:r>
            <w:r>
              <w:t>Will Native American or non-U.S. indigenous populations be actively recruited through a tribe, tribe-focused organization, or similar community-based organization?</w:t>
            </w:r>
          </w:p>
        </w:tc>
      </w:tr>
      <w:tr w:rsidR="002D1C09" w:rsidRPr="00725F39" w14:paraId="16315D76" w14:textId="77777777" w:rsidTr="000C2484">
        <w:trPr>
          <w:trHeight w:val="1449"/>
        </w:trPr>
        <w:tc>
          <w:tcPr>
            <w:tcW w:w="10805" w:type="dxa"/>
            <w:gridSpan w:val="23"/>
            <w:tcBorders>
              <w:top w:val="nil"/>
              <w:left w:val="nil"/>
              <w:bottom w:val="nil"/>
              <w:right w:val="nil"/>
            </w:tcBorders>
            <w:vAlign w:val="center"/>
          </w:tcPr>
          <w:p w14:paraId="16315D73" w14:textId="48625F71" w:rsidR="002D1C09" w:rsidRPr="002B02F5" w:rsidRDefault="002D1C09" w:rsidP="002D1C09">
            <w:pPr>
              <w:pStyle w:val="NoSpacing"/>
              <w:keepNext/>
              <w:ind w:left="360"/>
              <w:rPr>
                <w:rFonts w:cstheme="minorHAnsi"/>
                <w:i/>
                <w:color w:val="7F7F7F" w:themeColor="text1" w:themeTint="80"/>
                <w:sz w:val="20"/>
              </w:rPr>
            </w:pPr>
            <w:r w:rsidRPr="002B02F5">
              <w:rPr>
                <w:rFonts w:cstheme="minorHAnsi"/>
                <w:i/>
                <w:color w:val="7F7F7F" w:themeColor="text1" w:themeTint="80"/>
                <w:sz w:val="20"/>
              </w:rPr>
              <w:t xml:space="preserve">Indigenous people are defined in international or national legislation as having a set of specific rights based on their historical ties to a particular territory and their cultural or historical distinctiveness from other populations that </w:t>
            </w:r>
            <w:r>
              <w:rPr>
                <w:rFonts w:cstheme="minorHAnsi"/>
                <w:i/>
                <w:color w:val="7F7F7F" w:themeColor="text1" w:themeTint="80"/>
                <w:sz w:val="20"/>
              </w:rPr>
              <w:t>are often politically dominant.</w:t>
            </w:r>
          </w:p>
          <w:p w14:paraId="16315D74" w14:textId="77777777" w:rsidR="002D1C09" w:rsidRPr="002B02F5" w:rsidRDefault="002D1C09" w:rsidP="002D1C09">
            <w:pPr>
              <w:pStyle w:val="NoSpacing"/>
              <w:keepNext/>
              <w:ind w:left="360"/>
              <w:rPr>
                <w:rFonts w:cstheme="minorHAnsi"/>
                <w:i/>
                <w:color w:val="7F7F7F" w:themeColor="text1" w:themeTint="80"/>
                <w:sz w:val="20"/>
              </w:rPr>
            </w:pPr>
          </w:p>
          <w:p w14:paraId="16315D75" w14:textId="35AA7A51" w:rsidR="002D1C09" w:rsidRPr="008431D7" w:rsidRDefault="002D1C09" w:rsidP="002D1C09">
            <w:pPr>
              <w:pStyle w:val="NoSpacing"/>
              <w:keepNext/>
              <w:ind w:left="360"/>
              <w:rPr>
                <w:rFonts w:cstheme="minorHAnsi"/>
                <w:i/>
                <w:color w:val="4F6228" w:themeColor="accent3" w:themeShade="80"/>
              </w:rPr>
            </w:pPr>
            <w:r w:rsidRPr="002B02F5">
              <w:rPr>
                <w:rFonts w:cstheme="minorHAnsi"/>
                <w:i/>
                <w:color w:val="7F7F7F" w:themeColor="text1" w:themeTint="80"/>
                <w:sz w:val="20"/>
              </w:rPr>
              <w:t>Exam</w:t>
            </w:r>
            <w:r>
              <w:rPr>
                <w:rFonts w:cstheme="minorHAnsi"/>
                <w:i/>
                <w:color w:val="7F7F7F" w:themeColor="text1" w:themeTint="80"/>
                <w:sz w:val="20"/>
              </w:rPr>
              <w:t xml:space="preserve">ples: </w:t>
            </w:r>
            <w:r w:rsidRPr="002B02F5">
              <w:rPr>
                <w:rFonts w:cstheme="minorHAnsi"/>
                <w:i/>
                <w:color w:val="7F7F7F" w:themeColor="text1" w:themeTint="80"/>
                <w:sz w:val="20"/>
              </w:rPr>
              <w:t>a reservation school or health clinic; recruiting during a tribal community gathering</w:t>
            </w:r>
          </w:p>
        </w:tc>
      </w:tr>
      <w:tr w:rsidR="002D1C09" w:rsidRPr="00725F39" w14:paraId="16315D7A" w14:textId="77777777" w:rsidTr="000C2484">
        <w:trPr>
          <w:trHeight w:val="288"/>
        </w:trPr>
        <w:tc>
          <w:tcPr>
            <w:tcW w:w="540" w:type="dxa"/>
            <w:tcBorders>
              <w:top w:val="nil"/>
              <w:left w:val="nil"/>
              <w:bottom w:val="nil"/>
              <w:right w:val="single" w:sz="12" w:space="0" w:color="auto"/>
            </w:tcBorders>
            <w:vAlign w:val="center"/>
          </w:tcPr>
          <w:p w14:paraId="16315D77" w14:textId="77777777" w:rsidR="002D1C09" w:rsidRPr="00DD38CB" w:rsidRDefault="002D1C09" w:rsidP="002D1C09">
            <w:pPr>
              <w:pStyle w:val="NoSpacing"/>
              <w:rPr>
                <w:rFonts w:cstheme="minorHAnsi"/>
              </w:rPr>
            </w:pPr>
          </w:p>
        </w:tc>
        <w:tc>
          <w:tcPr>
            <w:tcW w:w="348"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78" w14:textId="6A674EF9" w:rsidR="002D1C09" w:rsidRPr="00D530C2" w:rsidRDefault="002D1C09" w:rsidP="002D1C09">
            <w:pPr>
              <w:pStyle w:val="NoSpacing"/>
              <w:ind w:left="-18"/>
              <w:jc w:val="center"/>
              <w:rPr>
                <w:rFonts w:cstheme="minorHAnsi"/>
                <w:b/>
              </w:rPr>
            </w:pPr>
            <w:r>
              <w:rPr>
                <w:rFonts w:cstheme="minorHAnsi"/>
                <w:b/>
              </w:rPr>
              <w:t>X</w:t>
            </w:r>
          </w:p>
        </w:tc>
        <w:tc>
          <w:tcPr>
            <w:tcW w:w="515" w:type="dxa"/>
            <w:gridSpan w:val="4"/>
            <w:tcBorders>
              <w:top w:val="nil"/>
              <w:left w:val="single" w:sz="12" w:space="0" w:color="auto"/>
              <w:bottom w:val="nil"/>
              <w:right w:val="nil"/>
            </w:tcBorders>
            <w:vAlign w:val="center"/>
          </w:tcPr>
          <w:p w14:paraId="196CBC9F" w14:textId="0D10BFE6" w:rsidR="002D1C09" w:rsidRPr="00DD38CB" w:rsidRDefault="002D1C09" w:rsidP="002D1C09">
            <w:pPr>
              <w:pStyle w:val="NoSpacing"/>
              <w:ind w:left="-18"/>
              <w:rPr>
                <w:rFonts w:cstheme="minorHAnsi"/>
              </w:rPr>
            </w:pPr>
            <w:r w:rsidRPr="00DD38CB">
              <w:rPr>
                <w:rFonts w:cstheme="minorHAnsi"/>
                <w:b/>
              </w:rPr>
              <w:t>No</w:t>
            </w:r>
          </w:p>
        </w:tc>
        <w:tc>
          <w:tcPr>
            <w:tcW w:w="9402" w:type="dxa"/>
            <w:gridSpan w:val="14"/>
            <w:tcBorders>
              <w:top w:val="nil"/>
              <w:left w:val="nil"/>
              <w:bottom w:val="nil"/>
              <w:right w:val="nil"/>
            </w:tcBorders>
            <w:vAlign w:val="center"/>
          </w:tcPr>
          <w:p w14:paraId="16315D79" w14:textId="209BF0AC" w:rsidR="002D1C09" w:rsidRPr="00DD38CB" w:rsidRDefault="002D1C09" w:rsidP="002D1C09">
            <w:pPr>
              <w:pStyle w:val="NoSpacing"/>
              <w:rPr>
                <w:rFonts w:cstheme="minorHAnsi"/>
              </w:rPr>
            </w:pPr>
          </w:p>
        </w:tc>
      </w:tr>
      <w:tr w:rsidR="002D1C09" w:rsidRPr="00725F39" w14:paraId="16315D7E" w14:textId="77777777" w:rsidTr="000C2484">
        <w:trPr>
          <w:trHeight w:val="268"/>
        </w:trPr>
        <w:tc>
          <w:tcPr>
            <w:tcW w:w="540" w:type="dxa"/>
            <w:tcBorders>
              <w:top w:val="nil"/>
              <w:left w:val="nil"/>
              <w:bottom w:val="nil"/>
              <w:right w:val="single" w:sz="12" w:space="0" w:color="auto"/>
            </w:tcBorders>
            <w:vAlign w:val="center"/>
          </w:tcPr>
          <w:p w14:paraId="16315D7B" w14:textId="77777777" w:rsidR="002D1C09" w:rsidRPr="00DD38CB" w:rsidRDefault="002D1C09" w:rsidP="002D1C09">
            <w:pPr>
              <w:pStyle w:val="NoSpacing"/>
              <w:keepNext/>
              <w:rPr>
                <w:rFonts w:cstheme="minorHAnsi"/>
              </w:rPr>
            </w:pPr>
          </w:p>
        </w:tc>
        <w:tc>
          <w:tcPr>
            <w:tcW w:w="348"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7C" w14:textId="72234F04" w:rsidR="002D1C09" w:rsidRPr="00D530C2" w:rsidRDefault="002D1C09" w:rsidP="002D1C09">
            <w:pPr>
              <w:pStyle w:val="NoSpacing"/>
              <w:keepNext/>
              <w:ind w:left="-18"/>
              <w:jc w:val="center"/>
              <w:rPr>
                <w:rFonts w:cstheme="minorHAnsi"/>
                <w:b/>
              </w:rPr>
            </w:pPr>
          </w:p>
        </w:tc>
        <w:tc>
          <w:tcPr>
            <w:tcW w:w="515" w:type="dxa"/>
            <w:gridSpan w:val="4"/>
            <w:tcBorders>
              <w:top w:val="nil"/>
              <w:left w:val="single" w:sz="12" w:space="0" w:color="auto"/>
              <w:bottom w:val="nil"/>
              <w:right w:val="nil"/>
            </w:tcBorders>
          </w:tcPr>
          <w:p w14:paraId="7A07EE1B" w14:textId="5043C870" w:rsidR="002D1C09" w:rsidRPr="00DD38CB" w:rsidRDefault="002D1C09" w:rsidP="002D1C09">
            <w:pPr>
              <w:pStyle w:val="NoSpacing"/>
              <w:keepNext/>
              <w:ind w:left="-18"/>
              <w:rPr>
                <w:rFonts w:cstheme="minorHAnsi"/>
              </w:rPr>
            </w:pPr>
            <w:r w:rsidRPr="00DD38CB">
              <w:rPr>
                <w:rFonts w:cstheme="minorHAnsi"/>
                <w:b/>
              </w:rPr>
              <w:t>Yes</w:t>
            </w:r>
          </w:p>
        </w:tc>
        <w:tc>
          <w:tcPr>
            <w:tcW w:w="9402" w:type="dxa"/>
            <w:gridSpan w:val="14"/>
            <w:vMerge w:val="restart"/>
            <w:tcBorders>
              <w:top w:val="nil"/>
              <w:left w:val="nil"/>
              <w:right w:val="nil"/>
            </w:tcBorders>
            <w:vAlign w:val="center"/>
          </w:tcPr>
          <w:p w14:paraId="16315D7D" w14:textId="6B019985" w:rsidR="002D1C09" w:rsidRPr="00DD38CB" w:rsidRDefault="002D1C09" w:rsidP="002D1C09">
            <w:pPr>
              <w:pStyle w:val="NoSpacing"/>
              <w:keepNext/>
              <w:ind w:left="265" w:hanging="265"/>
              <w:rPr>
                <w:rFonts w:cstheme="minorHAnsi"/>
              </w:rPr>
            </w:pPr>
            <w:r w:rsidRPr="00DD38CB">
              <w:rPr>
                <w:rFonts w:cstheme="minorHAnsi"/>
              </w:rPr>
              <w:sym w:font="Wingdings" w:char="F0E0"/>
            </w:r>
            <w:r w:rsidRPr="00DD38CB">
              <w:rPr>
                <w:rFonts w:cstheme="minorHAnsi"/>
              </w:rPr>
              <w:t xml:space="preserve"> If yes,</w:t>
            </w:r>
            <w:r>
              <w:rPr>
                <w:rFonts w:cstheme="minorHAnsi"/>
              </w:rPr>
              <w:t xml:space="preserve"> name the tribe, tribal-focused organization, or similar community-based organization. T</w:t>
            </w:r>
            <w:r>
              <w:t>he UW IRB expects that tribal/indigenous approval will be obtained before beginning the research</w:t>
            </w:r>
            <w:r w:rsidRPr="00DD38CB">
              <w:t>.</w:t>
            </w:r>
            <w:r>
              <w:t xml:space="preserve"> This may or may not involve approval from a tribal IRB. The study team and any collaborators/investigators are also responsible for identifying any tribal laws that may affect the research.</w:t>
            </w:r>
          </w:p>
        </w:tc>
      </w:tr>
      <w:tr w:rsidR="002D1C09" w:rsidRPr="00725F39" w14:paraId="5364FCB2" w14:textId="77777777" w:rsidTr="000C2484">
        <w:trPr>
          <w:trHeight w:val="269"/>
        </w:trPr>
        <w:tc>
          <w:tcPr>
            <w:tcW w:w="540" w:type="dxa"/>
            <w:tcBorders>
              <w:top w:val="nil"/>
              <w:left w:val="nil"/>
              <w:bottom w:val="nil"/>
              <w:right w:val="nil"/>
            </w:tcBorders>
            <w:vAlign w:val="center"/>
          </w:tcPr>
          <w:p w14:paraId="24C8ED84" w14:textId="77777777" w:rsidR="002D1C09" w:rsidRPr="00DD38CB" w:rsidRDefault="002D1C09" w:rsidP="002D1C09">
            <w:pPr>
              <w:pStyle w:val="NoSpacing"/>
              <w:keepNext/>
              <w:rPr>
                <w:rFonts w:cstheme="minorHAnsi"/>
              </w:rPr>
            </w:pPr>
          </w:p>
        </w:tc>
        <w:tc>
          <w:tcPr>
            <w:tcW w:w="348" w:type="dxa"/>
            <w:gridSpan w:val="4"/>
            <w:tcBorders>
              <w:top w:val="single" w:sz="12" w:space="0" w:color="auto"/>
              <w:left w:val="nil"/>
              <w:bottom w:val="nil"/>
              <w:right w:val="nil"/>
            </w:tcBorders>
          </w:tcPr>
          <w:p w14:paraId="4B4C987A" w14:textId="77777777" w:rsidR="002D1C09" w:rsidRPr="00DD38CB" w:rsidRDefault="002D1C09" w:rsidP="002D1C09">
            <w:pPr>
              <w:pStyle w:val="NoSpacing"/>
              <w:keepNext/>
              <w:ind w:left="-18"/>
              <w:rPr>
                <w:rFonts w:cstheme="minorHAnsi"/>
              </w:rPr>
            </w:pPr>
          </w:p>
        </w:tc>
        <w:tc>
          <w:tcPr>
            <w:tcW w:w="515" w:type="dxa"/>
            <w:gridSpan w:val="4"/>
            <w:tcBorders>
              <w:top w:val="nil"/>
              <w:left w:val="nil"/>
              <w:bottom w:val="nil"/>
              <w:right w:val="nil"/>
            </w:tcBorders>
          </w:tcPr>
          <w:p w14:paraId="54824AA6" w14:textId="77777777" w:rsidR="002D1C09" w:rsidRPr="00DD38CB" w:rsidRDefault="002D1C09" w:rsidP="002D1C09">
            <w:pPr>
              <w:pStyle w:val="NoSpacing"/>
              <w:keepNext/>
              <w:ind w:left="-18"/>
              <w:rPr>
                <w:rFonts w:cstheme="minorHAnsi"/>
                <w:b/>
              </w:rPr>
            </w:pPr>
          </w:p>
        </w:tc>
        <w:tc>
          <w:tcPr>
            <w:tcW w:w="9402" w:type="dxa"/>
            <w:gridSpan w:val="14"/>
            <w:vMerge/>
            <w:tcBorders>
              <w:left w:val="nil"/>
              <w:bottom w:val="nil"/>
              <w:right w:val="nil"/>
            </w:tcBorders>
            <w:vAlign w:val="center"/>
          </w:tcPr>
          <w:p w14:paraId="2576A357" w14:textId="77777777" w:rsidR="002D1C09" w:rsidRPr="00DD38CB" w:rsidRDefault="002D1C09" w:rsidP="002D1C09">
            <w:pPr>
              <w:pStyle w:val="NoSpacing"/>
              <w:keepNext/>
              <w:ind w:left="265" w:hanging="265"/>
              <w:rPr>
                <w:rFonts w:cstheme="minorHAnsi"/>
              </w:rPr>
            </w:pPr>
          </w:p>
        </w:tc>
      </w:tr>
      <w:tr w:rsidR="002D1C09" w:rsidRPr="00725F39" w14:paraId="16315D81" w14:textId="77777777" w:rsidTr="000C2484">
        <w:trPr>
          <w:trHeight w:val="432"/>
        </w:trPr>
        <w:tc>
          <w:tcPr>
            <w:tcW w:w="1769" w:type="dxa"/>
            <w:gridSpan w:val="12"/>
            <w:tcBorders>
              <w:top w:val="nil"/>
              <w:left w:val="nil"/>
              <w:bottom w:val="nil"/>
              <w:right w:val="single" w:sz="24" w:space="0" w:color="E8960C"/>
            </w:tcBorders>
            <w:vAlign w:val="center"/>
          </w:tcPr>
          <w:p w14:paraId="16315D7F" w14:textId="77777777" w:rsidR="002D1C09" w:rsidRPr="00DD38CB" w:rsidRDefault="002D1C09" w:rsidP="002D1C09">
            <w:pPr>
              <w:pStyle w:val="NoSpacing"/>
              <w:rPr>
                <w:rFonts w:cstheme="minorHAnsi"/>
              </w:rPr>
            </w:pPr>
          </w:p>
        </w:tc>
        <w:tc>
          <w:tcPr>
            <w:tcW w:w="9036" w:type="dxa"/>
            <w:gridSpan w:val="11"/>
            <w:tcBorders>
              <w:top w:val="single" w:sz="24" w:space="0" w:color="E8960C"/>
              <w:left w:val="single" w:sz="24" w:space="0" w:color="E8960C"/>
              <w:bottom w:val="single" w:sz="24" w:space="0" w:color="E8960C"/>
              <w:right w:val="single" w:sz="24" w:space="0" w:color="E8960C"/>
            </w:tcBorders>
            <w:vAlign w:val="center"/>
          </w:tcPr>
          <w:p w14:paraId="16315D80" w14:textId="77777777" w:rsidR="002D1C09" w:rsidRPr="00DD38CB"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83" w14:textId="77777777" w:rsidTr="000C2484">
        <w:trPr>
          <w:trHeight w:val="1110"/>
        </w:trPr>
        <w:tc>
          <w:tcPr>
            <w:tcW w:w="10805" w:type="dxa"/>
            <w:gridSpan w:val="23"/>
            <w:tcBorders>
              <w:top w:val="nil"/>
              <w:left w:val="nil"/>
              <w:bottom w:val="nil"/>
              <w:right w:val="nil"/>
            </w:tcBorders>
            <w:vAlign w:val="center"/>
          </w:tcPr>
          <w:p w14:paraId="16315D82" w14:textId="3A931C4E" w:rsidR="002D1C09" w:rsidRPr="00960BED" w:rsidRDefault="002D1C09" w:rsidP="002D1C09">
            <w:pPr>
              <w:pStyle w:val="NoSpacing"/>
              <w:keepNext/>
              <w:ind w:left="346" w:hanging="342"/>
              <w:rPr>
                <w:rFonts w:ascii="Times New Roman" w:hAnsi="Times New Roman" w:cs="Times New Roman"/>
              </w:rPr>
            </w:pPr>
            <w:r>
              <w:rPr>
                <w:rFonts w:cstheme="minorHAnsi"/>
                <w:b/>
                <w:noProof/>
                <w:color w:val="FFFFFF" w:themeColor="background1"/>
                <w:sz w:val="24"/>
                <w:szCs w:val="24"/>
              </w:rPr>
              <w:lastRenderedPageBreak/>
              <mc:AlternateContent>
                <mc:Choice Requires="wps">
                  <w:drawing>
                    <wp:anchor distT="0" distB="0" distL="114300" distR="114300" simplePos="0" relativeHeight="251815936" behindDoc="0" locked="0" layoutInCell="1" allowOverlap="1" wp14:anchorId="16316520" wp14:editId="23A8EECA">
                      <wp:simplePos x="0" y="0"/>
                      <wp:positionH relativeFrom="column">
                        <wp:posOffset>-41275</wp:posOffset>
                      </wp:positionH>
                      <wp:positionV relativeFrom="paragraph">
                        <wp:posOffset>-33655</wp:posOffset>
                      </wp:positionV>
                      <wp:extent cx="248285" cy="219075"/>
                      <wp:effectExtent l="0" t="0" r="18415" b="28575"/>
                      <wp:wrapNone/>
                      <wp:docPr id="51" name="Oval 5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8CD0A" id="Oval 5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25pt;margin-top:-2.65pt;width:19.55pt;height:17.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" filled="f" strokecolor="#1f5a87" strokeweight="1pt"/>
                  </w:pict>
                </mc:Fallback>
              </mc:AlternateContent>
            </w:r>
            <w:r>
              <w:rPr>
                <w:b/>
              </w:rPr>
              <w:t>2.6</w:t>
            </w:r>
            <w:r w:rsidRPr="003F5F4C">
              <w:t xml:space="preserve"> </w:t>
            </w:r>
            <w:r w:rsidRPr="001E60F0">
              <w:rPr>
                <w:b/>
              </w:rPr>
              <w:t>Third party subjects.</w:t>
            </w:r>
            <w:r w:rsidRPr="008B71E0">
              <w:t xml:space="preserve"> </w:t>
            </w:r>
            <w:r>
              <w:rPr>
                <w:szCs w:val="20"/>
              </w:rPr>
              <w:t xml:space="preserve">Will the research collect private </w:t>
            </w:r>
            <w:r w:rsidRPr="006B1FDC">
              <w:rPr>
                <w:szCs w:val="20"/>
              </w:rPr>
              <w:t>identifiable</w:t>
            </w:r>
            <w:r>
              <w:rPr>
                <w:szCs w:val="20"/>
              </w:rPr>
              <w:t xml:space="preserve"> information about </w:t>
            </w:r>
            <w:r w:rsidRPr="003F35F7">
              <w:rPr>
                <w:i/>
                <w:szCs w:val="20"/>
              </w:rPr>
              <w:t>other individuals</w:t>
            </w:r>
            <w:r>
              <w:rPr>
                <w:szCs w:val="20"/>
              </w:rPr>
              <w:t xml:space="preserve"> from the study subjects? Common examples </w:t>
            </w:r>
            <w:proofErr w:type="gramStart"/>
            <w:r>
              <w:rPr>
                <w:szCs w:val="20"/>
              </w:rPr>
              <w:t>include:</w:t>
            </w:r>
            <w:proofErr w:type="gramEnd"/>
            <w:r>
              <w:rPr>
                <w:szCs w:val="20"/>
              </w:rPr>
              <w:t xml:space="preserve"> collecting medical history information or contact information about family members, friends, co-workers.</w:t>
            </w:r>
          </w:p>
        </w:tc>
      </w:tr>
      <w:tr w:rsidR="002D1C09" w:rsidRPr="00725F39" w14:paraId="16315D85" w14:textId="77777777" w:rsidTr="000C2484">
        <w:trPr>
          <w:trHeight w:val="1287"/>
        </w:trPr>
        <w:tc>
          <w:tcPr>
            <w:tcW w:w="10805" w:type="dxa"/>
            <w:gridSpan w:val="23"/>
            <w:tcBorders>
              <w:top w:val="nil"/>
              <w:left w:val="nil"/>
              <w:bottom w:val="nil"/>
              <w:right w:val="nil"/>
            </w:tcBorders>
            <w:vAlign w:val="center"/>
          </w:tcPr>
          <w:p w14:paraId="439B13B9" w14:textId="7E9C34D8" w:rsidR="002D1C09" w:rsidRDefault="002D1C09" w:rsidP="002D1C09">
            <w:pPr>
              <w:pStyle w:val="NoSpacing"/>
              <w:keepNext/>
              <w:ind w:left="346"/>
              <w:rPr>
                <w:rFonts w:cstheme="minorHAnsi"/>
                <w:i/>
                <w:color w:val="7F7F7F" w:themeColor="text1" w:themeTint="80"/>
                <w:sz w:val="20"/>
              </w:rPr>
            </w:pPr>
            <w:r w:rsidRPr="002B02F5">
              <w:rPr>
                <w:rFonts w:cstheme="minorHAnsi"/>
                <w:i/>
                <w:color w:val="7F7F7F" w:themeColor="text1" w:themeTint="80"/>
                <w:sz w:val="20"/>
              </w:rPr>
              <w:t xml:space="preserve">“Identifiable” means any direct or indirect identifier that, alone or in combination, would allow you or another member of </w:t>
            </w:r>
            <w:r>
              <w:rPr>
                <w:rFonts w:cstheme="minorHAnsi"/>
                <w:i/>
                <w:color w:val="7F7F7F" w:themeColor="text1" w:themeTint="80"/>
                <w:sz w:val="20"/>
              </w:rPr>
              <w:t>the</w:t>
            </w:r>
            <w:r w:rsidRPr="002B02F5">
              <w:rPr>
                <w:rFonts w:cstheme="minorHAnsi"/>
                <w:i/>
                <w:color w:val="7F7F7F" w:themeColor="text1" w:themeTint="80"/>
                <w:sz w:val="20"/>
              </w:rPr>
              <w:t xml:space="preserve"> research team to </w:t>
            </w:r>
            <w:r w:rsidRPr="002B02F5">
              <w:rPr>
                <w:rFonts w:cstheme="minorHAnsi"/>
                <w:i/>
                <w:color w:val="7F7F7F" w:themeColor="text1" w:themeTint="80"/>
                <w:sz w:val="20"/>
                <w:u w:val="single"/>
              </w:rPr>
              <w:t>readily identify</w:t>
            </w:r>
            <w:r w:rsidRPr="002B02F5">
              <w:rPr>
                <w:rFonts w:cstheme="minorHAnsi"/>
                <w:i/>
                <w:color w:val="7F7F7F" w:themeColor="text1" w:themeTint="80"/>
                <w:sz w:val="20"/>
              </w:rPr>
              <w:t xml:space="preserve"> the person. For example, suppose that </w:t>
            </w:r>
            <w:r>
              <w:rPr>
                <w:rFonts w:cstheme="minorHAnsi"/>
                <w:i/>
                <w:color w:val="7F7F7F" w:themeColor="text1" w:themeTint="80"/>
                <w:sz w:val="20"/>
              </w:rPr>
              <w:t xml:space="preserve">the research is about </w:t>
            </w:r>
            <w:r w:rsidRPr="002B02F5">
              <w:rPr>
                <w:rFonts w:cstheme="minorHAnsi"/>
                <w:i/>
                <w:color w:val="7F7F7F" w:themeColor="text1" w:themeTint="80"/>
                <w:sz w:val="20"/>
              </w:rPr>
              <w:t xml:space="preserve">immigration history. If subjects </w:t>
            </w:r>
            <w:r>
              <w:rPr>
                <w:rFonts w:cstheme="minorHAnsi"/>
                <w:i/>
                <w:color w:val="7F7F7F" w:themeColor="text1" w:themeTint="80"/>
                <w:sz w:val="20"/>
              </w:rPr>
              <w:t>are asked</w:t>
            </w:r>
            <w:r w:rsidRPr="002B02F5">
              <w:rPr>
                <w:rFonts w:cstheme="minorHAnsi"/>
                <w:i/>
                <w:color w:val="7F7F7F" w:themeColor="text1" w:themeTint="80"/>
                <w:sz w:val="20"/>
              </w:rPr>
              <w:t xml:space="preserve"> questions about their grandparents but </w:t>
            </w:r>
            <w:r>
              <w:rPr>
                <w:rFonts w:cstheme="minorHAnsi"/>
                <w:i/>
                <w:color w:val="7F7F7F" w:themeColor="text1" w:themeTint="80"/>
                <w:sz w:val="20"/>
              </w:rPr>
              <w:t>are not asked for</w:t>
            </w:r>
            <w:r w:rsidRPr="002B02F5">
              <w:rPr>
                <w:rFonts w:cstheme="minorHAnsi"/>
                <w:i/>
                <w:color w:val="7F7F7F" w:themeColor="text1" w:themeTint="80"/>
                <w:sz w:val="20"/>
              </w:rPr>
              <w:t xml:space="preserve"> names or other information that would allow </w:t>
            </w:r>
            <w:r>
              <w:rPr>
                <w:rFonts w:cstheme="minorHAnsi"/>
                <w:i/>
                <w:color w:val="7F7F7F" w:themeColor="text1" w:themeTint="80"/>
                <w:sz w:val="20"/>
              </w:rPr>
              <w:t>easy identification</w:t>
            </w:r>
            <w:r w:rsidRPr="002B02F5">
              <w:rPr>
                <w:rFonts w:cstheme="minorHAnsi"/>
                <w:i/>
                <w:color w:val="7F7F7F" w:themeColor="text1" w:themeTint="80"/>
                <w:sz w:val="20"/>
              </w:rPr>
              <w:t xml:space="preserve"> </w:t>
            </w:r>
            <w:r>
              <w:rPr>
                <w:rFonts w:cstheme="minorHAnsi"/>
                <w:i/>
                <w:color w:val="7F7F7F" w:themeColor="text1" w:themeTint="80"/>
                <w:sz w:val="20"/>
              </w:rPr>
              <w:t xml:space="preserve">of </w:t>
            </w:r>
            <w:r w:rsidRPr="002B02F5">
              <w:rPr>
                <w:rFonts w:cstheme="minorHAnsi"/>
                <w:i/>
                <w:color w:val="7F7F7F" w:themeColor="text1" w:themeTint="80"/>
                <w:sz w:val="20"/>
              </w:rPr>
              <w:t xml:space="preserve">the grandparents, then private identifiable information </w:t>
            </w:r>
            <w:r>
              <w:rPr>
                <w:rFonts w:cstheme="minorHAnsi"/>
                <w:i/>
                <w:color w:val="7F7F7F" w:themeColor="text1" w:themeTint="80"/>
                <w:sz w:val="20"/>
              </w:rPr>
              <w:t xml:space="preserve">is not being collected </w:t>
            </w:r>
            <w:r w:rsidRPr="002B02F5">
              <w:rPr>
                <w:rFonts w:cstheme="minorHAnsi"/>
                <w:i/>
                <w:color w:val="7F7F7F" w:themeColor="text1" w:themeTint="80"/>
                <w:sz w:val="20"/>
              </w:rPr>
              <w:t>about the grandparents</w:t>
            </w:r>
            <w:r>
              <w:rPr>
                <w:rFonts w:cstheme="minorHAnsi"/>
                <w:i/>
                <w:color w:val="7F7F7F" w:themeColor="text1" w:themeTint="80"/>
                <w:sz w:val="20"/>
              </w:rPr>
              <w:t xml:space="preserve"> and the grandparents are not subjects</w:t>
            </w:r>
            <w:r w:rsidRPr="002B02F5">
              <w:rPr>
                <w:rFonts w:cstheme="minorHAnsi"/>
                <w:i/>
                <w:color w:val="7F7F7F" w:themeColor="text1" w:themeTint="80"/>
                <w:sz w:val="20"/>
              </w:rPr>
              <w:t xml:space="preserve">. </w:t>
            </w:r>
          </w:p>
          <w:p w14:paraId="16315D84" w14:textId="6509CA19" w:rsidR="002D1C09" w:rsidRPr="002B02F5" w:rsidRDefault="002D1C09" w:rsidP="002D1C09">
            <w:pPr>
              <w:pStyle w:val="NoSpacing"/>
              <w:keepNext/>
              <w:ind w:left="346"/>
              <w:rPr>
                <w:rFonts w:cstheme="minorHAnsi"/>
                <w:i/>
                <w:color w:val="7F7F7F" w:themeColor="text1" w:themeTint="80"/>
                <w:sz w:val="20"/>
              </w:rPr>
            </w:pPr>
          </w:p>
        </w:tc>
      </w:tr>
      <w:tr w:rsidR="002D1C09" w:rsidRPr="00725F39" w14:paraId="16315D89" w14:textId="77777777" w:rsidTr="000C2484">
        <w:trPr>
          <w:trHeight w:val="288"/>
        </w:trPr>
        <w:tc>
          <w:tcPr>
            <w:tcW w:w="540" w:type="dxa"/>
            <w:tcBorders>
              <w:top w:val="nil"/>
              <w:left w:val="nil"/>
              <w:bottom w:val="nil"/>
              <w:right w:val="single" w:sz="12" w:space="0" w:color="auto"/>
            </w:tcBorders>
            <w:vAlign w:val="center"/>
          </w:tcPr>
          <w:p w14:paraId="16315D86" w14:textId="77777777" w:rsidR="002D1C09" w:rsidRPr="00DD38CB" w:rsidRDefault="002D1C09" w:rsidP="002D1C09">
            <w:pPr>
              <w:pStyle w:val="NoSpacing"/>
              <w:rPr>
                <w:rFonts w:cstheme="minorHAnsi"/>
              </w:rPr>
            </w:pPr>
          </w:p>
        </w:tc>
        <w:tc>
          <w:tcPr>
            <w:tcW w:w="360"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87" w14:textId="184D9248" w:rsidR="002D1C09" w:rsidRPr="00D022DB" w:rsidRDefault="002D1C09" w:rsidP="002D1C09">
            <w:pPr>
              <w:pStyle w:val="NoSpacing"/>
              <w:ind w:left="-18"/>
              <w:jc w:val="center"/>
              <w:rPr>
                <w:rFonts w:cstheme="minorHAnsi"/>
                <w:b/>
              </w:rPr>
            </w:pPr>
            <w:r>
              <w:rPr>
                <w:rFonts w:cstheme="minorHAnsi"/>
                <w:b/>
              </w:rPr>
              <w:t>X</w:t>
            </w:r>
          </w:p>
        </w:tc>
        <w:tc>
          <w:tcPr>
            <w:tcW w:w="630" w:type="dxa"/>
            <w:gridSpan w:val="4"/>
            <w:tcBorders>
              <w:top w:val="nil"/>
              <w:left w:val="single" w:sz="12" w:space="0" w:color="auto"/>
              <w:bottom w:val="nil"/>
              <w:right w:val="nil"/>
            </w:tcBorders>
            <w:vAlign w:val="center"/>
          </w:tcPr>
          <w:p w14:paraId="121D0DEF" w14:textId="4D91AC94" w:rsidR="002D1C09" w:rsidRPr="00DD38CB" w:rsidRDefault="002D1C09" w:rsidP="002D1C09">
            <w:pPr>
              <w:pStyle w:val="NoSpacing"/>
              <w:ind w:left="-18"/>
              <w:rPr>
                <w:rFonts w:cstheme="minorHAnsi"/>
              </w:rPr>
            </w:pPr>
            <w:r w:rsidRPr="00DD38CB">
              <w:rPr>
                <w:rFonts w:cstheme="minorHAnsi"/>
                <w:b/>
              </w:rPr>
              <w:t>No</w:t>
            </w:r>
          </w:p>
        </w:tc>
        <w:tc>
          <w:tcPr>
            <w:tcW w:w="9275" w:type="dxa"/>
            <w:gridSpan w:val="13"/>
            <w:tcBorders>
              <w:top w:val="nil"/>
              <w:left w:val="nil"/>
              <w:bottom w:val="nil"/>
              <w:right w:val="nil"/>
            </w:tcBorders>
            <w:vAlign w:val="center"/>
          </w:tcPr>
          <w:p w14:paraId="16315D88" w14:textId="0DAF1DF6" w:rsidR="002D1C09" w:rsidRPr="00DD38CB" w:rsidRDefault="002D1C09" w:rsidP="002D1C09">
            <w:pPr>
              <w:pStyle w:val="NoSpacing"/>
              <w:rPr>
                <w:rFonts w:cstheme="minorHAnsi"/>
              </w:rPr>
            </w:pPr>
          </w:p>
        </w:tc>
      </w:tr>
      <w:tr w:rsidR="002D1C09" w:rsidRPr="00725F39" w14:paraId="16315D8D" w14:textId="77777777" w:rsidTr="000C2484">
        <w:trPr>
          <w:trHeight w:val="277"/>
        </w:trPr>
        <w:tc>
          <w:tcPr>
            <w:tcW w:w="540" w:type="dxa"/>
            <w:tcBorders>
              <w:top w:val="nil"/>
              <w:left w:val="nil"/>
              <w:bottom w:val="nil"/>
              <w:right w:val="single" w:sz="12" w:space="0" w:color="auto"/>
            </w:tcBorders>
            <w:vAlign w:val="center"/>
          </w:tcPr>
          <w:p w14:paraId="16315D8A" w14:textId="77777777" w:rsidR="002D1C09" w:rsidRPr="00DD38CB" w:rsidRDefault="002D1C09" w:rsidP="002D1C09">
            <w:pPr>
              <w:pStyle w:val="NoSpacing"/>
              <w:keepNext/>
              <w:ind w:left="-18"/>
              <w:rPr>
                <w:rFonts w:cstheme="minorHAnsi"/>
              </w:rPr>
            </w:pPr>
          </w:p>
        </w:tc>
        <w:tc>
          <w:tcPr>
            <w:tcW w:w="360" w:type="dxa"/>
            <w:gridSpan w:val="5"/>
            <w:tcBorders>
              <w:top w:val="single" w:sz="8"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8B" w14:textId="63DD91A3" w:rsidR="002D1C09" w:rsidRPr="00D022DB" w:rsidRDefault="002D1C09" w:rsidP="002D1C09">
            <w:pPr>
              <w:pStyle w:val="NoSpacing"/>
              <w:keepNext/>
              <w:ind w:left="-18"/>
              <w:jc w:val="center"/>
              <w:rPr>
                <w:rFonts w:cstheme="minorHAnsi"/>
                <w:b/>
              </w:rPr>
            </w:pPr>
          </w:p>
        </w:tc>
        <w:tc>
          <w:tcPr>
            <w:tcW w:w="630" w:type="dxa"/>
            <w:gridSpan w:val="4"/>
            <w:tcBorders>
              <w:top w:val="nil"/>
              <w:left w:val="single" w:sz="12" w:space="0" w:color="auto"/>
              <w:bottom w:val="nil"/>
              <w:right w:val="nil"/>
            </w:tcBorders>
          </w:tcPr>
          <w:p w14:paraId="4F8FD620" w14:textId="34DCDCF3" w:rsidR="002D1C09" w:rsidRPr="00DD38CB" w:rsidRDefault="002D1C09" w:rsidP="002D1C09">
            <w:pPr>
              <w:pStyle w:val="NoSpacing"/>
              <w:keepNext/>
              <w:ind w:left="-18"/>
              <w:rPr>
                <w:rFonts w:cstheme="minorHAnsi"/>
              </w:rPr>
            </w:pPr>
            <w:r w:rsidRPr="00DD38CB">
              <w:rPr>
                <w:rFonts w:cstheme="minorHAnsi"/>
                <w:b/>
              </w:rPr>
              <w:t>Yes</w:t>
            </w:r>
          </w:p>
        </w:tc>
        <w:tc>
          <w:tcPr>
            <w:tcW w:w="9275" w:type="dxa"/>
            <w:gridSpan w:val="13"/>
            <w:vMerge w:val="restart"/>
            <w:tcBorders>
              <w:top w:val="nil"/>
              <w:left w:val="nil"/>
              <w:right w:val="nil"/>
            </w:tcBorders>
            <w:vAlign w:val="center"/>
          </w:tcPr>
          <w:p w14:paraId="16315D8C" w14:textId="3CD83B3B" w:rsidR="002D1C09" w:rsidRPr="00DD38CB" w:rsidRDefault="002D1C09" w:rsidP="002D1C09">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these individuals are considered human subjects in the study. Describe them and what data will be collected about them.</w:t>
            </w:r>
          </w:p>
        </w:tc>
      </w:tr>
      <w:tr w:rsidR="002D1C09" w:rsidRPr="00725F39" w14:paraId="28909799" w14:textId="77777777" w:rsidTr="000C2484">
        <w:trPr>
          <w:trHeight w:val="261"/>
        </w:trPr>
        <w:tc>
          <w:tcPr>
            <w:tcW w:w="540" w:type="dxa"/>
            <w:tcBorders>
              <w:top w:val="nil"/>
              <w:left w:val="nil"/>
              <w:bottom w:val="nil"/>
              <w:right w:val="nil"/>
            </w:tcBorders>
            <w:vAlign w:val="center"/>
          </w:tcPr>
          <w:p w14:paraId="41EB9F32" w14:textId="77777777" w:rsidR="002D1C09" w:rsidRPr="00DD38CB" w:rsidRDefault="002D1C09" w:rsidP="002D1C09">
            <w:pPr>
              <w:pStyle w:val="NoSpacing"/>
              <w:keepNext/>
              <w:rPr>
                <w:rFonts w:cstheme="minorHAnsi"/>
              </w:rPr>
            </w:pPr>
          </w:p>
        </w:tc>
        <w:tc>
          <w:tcPr>
            <w:tcW w:w="360" w:type="dxa"/>
            <w:gridSpan w:val="5"/>
            <w:tcBorders>
              <w:top w:val="single" w:sz="12" w:space="0" w:color="auto"/>
              <w:left w:val="nil"/>
              <w:bottom w:val="nil"/>
              <w:right w:val="nil"/>
            </w:tcBorders>
          </w:tcPr>
          <w:p w14:paraId="07471FCD" w14:textId="355FBCDB" w:rsidR="002D1C09" w:rsidRPr="00DD38CB" w:rsidRDefault="002D1C09" w:rsidP="002D1C09">
            <w:pPr>
              <w:pStyle w:val="NoSpacing"/>
              <w:keepNext/>
              <w:ind w:left="-18"/>
              <w:rPr>
                <w:rFonts w:cstheme="minorHAnsi"/>
              </w:rPr>
            </w:pPr>
          </w:p>
        </w:tc>
        <w:tc>
          <w:tcPr>
            <w:tcW w:w="630" w:type="dxa"/>
            <w:gridSpan w:val="4"/>
            <w:tcBorders>
              <w:top w:val="nil"/>
              <w:left w:val="nil"/>
              <w:bottom w:val="nil"/>
              <w:right w:val="nil"/>
            </w:tcBorders>
          </w:tcPr>
          <w:p w14:paraId="4E9BBEC2" w14:textId="696D1320" w:rsidR="002D1C09" w:rsidRPr="00DD38CB" w:rsidRDefault="002D1C09" w:rsidP="002D1C09">
            <w:pPr>
              <w:pStyle w:val="NoSpacing"/>
              <w:keepNext/>
              <w:ind w:left="-18"/>
              <w:rPr>
                <w:rFonts w:cstheme="minorHAnsi"/>
                <w:b/>
              </w:rPr>
            </w:pPr>
          </w:p>
        </w:tc>
        <w:tc>
          <w:tcPr>
            <w:tcW w:w="9275" w:type="dxa"/>
            <w:gridSpan w:val="13"/>
            <w:vMerge/>
            <w:tcBorders>
              <w:left w:val="nil"/>
              <w:bottom w:val="nil"/>
              <w:right w:val="nil"/>
            </w:tcBorders>
            <w:vAlign w:val="center"/>
          </w:tcPr>
          <w:p w14:paraId="47F1F6A9" w14:textId="77777777" w:rsidR="002D1C09" w:rsidRPr="00DD38CB" w:rsidRDefault="002D1C09" w:rsidP="002D1C09">
            <w:pPr>
              <w:pStyle w:val="NoSpacing"/>
              <w:keepNext/>
              <w:ind w:left="265" w:hanging="265"/>
              <w:rPr>
                <w:rFonts w:cstheme="minorHAnsi"/>
              </w:rPr>
            </w:pPr>
          </w:p>
        </w:tc>
      </w:tr>
      <w:tr w:rsidR="002D1C09" w:rsidRPr="00725F39" w14:paraId="3B779239" w14:textId="77777777" w:rsidTr="000C2484">
        <w:trPr>
          <w:trHeight w:val="432"/>
        </w:trPr>
        <w:tc>
          <w:tcPr>
            <w:tcW w:w="1769" w:type="dxa"/>
            <w:gridSpan w:val="12"/>
            <w:tcBorders>
              <w:top w:val="nil"/>
              <w:left w:val="nil"/>
              <w:bottom w:val="nil"/>
              <w:right w:val="single" w:sz="24" w:space="0" w:color="E8960C"/>
            </w:tcBorders>
            <w:vAlign w:val="center"/>
          </w:tcPr>
          <w:p w14:paraId="1ACC1771" w14:textId="77777777" w:rsidR="002D1C09" w:rsidRPr="00DD38CB" w:rsidRDefault="002D1C09" w:rsidP="002D1C09">
            <w:pPr>
              <w:pStyle w:val="NoSpacing"/>
              <w:rPr>
                <w:rFonts w:cstheme="minorHAnsi"/>
              </w:rPr>
            </w:pPr>
          </w:p>
        </w:tc>
        <w:tc>
          <w:tcPr>
            <w:tcW w:w="9036" w:type="dxa"/>
            <w:gridSpan w:val="11"/>
            <w:tcBorders>
              <w:top w:val="single" w:sz="24" w:space="0" w:color="E8960C"/>
              <w:left w:val="single" w:sz="24" w:space="0" w:color="E8960C"/>
              <w:bottom w:val="single" w:sz="24" w:space="0" w:color="E8960C"/>
              <w:right w:val="single" w:sz="24" w:space="0" w:color="E8960C"/>
            </w:tcBorders>
            <w:vAlign w:val="center"/>
          </w:tcPr>
          <w:p w14:paraId="22ABFF8D" w14:textId="77777777" w:rsidR="002D1C09" w:rsidRPr="00DD38CB"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8F" w14:textId="77777777" w:rsidTr="000C2484">
        <w:trPr>
          <w:trHeight w:val="876"/>
        </w:trPr>
        <w:tc>
          <w:tcPr>
            <w:tcW w:w="10805" w:type="dxa"/>
            <w:gridSpan w:val="23"/>
            <w:tcBorders>
              <w:top w:val="nil"/>
              <w:left w:val="nil"/>
              <w:bottom w:val="nil"/>
              <w:right w:val="nil"/>
            </w:tcBorders>
            <w:vAlign w:val="center"/>
          </w:tcPr>
          <w:p w14:paraId="16315D8E" w14:textId="6A9A0632" w:rsidR="002D1C09" w:rsidRPr="001E60F0" w:rsidRDefault="002D1C09" w:rsidP="002D1C09">
            <w:pPr>
              <w:pStyle w:val="NoSpacing"/>
              <w:keepNext/>
              <w:ind w:left="331" w:hanging="331"/>
            </w:pPr>
            <w:r>
              <w:rPr>
                <w:b/>
              </w:rPr>
              <w:t>2.7</w:t>
            </w:r>
            <w:r w:rsidRPr="003F5F4C">
              <w:t xml:space="preserve"> </w:t>
            </w:r>
            <w:r w:rsidRPr="001E60F0">
              <w:rPr>
                <w:b/>
              </w:rPr>
              <w:t>Number of subjects</w:t>
            </w:r>
            <w:r>
              <w:rPr>
                <w:b/>
              </w:rPr>
              <w:t xml:space="preserve">. </w:t>
            </w:r>
            <w:r>
              <w:t xml:space="preserve">Is it possible to predict or describe the maximum number of subjects (or subject units) needed to complete the </w:t>
            </w:r>
            <w:r w:rsidRPr="001247DA">
              <w:t xml:space="preserve">study, for </w:t>
            </w:r>
            <w:r>
              <w:t>each subject group?</w:t>
            </w:r>
          </w:p>
        </w:tc>
      </w:tr>
      <w:tr w:rsidR="002D1C09" w:rsidRPr="00725F39" w14:paraId="16315D9A" w14:textId="77777777" w:rsidTr="000C2484">
        <w:trPr>
          <w:trHeight w:val="3924"/>
        </w:trPr>
        <w:tc>
          <w:tcPr>
            <w:tcW w:w="10805" w:type="dxa"/>
            <w:gridSpan w:val="23"/>
            <w:tcBorders>
              <w:top w:val="nil"/>
              <w:left w:val="nil"/>
              <w:bottom w:val="nil"/>
              <w:right w:val="nil"/>
            </w:tcBorders>
            <w:vAlign w:val="center"/>
          </w:tcPr>
          <w:p w14:paraId="16315D90" w14:textId="77777777" w:rsidR="002D1C09" w:rsidRPr="002B02F5" w:rsidRDefault="002D1C09" w:rsidP="002D1C09">
            <w:pPr>
              <w:pStyle w:val="NoSpacing"/>
              <w:ind w:left="342"/>
              <w:rPr>
                <w:rFonts w:cstheme="minorHAnsi"/>
                <w:i/>
                <w:color w:val="7F7F7F" w:themeColor="text1" w:themeTint="80"/>
                <w:sz w:val="20"/>
              </w:rPr>
            </w:pPr>
            <w:r w:rsidRPr="002B02F5">
              <w:rPr>
                <w:rFonts w:cstheme="minorHAnsi"/>
                <w:i/>
                <w:color w:val="7F7F7F" w:themeColor="text1" w:themeTint="80"/>
                <w:sz w:val="20"/>
                <w:u w:val="single"/>
              </w:rPr>
              <w:t>Subject units</w:t>
            </w:r>
            <w:r w:rsidRPr="002B02F5">
              <w:rPr>
                <w:rFonts w:cstheme="minorHAnsi"/>
                <w:i/>
                <w:color w:val="7F7F7F" w:themeColor="text1" w:themeTint="80"/>
                <w:sz w:val="20"/>
              </w:rPr>
              <w:t xml:space="preserve"> mean units within a group. For most research studies, a group will consist of individuals. However, the unit of interest in some research is not the individual. Examples:  </w:t>
            </w:r>
          </w:p>
          <w:p w14:paraId="16315D91" w14:textId="77777777" w:rsidR="002D1C09" w:rsidRPr="002B02F5" w:rsidRDefault="002D1C09" w:rsidP="002D1C09">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Dyads such as caregiver-and-Alzheimer’s patient, or parent and child</w:t>
            </w:r>
          </w:p>
          <w:p w14:paraId="16315D92" w14:textId="77777777" w:rsidR="002D1C09" w:rsidRPr="002B02F5" w:rsidRDefault="002D1C09" w:rsidP="002D1C09">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Families</w:t>
            </w:r>
          </w:p>
          <w:p w14:paraId="16315D93" w14:textId="77777777" w:rsidR="002D1C09" w:rsidRPr="002B02F5" w:rsidRDefault="002D1C09" w:rsidP="002D1C09">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Other units, such as student-parent-teacher</w:t>
            </w:r>
          </w:p>
          <w:p w14:paraId="16315D94" w14:textId="31EC9E22" w:rsidR="002D1C09" w:rsidRPr="002B02F5" w:rsidRDefault="002D1C09" w:rsidP="002D1C09">
            <w:pPr>
              <w:pStyle w:val="NoSpacing"/>
              <w:ind w:left="342"/>
              <w:rPr>
                <w:rFonts w:cstheme="minorHAnsi"/>
                <w:i/>
                <w:color w:val="7F7F7F" w:themeColor="text1" w:themeTint="80"/>
                <w:sz w:val="20"/>
              </w:rPr>
            </w:pPr>
            <w:r w:rsidRPr="002B02F5">
              <w:rPr>
                <w:rFonts w:cstheme="minorHAnsi"/>
                <w:i/>
                <w:color w:val="7F7F7F" w:themeColor="text1" w:themeTint="80"/>
                <w:sz w:val="20"/>
                <w:u w:val="single"/>
              </w:rPr>
              <w:t>Subject group</w:t>
            </w:r>
            <w:r w:rsidRPr="002B02F5">
              <w:rPr>
                <w:rFonts w:cstheme="minorHAnsi"/>
                <w:i/>
                <w:color w:val="7F7F7F" w:themeColor="text1" w:themeTint="80"/>
                <w:sz w:val="20"/>
              </w:rPr>
              <w:t xml:space="preserve"> means categories of subjects that are meaningful for</w:t>
            </w:r>
            <w:r>
              <w:rPr>
                <w:rFonts w:cstheme="minorHAnsi"/>
                <w:i/>
                <w:color w:val="7F7F7F" w:themeColor="text1" w:themeTint="80"/>
                <w:sz w:val="20"/>
              </w:rPr>
              <w:t xml:space="preserve"> the specific study</w:t>
            </w:r>
            <w:r w:rsidRPr="002B02F5">
              <w:rPr>
                <w:rFonts w:cstheme="minorHAnsi"/>
                <w:i/>
                <w:color w:val="7F7F7F" w:themeColor="text1" w:themeTint="80"/>
                <w:sz w:val="20"/>
              </w:rPr>
              <w:t>. Some research has only one subject group – for example, all UW students taking Introductory Psychology. Some common ways in which subjects are grouped include:</w:t>
            </w:r>
          </w:p>
          <w:p w14:paraId="16315D95" w14:textId="77777777" w:rsidR="002D1C09" w:rsidRPr="002B02F5" w:rsidRDefault="002D1C09" w:rsidP="002D1C09">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By intervention – for example, an intervention group and a control group.</w:t>
            </w:r>
          </w:p>
          <w:p w14:paraId="16315D96" w14:textId="77777777" w:rsidR="002D1C09" w:rsidRPr="002B02F5" w:rsidRDefault="002D1C09" w:rsidP="002D1C09">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 xml:space="preserve">By subject population or setting – for example, urban versus rural </w:t>
            </w:r>
            <w:proofErr w:type="gramStart"/>
            <w:r w:rsidRPr="002B02F5">
              <w:rPr>
                <w:rFonts w:cstheme="minorHAnsi"/>
                <w:i/>
                <w:color w:val="7F7F7F" w:themeColor="text1" w:themeTint="80"/>
                <w:sz w:val="20"/>
              </w:rPr>
              <w:t>families</w:t>
            </w:r>
            <w:proofErr w:type="gramEnd"/>
          </w:p>
          <w:p w14:paraId="16315D97" w14:textId="77777777" w:rsidR="002D1C09" w:rsidRPr="002B02F5" w:rsidRDefault="002D1C09" w:rsidP="002D1C09">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 xml:space="preserve">By age – for example, children who are 6, 10, or 14 years old. </w:t>
            </w:r>
          </w:p>
          <w:p w14:paraId="16315D98" w14:textId="77777777" w:rsidR="002D1C09" w:rsidRPr="002B02F5" w:rsidRDefault="002D1C09" w:rsidP="002D1C09">
            <w:pPr>
              <w:pStyle w:val="NoSpacing"/>
              <w:ind w:left="342"/>
              <w:rPr>
                <w:rFonts w:cstheme="minorHAnsi"/>
                <w:i/>
                <w:color w:val="7F7F7F" w:themeColor="text1" w:themeTint="80"/>
                <w:sz w:val="20"/>
              </w:rPr>
            </w:pPr>
          </w:p>
          <w:p w14:paraId="16315D99" w14:textId="14744BFE" w:rsidR="002D1C09" w:rsidRPr="003F5F4C" w:rsidRDefault="002D1C09" w:rsidP="002D1C09">
            <w:pPr>
              <w:pStyle w:val="NoSpacing"/>
              <w:ind w:left="342"/>
              <w:rPr>
                <w:rFonts w:cstheme="minorHAnsi"/>
                <w:i/>
                <w:color w:val="4F6228" w:themeColor="accent3" w:themeShade="80"/>
              </w:rPr>
            </w:pPr>
            <w:r w:rsidRPr="002B02F5">
              <w:rPr>
                <w:rFonts w:cstheme="minorHAnsi"/>
                <w:i/>
                <w:color w:val="7F7F7F" w:themeColor="text1" w:themeTint="80"/>
                <w:sz w:val="20"/>
              </w:rPr>
              <w:t xml:space="preserve">The IRB reviews the number of subjects in the context of risks and benefits. </w:t>
            </w:r>
            <w:r>
              <w:rPr>
                <w:rFonts w:cstheme="minorHAnsi"/>
                <w:i/>
                <w:color w:val="7F7F7F" w:themeColor="text1" w:themeTint="80"/>
                <w:sz w:val="20"/>
              </w:rPr>
              <w:t>Unless otherwise specified, if the IRB determines that the research involves no more than minimal risk: there are no restrictions on the total number of subjects that may be enrolled. If the research involves more than minimal risk: The number of enrolled subjects must be limited to the number described in this application. If it is necessary later to increase the number of subjects, submit a Modification. Exceeding the IRB-approved number (</w:t>
            </w:r>
            <w:hyperlink r:id="rId28" w:history="1">
              <w:r w:rsidRPr="003756C2">
                <w:rPr>
                  <w:rStyle w:val="Hyperlink"/>
                  <w:rFonts w:cstheme="minorHAnsi"/>
                  <w:i/>
                  <w:sz w:val="20"/>
                </w:rPr>
                <w:t>over-enrollment</w:t>
              </w:r>
            </w:hyperlink>
            <w:r>
              <w:rPr>
                <w:rFonts w:cstheme="minorHAnsi"/>
                <w:i/>
                <w:color w:val="7F7F7F" w:themeColor="text1" w:themeTint="80"/>
                <w:sz w:val="20"/>
              </w:rPr>
              <w:t>) will be considered non-compliance.</w:t>
            </w:r>
            <w:r w:rsidRPr="002B02F5">
              <w:rPr>
                <w:rFonts w:cstheme="minorHAnsi"/>
                <w:i/>
                <w:color w:val="7F7F7F" w:themeColor="text1" w:themeTint="80"/>
                <w:sz w:val="20"/>
              </w:rPr>
              <w:t xml:space="preserve"> </w:t>
            </w:r>
          </w:p>
        </w:tc>
      </w:tr>
      <w:tr w:rsidR="002D1C09" w:rsidRPr="00725F39" w14:paraId="16315D9E" w14:textId="77777777" w:rsidTr="000C2484">
        <w:trPr>
          <w:trHeight w:val="293"/>
        </w:trPr>
        <w:tc>
          <w:tcPr>
            <w:tcW w:w="540" w:type="dxa"/>
            <w:tcBorders>
              <w:top w:val="nil"/>
              <w:left w:val="nil"/>
              <w:bottom w:val="nil"/>
              <w:right w:val="single" w:sz="12" w:space="0" w:color="auto"/>
            </w:tcBorders>
            <w:vAlign w:val="center"/>
          </w:tcPr>
          <w:p w14:paraId="16315D9B" w14:textId="77777777" w:rsidR="002D1C09" w:rsidRPr="00DD38CB" w:rsidRDefault="002D1C09" w:rsidP="002D1C09">
            <w:pPr>
              <w:pStyle w:val="NoSpacing"/>
              <w:rPr>
                <w:rFonts w:cstheme="minorHAnsi"/>
              </w:rPr>
            </w:pPr>
          </w:p>
        </w:tc>
        <w:tc>
          <w:tcPr>
            <w:tcW w:w="360"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9C" w14:textId="48FBA22B" w:rsidR="002D1C09" w:rsidRPr="00D022DB" w:rsidRDefault="002D1C09" w:rsidP="002D1C09">
            <w:pPr>
              <w:pStyle w:val="NoSpacing"/>
              <w:ind w:left="-18"/>
              <w:jc w:val="center"/>
              <w:rPr>
                <w:rFonts w:cstheme="minorHAnsi"/>
                <w:b/>
              </w:rPr>
            </w:pPr>
          </w:p>
        </w:tc>
        <w:tc>
          <w:tcPr>
            <w:tcW w:w="503" w:type="dxa"/>
            <w:gridSpan w:val="3"/>
            <w:tcBorders>
              <w:top w:val="nil"/>
              <w:left w:val="single" w:sz="12" w:space="0" w:color="auto"/>
              <w:bottom w:val="nil"/>
              <w:right w:val="nil"/>
            </w:tcBorders>
          </w:tcPr>
          <w:p w14:paraId="0FC9F357" w14:textId="6AF33B56" w:rsidR="002D1C09" w:rsidRPr="00DD38CB" w:rsidRDefault="002D1C09" w:rsidP="002D1C09">
            <w:pPr>
              <w:pStyle w:val="NoSpacing"/>
              <w:ind w:left="-18"/>
              <w:rPr>
                <w:rFonts w:cstheme="minorHAnsi"/>
              </w:rPr>
            </w:pPr>
            <w:r w:rsidRPr="00DD38CB">
              <w:rPr>
                <w:rFonts w:cstheme="minorHAnsi"/>
                <w:b/>
              </w:rPr>
              <w:t>No</w:t>
            </w:r>
          </w:p>
        </w:tc>
        <w:tc>
          <w:tcPr>
            <w:tcW w:w="9402" w:type="dxa"/>
            <w:gridSpan w:val="14"/>
            <w:vMerge w:val="restart"/>
            <w:tcBorders>
              <w:top w:val="nil"/>
              <w:left w:val="nil"/>
              <w:right w:val="nil"/>
            </w:tcBorders>
            <w:vAlign w:val="center"/>
          </w:tcPr>
          <w:p w14:paraId="16315D9D" w14:textId="030237E7" w:rsidR="002D1C09" w:rsidRPr="00DD38CB" w:rsidRDefault="002D1C09" w:rsidP="002D1C09">
            <w:pPr>
              <w:pStyle w:val="NoSpacing"/>
              <w:ind w:left="274" w:hanging="274"/>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w:t>
            </w:r>
            <w:r>
              <w:rPr>
                <w:rFonts w:cstheme="minorHAnsi"/>
              </w:rPr>
              <w:t xml:space="preserve"> p</w:t>
            </w:r>
            <w:r>
              <w:t>rovide the rationale in the box below. Also, provide any other available information about the scope/size of the research. You do not need to complete the table.</w:t>
            </w:r>
          </w:p>
        </w:tc>
      </w:tr>
      <w:tr w:rsidR="002D1C09" w:rsidRPr="00725F39" w14:paraId="68BE644E" w14:textId="77777777" w:rsidTr="000C2484">
        <w:trPr>
          <w:trHeight w:val="245"/>
        </w:trPr>
        <w:tc>
          <w:tcPr>
            <w:tcW w:w="540" w:type="dxa"/>
            <w:tcBorders>
              <w:top w:val="nil"/>
              <w:left w:val="nil"/>
              <w:bottom w:val="nil"/>
              <w:right w:val="nil"/>
            </w:tcBorders>
            <w:vAlign w:val="center"/>
          </w:tcPr>
          <w:p w14:paraId="4BF08455" w14:textId="77777777" w:rsidR="002D1C09" w:rsidRPr="00DD38CB" w:rsidRDefault="002D1C09" w:rsidP="002D1C09">
            <w:pPr>
              <w:pStyle w:val="NoSpacing"/>
              <w:rPr>
                <w:rFonts w:cstheme="minorHAnsi"/>
              </w:rPr>
            </w:pPr>
          </w:p>
        </w:tc>
        <w:tc>
          <w:tcPr>
            <w:tcW w:w="863" w:type="dxa"/>
            <w:gridSpan w:val="8"/>
            <w:tcBorders>
              <w:top w:val="nil"/>
              <w:left w:val="nil"/>
              <w:bottom w:val="nil"/>
              <w:right w:val="nil"/>
            </w:tcBorders>
          </w:tcPr>
          <w:p w14:paraId="65118492" w14:textId="77777777" w:rsidR="002D1C09" w:rsidRPr="00DD38CB" w:rsidRDefault="002D1C09" w:rsidP="002D1C09">
            <w:pPr>
              <w:pStyle w:val="NoSpacing"/>
              <w:ind w:left="-18"/>
              <w:rPr>
                <w:rFonts w:cstheme="minorHAnsi"/>
              </w:rPr>
            </w:pPr>
          </w:p>
        </w:tc>
        <w:tc>
          <w:tcPr>
            <w:tcW w:w="9402" w:type="dxa"/>
            <w:gridSpan w:val="14"/>
            <w:vMerge/>
            <w:tcBorders>
              <w:left w:val="nil"/>
              <w:bottom w:val="nil"/>
              <w:right w:val="nil"/>
            </w:tcBorders>
            <w:vAlign w:val="center"/>
          </w:tcPr>
          <w:p w14:paraId="6C17D11E" w14:textId="77777777" w:rsidR="002D1C09" w:rsidRPr="00DD38CB" w:rsidRDefault="002D1C09" w:rsidP="002D1C09">
            <w:pPr>
              <w:pStyle w:val="NoSpacing"/>
              <w:ind w:left="274" w:hanging="274"/>
              <w:rPr>
                <w:rFonts w:cstheme="minorHAnsi"/>
              </w:rPr>
            </w:pPr>
          </w:p>
        </w:tc>
      </w:tr>
      <w:tr w:rsidR="002D1C09" w:rsidRPr="00725F39" w14:paraId="16315DA2" w14:textId="77777777" w:rsidTr="000C2484">
        <w:trPr>
          <w:trHeight w:val="990"/>
        </w:trPr>
        <w:tc>
          <w:tcPr>
            <w:tcW w:w="540" w:type="dxa"/>
            <w:tcBorders>
              <w:top w:val="nil"/>
              <w:left w:val="nil"/>
              <w:bottom w:val="nil"/>
              <w:right w:val="nil"/>
            </w:tcBorders>
            <w:vAlign w:val="center"/>
          </w:tcPr>
          <w:p w14:paraId="16315D9F" w14:textId="77777777" w:rsidR="002D1C09" w:rsidRPr="00DD38CB" w:rsidRDefault="002D1C09" w:rsidP="002D1C09">
            <w:pPr>
              <w:pStyle w:val="NoSpacing"/>
              <w:rPr>
                <w:rFonts w:cstheme="minorHAnsi"/>
              </w:rPr>
            </w:pPr>
          </w:p>
        </w:tc>
        <w:tc>
          <w:tcPr>
            <w:tcW w:w="863" w:type="dxa"/>
            <w:gridSpan w:val="8"/>
            <w:tcBorders>
              <w:top w:val="nil"/>
              <w:left w:val="nil"/>
              <w:bottom w:val="nil"/>
              <w:right w:val="nil"/>
            </w:tcBorders>
            <w:vAlign w:val="center"/>
          </w:tcPr>
          <w:p w14:paraId="16315DA0" w14:textId="77777777" w:rsidR="002D1C09" w:rsidRPr="00DD38CB" w:rsidRDefault="002D1C09" w:rsidP="002D1C09">
            <w:pPr>
              <w:pStyle w:val="NoSpacing"/>
              <w:ind w:left="-18"/>
              <w:rPr>
                <w:rFonts w:cstheme="minorHAnsi"/>
              </w:rPr>
            </w:pPr>
          </w:p>
        </w:tc>
        <w:tc>
          <w:tcPr>
            <w:tcW w:w="9402" w:type="dxa"/>
            <w:gridSpan w:val="14"/>
            <w:tcBorders>
              <w:top w:val="nil"/>
              <w:left w:val="nil"/>
              <w:bottom w:val="nil"/>
              <w:right w:val="nil"/>
            </w:tcBorders>
            <w:vAlign w:val="center"/>
          </w:tcPr>
          <w:p w14:paraId="16315DA1" w14:textId="2E4C4AD4" w:rsidR="002D1C09" w:rsidRPr="00D46672" w:rsidRDefault="002D1C09" w:rsidP="002D1C09">
            <w:pPr>
              <w:pStyle w:val="NoSpacing"/>
              <w:ind w:left="265"/>
              <w:rPr>
                <w:rFonts w:cstheme="minorHAnsi"/>
                <w:color w:val="7F7F7F" w:themeColor="text1" w:themeTint="80"/>
                <w:sz w:val="20"/>
              </w:rPr>
            </w:pPr>
            <w:r w:rsidRPr="00D46672">
              <w:rPr>
                <w:rFonts w:cstheme="minorHAnsi"/>
                <w:i/>
                <w:color w:val="7F7F7F" w:themeColor="text1" w:themeTint="80"/>
                <w:sz w:val="20"/>
              </w:rPr>
              <w:t xml:space="preserve">Example: </w:t>
            </w:r>
            <w:r>
              <w:rPr>
                <w:rFonts w:cstheme="minorHAnsi"/>
                <w:i/>
                <w:color w:val="7F7F7F" w:themeColor="text1" w:themeTint="80"/>
                <w:sz w:val="20"/>
              </w:rPr>
              <w:t xml:space="preserve">It may not be possible to </w:t>
            </w:r>
            <w:r w:rsidRPr="00D46672">
              <w:rPr>
                <w:rFonts w:cstheme="minorHAnsi"/>
                <w:i/>
                <w:color w:val="7F7F7F" w:themeColor="text1" w:themeTint="80"/>
                <w:sz w:val="20"/>
              </w:rPr>
              <w:t>predict the number of subjects who will complete an online survey advertised through Craigslist, but you can state that</w:t>
            </w:r>
            <w:r>
              <w:rPr>
                <w:rFonts w:cstheme="minorHAnsi"/>
                <w:i/>
                <w:color w:val="7F7F7F" w:themeColor="text1" w:themeTint="80"/>
                <w:sz w:val="20"/>
              </w:rPr>
              <w:t xml:space="preserve"> the survey will be posted</w:t>
            </w:r>
            <w:r w:rsidRPr="00D46672">
              <w:rPr>
                <w:rFonts w:cstheme="minorHAnsi"/>
                <w:i/>
                <w:color w:val="7F7F7F" w:themeColor="text1" w:themeTint="80"/>
                <w:sz w:val="20"/>
              </w:rPr>
              <w:t xml:space="preserve"> for two weeks and the number who respond is the number who will be in </w:t>
            </w:r>
            <w:r>
              <w:rPr>
                <w:rFonts w:cstheme="minorHAnsi"/>
                <w:i/>
                <w:color w:val="7F7F7F" w:themeColor="text1" w:themeTint="80"/>
                <w:sz w:val="20"/>
              </w:rPr>
              <w:t>the</w:t>
            </w:r>
            <w:r w:rsidRPr="00D46672">
              <w:rPr>
                <w:rFonts w:cstheme="minorHAnsi"/>
                <w:i/>
                <w:color w:val="7F7F7F" w:themeColor="text1" w:themeTint="80"/>
                <w:sz w:val="20"/>
              </w:rPr>
              <w:t xml:space="preserve"> study.</w:t>
            </w:r>
          </w:p>
        </w:tc>
      </w:tr>
      <w:tr w:rsidR="002D1C09" w:rsidRPr="00725F39" w14:paraId="16315DA6" w14:textId="77777777" w:rsidTr="000C2484">
        <w:trPr>
          <w:trHeight w:val="432"/>
        </w:trPr>
        <w:tc>
          <w:tcPr>
            <w:tcW w:w="540" w:type="dxa"/>
            <w:tcBorders>
              <w:top w:val="nil"/>
              <w:left w:val="nil"/>
              <w:bottom w:val="nil"/>
              <w:right w:val="nil"/>
            </w:tcBorders>
            <w:vAlign w:val="center"/>
          </w:tcPr>
          <w:p w14:paraId="16315DA3" w14:textId="77777777" w:rsidR="002D1C09" w:rsidRPr="00DD38CB" w:rsidRDefault="002D1C09" w:rsidP="002D1C09">
            <w:pPr>
              <w:pStyle w:val="NoSpacing"/>
              <w:rPr>
                <w:rFonts w:cstheme="minorHAnsi"/>
              </w:rPr>
            </w:pPr>
          </w:p>
        </w:tc>
        <w:tc>
          <w:tcPr>
            <w:tcW w:w="1229" w:type="dxa"/>
            <w:gridSpan w:val="11"/>
            <w:tcBorders>
              <w:top w:val="nil"/>
              <w:left w:val="nil"/>
              <w:bottom w:val="nil"/>
              <w:right w:val="single" w:sz="24" w:space="0" w:color="E8960C"/>
            </w:tcBorders>
            <w:vAlign w:val="center"/>
          </w:tcPr>
          <w:p w14:paraId="16315DA4" w14:textId="77777777" w:rsidR="002D1C09" w:rsidRPr="00DD38CB" w:rsidRDefault="002D1C09" w:rsidP="002D1C09">
            <w:pPr>
              <w:pStyle w:val="NoSpacing"/>
              <w:ind w:left="-18"/>
              <w:rPr>
                <w:rFonts w:cstheme="minorHAnsi"/>
              </w:rPr>
            </w:pPr>
          </w:p>
        </w:tc>
        <w:tc>
          <w:tcPr>
            <w:tcW w:w="9036" w:type="dxa"/>
            <w:gridSpan w:val="11"/>
            <w:tcBorders>
              <w:top w:val="single" w:sz="24" w:space="0" w:color="E8960C"/>
              <w:left w:val="single" w:sz="24" w:space="0" w:color="E8960C"/>
              <w:bottom w:val="single" w:sz="24" w:space="0" w:color="E8960C"/>
              <w:right w:val="single" w:sz="24" w:space="0" w:color="E8960C"/>
            </w:tcBorders>
            <w:vAlign w:val="center"/>
          </w:tcPr>
          <w:p w14:paraId="16315DA5" w14:textId="77777777" w:rsidR="002D1C09" w:rsidRPr="00DD38CB"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AA" w14:textId="77777777" w:rsidTr="000C2484">
        <w:trPr>
          <w:trHeight w:val="253"/>
        </w:trPr>
        <w:tc>
          <w:tcPr>
            <w:tcW w:w="540" w:type="dxa"/>
            <w:tcBorders>
              <w:top w:val="nil"/>
              <w:left w:val="nil"/>
              <w:bottom w:val="nil"/>
              <w:right w:val="single" w:sz="12" w:space="0" w:color="auto"/>
            </w:tcBorders>
            <w:vAlign w:val="center"/>
          </w:tcPr>
          <w:p w14:paraId="16315DA7" w14:textId="77777777" w:rsidR="002D1C09" w:rsidRPr="00DD38CB" w:rsidRDefault="002D1C09" w:rsidP="002D1C09">
            <w:pPr>
              <w:pStyle w:val="NoSpacing"/>
              <w:keepNext/>
              <w:rPr>
                <w:rFonts w:cstheme="minorHAnsi"/>
              </w:rPr>
            </w:pPr>
          </w:p>
        </w:tc>
        <w:tc>
          <w:tcPr>
            <w:tcW w:w="317"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A8" w14:textId="1E1A6E8C" w:rsidR="002D1C09" w:rsidRPr="00D022DB" w:rsidRDefault="00EE7B40" w:rsidP="002D1C09">
            <w:pPr>
              <w:pStyle w:val="NoSpacing"/>
              <w:keepNext/>
              <w:ind w:left="-18"/>
              <w:jc w:val="center"/>
              <w:rPr>
                <w:rFonts w:cstheme="minorHAnsi"/>
                <w:b/>
              </w:rPr>
            </w:pPr>
            <w:r>
              <w:rPr>
                <w:rFonts w:cstheme="minorHAnsi"/>
                <w:b/>
              </w:rPr>
              <w:t>X</w:t>
            </w:r>
          </w:p>
        </w:tc>
        <w:tc>
          <w:tcPr>
            <w:tcW w:w="546" w:type="dxa"/>
            <w:gridSpan w:val="5"/>
            <w:tcBorders>
              <w:top w:val="nil"/>
              <w:left w:val="single" w:sz="12" w:space="0" w:color="auto"/>
              <w:bottom w:val="nil"/>
              <w:right w:val="nil"/>
            </w:tcBorders>
          </w:tcPr>
          <w:p w14:paraId="1CDECBEB" w14:textId="16E40F43" w:rsidR="002D1C09" w:rsidRPr="00DD38CB" w:rsidRDefault="002D1C09" w:rsidP="002D1C09">
            <w:pPr>
              <w:pStyle w:val="NoSpacing"/>
              <w:keepNext/>
              <w:ind w:left="-18"/>
              <w:rPr>
                <w:rFonts w:cstheme="minorHAnsi"/>
              </w:rPr>
            </w:pPr>
            <w:r w:rsidRPr="00DD38CB">
              <w:rPr>
                <w:rFonts w:cstheme="minorHAnsi"/>
                <w:b/>
              </w:rPr>
              <w:t>Yes</w:t>
            </w:r>
          </w:p>
        </w:tc>
        <w:tc>
          <w:tcPr>
            <w:tcW w:w="9402" w:type="dxa"/>
            <w:gridSpan w:val="14"/>
            <w:vMerge w:val="restart"/>
            <w:tcBorders>
              <w:top w:val="nil"/>
              <w:left w:val="nil"/>
              <w:right w:val="nil"/>
            </w:tcBorders>
            <w:vAlign w:val="center"/>
          </w:tcPr>
          <w:p w14:paraId="16315DA9" w14:textId="3FDF6AAD" w:rsidR="002D1C09" w:rsidRPr="00DD38CB" w:rsidRDefault="002D1C09" w:rsidP="002D1C09">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for each subject group, use the table below to provide the estimate of the maximum desired number of individuals (or other subject unit, such as families) who will complete the research.</w:t>
            </w:r>
          </w:p>
        </w:tc>
      </w:tr>
      <w:tr w:rsidR="002D1C09" w:rsidRPr="00725F39" w14:paraId="769DA53A" w14:textId="77777777" w:rsidTr="000C2484">
        <w:trPr>
          <w:trHeight w:val="562"/>
        </w:trPr>
        <w:tc>
          <w:tcPr>
            <w:tcW w:w="540" w:type="dxa"/>
            <w:tcBorders>
              <w:top w:val="nil"/>
              <w:left w:val="nil"/>
              <w:bottom w:val="nil"/>
              <w:right w:val="nil"/>
            </w:tcBorders>
            <w:vAlign w:val="center"/>
          </w:tcPr>
          <w:p w14:paraId="1AB4E2B3" w14:textId="77777777" w:rsidR="002D1C09" w:rsidRPr="00DD38CB" w:rsidRDefault="002D1C09" w:rsidP="002D1C09">
            <w:pPr>
              <w:pStyle w:val="NoSpacing"/>
              <w:keepNext/>
              <w:rPr>
                <w:rFonts w:cstheme="minorHAnsi"/>
              </w:rPr>
            </w:pPr>
          </w:p>
        </w:tc>
        <w:tc>
          <w:tcPr>
            <w:tcW w:w="863" w:type="dxa"/>
            <w:gridSpan w:val="8"/>
            <w:tcBorders>
              <w:top w:val="nil"/>
              <w:left w:val="nil"/>
              <w:bottom w:val="nil"/>
              <w:right w:val="nil"/>
            </w:tcBorders>
          </w:tcPr>
          <w:p w14:paraId="2869ACCB" w14:textId="77777777" w:rsidR="002D1C09" w:rsidRPr="00DD38CB" w:rsidRDefault="002D1C09" w:rsidP="002D1C09">
            <w:pPr>
              <w:pStyle w:val="NoSpacing"/>
              <w:keepNext/>
              <w:ind w:left="-18"/>
              <w:rPr>
                <w:rFonts w:cstheme="minorHAnsi"/>
              </w:rPr>
            </w:pPr>
          </w:p>
        </w:tc>
        <w:tc>
          <w:tcPr>
            <w:tcW w:w="9402" w:type="dxa"/>
            <w:gridSpan w:val="14"/>
            <w:vMerge/>
            <w:tcBorders>
              <w:left w:val="nil"/>
              <w:bottom w:val="nil"/>
              <w:right w:val="nil"/>
            </w:tcBorders>
            <w:vAlign w:val="center"/>
          </w:tcPr>
          <w:p w14:paraId="7916B153" w14:textId="77777777" w:rsidR="002D1C09" w:rsidRPr="00DD38CB" w:rsidRDefault="002D1C09" w:rsidP="002D1C09">
            <w:pPr>
              <w:pStyle w:val="NoSpacing"/>
              <w:keepNext/>
              <w:ind w:left="265" w:hanging="265"/>
              <w:rPr>
                <w:rFonts w:cstheme="minorHAnsi"/>
              </w:rPr>
            </w:pPr>
          </w:p>
        </w:tc>
      </w:tr>
      <w:tr w:rsidR="002D1C09" w:rsidRPr="00725F39" w14:paraId="16315DB3" w14:textId="77777777" w:rsidTr="000C2484">
        <w:trPr>
          <w:trHeight w:val="432"/>
        </w:trPr>
        <w:tc>
          <w:tcPr>
            <w:tcW w:w="540" w:type="dxa"/>
            <w:tcBorders>
              <w:top w:val="nil"/>
              <w:left w:val="nil"/>
              <w:bottom w:val="nil"/>
              <w:right w:val="nil"/>
            </w:tcBorders>
            <w:vAlign w:val="center"/>
          </w:tcPr>
          <w:p w14:paraId="16315DAF" w14:textId="77777777" w:rsidR="002D1C09" w:rsidRPr="003F5F4C" w:rsidRDefault="002D1C09" w:rsidP="002D1C09">
            <w:pPr>
              <w:pStyle w:val="NoSpacing"/>
              <w:rPr>
                <w:rFonts w:cstheme="minorHAnsi"/>
                <w:sz w:val="20"/>
                <w:szCs w:val="20"/>
              </w:rPr>
            </w:pPr>
          </w:p>
        </w:tc>
        <w:tc>
          <w:tcPr>
            <w:tcW w:w="5400" w:type="dxa"/>
            <w:gridSpan w:val="21"/>
            <w:tcBorders>
              <w:top w:val="nil"/>
              <w:left w:val="nil"/>
              <w:bottom w:val="nil"/>
              <w:right w:val="nil"/>
            </w:tcBorders>
            <w:shd w:val="clear" w:color="auto" w:fill="1F5A87"/>
            <w:vAlign w:val="center"/>
          </w:tcPr>
          <w:p w14:paraId="16315DB0" w14:textId="77777777" w:rsidR="002D1C09" w:rsidRPr="005D5B18" w:rsidRDefault="002D1C09" w:rsidP="002D1C09">
            <w:pPr>
              <w:pStyle w:val="NoSpacing"/>
              <w:jc w:val="center"/>
              <w:rPr>
                <w:rFonts w:cstheme="minorHAnsi"/>
                <w:b/>
                <w:color w:val="FFFFFF" w:themeColor="background1"/>
              </w:rPr>
            </w:pPr>
            <w:r>
              <w:rPr>
                <w:rFonts w:cstheme="minorHAnsi"/>
                <w:b/>
                <w:color w:val="FFFFFF" w:themeColor="background1"/>
              </w:rPr>
              <w:t>Group name/description</w:t>
            </w:r>
          </w:p>
        </w:tc>
        <w:tc>
          <w:tcPr>
            <w:tcW w:w="4865" w:type="dxa"/>
            <w:tcBorders>
              <w:top w:val="nil"/>
              <w:left w:val="nil"/>
              <w:bottom w:val="nil"/>
              <w:right w:val="nil"/>
            </w:tcBorders>
            <w:shd w:val="clear" w:color="auto" w:fill="1F5A87"/>
            <w:vAlign w:val="center"/>
          </w:tcPr>
          <w:p w14:paraId="16315DB1" w14:textId="77777777" w:rsidR="002D1C09" w:rsidRDefault="002D1C09" w:rsidP="002D1C09">
            <w:pPr>
              <w:pStyle w:val="NoSpacing"/>
              <w:jc w:val="center"/>
              <w:rPr>
                <w:rFonts w:cstheme="minorHAnsi"/>
                <w:b/>
                <w:color w:val="FFFFFF" w:themeColor="background1"/>
              </w:rPr>
            </w:pPr>
            <w:r>
              <w:rPr>
                <w:rFonts w:cstheme="minorHAnsi"/>
                <w:b/>
                <w:color w:val="FFFFFF" w:themeColor="background1"/>
              </w:rPr>
              <w:t xml:space="preserve">Maximum desired number of individuals (or other subject unit, such as families) who will complete the </w:t>
            </w:r>
            <w:proofErr w:type="gramStart"/>
            <w:r>
              <w:rPr>
                <w:rFonts w:cstheme="minorHAnsi"/>
                <w:b/>
                <w:color w:val="FFFFFF" w:themeColor="background1"/>
              </w:rPr>
              <w:t>research</w:t>
            </w:r>
            <w:proofErr w:type="gramEnd"/>
          </w:p>
          <w:p w14:paraId="16315DB2" w14:textId="69D68F22" w:rsidR="002D1C09" w:rsidRPr="00645D73" w:rsidRDefault="002D1C09" w:rsidP="002D1C09">
            <w:pPr>
              <w:pStyle w:val="NoSpacing"/>
              <w:rPr>
                <w:rFonts w:cstheme="minorHAnsi"/>
                <w:b/>
                <w:i/>
                <w:color w:val="FFFFFF" w:themeColor="background1"/>
              </w:rPr>
            </w:pPr>
            <w:r>
              <w:rPr>
                <w:rFonts w:cstheme="minorHAnsi"/>
                <w:b/>
                <w:i/>
                <w:color w:val="FFFFFF" w:themeColor="background1"/>
                <w:sz w:val="20"/>
              </w:rPr>
              <w:lastRenderedPageBreak/>
              <w:t>P</w:t>
            </w:r>
            <w:r w:rsidRPr="00645D73">
              <w:rPr>
                <w:rFonts w:cstheme="minorHAnsi"/>
                <w:b/>
                <w:i/>
                <w:color w:val="FFFFFF" w:themeColor="background1"/>
                <w:sz w:val="20"/>
              </w:rPr>
              <w:t>rovide numbers for the</w:t>
            </w:r>
            <w:r>
              <w:rPr>
                <w:rFonts w:cstheme="minorHAnsi"/>
                <w:b/>
                <w:i/>
                <w:color w:val="FFFFFF" w:themeColor="background1"/>
                <w:sz w:val="20"/>
              </w:rPr>
              <w:t xml:space="preserve"> </w:t>
            </w:r>
            <w:r w:rsidRPr="00645D73">
              <w:rPr>
                <w:rFonts w:cstheme="minorHAnsi"/>
                <w:b/>
                <w:i/>
                <w:color w:val="FFFFFF" w:themeColor="background1"/>
                <w:sz w:val="20"/>
              </w:rPr>
              <w:t>site</w:t>
            </w:r>
            <w:r>
              <w:rPr>
                <w:rFonts w:cstheme="minorHAnsi"/>
                <w:b/>
                <w:i/>
                <w:color w:val="FFFFFF" w:themeColor="background1"/>
                <w:sz w:val="20"/>
              </w:rPr>
              <w:t>(s)</w:t>
            </w:r>
            <w:r w:rsidRPr="00645D73">
              <w:rPr>
                <w:rFonts w:cstheme="minorHAnsi"/>
                <w:b/>
                <w:i/>
                <w:color w:val="FFFFFF" w:themeColor="background1"/>
                <w:sz w:val="20"/>
              </w:rPr>
              <w:t xml:space="preserve"> </w:t>
            </w:r>
            <w:r>
              <w:rPr>
                <w:rFonts w:cstheme="minorHAnsi"/>
                <w:b/>
                <w:i/>
                <w:color w:val="FFFFFF" w:themeColor="background1"/>
                <w:sz w:val="20"/>
              </w:rPr>
              <w:t xml:space="preserve">reviewed by the UW IRB </w:t>
            </w:r>
            <w:r w:rsidRPr="00645D73">
              <w:rPr>
                <w:rFonts w:cstheme="minorHAnsi"/>
                <w:b/>
                <w:i/>
                <w:color w:val="FFFFFF" w:themeColor="background1"/>
                <w:sz w:val="20"/>
              </w:rPr>
              <w:t>and for the study-wide total number</w:t>
            </w:r>
            <w:r>
              <w:rPr>
                <w:rFonts w:cstheme="minorHAnsi"/>
                <w:b/>
                <w:i/>
                <w:color w:val="FFFFFF" w:themeColor="background1"/>
                <w:sz w:val="20"/>
              </w:rPr>
              <w:t>; example: 20/100</w:t>
            </w:r>
          </w:p>
        </w:tc>
      </w:tr>
      <w:tr w:rsidR="002D1C09" w:rsidRPr="00725F39" w14:paraId="16315DB7" w14:textId="77777777" w:rsidTr="000C2484">
        <w:trPr>
          <w:trHeight w:val="432"/>
        </w:trPr>
        <w:tc>
          <w:tcPr>
            <w:tcW w:w="540" w:type="dxa"/>
            <w:tcBorders>
              <w:top w:val="nil"/>
              <w:left w:val="nil"/>
              <w:bottom w:val="nil"/>
              <w:right w:val="nil"/>
            </w:tcBorders>
            <w:vAlign w:val="center"/>
          </w:tcPr>
          <w:p w14:paraId="16315DB4" w14:textId="77777777" w:rsidR="002D1C09" w:rsidRPr="003F5F4C" w:rsidRDefault="002D1C09" w:rsidP="002D1C09">
            <w:pPr>
              <w:pStyle w:val="NoSpacing"/>
              <w:rPr>
                <w:rFonts w:cstheme="minorHAnsi"/>
                <w:sz w:val="20"/>
                <w:szCs w:val="20"/>
              </w:rPr>
            </w:pPr>
          </w:p>
        </w:tc>
        <w:tc>
          <w:tcPr>
            <w:tcW w:w="5400" w:type="dxa"/>
            <w:gridSpan w:val="21"/>
            <w:tcBorders>
              <w:top w:val="nil"/>
              <w:left w:val="nil"/>
              <w:bottom w:val="dashed" w:sz="8" w:space="0" w:color="1F5A87"/>
              <w:right w:val="nil"/>
            </w:tcBorders>
            <w:vAlign w:val="center"/>
          </w:tcPr>
          <w:p w14:paraId="16315DB5" w14:textId="28415641" w:rsidR="002D1C09" w:rsidRPr="003F5F4C" w:rsidRDefault="00EE7B40" w:rsidP="002D1C09">
            <w:pPr>
              <w:pStyle w:val="NoSpacing"/>
              <w:rPr>
                <w:rFonts w:cs="Times New Roman"/>
                <w:sz w:val="20"/>
                <w:szCs w:val="20"/>
              </w:rPr>
            </w:pPr>
            <w:r>
              <w:rPr>
                <w:rFonts w:ascii="Times New Roman" w:hAnsi="Times New Roman" w:cs="Times New Roman"/>
              </w:rPr>
              <w:t>Unique participants</w:t>
            </w:r>
          </w:p>
        </w:tc>
        <w:tc>
          <w:tcPr>
            <w:tcW w:w="4865" w:type="dxa"/>
            <w:tcBorders>
              <w:top w:val="nil"/>
              <w:left w:val="nil"/>
              <w:bottom w:val="dashed" w:sz="8" w:space="0" w:color="1F5A87"/>
              <w:right w:val="nil"/>
            </w:tcBorders>
            <w:vAlign w:val="center"/>
          </w:tcPr>
          <w:p w14:paraId="16315DB6" w14:textId="71FE50E3" w:rsidR="002D1C09" w:rsidRDefault="00EE7B40" w:rsidP="002D1C09">
            <w:pPr>
              <w:pStyle w:val="NoSpacing"/>
            </w:pPr>
            <w:r>
              <w:rPr>
                <w:rFonts w:ascii="Times New Roman" w:hAnsi="Times New Roman" w:cs="Times New Roman"/>
              </w:rPr>
              <w:t>100</w:t>
            </w:r>
            <w:r w:rsidR="000C12E2">
              <w:rPr>
                <w:rFonts w:ascii="Times New Roman" w:hAnsi="Times New Roman" w:cs="Times New Roman"/>
              </w:rPr>
              <w:t>0</w:t>
            </w:r>
          </w:p>
        </w:tc>
      </w:tr>
      <w:tr w:rsidR="002D1C09" w:rsidRPr="00725F39" w14:paraId="16315DBB" w14:textId="77777777" w:rsidTr="000C2484">
        <w:trPr>
          <w:trHeight w:val="432"/>
        </w:trPr>
        <w:tc>
          <w:tcPr>
            <w:tcW w:w="540" w:type="dxa"/>
            <w:tcBorders>
              <w:top w:val="nil"/>
              <w:left w:val="nil"/>
              <w:bottom w:val="nil"/>
              <w:right w:val="nil"/>
            </w:tcBorders>
            <w:vAlign w:val="center"/>
          </w:tcPr>
          <w:p w14:paraId="16315DB8" w14:textId="77777777" w:rsidR="002D1C09" w:rsidRPr="003F5F4C" w:rsidRDefault="002D1C09" w:rsidP="002D1C09">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B9" w14:textId="77777777" w:rsidR="002D1C09" w:rsidRPr="003F5F4C" w:rsidRDefault="002D1C09" w:rsidP="002D1C09">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dashed" w:sz="8" w:space="0" w:color="1F5A87"/>
              <w:right w:val="nil"/>
            </w:tcBorders>
            <w:vAlign w:val="center"/>
          </w:tcPr>
          <w:p w14:paraId="16315DBA" w14:textId="77777777" w:rsidR="002D1C09" w:rsidRDefault="002D1C09" w:rsidP="002D1C09">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BF" w14:textId="77777777" w:rsidTr="000C2484">
        <w:trPr>
          <w:trHeight w:val="432"/>
        </w:trPr>
        <w:tc>
          <w:tcPr>
            <w:tcW w:w="540" w:type="dxa"/>
            <w:tcBorders>
              <w:top w:val="nil"/>
              <w:left w:val="nil"/>
              <w:bottom w:val="nil"/>
              <w:right w:val="nil"/>
            </w:tcBorders>
            <w:vAlign w:val="center"/>
          </w:tcPr>
          <w:p w14:paraId="16315DBC" w14:textId="77777777" w:rsidR="002D1C09" w:rsidRPr="003F5F4C" w:rsidRDefault="002D1C09" w:rsidP="002D1C09">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BD" w14:textId="77777777" w:rsidR="002D1C09" w:rsidRPr="003F5F4C" w:rsidRDefault="002D1C09" w:rsidP="002D1C09">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nil"/>
              <w:right w:val="nil"/>
            </w:tcBorders>
            <w:vAlign w:val="center"/>
          </w:tcPr>
          <w:p w14:paraId="16315DBE" w14:textId="77777777" w:rsidR="002D1C09" w:rsidRDefault="002D1C09" w:rsidP="002D1C09">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C3" w14:textId="77777777" w:rsidTr="000C2484">
        <w:trPr>
          <w:trHeight w:val="432"/>
        </w:trPr>
        <w:tc>
          <w:tcPr>
            <w:tcW w:w="540" w:type="dxa"/>
            <w:tcBorders>
              <w:top w:val="nil"/>
              <w:left w:val="nil"/>
              <w:bottom w:val="nil"/>
              <w:right w:val="nil"/>
            </w:tcBorders>
            <w:vAlign w:val="center"/>
          </w:tcPr>
          <w:p w14:paraId="16315DC0" w14:textId="77777777" w:rsidR="002D1C09" w:rsidRPr="003F5F4C" w:rsidRDefault="002D1C09" w:rsidP="002D1C09">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C1" w14:textId="77777777" w:rsidR="002D1C09" w:rsidRPr="003F5F4C" w:rsidRDefault="002D1C09" w:rsidP="002D1C09">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dashed" w:sz="8" w:space="0" w:color="1F5A87"/>
              <w:right w:val="nil"/>
            </w:tcBorders>
            <w:vAlign w:val="center"/>
          </w:tcPr>
          <w:p w14:paraId="16315DC2" w14:textId="77777777" w:rsidR="002D1C09" w:rsidRDefault="002D1C09" w:rsidP="002D1C09">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C7" w14:textId="77777777" w:rsidTr="000C2484">
        <w:trPr>
          <w:trHeight w:val="432"/>
        </w:trPr>
        <w:tc>
          <w:tcPr>
            <w:tcW w:w="540" w:type="dxa"/>
            <w:tcBorders>
              <w:top w:val="nil"/>
              <w:left w:val="nil"/>
              <w:bottom w:val="nil"/>
              <w:right w:val="nil"/>
            </w:tcBorders>
            <w:vAlign w:val="center"/>
          </w:tcPr>
          <w:p w14:paraId="16315DC4" w14:textId="77777777" w:rsidR="002D1C09" w:rsidRPr="003F5F4C" w:rsidRDefault="002D1C09" w:rsidP="002D1C09">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C5" w14:textId="77777777" w:rsidR="002D1C09" w:rsidRPr="003F5F4C" w:rsidRDefault="002D1C09" w:rsidP="002D1C09">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nil"/>
              <w:right w:val="nil"/>
            </w:tcBorders>
            <w:vAlign w:val="center"/>
          </w:tcPr>
          <w:p w14:paraId="16315DC6" w14:textId="77777777" w:rsidR="002D1C09" w:rsidRDefault="002D1C09" w:rsidP="002D1C09">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CB" w14:textId="77777777" w:rsidTr="000C2484">
        <w:trPr>
          <w:trHeight w:val="432"/>
        </w:trPr>
        <w:tc>
          <w:tcPr>
            <w:tcW w:w="540" w:type="dxa"/>
            <w:tcBorders>
              <w:top w:val="nil"/>
              <w:left w:val="nil"/>
              <w:bottom w:val="nil"/>
              <w:right w:val="nil"/>
            </w:tcBorders>
            <w:vAlign w:val="center"/>
          </w:tcPr>
          <w:p w14:paraId="16315DC8" w14:textId="77777777" w:rsidR="002D1C09" w:rsidRPr="003F5F4C" w:rsidRDefault="002D1C09" w:rsidP="002D1C09">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C9" w14:textId="77777777" w:rsidR="002D1C09" w:rsidRPr="003F5F4C" w:rsidRDefault="002D1C09" w:rsidP="002D1C09">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dashed" w:sz="8" w:space="0" w:color="1F5A87"/>
              <w:right w:val="nil"/>
            </w:tcBorders>
            <w:vAlign w:val="center"/>
          </w:tcPr>
          <w:p w14:paraId="16315DCA" w14:textId="77777777" w:rsidR="002D1C09" w:rsidRDefault="002D1C09" w:rsidP="002D1C09">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r>
              <w:t xml:space="preserve"> </w:t>
            </w:r>
          </w:p>
        </w:tc>
      </w:tr>
    </w:tbl>
    <w:p w14:paraId="16315DCC" w14:textId="77777777" w:rsidR="00181E95" w:rsidRDefault="00181E95"/>
    <w:p w14:paraId="16315DCE" w14:textId="77777777" w:rsidR="00115010" w:rsidRDefault="00115010"/>
    <w:tbl>
      <w:tblPr>
        <w:tblStyle w:val="TableGrid"/>
        <w:tblW w:w="10811" w:type="dxa"/>
        <w:tblInd w:w="108" w:type="dxa"/>
        <w:tblLayout w:type="fixed"/>
        <w:tblLook w:val="04A0" w:firstRow="1" w:lastRow="0" w:firstColumn="1" w:lastColumn="0" w:noHBand="0" w:noVBand="1"/>
        <w:tblCaption w:val="3 Research Setting"/>
        <w:tblDescription w:val="This table holds the questions to part 3."/>
      </w:tblPr>
      <w:tblGrid>
        <w:gridCol w:w="450"/>
        <w:gridCol w:w="385"/>
        <w:gridCol w:w="515"/>
        <w:gridCol w:w="360"/>
        <w:gridCol w:w="450"/>
        <w:gridCol w:w="8622"/>
        <w:gridCol w:w="19"/>
        <w:gridCol w:w="10"/>
      </w:tblGrid>
      <w:tr w:rsidR="00115010" w:rsidRPr="00725F39" w14:paraId="16315DD0" w14:textId="77777777" w:rsidTr="003756C2">
        <w:trPr>
          <w:gridAfter w:val="1"/>
          <w:wAfter w:w="10" w:type="dxa"/>
          <w:trHeight w:val="360"/>
        </w:trPr>
        <w:tc>
          <w:tcPr>
            <w:tcW w:w="10801" w:type="dxa"/>
            <w:gridSpan w:val="7"/>
            <w:tcBorders>
              <w:top w:val="nil"/>
              <w:left w:val="nil"/>
              <w:bottom w:val="nil"/>
              <w:right w:val="nil"/>
            </w:tcBorders>
            <w:shd w:val="clear" w:color="auto" w:fill="7A9BBC"/>
            <w:vAlign w:val="center"/>
          </w:tcPr>
          <w:p w14:paraId="401E9018" w14:textId="77777777" w:rsidR="00941484" w:rsidRDefault="00115010" w:rsidP="00B462B0">
            <w:pPr>
              <w:pStyle w:val="NoSpacing"/>
              <w:keepNext/>
              <w:rPr>
                <w:rFonts w:cstheme="minorHAnsi"/>
                <w:b/>
                <w:color w:val="FFFFFF" w:themeColor="background1"/>
                <w:sz w:val="28"/>
                <w:szCs w:val="28"/>
              </w:rPr>
            </w:pPr>
            <w:bookmarkStart w:id="23" w:name="International"/>
            <w:r w:rsidRPr="00F0167C">
              <w:rPr>
                <w:rFonts w:cstheme="minorHAnsi"/>
                <w:b/>
                <w:color w:val="FFFFFF" w:themeColor="background1"/>
                <w:sz w:val="28"/>
                <w:szCs w:val="28"/>
              </w:rPr>
              <w:t>3</w:t>
            </w:r>
            <w:r w:rsidR="00D75C42" w:rsidRPr="00F0167C">
              <w:rPr>
                <w:rFonts w:cstheme="minorHAnsi"/>
                <w:b/>
                <w:color w:val="FFFFFF" w:themeColor="background1"/>
                <w:sz w:val="28"/>
                <w:szCs w:val="28"/>
              </w:rPr>
              <w:t xml:space="preserve"> </w:t>
            </w:r>
            <w:r w:rsidR="00A665E6">
              <w:rPr>
                <w:rFonts w:cstheme="minorHAnsi"/>
                <w:b/>
                <w:color w:val="FFFFFF" w:themeColor="background1"/>
                <w:sz w:val="28"/>
                <w:szCs w:val="28"/>
              </w:rPr>
              <w:t xml:space="preserve">NON-UW </w:t>
            </w:r>
            <w:r w:rsidR="00D46672">
              <w:rPr>
                <w:rFonts w:cstheme="minorHAnsi"/>
                <w:b/>
                <w:color w:val="FFFFFF" w:themeColor="background1"/>
                <w:sz w:val="28"/>
                <w:szCs w:val="28"/>
              </w:rPr>
              <w:t>RESEARCH SETTING</w:t>
            </w:r>
            <w:bookmarkEnd w:id="23"/>
            <w:r w:rsidR="00653B3E">
              <w:rPr>
                <w:rFonts w:cstheme="minorHAnsi"/>
                <w:b/>
                <w:color w:val="FFFFFF" w:themeColor="background1"/>
                <w:sz w:val="28"/>
                <w:szCs w:val="28"/>
              </w:rPr>
              <w:t xml:space="preserve"> </w:t>
            </w:r>
          </w:p>
          <w:p w14:paraId="16315DCF" w14:textId="4D0A3A80" w:rsidR="00653B3E" w:rsidRPr="00653B3E" w:rsidRDefault="00653B3E" w:rsidP="00653B3E">
            <w:pPr>
              <w:pStyle w:val="NoSpacing"/>
              <w:keepNext/>
              <w:ind w:left="166"/>
              <w:rPr>
                <w:rFonts w:cstheme="minorHAnsi"/>
                <w:b/>
                <w:i/>
                <w:color w:val="FFFFFF" w:themeColor="background1"/>
                <w:sz w:val="28"/>
                <w:szCs w:val="28"/>
              </w:rPr>
            </w:pPr>
            <w:r w:rsidRPr="00653B3E">
              <w:rPr>
                <w:rFonts w:cstheme="minorHAnsi"/>
                <w:b/>
                <w:i/>
                <w:color w:val="FFFFFF" w:themeColor="background1"/>
                <w:sz w:val="28"/>
                <w:szCs w:val="28"/>
              </w:rPr>
              <w:t xml:space="preserve">Complete this section only if </w:t>
            </w:r>
            <w:r w:rsidR="00DF37D8">
              <w:rPr>
                <w:rFonts w:cstheme="minorHAnsi"/>
                <w:b/>
                <w:i/>
                <w:color w:val="FFFFFF" w:themeColor="background1"/>
                <w:sz w:val="28"/>
                <w:szCs w:val="28"/>
              </w:rPr>
              <w:t xml:space="preserve">UW </w:t>
            </w:r>
            <w:r w:rsidR="000C2484">
              <w:rPr>
                <w:rFonts w:cstheme="minorHAnsi"/>
                <w:b/>
                <w:i/>
                <w:color w:val="FFFFFF" w:themeColor="background1"/>
                <w:sz w:val="28"/>
                <w:szCs w:val="28"/>
              </w:rPr>
              <w:t>investigators</w:t>
            </w:r>
            <w:r w:rsidR="00DF37D8">
              <w:rPr>
                <w:rFonts w:cstheme="minorHAnsi"/>
                <w:b/>
                <w:i/>
                <w:color w:val="FFFFFF" w:themeColor="background1"/>
                <w:sz w:val="28"/>
                <w:szCs w:val="28"/>
              </w:rPr>
              <w:t xml:space="preserve"> </w:t>
            </w:r>
            <w:r w:rsidR="00C35147">
              <w:rPr>
                <w:rFonts w:cstheme="minorHAnsi"/>
                <w:b/>
                <w:i/>
                <w:color w:val="FFFFFF" w:themeColor="background1"/>
                <w:sz w:val="28"/>
                <w:szCs w:val="28"/>
              </w:rPr>
              <w:t xml:space="preserve">and people named in </w:t>
            </w:r>
            <w:r w:rsidR="000C2484">
              <w:rPr>
                <w:rFonts w:cstheme="minorHAnsi"/>
                <w:b/>
                <w:i/>
                <w:color w:val="FFFFFF" w:themeColor="background1"/>
                <w:sz w:val="28"/>
                <w:szCs w:val="28"/>
              </w:rPr>
              <w:t xml:space="preserve">the </w:t>
            </w:r>
            <w:hyperlink r:id="rId29" w:history="1">
              <w:r w:rsidR="000C2484" w:rsidRPr="006706F5">
                <w:rPr>
                  <w:rStyle w:val="Hyperlink"/>
                  <w:rFonts w:cstheme="minorHAnsi"/>
                  <w:b/>
                  <w:i/>
                  <w:sz w:val="28"/>
                  <w:szCs w:val="28"/>
                </w:rPr>
                <w:t>SUPPLEMENT: Non-UW Individual Investigators</w:t>
              </w:r>
            </w:hyperlink>
            <w:r w:rsidR="00C35147">
              <w:rPr>
                <w:rFonts w:cstheme="minorHAnsi"/>
                <w:b/>
                <w:i/>
                <w:color w:val="FFFFFF" w:themeColor="background1"/>
                <w:sz w:val="28"/>
                <w:szCs w:val="28"/>
              </w:rPr>
              <w:t xml:space="preserve"> </w:t>
            </w:r>
            <w:r w:rsidR="00DF37D8">
              <w:rPr>
                <w:rFonts w:cstheme="minorHAnsi"/>
                <w:b/>
                <w:i/>
                <w:color w:val="FFFFFF" w:themeColor="background1"/>
                <w:sz w:val="28"/>
                <w:szCs w:val="28"/>
              </w:rPr>
              <w:t xml:space="preserve">will conduct </w:t>
            </w:r>
            <w:r w:rsidRPr="00653B3E">
              <w:rPr>
                <w:rFonts w:cstheme="minorHAnsi"/>
                <w:b/>
                <w:i/>
                <w:color w:val="FFFFFF" w:themeColor="background1"/>
                <w:sz w:val="28"/>
                <w:szCs w:val="28"/>
              </w:rPr>
              <w:t xml:space="preserve">research </w:t>
            </w:r>
            <w:r w:rsidR="00DF37D8">
              <w:rPr>
                <w:rFonts w:cstheme="minorHAnsi"/>
                <w:b/>
                <w:i/>
                <w:color w:val="FFFFFF" w:themeColor="background1"/>
                <w:sz w:val="28"/>
                <w:szCs w:val="28"/>
              </w:rPr>
              <w:t>procedures</w:t>
            </w:r>
            <w:r w:rsidRPr="00653B3E">
              <w:rPr>
                <w:rFonts w:cstheme="minorHAnsi"/>
                <w:b/>
                <w:i/>
                <w:color w:val="FFFFFF" w:themeColor="background1"/>
                <w:sz w:val="28"/>
                <w:szCs w:val="28"/>
              </w:rPr>
              <w:t xml:space="preserve"> outside of UW and Harborview</w:t>
            </w:r>
          </w:p>
        </w:tc>
      </w:tr>
      <w:tr w:rsidR="00115010" w:rsidRPr="00725F39" w14:paraId="16315DD2" w14:textId="77777777" w:rsidTr="003756C2">
        <w:trPr>
          <w:gridAfter w:val="1"/>
          <w:wAfter w:w="10" w:type="dxa"/>
          <w:trHeight w:val="540"/>
        </w:trPr>
        <w:tc>
          <w:tcPr>
            <w:tcW w:w="10801" w:type="dxa"/>
            <w:gridSpan w:val="7"/>
            <w:tcBorders>
              <w:top w:val="nil"/>
              <w:left w:val="nil"/>
              <w:bottom w:val="nil"/>
              <w:right w:val="nil"/>
            </w:tcBorders>
            <w:vAlign w:val="center"/>
          </w:tcPr>
          <w:p w14:paraId="16315DD1" w14:textId="36911677" w:rsidR="00115010" w:rsidRPr="00725F39" w:rsidRDefault="00624525" w:rsidP="00944DC3">
            <w:pPr>
              <w:pStyle w:val="NoSpacing"/>
              <w:keepNext/>
              <w:ind w:left="342" w:hanging="342"/>
              <w:rPr>
                <w:rFonts w:cstheme="minorHAnsi"/>
              </w:rPr>
            </w:pPr>
            <w:r w:rsidRPr="00F0167C">
              <w:rPr>
                <w:rFonts w:cstheme="minorHAnsi"/>
                <w:b/>
                <w:noProof/>
                <w:color w:val="FFFFFF" w:themeColor="background1"/>
                <w:sz w:val="28"/>
                <w:szCs w:val="28"/>
              </w:rPr>
              <mc:AlternateContent>
                <mc:Choice Requires="wps">
                  <w:drawing>
                    <wp:anchor distT="0" distB="0" distL="114300" distR="114300" simplePos="0" relativeHeight="251675136" behindDoc="1" locked="0" layoutInCell="1" allowOverlap="1" wp14:anchorId="21D015D0" wp14:editId="22DD7D3F">
                      <wp:simplePos x="0" y="0"/>
                      <wp:positionH relativeFrom="page">
                        <wp:posOffset>20320</wp:posOffset>
                      </wp:positionH>
                      <wp:positionV relativeFrom="page">
                        <wp:posOffset>8890</wp:posOffset>
                      </wp:positionV>
                      <wp:extent cx="246380" cy="219075"/>
                      <wp:effectExtent l="0" t="0" r="20320" b="28575"/>
                      <wp:wrapNone/>
                      <wp:docPr id="10" name="Oval 1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F85C5" id="Oval 1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7pt;width:19.4pt;height:17.2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" filled="f" strokecolor="#1f5a87" strokeweight="1pt">
                      <w10:wrap anchorx="page" anchory="page"/>
                    </v:oval>
                  </w:pict>
                </mc:Fallback>
              </mc:AlternateContent>
            </w:r>
            <w:r w:rsidR="00115010">
              <w:rPr>
                <w:rFonts w:cstheme="minorHAnsi"/>
                <w:b/>
              </w:rPr>
              <w:t xml:space="preserve">3.1 Reason for </w:t>
            </w:r>
            <w:r w:rsidR="00C35147">
              <w:rPr>
                <w:rFonts w:cstheme="minorHAnsi"/>
                <w:b/>
              </w:rPr>
              <w:t>locations</w:t>
            </w:r>
            <w:r w:rsidR="00115010" w:rsidRPr="00725F39">
              <w:rPr>
                <w:rFonts w:cstheme="minorHAnsi"/>
              </w:rPr>
              <w:t xml:space="preserve">. </w:t>
            </w:r>
            <w:r w:rsidR="00115010">
              <w:t xml:space="preserve">Describe the reason(s) </w:t>
            </w:r>
            <w:r w:rsidR="00AB5474">
              <w:t xml:space="preserve">for choosing </w:t>
            </w:r>
            <w:r w:rsidR="00115010">
              <w:t xml:space="preserve">the </w:t>
            </w:r>
            <w:r w:rsidR="00C35147">
              <w:t>location</w:t>
            </w:r>
            <w:r w:rsidR="00115010">
              <w:t>s.</w:t>
            </w:r>
            <w:r w:rsidR="00944DC3">
              <w:t xml:space="preserve"> </w:t>
            </w:r>
          </w:p>
        </w:tc>
      </w:tr>
      <w:tr w:rsidR="00CB357B" w:rsidRPr="00725F39" w14:paraId="4C3C001E" w14:textId="77777777" w:rsidTr="003756C2">
        <w:trPr>
          <w:gridAfter w:val="1"/>
          <w:wAfter w:w="10" w:type="dxa"/>
          <w:trHeight w:val="540"/>
        </w:trPr>
        <w:tc>
          <w:tcPr>
            <w:tcW w:w="10801" w:type="dxa"/>
            <w:gridSpan w:val="7"/>
            <w:tcBorders>
              <w:top w:val="nil"/>
              <w:left w:val="nil"/>
              <w:bottom w:val="nil"/>
              <w:right w:val="nil"/>
            </w:tcBorders>
            <w:vAlign w:val="center"/>
          </w:tcPr>
          <w:p w14:paraId="2515B135" w14:textId="02142BFA" w:rsidR="00CB357B" w:rsidRPr="001D1DA5" w:rsidRDefault="008F1108" w:rsidP="001D1DA5">
            <w:pPr>
              <w:pStyle w:val="NoSpacing"/>
              <w:keepNext/>
              <w:ind w:left="346"/>
              <w:rPr>
                <w:rFonts w:cstheme="minorHAnsi"/>
                <w:i/>
                <w:color w:val="7F7F7F" w:themeColor="text1" w:themeTint="80"/>
                <w:sz w:val="20"/>
              </w:rPr>
            </w:pPr>
            <w:r w:rsidRPr="001D1DA5">
              <w:rPr>
                <w:rFonts w:cstheme="minorHAnsi"/>
                <w:i/>
                <w:color w:val="7F7F7F" w:themeColor="text1" w:themeTint="80"/>
                <w:sz w:val="20"/>
              </w:rPr>
              <w:t>This is especially important when the research will occur in locations or with populations that may be vulnerable to exploitation. One of the three ethical principles the IRB must consider is justice: ensuring that reasonable, non-exploitative, and well-considered procedures are administered fairly, with a fair distribution of costs and potential benefits.</w:t>
            </w:r>
          </w:p>
        </w:tc>
      </w:tr>
      <w:tr w:rsidR="00115010" w:rsidRPr="00725F39" w14:paraId="16315DD5" w14:textId="77777777" w:rsidTr="003756C2">
        <w:trPr>
          <w:gridAfter w:val="1"/>
          <w:wAfter w:w="10" w:type="dxa"/>
          <w:trHeight w:val="432"/>
        </w:trPr>
        <w:tc>
          <w:tcPr>
            <w:tcW w:w="450" w:type="dxa"/>
            <w:tcBorders>
              <w:top w:val="nil"/>
              <w:left w:val="nil"/>
              <w:bottom w:val="nil"/>
              <w:right w:val="single" w:sz="24" w:space="0" w:color="E8960C"/>
            </w:tcBorders>
            <w:vAlign w:val="center"/>
          </w:tcPr>
          <w:p w14:paraId="16315DD3" w14:textId="77777777" w:rsidR="00115010" w:rsidRPr="00960BED" w:rsidRDefault="00115010" w:rsidP="00D66BBC">
            <w:pPr>
              <w:pStyle w:val="NoSpacing"/>
              <w:rPr>
                <w:rFonts w:ascii="Times New Roman" w:hAnsi="Times New Roman" w:cs="Times New Roman"/>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D4" w14:textId="470AA184" w:rsidR="00115010" w:rsidRPr="00960BED" w:rsidRDefault="00EE7B40" w:rsidP="00D66BBC">
            <w:pPr>
              <w:pStyle w:val="NoSpacing"/>
              <w:rPr>
                <w:rFonts w:ascii="Times New Roman" w:hAnsi="Times New Roman" w:cs="Times New Roman"/>
              </w:rPr>
            </w:pPr>
            <w:r>
              <w:rPr>
                <w:rFonts w:ascii="Times New Roman" w:hAnsi="Times New Roman" w:cs="Times New Roman"/>
              </w:rPr>
              <w:t xml:space="preserve">This study involves data collection that is done entirely online (participant-generated file containing timestamps of their </w:t>
            </w:r>
            <w:del w:id="24" w:author="Leandro Casiraghi" w:date="2021-05-13T13:46:00Z">
              <w:r w:rsidDel="00E23867">
                <w:rPr>
                  <w:rFonts w:ascii="Times New Roman" w:hAnsi="Times New Roman" w:cs="Times New Roman"/>
                </w:rPr>
                <w:delText>outgoing emails</w:delText>
              </w:r>
            </w:del>
            <w:ins w:id="25" w:author="raysanchez539@gmail.com" w:date="2020-08-31T18:02:00Z">
              <w:del w:id="26" w:author="Leandro Casiraghi" w:date="2021-05-13T13:46:00Z">
                <w:r w:rsidR="00E02447" w:rsidRPr="00E23867" w:rsidDel="00E23867">
                  <w:rPr>
                    <w:rFonts w:ascii="Times New Roman" w:hAnsi="Times New Roman" w:cs="Times New Roman"/>
                  </w:rPr>
                  <w:delText xml:space="preserve">, </w:delText>
                </w:r>
              </w:del>
              <w:r w:rsidR="00E02447" w:rsidRPr="00E23867">
                <w:rPr>
                  <w:rFonts w:ascii="Times New Roman" w:hAnsi="Times New Roman" w:cs="Times New Roman"/>
                </w:rPr>
                <w:t>p</w:t>
              </w:r>
            </w:ins>
            <w:ins w:id="27" w:author="raysanchez539@gmail.com" w:date="2020-08-31T18:03:00Z">
              <w:r w:rsidR="00E02447" w:rsidRPr="00E23867">
                <w:rPr>
                  <w:rFonts w:ascii="Times New Roman" w:hAnsi="Times New Roman" w:cs="Times New Roman"/>
                </w:rPr>
                <w:t xml:space="preserve">hone app usage </w:t>
              </w:r>
              <w:del w:id="28" w:author="Leandro Casiraghi" w:date="2021-05-20T13:51:00Z">
                <w:r w:rsidR="00E02447" w:rsidRPr="00E23867" w:rsidDel="006F2B07">
                  <w:rPr>
                    <w:rFonts w:ascii="Times New Roman" w:hAnsi="Times New Roman" w:cs="Times New Roman"/>
                  </w:rPr>
                  <w:delText>timestamps</w:delText>
                </w:r>
              </w:del>
            </w:ins>
            <w:del w:id="29" w:author="Leandro Casiraghi" w:date="2021-05-20T13:51:00Z">
              <w:r w:rsidDel="006F2B07">
                <w:rPr>
                  <w:rFonts w:ascii="Times New Roman" w:hAnsi="Times New Roman" w:cs="Times New Roman"/>
                </w:rPr>
                <w:delText xml:space="preserve"> </w:delText>
              </w:r>
            </w:del>
            <w:r>
              <w:rPr>
                <w:rFonts w:ascii="Times New Roman" w:hAnsi="Times New Roman" w:cs="Times New Roman"/>
              </w:rPr>
              <w:t>and a survey of self-reported work habits), so data collection will be performed wherever subjects find themselves. No procedures are to be made anywhere in particular, neither in the lab or in any other specific setting.</w:t>
            </w:r>
          </w:p>
        </w:tc>
      </w:tr>
      <w:tr w:rsidR="00115010" w:rsidRPr="00725F39" w14:paraId="16315DD7" w14:textId="77777777" w:rsidTr="003756C2">
        <w:trPr>
          <w:gridAfter w:val="1"/>
          <w:wAfter w:w="10" w:type="dxa"/>
          <w:trHeight w:val="1119"/>
        </w:trPr>
        <w:tc>
          <w:tcPr>
            <w:tcW w:w="10801" w:type="dxa"/>
            <w:gridSpan w:val="7"/>
            <w:tcBorders>
              <w:top w:val="nil"/>
              <w:left w:val="nil"/>
              <w:bottom w:val="nil"/>
              <w:right w:val="nil"/>
            </w:tcBorders>
            <w:vAlign w:val="center"/>
          </w:tcPr>
          <w:p w14:paraId="16315DD6" w14:textId="72269713" w:rsidR="00115010" w:rsidRPr="00725F39" w:rsidRDefault="00624525" w:rsidP="00EE112E">
            <w:pPr>
              <w:pStyle w:val="NoSpacing"/>
              <w:keepNext/>
              <w:spacing w:before="80"/>
              <w:ind w:left="331" w:hanging="360"/>
              <w:rPr>
                <w:rFonts w:cstheme="minorHAnsi"/>
              </w:rPr>
            </w:pPr>
            <w:r w:rsidRPr="00F0167C">
              <w:rPr>
                <w:rFonts w:cstheme="minorHAnsi"/>
                <w:b/>
                <w:noProof/>
                <w:color w:val="FFFFFF" w:themeColor="background1"/>
                <w:sz w:val="28"/>
                <w:szCs w:val="28"/>
              </w:rPr>
              <mc:AlternateContent>
                <mc:Choice Requires="wps">
                  <w:drawing>
                    <wp:anchor distT="0" distB="0" distL="114300" distR="114300" simplePos="0" relativeHeight="251676160" behindDoc="1" locked="0" layoutInCell="1" allowOverlap="1" wp14:anchorId="15E83840" wp14:editId="261AA6C4">
                      <wp:simplePos x="0" y="0"/>
                      <wp:positionH relativeFrom="page">
                        <wp:posOffset>20320</wp:posOffset>
                      </wp:positionH>
                      <wp:positionV relativeFrom="page">
                        <wp:posOffset>34290</wp:posOffset>
                      </wp:positionV>
                      <wp:extent cx="246380" cy="219075"/>
                      <wp:effectExtent l="0" t="0" r="20320" b="28575"/>
                      <wp:wrapNone/>
                      <wp:docPr id="11" name="Oval 1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C25FBB" id="Oval 1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2.7pt;width:19.4pt;height:17.2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" filled="f" strokecolor="#1f5a87" strokeweight="1pt">
                      <w10:wrap anchorx="page" anchory="page"/>
                    </v:oval>
                  </w:pict>
                </mc:Fallback>
              </mc:AlternateContent>
            </w:r>
            <w:r w:rsidR="00115010">
              <w:rPr>
                <w:rFonts w:cstheme="minorHAnsi"/>
                <w:b/>
              </w:rPr>
              <w:t>3.2 Local context</w:t>
            </w:r>
            <w:r w:rsidR="00115010" w:rsidRPr="00725F39">
              <w:rPr>
                <w:rFonts w:cstheme="minorHAnsi"/>
              </w:rPr>
              <w:t xml:space="preserve">. </w:t>
            </w:r>
            <w:r w:rsidR="0033108B" w:rsidRPr="005167E0">
              <w:t>Culturally appropriate</w:t>
            </w:r>
            <w:r w:rsidR="00115010" w:rsidRPr="005167E0">
              <w:t xml:space="preserve"> procedures and an understanding of local context are an important part of protecting subjects. </w:t>
            </w:r>
            <w:r w:rsidR="00115010">
              <w:t xml:space="preserve">Describe any site-specific cultural issues, customs, beliefs, or values that may affect </w:t>
            </w:r>
            <w:r w:rsidR="00EE112E">
              <w:t>the</w:t>
            </w:r>
            <w:r w:rsidR="00115010">
              <w:t xml:space="preserve"> research</w:t>
            </w:r>
            <w:r w:rsidR="003756C2">
              <w:t>,</w:t>
            </w:r>
            <w:r w:rsidR="00115010">
              <w:t xml:space="preserve"> </w:t>
            </w:r>
            <w:r w:rsidR="003756C2">
              <w:t xml:space="preserve">how it is conducted, or how </w:t>
            </w:r>
            <w:r w:rsidR="00EE112E">
              <w:t>consent is obtained or documented</w:t>
            </w:r>
            <w:r w:rsidR="003756C2">
              <w:t>.</w:t>
            </w:r>
          </w:p>
        </w:tc>
      </w:tr>
      <w:tr w:rsidR="00115010" w:rsidRPr="00725F39" w14:paraId="16315DD9" w14:textId="77777777" w:rsidTr="003756C2">
        <w:trPr>
          <w:gridAfter w:val="1"/>
          <w:wAfter w:w="10" w:type="dxa"/>
          <w:trHeight w:val="2070"/>
        </w:trPr>
        <w:tc>
          <w:tcPr>
            <w:tcW w:w="10801" w:type="dxa"/>
            <w:gridSpan w:val="7"/>
            <w:tcBorders>
              <w:top w:val="nil"/>
              <w:left w:val="nil"/>
              <w:bottom w:val="nil"/>
              <w:right w:val="nil"/>
            </w:tcBorders>
            <w:vAlign w:val="center"/>
          </w:tcPr>
          <w:p w14:paraId="26C3FE5E" w14:textId="49FDCD2C" w:rsidR="00941484" w:rsidRPr="00941484" w:rsidRDefault="00115010" w:rsidP="00941484">
            <w:pPr>
              <w:ind w:left="34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Example</w:t>
            </w:r>
            <w:r w:rsidR="00941484" w:rsidRPr="00941484">
              <w:rPr>
                <w:rFonts w:asciiTheme="minorHAnsi" w:eastAsiaTheme="minorHAnsi" w:hAnsiTheme="minorHAnsi" w:cstheme="minorHAnsi"/>
                <w:i/>
                <w:color w:val="7F7F7F" w:themeColor="text1" w:themeTint="80"/>
                <w:sz w:val="20"/>
              </w:rPr>
              <w:t>s</w:t>
            </w:r>
            <w:r w:rsidRPr="00941484">
              <w:rPr>
                <w:rFonts w:asciiTheme="minorHAnsi" w:eastAsiaTheme="minorHAnsi" w:hAnsiTheme="minorHAnsi" w:cstheme="minorHAnsi"/>
                <w:i/>
                <w:color w:val="7F7F7F" w:themeColor="text1" w:themeTint="80"/>
                <w:sz w:val="20"/>
              </w:rPr>
              <w:t xml:space="preserve">: It would be culturally inappropriate in some international settings for a woman to be directly contacted by a male researcher; instead, the researcher </w:t>
            </w:r>
            <w:r w:rsidR="00941484" w:rsidRPr="00941484">
              <w:rPr>
                <w:rFonts w:asciiTheme="minorHAnsi" w:eastAsiaTheme="minorHAnsi" w:hAnsiTheme="minorHAnsi" w:cstheme="minorHAnsi"/>
                <w:i/>
                <w:color w:val="7F7F7F" w:themeColor="text1" w:themeTint="80"/>
                <w:sz w:val="20"/>
              </w:rPr>
              <w:t>may need to ask a male family member for permission before the woman can be approached. It may be appropriate to obtain permission from community leaders prior to obtaining consent from individual members of a group.</w:t>
            </w:r>
            <w:r w:rsidR="003756C2">
              <w:rPr>
                <w:rFonts w:asciiTheme="minorHAnsi" w:eastAsiaTheme="minorHAnsi" w:hAnsiTheme="minorHAnsi" w:cstheme="minorHAnsi"/>
                <w:i/>
                <w:color w:val="7F7F7F" w:themeColor="text1" w:themeTint="80"/>
                <w:sz w:val="20"/>
              </w:rPr>
              <w:t xml:space="preserve"> In some distinct cultural groups, signing forms may not be the norm.</w:t>
            </w:r>
          </w:p>
          <w:p w14:paraId="16B30A09" w14:textId="77777777" w:rsidR="00941484" w:rsidRPr="00941484" w:rsidRDefault="00941484" w:rsidP="00941484">
            <w:pPr>
              <w:ind w:left="342"/>
              <w:rPr>
                <w:rFonts w:asciiTheme="minorHAnsi" w:eastAsiaTheme="minorHAnsi" w:hAnsiTheme="minorHAnsi" w:cstheme="minorHAnsi"/>
                <w:i/>
                <w:color w:val="7F7F7F" w:themeColor="text1" w:themeTint="80"/>
                <w:sz w:val="20"/>
              </w:rPr>
            </w:pPr>
          </w:p>
          <w:p w14:paraId="2C788E09" w14:textId="642FD80C" w:rsidR="00941484" w:rsidRPr="00941484" w:rsidRDefault="00941484" w:rsidP="00941484">
            <w:pPr>
              <w:ind w:left="34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This federal site maintains an international list of human research standards and requirements:</w:t>
            </w:r>
          </w:p>
          <w:p w14:paraId="16315DD8" w14:textId="5165C9F3" w:rsidR="00115010" w:rsidRPr="00115010" w:rsidRDefault="00115010" w:rsidP="00941484">
            <w:pPr>
              <w:ind w:left="342"/>
              <w:rPr>
                <w:rFonts w:asciiTheme="minorHAnsi" w:eastAsiaTheme="minorHAnsi" w:hAnsiTheme="minorHAnsi" w:cstheme="minorHAnsi"/>
                <w:i/>
                <w:color w:val="4F6228" w:themeColor="accent3" w:themeShade="80"/>
              </w:rPr>
            </w:pPr>
            <w:r w:rsidRPr="00941484">
              <w:rPr>
                <w:rFonts w:asciiTheme="minorHAnsi" w:eastAsiaTheme="minorHAnsi" w:hAnsiTheme="minorHAnsi" w:cstheme="minorHAnsi"/>
                <w:i/>
                <w:color w:val="7F7F7F" w:themeColor="text1" w:themeTint="80"/>
                <w:sz w:val="20"/>
              </w:rPr>
              <w:t xml:space="preserve"> </w:t>
            </w:r>
            <w:hyperlink r:id="rId30" w:history="1">
              <w:r w:rsidR="00941484" w:rsidRPr="003F35F7">
                <w:rPr>
                  <w:rStyle w:val="Hyperlink"/>
                  <w:rFonts w:asciiTheme="minorHAnsi" w:eastAsiaTheme="minorHAnsi" w:hAnsiTheme="minorHAnsi" w:cstheme="minorHAnsi"/>
                  <w:i/>
                  <w:sz w:val="20"/>
                </w:rPr>
                <w:t>http://www.hhs.go</w:t>
              </w:r>
              <w:r w:rsidR="003F35F7" w:rsidRPr="003F35F7">
                <w:rPr>
                  <w:rStyle w:val="Hyperlink"/>
                  <w:rFonts w:asciiTheme="minorHAnsi" w:eastAsiaTheme="minorHAnsi" w:hAnsiTheme="minorHAnsi" w:cstheme="minorHAnsi"/>
                  <w:i/>
                  <w:sz w:val="20"/>
                </w:rPr>
                <w:t>v/ohrp/international/index.html</w:t>
              </w:r>
            </w:hyperlink>
            <w:r w:rsidR="003F35F7">
              <w:rPr>
                <w:rFonts w:asciiTheme="minorHAnsi" w:eastAsiaTheme="minorHAnsi" w:hAnsiTheme="minorHAnsi" w:cstheme="minorHAnsi"/>
                <w:i/>
                <w:color w:val="7F7F7F" w:themeColor="text1" w:themeTint="80"/>
                <w:sz w:val="20"/>
              </w:rPr>
              <w:t xml:space="preserve"> </w:t>
            </w:r>
          </w:p>
        </w:tc>
      </w:tr>
      <w:tr w:rsidR="00115010" w:rsidRPr="00725F39" w14:paraId="16315DDC" w14:textId="77777777" w:rsidTr="003756C2">
        <w:trPr>
          <w:gridAfter w:val="1"/>
          <w:wAfter w:w="10" w:type="dxa"/>
          <w:trHeight w:val="430"/>
        </w:trPr>
        <w:tc>
          <w:tcPr>
            <w:tcW w:w="450" w:type="dxa"/>
            <w:tcBorders>
              <w:top w:val="nil"/>
              <w:left w:val="nil"/>
              <w:bottom w:val="nil"/>
              <w:right w:val="single" w:sz="24" w:space="0" w:color="E8960C"/>
            </w:tcBorders>
          </w:tcPr>
          <w:p w14:paraId="16315DDA" w14:textId="77777777" w:rsidR="00115010" w:rsidRDefault="00115010" w:rsidP="00D66BBC">
            <w:pPr>
              <w:pStyle w:val="NoSpacing"/>
              <w:rPr>
                <w:rFonts w:cstheme="minorHAnsi"/>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DB" w14:textId="4503CB43" w:rsidR="00115010" w:rsidRDefault="00EE7B40" w:rsidP="00D66BBC">
            <w:pPr>
              <w:pStyle w:val="NoSpacing"/>
              <w:rPr>
                <w:rFonts w:cstheme="minorHAnsi"/>
              </w:rPr>
            </w:pPr>
            <w:del w:id="30" w:author="Leandro Casiraghi" w:date="2021-05-20T13:52:00Z">
              <w:r w:rsidDel="006F2B07">
                <w:rPr>
                  <w:rFonts w:ascii="Times New Roman" w:hAnsi="Times New Roman" w:cs="Times New Roman"/>
                </w:rPr>
                <w:delText>N/A</w:delText>
              </w:r>
            </w:del>
            <w:ins w:id="31" w:author="Leandro Casiraghi" w:date="2021-05-20T13:52:00Z">
              <w:r w:rsidR="006F2B07">
                <w:rPr>
                  <w:rFonts w:ascii="Times New Roman" w:hAnsi="Times New Roman" w:cs="Times New Roman"/>
                </w:rPr>
                <w:t>None.</w:t>
              </w:r>
            </w:ins>
          </w:p>
        </w:tc>
      </w:tr>
      <w:tr w:rsidR="00115010" w:rsidRPr="00725F39" w14:paraId="16315DE2" w14:textId="77777777" w:rsidTr="003756C2">
        <w:trPr>
          <w:gridAfter w:val="1"/>
          <w:wAfter w:w="10" w:type="dxa"/>
          <w:trHeight w:val="3054"/>
        </w:trPr>
        <w:tc>
          <w:tcPr>
            <w:tcW w:w="10801" w:type="dxa"/>
            <w:gridSpan w:val="7"/>
            <w:tcBorders>
              <w:top w:val="nil"/>
              <w:left w:val="nil"/>
              <w:bottom w:val="nil"/>
              <w:right w:val="nil"/>
            </w:tcBorders>
            <w:vAlign w:val="center"/>
          </w:tcPr>
          <w:p w14:paraId="16315DDD" w14:textId="0CF92DCA" w:rsidR="00115010" w:rsidRDefault="00624525" w:rsidP="00877AAC">
            <w:pPr>
              <w:keepNext/>
              <w:ind w:left="360" w:hanging="360"/>
              <w:rPr>
                <w:rFonts w:asciiTheme="minorHAnsi" w:eastAsiaTheme="minorHAnsi" w:hAnsiTheme="minorHAnsi" w:cstheme="minorBidi"/>
              </w:rPr>
            </w:pPr>
            <w:r w:rsidRPr="00F0167C">
              <w:rPr>
                <w:rFonts w:cstheme="minorHAnsi"/>
                <w:b/>
                <w:noProof/>
                <w:color w:val="FFFFFF" w:themeColor="background1"/>
                <w:sz w:val="28"/>
                <w:szCs w:val="28"/>
              </w:rPr>
              <w:lastRenderedPageBreak/>
              <mc:AlternateContent>
                <mc:Choice Requires="wps">
                  <w:drawing>
                    <wp:anchor distT="0" distB="0" distL="114300" distR="114300" simplePos="0" relativeHeight="251677184" behindDoc="1" locked="0" layoutInCell="1" allowOverlap="1" wp14:anchorId="7E24D64C" wp14:editId="677C6E9D">
                      <wp:simplePos x="0" y="0"/>
                      <wp:positionH relativeFrom="page">
                        <wp:posOffset>20320</wp:posOffset>
                      </wp:positionH>
                      <wp:positionV relativeFrom="page">
                        <wp:posOffset>-11430</wp:posOffset>
                      </wp:positionV>
                      <wp:extent cx="246380" cy="219075"/>
                      <wp:effectExtent l="0" t="0" r="20320" b="28575"/>
                      <wp:wrapNone/>
                      <wp:docPr id="12" name="Oval 1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D783A8" id="Oval 1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9pt;width:19.4pt;height:17.2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" filled="f" strokecolor="#1f5a87" strokeweight="1pt">
                      <w10:wrap anchorx="page" anchory="page"/>
                    </v:oval>
                  </w:pict>
                </mc:Fallback>
              </mc:AlternateContent>
            </w:r>
            <w:r w:rsidR="00115010">
              <w:rPr>
                <w:b/>
              </w:rPr>
              <w:t xml:space="preserve">3.3 </w:t>
            </w:r>
            <w:r w:rsidR="00C35147">
              <w:rPr>
                <w:rFonts w:asciiTheme="minorHAnsi" w:eastAsiaTheme="minorHAnsi" w:hAnsiTheme="minorHAnsi" w:cstheme="minorBidi"/>
                <w:b/>
              </w:rPr>
              <w:t>Location</w:t>
            </w:r>
            <w:r w:rsidR="00115010" w:rsidRPr="00115010">
              <w:rPr>
                <w:rFonts w:asciiTheme="minorHAnsi" w:eastAsiaTheme="minorHAnsi" w:hAnsiTheme="minorHAnsi" w:cstheme="minorBidi"/>
                <w:b/>
              </w:rPr>
              <w:t>-specific laws</w:t>
            </w:r>
            <w:r w:rsidR="00115010" w:rsidRPr="005167E0">
              <w:rPr>
                <w:rFonts w:asciiTheme="minorHAnsi" w:eastAsiaTheme="minorHAnsi" w:hAnsiTheme="minorHAnsi" w:cstheme="minorBidi"/>
              </w:rPr>
              <w:t xml:space="preserve">. </w:t>
            </w:r>
            <w:r w:rsidR="00115010" w:rsidRPr="007F31E6">
              <w:rPr>
                <w:rFonts w:asciiTheme="minorHAnsi" w:eastAsiaTheme="minorHAnsi" w:hAnsiTheme="minorHAnsi" w:cstheme="minorBidi"/>
              </w:rPr>
              <w:t>Describe any</w:t>
            </w:r>
            <w:r w:rsidR="00115010">
              <w:rPr>
                <w:rFonts w:asciiTheme="minorHAnsi" w:eastAsiaTheme="minorHAnsi" w:hAnsiTheme="minorHAnsi" w:cstheme="minorBidi"/>
                <w:b/>
              </w:rPr>
              <w:t xml:space="preserve"> </w:t>
            </w:r>
            <w:r w:rsidR="00115010">
              <w:rPr>
                <w:rFonts w:asciiTheme="minorHAnsi" w:eastAsiaTheme="minorHAnsi" w:hAnsiTheme="minorHAnsi" w:cstheme="minorBidi"/>
              </w:rPr>
              <w:t xml:space="preserve">local laws that may affect </w:t>
            </w:r>
            <w:r w:rsidR="00AB5474">
              <w:rPr>
                <w:rFonts w:asciiTheme="minorHAnsi" w:eastAsiaTheme="minorHAnsi" w:hAnsiTheme="minorHAnsi" w:cstheme="minorBidi"/>
              </w:rPr>
              <w:t>the</w:t>
            </w:r>
            <w:r w:rsidR="00115010">
              <w:rPr>
                <w:rFonts w:asciiTheme="minorHAnsi" w:eastAsiaTheme="minorHAnsi" w:hAnsiTheme="minorHAnsi" w:cstheme="minorBidi"/>
              </w:rPr>
              <w:t xml:space="preserve"> research (especially the research design and consent procedures). The most common examples are laws about:</w:t>
            </w:r>
          </w:p>
          <w:p w14:paraId="16315DDE"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Specimens</w:t>
            </w:r>
            <w:r w:rsidRPr="00376312">
              <w:rPr>
                <w:rFonts w:asciiTheme="minorHAnsi" w:eastAsiaTheme="minorHAnsi" w:hAnsiTheme="minorHAnsi" w:cstheme="minorBidi"/>
                <w:sz w:val="22"/>
              </w:rPr>
              <w:t xml:space="preserve"> – for example, some countries will not allow biospecimens to be taken out of the country.</w:t>
            </w:r>
          </w:p>
          <w:p w14:paraId="16315DDF"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Age of consent</w:t>
            </w:r>
            <w:r w:rsidRPr="00376312">
              <w:rPr>
                <w:rFonts w:asciiTheme="minorHAnsi" w:eastAsiaTheme="minorHAnsi" w:hAnsiTheme="minorHAnsi" w:cstheme="minorBidi"/>
                <w:sz w:val="22"/>
              </w:rPr>
              <w:t xml:space="preserve"> – laws about when an individual is considered old enough to be able to provide consent vary across states, and across countries.  </w:t>
            </w:r>
          </w:p>
          <w:p w14:paraId="16315DE0"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Legally authorized representative</w:t>
            </w:r>
            <w:r w:rsidRPr="00376312">
              <w:rPr>
                <w:rFonts w:asciiTheme="minorHAnsi" w:eastAsiaTheme="minorHAnsi" w:hAnsiTheme="minorHAnsi" w:cstheme="minorBidi"/>
                <w:sz w:val="22"/>
              </w:rPr>
              <w:t xml:space="preserve"> – laws about who can serve as a legally authorized representative (and who has priority when more than one person is available) vary across states and countries.</w:t>
            </w:r>
          </w:p>
          <w:p w14:paraId="16315DE1" w14:textId="7A9594EE" w:rsidR="00115010" w:rsidRPr="00376312" w:rsidRDefault="00115010" w:rsidP="00877AAC">
            <w:pPr>
              <w:pStyle w:val="ListParagraph"/>
              <w:keepNext/>
              <w:numPr>
                <w:ilvl w:val="0"/>
                <w:numId w:val="8"/>
              </w:numPr>
              <w:rPr>
                <w:rFonts w:asciiTheme="minorHAnsi" w:eastAsiaTheme="minorHAnsi" w:hAnsiTheme="minorHAnsi" w:cstheme="minorBidi"/>
              </w:rPr>
            </w:pPr>
            <w:r w:rsidRPr="00376312">
              <w:rPr>
                <w:rFonts w:asciiTheme="minorHAnsi" w:eastAsiaTheme="minorHAnsi" w:hAnsiTheme="minorHAnsi" w:cstheme="minorBidi"/>
                <w:b/>
                <w:sz w:val="22"/>
              </w:rPr>
              <w:t>Use of healthcare records</w:t>
            </w:r>
            <w:r w:rsidRPr="00376312">
              <w:rPr>
                <w:rFonts w:asciiTheme="minorHAnsi" w:eastAsiaTheme="minorHAnsi" w:hAnsiTheme="minorHAnsi" w:cstheme="minorBidi"/>
                <w:sz w:val="22"/>
              </w:rPr>
              <w:t xml:space="preserve"> – many states (including Washington State) have laws that are </w:t>
            </w:r>
            <w:proofErr w:type="gramStart"/>
            <w:r w:rsidRPr="00376312">
              <w:rPr>
                <w:rFonts w:asciiTheme="minorHAnsi" w:eastAsiaTheme="minorHAnsi" w:hAnsiTheme="minorHAnsi" w:cstheme="minorBidi"/>
                <w:sz w:val="22"/>
              </w:rPr>
              <w:t>similar to</w:t>
            </w:r>
            <w:proofErr w:type="gramEnd"/>
            <w:r w:rsidRPr="00376312">
              <w:rPr>
                <w:rFonts w:asciiTheme="minorHAnsi" w:eastAsiaTheme="minorHAnsi" w:hAnsiTheme="minorHAnsi" w:cstheme="minorBidi"/>
                <w:sz w:val="22"/>
              </w:rPr>
              <w:t xml:space="preserve"> the federal HIPAA law but that have additional requirements.</w:t>
            </w:r>
          </w:p>
        </w:tc>
      </w:tr>
      <w:tr w:rsidR="00115010" w:rsidRPr="00725F39" w14:paraId="16315DE5" w14:textId="77777777" w:rsidTr="003756C2">
        <w:trPr>
          <w:gridAfter w:val="1"/>
          <w:wAfter w:w="10" w:type="dxa"/>
          <w:trHeight w:val="432"/>
        </w:trPr>
        <w:tc>
          <w:tcPr>
            <w:tcW w:w="450" w:type="dxa"/>
            <w:tcBorders>
              <w:top w:val="nil"/>
              <w:left w:val="nil"/>
              <w:bottom w:val="nil"/>
              <w:right w:val="single" w:sz="24" w:space="0" w:color="E8960C"/>
            </w:tcBorders>
            <w:vAlign w:val="center"/>
          </w:tcPr>
          <w:p w14:paraId="16315DE3" w14:textId="77777777" w:rsidR="00115010" w:rsidRPr="00DD38CB" w:rsidRDefault="00115010" w:rsidP="00D66BBC">
            <w:pPr>
              <w:pStyle w:val="NoSpacing"/>
              <w:rPr>
                <w:rFonts w:cstheme="minorHAnsi"/>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E4" w14:textId="6E05CB85" w:rsidR="00115010" w:rsidRPr="00DD38CB" w:rsidRDefault="00EE7B40" w:rsidP="00D66BBC">
            <w:pPr>
              <w:pStyle w:val="NoSpacing"/>
              <w:rPr>
                <w:rFonts w:cstheme="minorHAnsi"/>
              </w:rPr>
            </w:pPr>
            <w:del w:id="32" w:author="Leandro Casiraghi" w:date="2021-05-20T13:52:00Z">
              <w:r w:rsidDel="006F2B07">
                <w:rPr>
                  <w:rFonts w:ascii="Times New Roman" w:hAnsi="Times New Roman" w:cs="Times New Roman"/>
                </w:rPr>
                <w:delText>N/A</w:delText>
              </w:r>
            </w:del>
            <w:ins w:id="33" w:author="Leandro Casiraghi" w:date="2021-05-20T13:52:00Z">
              <w:r w:rsidR="006F2B07">
                <w:rPr>
                  <w:rFonts w:ascii="Times New Roman" w:hAnsi="Times New Roman" w:cs="Times New Roman"/>
                </w:rPr>
                <w:t>None.</w:t>
              </w:r>
            </w:ins>
          </w:p>
        </w:tc>
      </w:tr>
      <w:tr w:rsidR="00115010" w:rsidRPr="00B44C4C" w14:paraId="16315DE7" w14:textId="77777777" w:rsidTr="003756C2">
        <w:trPr>
          <w:gridAfter w:val="1"/>
          <w:wAfter w:w="10" w:type="dxa"/>
          <w:trHeight w:val="714"/>
        </w:trPr>
        <w:tc>
          <w:tcPr>
            <w:tcW w:w="10801" w:type="dxa"/>
            <w:gridSpan w:val="7"/>
            <w:tcBorders>
              <w:top w:val="nil"/>
              <w:left w:val="nil"/>
              <w:bottom w:val="nil"/>
              <w:right w:val="nil"/>
            </w:tcBorders>
            <w:vAlign w:val="center"/>
          </w:tcPr>
          <w:p w14:paraId="16315DE6" w14:textId="12F01CAD" w:rsidR="00115010" w:rsidRPr="00B44C4C" w:rsidRDefault="00624525" w:rsidP="00AB5474">
            <w:pPr>
              <w:pStyle w:val="NoSpacing"/>
              <w:keepNext/>
              <w:ind w:left="333" w:hanging="333"/>
            </w:pPr>
            <w:r w:rsidRPr="00F0167C">
              <w:rPr>
                <w:rFonts w:cstheme="minorHAnsi"/>
                <w:b/>
                <w:noProof/>
                <w:color w:val="FFFFFF" w:themeColor="background1"/>
                <w:sz w:val="28"/>
                <w:szCs w:val="28"/>
              </w:rPr>
              <mc:AlternateContent>
                <mc:Choice Requires="wps">
                  <w:drawing>
                    <wp:anchor distT="0" distB="0" distL="114300" distR="114300" simplePos="0" relativeHeight="251678208" behindDoc="1" locked="0" layoutInCell="1" allowOverlap="1" wp14:anchorId="7C020AF3" wp14:editId="2BAC6CD4">
                      <wp:simplePos x="0" y="0"/>
                      <wp:positionH relativeFrom="page">
                        <wp:posOffset>20320</wp:posOffset>
                      </wp:positionH>
                      <wp:positionV relativeFrom="page">
                        <wp:posOffset>-15240</wp:posOffset>
                      </wp:positionV>
                      <wp:extent cx="246380" cy="219075"/>
                      <wp:effectExtent l="0" t="0" r="20320" b="28575"/>
                      <wp:wrapNone/>
                      <wp:docPr id="13" name="Oval 1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F1714" id="Oval 1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1.2pt;width:19.4pt;height:17.2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" filled="f" strokecolor="#1f5a87" strokeweight="1pt">
                      <w10:wrap anchorx="page" anchory="page"/>
                    </v:oval>
                  </w:pict>
                </mc:Fallback>
              </mc:AlternateContent>
            </w:r>
            <w:r w:rsidR="00D03ED8">
              <w:rPr>
                <w:rFonts w:cstheme="minorHAnsi"/>
                <w:b/>
              </w:rPr>
              <w:t>3.4</w:t>
            </w:r>
            <w:r w:rsidR="00115010" w:rsidRPr="00B44C4C">
              <w:rPr>
                <w:rFonts w:cstheme="minorHAnsi"/>
                <w:b/>
              </w:rPr>
              <w:t xml:space="preserve"> </w:t>
            </w:r>
            <w:r w:rsidR="00C35147">
              <w:rPr>
                <w:rFonts w:cstheme="minorHAnsi"/>
                <w:b/>
              </w:rPr>
              <w:t>Location</w:t>
            </w:r>
            <w:r w:rsidR="00D03ED8">
              <w:rPr>
                <w:rFonts w:cstheme="minorHAnsi"/>
                <w:b/>
              </w:rPr>
              <w:t>-specific administrative or ethical requirements</w:t>
            </w:r>
            <w:r w:rsidR="00115010" w:rsidRPr="00B44C4C">
              <w:rPr>
                <w:rFonts w:cstheme="minorHAnsi"/>
              </w:rPr>
              <w:t xml:space="preserve">. </w:t>
            </w:r>
            <w:r w:rsidR="00D03ED8">
              <w:t xml:space="preserve">Describe local administrative or ethical requirements that affect </w:t>
            </w:r>
            <w:r w:rsidR="00AB5474">
              <w:t>the</w:t>
            </w:r>
            <w:r w:rsidR="00D03ED8">
              <w:t xml:space="preserve"> research. </w:t>
            </w:r>
          </w:p>
        </w:tc>
      </w:tr>
      <w:tr w:rsidR="00115010" w:rsidRPr="00725F39" w14:paraId="16315DE9" w14:textId="77777777" w:rsidTr="003756C2">
        <w:trPr>
          <w:gridAfter w:val="1"/>
          <w:wAfter w:w="10" w:type="dxa"/>
          <w:trHeight w:val="990"/>
        </w:trPr>
        <w:tc>
          <w:tcPr>
            <w:tcW w:w="10801" w:type="dxa"/>
            <w:gridSpan w:val="7"/>
            <w:tcBorders>
              <w:top w:val="nil"/>
              <w:left w:val="nil"/>
              <w:bottom w:val="nil"/>
              <w:right w:val="nil"/>
            </w:tcBorders>
            <w:vAlign w:val="center"/>
          </w:tcPr>
          <w:p w14:paraId="16315DE8" w14:textId="638D0512" w:rsidR="00115010" w:rsidRPr="00941484" w:rsidRDefault="00D03ED8" w:rsidP="00AB5474">
            <w:pPr>
              <w:keepNext/>
              <w:ind w:left="360"/>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 xml:space="preserve">Example: A school district may require </w:t>
            </w:r>
            <w:r w:rsidR="00AB5474">
              <w:rPr>
                <w:rFonts w:asciiTheme="minorHAnsi" w:eastAsiaTheme="minorHAnsi" w:hAnsiTheme="minorHAnsi" w:cstheme="minorHAnsi"/>
                <w:i/>
                <w:color w:val="7F7F7F" w:themeColor="text1" w:themeTint="80"/>
                <w:sz w:val="20"/>
              </w:rPr>
              <w:t>researchers</w:t>
            </w:r>
            <w:r w:rsidRPr="00941484">
              <w:rPr>
                <w:rFonts w:asciiTheme="minorHAnsi" w:eastAsiaTheme="minorHAnsi" w:hAnsiTheme="minorHAnsi" w:cstheme="minorHAnsi"/>
                <w:i/>
                <w:color w:val="7F7F7F" w:themeColor="text1" w:themeTint="80"/>
                <w:sz w:val="20"/>
              </w:rPr>
              <w:t xml:space="preserve"> to obtain permission from the head district office as well as school principals before approaching teachers or students; a factory in China may allow </w:t>
            </w:r>
            <w:r w:rsidR="00AB5474">
              <w:rPr>
                <w:rFonts w:asciiTheme="minorHAnsi" w:eastAsiaTheme="minorHAnsi" w:hAnsiTheme="minorHAnsi" w:cstheme="minorHAnsi"/>
                <w:i/>
                <w:color w:val="7F7F7F" w:themeColor="text1" w:themeTint="80"/>
                <w:sz w:val="20"/>
              </w:rPr>
              <w:t>researchers</w:t>
            </w:r>
            <w:r w:rsidRPr="00941484">
              <w:rPr>
                <w:rFonts w:asciiTheme="minorHAnsi" w:eastAsiaTheme="minorHAnsi" w:hAnsiTheme="minorHAnsi" w:cstheme="minorHAnsi"/>
                <w:i/>
                <w:color w:val="7F7F7F" w:themeColor="text1" w:themeTint="80"/>
                <w:sz w:val="20"/>
              </w:rPr>
              <w:t xml:space="preserve"> to interview factory workers</w:t>
            </w:r>
            <w:r w:rsidR="00720E97">
              <w:rPr>
                <w:rFonts w:asciiTheme="minorHAnsi" w:eastAsiaTheme="minorHAnsi" w:hAnsiTheme="minorHAnsi" w:cstheme="minorHAnsi"/>
                <w:i/>
                <w:color w:val="7F7F7F" w:themeColor="text1" w:themeTint="80"/>
                <w:sz w:val="20"/>
              </w:rPr>
              <w:t xml:space="preserve"> but not allow </w:t>
            </w:r>
            <w:r w:rsidR="00AB5474">
              <w:rPr>
                <w:rFonts w:asciiTheme="minorHAnsi" w:eastAsiaTheme="minorHAnsi" w:hAnsiTheme="minorHAnsi" w:cstheme="minorHAnsi"/>
                <w:i/>
                <w:color w:val="7F7F7F" w:themeColor="text1" w:themeTint="80"/>
                <w:sz w:val="20"/>
              </w:rPr>
              <w:t>the workers to be paid for their participation</w:t>
            </w:r>
            <w:r w:rsidR="00720E97">
              <w:rPr>
                <w:rFonts w:asciiTheme="minorHAnsi" w:eastAsiaTheme="minorHAnsi" w:hAnsiTheme="minorHAnsi" w:cstheme="minorHAnsi"/>
                <w:i/>
                <w:color w:val="7F7F7F" w:themeColor="text1" w:themeTint="80"/>
                <w:sz w:val="20"/>
              </w:rPr>
              <w:t>.</w:t>
            </w:r>
          </w:p>
        </w:tc>
      </w:tr>
      <w:tr w:rsidR="00D03ED8" w:rsidRPr="00725F39" w14:paraId="16315DEC" w14:textId="77777777" w:rsidTr="003756C2">
        <w:trPr>
          <w:gridAfter w:val="1"/>
          <w:wAfter w:w="10" w:type="dxa"/>
          <w:trHeight w:val="432"/>
        </w:trPr>
        <w:tc>
          <w:tcPr>
            <w:tcW w:w="450" w:type="dxa"/>
            <w:tcBorders>
              <w:top w:val="nil"/>
              <w:left w:val="nil"/>
              <w:bottom w:val="nil"/>
              <w:right w:val="single" w:sz="24" w:space="0" w:color="E8960C"/>
            </w:tcBorders>
            <w:vAlign w:val="center"/>
          </w:tcPr>
          <w:p w14:paraId="16315DEA" w14:textId="77777777" w:rsidR="00D03ED8" w:rsidRPr="00DD38CB" w:rsidRDefault="00D03ED8" w:rsidP="00D66BBC">
            <w:pPr>
              <w:pStyle w:val="NoSpacing"/>
              <w:rPr>
                <w:rFonts w:cstheme="minorHAnsi"/>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EB" w14:textId="23D9BA2B" w:rsidR="00D03ED8" w:rsidRPr="00DD38CB" w:rsidRDefault="00EE7B40" w:rsidP="00D66BBC">
            <w:pPr>
              <w:pStyle w:val="NoSpacing"/>
              <w:rPr>
                <w:rFonts w:cstheme="minorHAnsi"/>
              </w:rPr>
            </w:pPr>
            <w:r>
              <w:rPr>
                <w:rFonts w:ascii="Times New Roman" w:hAnsi="Times New Roman" w:cs="Times New Roman"/>
              </w:rPr>
              <w:t>N/A</w:t>
            </w:r>
          </w:p>
        </w:tc>
      </w:tr>
      <w:tr w:rsidR="000C0705" w:rsidRPr="00725F39" w14:paraId="2A6C59DE" w14:textId="77777777" w:rsidTr="003756C2">
        <w:trPr>
          <w:trHeight w:val="507"/>
        </w:trPr>
        <w:tc>
          <w:tcPr>
            <w:tcW w:w="10811" w:type="dxa"/>
            <w:gridSpan w:val="8"/>
            <w:tcBorders>
              <w:top w:val="nil"/>
              <w:left w:val="nil"/>
              <w:bottom w:val="nil"/>
              <w:right w:val="nil"/>
            </w:tcBorders>
            <w:vAlign w:val="center"/>
          </w:tcPr>
          <w:p w14:paraId="2A3766B8" w14:textId="6CDBAF49" w:rsidR="000C0705" w:rsidRPr="002F282B" w:rsidRDefault="000C0705" w:rsidP="00AB5474">
            <w:pPr>
              <w:pStyle w:val="NoSpacing"/>
              <w:keepNext/>
              <w:tabs>
                <w:tab w:val="left" w:pos="720"/>
              </w:tabs>
              <w:ind w:left="346" w:hanging="346"/>
            </w:pPr>
            <w:r>
              <w:rPr>
                <w:rFonts w:cstheme="minorHAnsi"/>
                <w:b/>
                <w:noProof/>
                <w:color w:val="FFFFFF" w:themeColor="background1"/>
                <w:sz w:val="24"/>
                <w:szCs w:val="24"/>
              </w:rPr>
              <mc:AlternateContent>
                <mc:Choice Requires="wps">
                  <w:drawing>
                    <wp:anchor distT="0" distB="0" distL="114300" distR="114300" simplePos="0" relativeHeight="251679232" behindDoc="0" locked="0" layoutInCell="1" allowOverlap="1" wp14:anchorId="25126A1A" wp14:editId="10D7DB28">
                      <wp:simplePos x="0" y="0"/>
                      <wp:positionH relativeFrom="column">
                        <wp:posOffset>-64135</wp:posOffset>
                      </wp:positionH>
                      <wp:positionV relativeFrom="paragraph">
                        <wp:posOffset>-20320</wp:posOffset>
                      </wp:positionV>
                      <wp:extent cx="248285" cy="219075"/>
                      <wp:effectExtent l="0" t="0" r="18415" b="28575"/>
                      <wp:wrapNone/>
                      <wp:docPr id="14" name="Oval 1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5F854" id="Oval 1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05pt;margin-top:-1.6pt;width:19.55pt;height:17.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" filled="f" strokecolor="#1f5a87" strokeweight="1pt"/>
                  </w:pict>
                </mc:Fallback>
              </mc:AlternateContent>
            </w:r>
            <w:r>
              <w:rPr>
                <w:b/>
              </w:rPr>
              <w:t>3</w:t>
            </w:r>
            <w:r w:rsidRPr="002F282B">
              <w:rPr>
                <w:b/>
              </w:rPr>
              <w:t>.</w:t>
            </w:r>
            <w:r>
              <w:rPr>
                <w:b/>
              </w:rPr>
              <w:t>5</w:t>
            </w:r>
            <w:r w:rsidRPr="002F282B">
              <w:rPr>
                <w:b/>
              </w:rPr>
              <w:t xml:space="preserve"> </w:t>
            </w:r>
            <w:r w:rsidR="00C7513B">
              <w:rPr>
                <w:b/>
              </w:rPr>
              <w:t>If the PI is a s</w:t>
            </w:r>
            <w:r>
              <w:rPr>
                <w:b/>
              </w:rPr>
              <w:t xml:space="preserve">tudent: Does </w:t>
            </w:r>
            <w:r w:rsidR="00AB5474">
              <w:rPr>
                <w:b/>
              </w:rPr>
              <w:t>the</w:t>
            </w:r>
            <w:r>
              <w:rPr>
                <w:b/>
              </w:rPr>
              <w:t xml:space="preserve"> research involve traveling outside of the US?</w:t>
            </w:r>
            <w:r>
              <w:t xml:space="preserve"> </w:t>
            </w:r>
          </w:p>
        </w:tc>
      </w:tr>
      <w:tr w:rsidR="000C0705" w:rsidRPr="00725F39" w14:paraId="40DDAB00" w14:textId="77777777" w:rsidTr="003756C2">
        <w:trPr>
          <w:trHeight w:val="288"/>
        </w:trPr>
        <w:tc>
          <w:tcPr>
            <w:tcW w:w="450" w:type="dxa"/>
            <w:tcBorders>
              <w:top w:val="nil"/>
              <w:left w:val="nil"/>
              <w:bottom w:val="nil"/>
              <w:right w:val="single" w:sz="12" w:space="0" w:color="auto"/>
            </w:tcBorders>
            <w:vAlign w:val="center"/>
          </w:tcPr>
          <w:p w14:paraId="19C055E5" w14:textId="77777777" w:rsidR="000C0705" w:rsidRPr="00DD38CB" w:rsidRDefault="000C0705" w:rsidP="001B7711">
            <w:pPr>
              <w:pStyle w:val="NoSpacing"/>
              <w:rPr>
                <w:rFonts w:cstheme="minorHAnsi"/>
              </w:rPr>
            </w:pPr>
          </w:p>
        </w:tc>
        <w:tc>
          <w:tcPr>
            <w:tcW w:w="38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2ABE72B" w14:textId="72C7D97C" w:rsidR="000C0705" w:rsidRPr="00782A0D" w:rsidRDefault="00EE7B40" w:rsidP="001B7711">
            <w:pPr>
              <w:pStyle w:val="NoSpacing"/>
              <w:ind w:left="-18"/>
              <w:jc w:val="center"/>
              <w:rPr>
                <w:rFonts w:cstheme="minorHAnsi"/>
                <w:b/>
              </w:rPr>
            </w:pPr>
            <w:r>
              <w:rPr>
                <w:rFonts w:cstheme="minorHAnsi"/>
                <w:b/>
              </w:rPr>
              <w:t>X</w:t>
            </w:r>
          </w:p>
        </w:tc>
        <w:tc>
          <w:tcPr>
            <w:tcW w:w="515" w:type="dxa"/>
            <w:tcBorders>
              <w:top w:val="nil"/>
              <w:left w:val="single" w:sz="12" w:space="0" w:color="auto"/>
              <w:bottom w:val="nil"/>
              <w:right w:val="nil"/>
            </w:tcBorders>
            <w:vAlign w:val="center"/>
          </w:tcPr>
          <w:p w14:paraId="17D02036" w14:textId="77777777" w:rsidR="000C0705" w:rsidRPr="00DD38CB" w:rsidRDefault="000C0705" w:rsidP="001B7711">
            <w:pPr>
              <w:pStyle w:val="NoSpacing"/>
              <w:ind w:left="-18"/>
              <w:rPr>
                <w:rFonts w:cstheme="minorHAnsi"/>
              </w:rPr>
            </w:pPr>
            <w:r w:rsidRPr="00DD38CB">
              <w:rPr>
                <w:rFonts w:cstheme="minorHAnsi"/>
                <w:b/>
              </w:rPr>
              <w:t>No</w:t>
            </w:r>
          </w:p>
        </w:tc>
        <w:tc>
          <w:tcPr>
            <w:tcW w:w="9461" w:type="dxa"/>
            <w:gridSpan w:val="5"/>
            <w:tcBorders>
              <w:top w:val="nil"/>
              <w:left w:val="nil"/>
              <w:bottom w:val="nil"/>
              <w:right w:val="nil"/>
            </w:tcBorders>
            <w:vAlign w:val="center"/>
          </w:tcPr>
          <w:p w14:paraId="267064F4" w14:textId="77777777" w:rsidR="000C0705" w:rsidRPr="00DD38CB" w:rsidRDefault="000C0705" w:rsidP="001B7711">
            <w:pPr>
              <w:pStyle w:val="NoSpacing"/>
              <w:rPr>
                <w:rFonts w:cstheme="minorHAnsi"/>
              </w:rPr>
            </w:pPr>
          </w:p>
        </w:tc>
      </w:tr>
      <w:tr w:rsidR="000C0705" w:rsidRPr="00725F39" w14:paraId="6D45AD33" w14:textId="77777777" w:rsidTr="003756C2">
        <w:trPr>
          <w:trHeight w:val="267"/>
        </w:trPr>
        <w:tc>
          <w:tcPr>
            <w:tcW w:w="450" w:type="dxa"/>
            <w:tcBorders>
              <w:top w:val="nil"/>
              <w:left w:val="nil"/>
              <w:bottom w:val="nil"/>
              <w:right w:val="single" w:sz="12" w:space="0" w:color="auto"/>
            </w:tcBorders>
            <w:vAlign w:val="center"/>
          </w:tcPr>
          <w:p w14:paraId="12F5E7FC" w14:textId="77777777" w:rsidR="000C0705" w:rsidRPr="00DD38CB" w:rsidRDefault="000C0705" w:rsidP="001B7711">
            <w:pPr>
              <w:pStyle w:val="NoSpacing"/>
              <w:keepNext/>
              <w:rPr>
                <w:rFonts w:cstheme="minorHAnsi"/>
              </w:rPr>
            </w:pPr>
          </w:p>
        </w:tc>
        <w:tc>
          <w:tcPr>
            <w:tcW w:w="38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ED15EDF" w14:textId="77777777" w:rsidR="000C0705" w:rsidRPr="00782A0D" w:rsidRDefault="000C0705" w:rsidP="001B7711">
            <w:pPr>
              <w:pStyle w:val="NoSpacing"/>
              <w:keepNext/>
              <w:ind w:left="-18"/>
              <w:jc w:val="center"/>
              <w:rPr>
                <w:rFonts w:cstheme="minorHAnsi"/>
                <w:b/>
              </w:rPr>
            </w:pPr>
          </w:p>
        </w:tc>
        <w:tc>
          <w:tcPr>
            <w:tcW w:w="515" w:type="dxa"/>
            <w:tcBorders>
              <w:top w:val="nil"/>
              <w:left w:val="single" w:sz="12" w:space="0" w:color="auto"/>
              <w:bottom w:val="nil"/>
              <w:right w:val="nil"/>
            </w:tcBorders>
          </w:tcPr>
          <w:p w14:paraId="41319749" w14:textId="77777777" w:rsidR="000C0705" w:rsidRPr="00DD38CB" w:rsidRDefault="000C0705" w:rsidP="001B7711">
            <w:pPr>
              <w:pStyle w:val="NoSpacing"/>
              <w:keepNext/>
              <w:ind w:left="-18"/>
              <w:rPr>
                <w:rFonts w:cstheme="minorHAnsi"/>
              </w:rPr>
            </w:pPr>
            <w:r w:rsidRPr="00DD38CB">
              <w:rPr>
                <w:rFonts w:cstheme="minorHAnsi"/>
                <w:b/>
              </w:rPr>
              <w:t>Yes</w:t>
            </w:r>
          </w:p>
        </w:tc>
        <w:tc>
          <w:tcPr>
            <w:tcW w:w="9461" w:type="dxa"/>
            <w:gridSpan w:val="5"/>
            <w:tcBorders>
              <w:top w:val="nil"/>
              <w:left w:val="nil"/>
              <w:bottom w:val="nil"/>
              <w:right w:val="nil"/>
            </w:tcBorders>
          </w:tcPr>
          <w:p w14:paraId="2685922E" w14:textId="0086445B" w:rsidR="000C0705" w:rsidRPr="00DD38CB" w:rsidRDefault="000C0705" w:rsidP="00AB5474">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confirm by checking the box that (1) you will register with the </w:t>
            </w:r>
            <w:hyperlink r:id="rId31" w:history="1">
              <w:r w:rsidRPr="003B0899">
                <w:rPr>
                  <w:rStyle w:val="Hyperlink"/>
                  <w:b/>
                </w:rPr>
                <w:t>UW Office of Global Affairs</w:t>
              </w:r>
            </w:hyperlink>
          </w:p>
        </w:tc>
      </w:tr>
      <w:tr w:rsidR="003756C2" w:rsidRPr="00725F39" w14:paraId="2D0403F4" w14:textId="77777777" w:rsidTr="003756C2">
        <w:trPr>
          <w:gridBefore w:val="3"/>
          <w:wBefore w:w="1350" w:type="dxa"/>
          <w:trHeight w:val="267"/>
        </w:trPr>
        <w:tc>
          <w:tcPr>
            <w:tcW w:w="9461" w:type="dxa"/>
            <w:gridSpan w:val="5"/>
            <w:tcBorders>
              <w:top w:val="nil"/>
              <w:left w:val="nil"/>
              <w:bottom w:val="nil"/>
              <w:right w:val="nil"/>
            </w:tcBorders>
          </w:tcPr>
          <w:p w14:paraId="5114FB92" w14:textId="42E062C1" w:rsidR="003756C2" w:rsidRPr="00DD38CB" w:rsidRDefault="003756C2" w:rsidP="00AB5474">
            <w:pPr>
              <w:pStyle w:val="NoSpacing"/>
              <w:keepNext/>
              <w:ind w:left="249"/>
              <w:rPr>
                <w:rFonts w:cstheme="minorHAnsi"/>
              </w:rPr>
            </w:pPr>
            <w:r>
              <w:rPr>
                <w:rFonts w:cstheme="minorHAnsi"/>
              </w:rPr>
              <w:t xml:space="preserve">before traveling; (2) you will notify your advisor when the registration is complete; and (3) you will request a UW Travel Waiver if </w:t>
            </w:r>
            <w:r w:rsidR="00AB5474">
              <w:rPr>
                <w:rFonts w:cstheme="minorHAnsi"/>
              </w:rPr>
              <w:t>the</w:t>
            </w:r>
            <w:r>
              <w:rPr>
                <w:rFonts w:cstheme="minorHAnsi"/>
              </w:rPr>
              <w:t xml:space="preserve"> research involves travel to the </w:t>
            </w:r>
            <w:hyperlink r:id="rId32" w:anchor="myanchor" w:history="1">
              <w:r w:rsidRPr="000C0705">
                <w:rPr>
                  <w:rStyle w:val="Hyperlink"/>
                  <w:rFonts w:cstheme="minorHAnsi"/>
                </w:rPr>
                <w:t>list of countries</w:t>
              </w:r>
            </w:hyperlink>
            <w:r>
              <w:rPr>
                <w:rFonts w:cstheme="minorHAnsi"/>
              </w:rPr>
              <w:t xml:space="preserve"> requiring a UW Travel Waiver.</w:t>
            </w:r>
          </w:p>
        </w:tc>
      </w:tr>
      <w:tr w:rsidR="003756C2" w:rsidRPr="00725F39" w14:paraId="243D294D" w14:textId="77777777" w:rsidTr="003756C2">
        <w:trPr>
          <w:gridBefore w:val="4"/>
          <w:gridAfter w:val="2"/>
          <w:wBefore w:w="1710" w:type="dxa"/>
          <w:wAfter w:w="29" w:type="dxa"/>
          <w:trHeight w:val="267"/>
        </w:trPr>
        <w:tc>
          <w:tcPr>
            <w:tcW w:w="45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CD4C58A" w14:textId="77777777" w:rsidR="003756C2" w:rsidRPr="00AA344A" w:rsidRDefault="003756C2" w:rsidP="001B7711">
            <w:pPr>
              <w:pStyle w:val="NoSpacing"/>
              <w:tabs>
                <w:tab w:val="right" w:pos="2124"/>
              </w:tabs>
              <w:ind w:left="-18"/>
              <w:jc w:val="center"/>
              <w:rPr>
                <w:rFonts w:cstheme="minorHAnsi"/>
                <w:b/>
              </w:rPr>
            </w:pPr>
          </w:p>
        </w:tc>
        <w:tc>
          <w:tcPr>
            <w:tcW w:w="8622" w:type="dxa"/>
            <w:tcBorders>
              <w:top w:val="nil"/>
              <w:left w:val="single" w:sz="12" w:space="0" w:color="auto"/>
              <w:bottom w:val="nil"/>
              <w:right w:val="nil"/>
            </w:tcBorders>
            <w:vAlign w:val="center"/>
          </w:tcPr>
          <w:p w14:paraId="75BE6532" w14:textId="4BECE20E" w:rsidR="003756C2" w:rsidRPr="00725F39" w:rsidRDefault="003756C2" w:rsidP="001B7711">
            <w:pPr>
              <w:pStyle w:val="NoSpacing"/>
              <w:rPr>
                <w:rFonts w:cstheme="minorHAnsi"/>
              </w:rPr>
            </w:pPr>
            <w:r>
              <w:rPr>
                <w:rFonts w:cstheme="minorHAnsi"/>
                <w:b/>
              </w:rPr>
              <w:t>Confirmed</w:t>
            </w:r>
          </w:p>
        </w:tc>
      </w:tr>
    </w:tbl>
    <w:p w14:paraId="16315DED" w14:textId="77777777" w:rsidR="00376312" w:rsidRDefault="00376312"/>
    <w:p w14:paraId="5A5A0235" w14:textId="77777777" w:rsidR="00D022DB" w:rsidRDefault="00D022DB"/>
    <w:tbl>
      <w:tblPr>
        <w:tblStyle w:val="TableGrid"/>
        <w:tblW w:w="10812" w:type="dxa"/>
        <w:tblInd w:w="108" w:type="dxa"/>
        <w:tblLayout w:type="fixed"/>
        <w:tblLook w:val="04A0" w:firstRow="1" w:lastRow="0" w:firstColumn="1" w:lastColumn="0" w:noHBand="0" w:noVBand="1"/>
        <w:tblCaption w:val="4 Recruiting and Screening Participants"/>
        <w:tblDescription w:val="This table holds the questions to part 4."/>
      </w:tblPr>
      <w:tblGrid>
        <w:gridCol w:w="427"/>
        <w:gridCol w:w="22"/>
        <w:gridCol w:w="16"/>
        <w:gridCol w:w="6"/>
        <w:gridCol w:w="20"/>
        <w:gridCol w:w="138"/>
        <w:gridCol w:w="224"/>
        <w:gridCol w:w="22"/>
        <w:gridCol w:w="526"/>
        <w:gridCol w:w="39"/>
        <w:gridCol w:w="270"/>
        <w:gridCol w:w="63"/>
        <w:gridCol w:w="297"/>
        <w:gridCol w:w="360"/>
        <w:gridCol w:w="540"/>
        <w:gridCol w:w="463"/>
        <w:gridCol w:w="7367"/>
        <w:gridCol w:w="12"/>
      </w:tblGrid>
      <w:tr w:rsidR="00D03ED8" w:rsidRPr="00725F39" w14:paraId="16315DEF" w14:textId="77777777" w:rsidTr="00EE7B40">
        <w:trPr>
          <w:trHeight w:val="360"/>
        </w:trPr>
        <w:tc>
          <w:tcPr>
            <w:tcW w:w="10812" w:type="dxa"/>
            <w:gridSpan w:val="18"/>
            <w:tcBorders>
              <w:top w:val="nil"/>
              <w:left w:val="nil"/>
              <w:bottom w:val="nil"/>
              <w:right w:val="nil"/>
            </w:tcBorders>
            <w:shd w:val="clear" w:color="auto" w:fill="7A9BBC"/>
            <w:vAlign w:val="center"/>
          </w:tcPr>
          <w:p w14:paraId="16315DEE" w14:textId="77777777" w:rsidR="00D03ED8" w:rsidRPr="00F0167C" w:rsidRDefault="00D75C42" w:rsidP="00D75C42">
            <w:pPr>
              <w:pStyle w:val="NoSpacing"/>
              <w:rPr>
                <w:rFonts w:cstheme="minorHAnsi"/>
                <w:b/>
                <w:sz w:val="28"/>
                <w:szCs w:val="28"/>
              </w:rPr>
            </w:pPr>
            <w:bookmarkStart w:id="34" w:name="RecruitScreen"/>
            <w:r w:rsidRPr="00F0167C">
              <w:rPr>
                <w:rFonts w:cstheme="minorHAnsi"/>
                <w:b/>
                <w:color w:val="FFFFFF" w:themeColor="background1"/>
                <w:sz w:val="28"/>
                <w:szCs w:val="28"/>
              </w:rPr>
              <w:t xml:space="preserve">4 </w:t>
            </w:r>
            <w:r w:rsidR="00D03ED8" w:rsidRPr="00F0167C">
              <w:rPr>
                <w:rFonts w:cstheme="minorHAnsi"/>
                <w:b/>
                <w:color w:val="FFFFFF" w:themeColor="background1"/>
                <w:sz w:val="28"/>
                <w:szCs w:val="28"/>
              </w:rPr>
              <w:t>RECRUITING and SCREENING PARTICIPANTS</w:t>
            </w:r>
            <w:bookmarkEnd w:id="34"/>
          </w:p>
        </w:tc>
      </w:tr>
      <w:tr w:rsidR="00D03ED8" w:rsidRPr="00725F39" w14:paraId="16315DF1" w14:textId="77777777" w:rsidTr="00EE7B40">
        <w:trPr>
          <w:trHeight w:val="1161"/>
        </w:trPr>
        <w:tc>
          <w:tcPr>
            <w:tcW w:w="10812" w:type="dxa"/>
            <w:gridSpan w:val="18"/>
            <w:tcBorders>
              <w:top w:val="nil"/>
              <w:left w:val="nil"/>
              <w:bottom w:val="nil"/>
              <w:right w:val="nil"/>
            </w:tcBorders>
            <w:vAlign w:val="center"/>
          </w:tcPr>
          <w:p w14:paraId="16315DF0" w14:textId="35395ADC" w:rsidR="00D03ED8" w:rsidRPr="00725F39" w:rsidRDefault="00550446" w:rsidP="0091113E">
            <w:pPr>
              <w:pStyle w:val="NoSpacing"/>
              <w:keepNext/>
              <w:ind w:left="346" w:hanging="346"/>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61824" behindDoc="0" locked="0" layoutInCell="1" allowOverlap="1" wp14:anchorId="16316528" wp14:editId="43FF54B7">
                      <wp:simplePos x="0" y="0"/>
                      <wp:positionH relativeFrom="column">
                        <wp:posOffset>-45085</wp:posOffset>
                      </wp:positionH>
                      <wp:positionV relativeFrom="paragraph">
                        <wp:posOffset>-13335</wp:posOffset>
                      </wp:positionV>
                      <wp:extent cx="248285" cy="219075"/>
                      <wp:effectExtent l="0" t="0" r="18415" b="28575"/>
                      <wp:wrapNone/>
                      <wp:docPr id="55" name="Oval 5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632E2" id="Oval 5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55pt;margin-top:-1.05pt;width:19.5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" filled="f" strokecolor="#1f5a87" strokeweight="1pt"/>
                  </w:pict>
                </mc:Fallback>
              </mc:AlternateContent>
            </w:r>
            <w:r w:rsidR="00D03ED8">
              <w:rPr>
                <w:rFonts w:cstheme="minorHAnsi"/>
                <w:b/>
              </w:rPr>
              <w:t xml:space="preserve">4.1 </w:t>
            </w:r>
            <w:r w:rsidR="000136BB">
              <w:rPr>
                <w:rFonts w:cstheme="minorHAnsi"/>
                <w:b/>
              </w:rPr>
              <w:t>Recruiting and Screening</w:t>
            </w:r>
            <w:r w:rsidR="00D03ED8" w:rsidRPr="00725F39">
              <w:rPr>
                <w:rFonts w:cstheme="minorHAnsi"/>
              </w:rPr>
              <w:t xml:space="preserve">. </w:t>
            </w:r>
            <w:r w:rsidR="00D03ED8">
              <w:t xml:space="preserve">Describe how </w:t>
            </w:r>
            <w:r w:rsidR="0091113E">
              <w:t>subjects will be identified, recruited, and screened.</w:t>
            </w:r>
            <w:r w:rsidR="00D03ED8">
              <w:t xml:space="preserve"> Include information </w:t>
            </w:r>
            <w:proofErr w:type="gramStart"/>
            <w:r w:rsidR="00D03ED8">
              <w:t>about:</w:t>
            </w:r>
            <w:proofErr w:type="gramEnd"/>
            <w:r w:rsidR="00D03ED8">
              <w:t xml:space="preserve"> how, when, where, and in what setting. Identify who (by position or role, not name) will approach and recruit subjects, and who wil</w:t>
            </w:r>
            <w:r w:rsidR="00720E97">
              <w:t>l screen them for eligibility.</w:t>
            </w:r>
          </w:p>
        </w:tc>
      </w:tr>
      <w:tr w:rsidR="00D03ED8" w:rsidRPr="00725F39" w14:paraId="16315DF4" w14:textId="77777777" w:rsidTr="00EE7B40">
        <w:trPr>
          <w:trHeight w:val="432"/>
        </w:trPr>
        <w:tc>
          <w:tcPr>
            <w:tcW w:w="449" w:type="dxa"/>
            <w:gridSpan w:val="2"/>
            <w:tcBorders>
              <w:top w:val="nil"/>
              <w:left w:val="nil"/>
              <w:bottom w:val="nil"/>
              <w:right w:val="single" w:sz="24" w:space="0" w:color="E8960C"/>
            </w:tcBorders>
            <w:vAlign w:val="center"/>
          </w:tcPr>
          <w:p w14:paraId="16315DF2" w14:textId="77777777" w:rsidR="00D03ED8" w:rsidRPr="00960BED" w:rsidRDefault="00D03ED8" w:rsidP="00D66BBC">
            <w:pPr>
              <w:pStyle w:val="NoSpacing"/>
              <w:rPr>
                <w:rFonts w:ascii="Times New Roman" w:hAnsi="Times New Roman" w:cs="Times New Roman"/>
              </w:rPr>
            </w:pPr>
          </w:p>
        </w:tc>
        <w:tc>
          <w:tcPr>
            <w:tcW w:w="10363" w:type="dxa"/>
            <w:gridSpan w:val="16"/>
            <w:tcBorders>
              <w:top w:val="single" w:sz="24" w:space="0" w:color="E8960C"/>
              <w:left w:val="single" w:sz="24" w:space="0" w:color="E8960C"/>
              <w:bottom w:val="single" w:sz="24" w:space="0" w:color="E8960C"/>
              <w:right w:val="single" w:sz="24" w:space="0" w:color="E8960C"/>
            </w:tcBorders>
            <w:vAlign w:val="center"/>
          </w:tcPr>
          <w:p w14:paraId="16315DF3" w14:textId="0A5E4286" w:rsidR="00D03ED8" w:rsidRPr="00960BED" w:rsidRDefault="00EE7B40" w:rsidP="00E23867">
            <w:pPr>
              <w:pStyle w:val="NoSpacing"/>
              <w:rPr>
                <w:rFonts w:ascii="Times New Roman" w:hAnsi="Times New Roman" w:cs="Times New Roman"/>
              </w:rPr>
            </w:pPr>
            <w:r>
              <w:rPr>
                <w:rFonts w:ascii="Times New Roman" w:hAnsi="Times New Roman" w:cs="Times New Roman"/>
              </w:rPr>
              <w:t>Potential participants will be contacted through whole-list messages to the several UW email listservs</w:t>
            </w:r>
            <w:r w:rsidR="003C27F9">
              <w:rPr>
                <w:rFonts w:ascii="Times New Roman" w:hAnsi="Times New Roman" w:cs="Times New Roman"/>
              </w:rPr>
              <w:t>, as well as a listserv of subjects currently participating in our study “</w:t>
            </w:r>
            <w:r w:rsidR="003C27F9" w:rsidRPr="001F5C9C">
              <w:rPr>
                <w:rFonts w:ascii="Times New Roman" w:hAnsi="Times New Roman" w:cs="Times New Roman"/>
              </w:rPr>
              <w:t>The Impact of the Stay-at-Home Measures on Sleep and Related Behavioral Outcomes</w:t>
            </w:r>
            <w:r w:rsidR="003C27F9">
              <w:rPr>
                <w:rFonts w:ascii="Times New Roman" w:hAnsi="Times New Roman" w:cs="Times New Roman"/>
              </w:rPr>
              <w:t>”,</w:t>
            </w:r>
            <w:r>
              <w:rPr>
                <w:rFonts w:ascii="Times New Roman" w:hAnsi="Times New Roman" w:cs="Times New Roman"/>
              </w:rPr>
              <w:t xml:space="preserve"> by the leading PI. Recipients will be encouraged to forward the </w:t>
            </w:r>
            <w:ins w:id="35" w:author="Leandro Casiraghi" w:date="2021-05-13T13:49:00Z">
              <w:r w:rsidR="00E23867">
                <w:rPr>
                  <w:rFonts w:ascii="Times New Roman" w:hAnsi="Times New Roman" w:cs="Times New Roman"/>
                </w:rPr>
                <w:t xml:space="preserve">information on the study </w:t>
              </w:r>
            </w:ins>
            <w:del w:id="36" w:author="Leandro Casiraghi" w:date="2021-05-13T13:49:00Z">
              <w:r w:rsidDel="00E23867">
                <w:rPr>
                  <w:rFonts w:ascii="Times New Roman" w:hAnsi="Times New Roman" w:cs="Times New Roman"/>
                </w:rPr>
                <w:delText xml:space="preserve">emails </w:delText>
              </w:r>
            </w:del>
            <w:r>
              <w:rPr>
                <w:rFonts w:ascii="Times New Roman" w:hAnsi="Times New Roman" w:cs="Times New Roman"/>
              </w:rPr>
              <w:t xml:space="preserve">freely. Potential participants will also be contacted through an online summer course hosted by the Society for Research on Biological Rhythms, which members of the research team are involved in organizing. </w:t>
            </w:r>
            <w:ins w:id="37" w:author="raysanchez539@gmail.com" w:date="2020-09-30T13:10:00Z">
              <w:r w:rsidR="00F135CA" w:rsidRPr="00E23867">
                <w:rPr>
                  <w:rFonts w:ascii="Times New Roman" w:hAnsi="Times New Roman" w:cs="Times New Roman"/>
                </w:rPr>
                <w:t xml:space="preserve">Subjects may also </w:t>
              </w:r>
            </w:ins>
            <w:ins w:id="38" w:author="raysanchez539@gmail.com" w:date="2020-09-30T13:12:00Z">
              <w:r w:rsidR="00F135CA" w:rsidRPr="00E23867">
                <w:rPr>
                  <w:rFonts w:ascii="Times New Roman" w:hAnsi="Times New Roman" w:cs="Times New Roman"/>
                </w:rPr>
                <w:t>be recruited from the UW undergraduate student body that have taken courses offered by the PI, only AFTER they have completed the cour</w:t>
              </w:r>
            </w:ins>
            <w:ins w:id="39" w:author="raysanchez539@gmail.com" w:date="2020-09-30T13:13:00Z">
              <w:r w:rsidR="00F135CA" w:rsidRPr="00E23867">
                <w:rPr>
                  <w:rFonts w:ascii="Times New Roman" w:hAnsi="Times New Roman" w:cs="Times New Roman"/>
                </w:rPr>
                <w:t>se.</w:t>
              </w:r>
              <w:r w:rsidR="00F135CA">
                <w:rPr>
                  <w:rFonts w:ascii="Times New Roman" w:hAnsi="Times New Roman" w:cs="Times New Roman"/>
                </w:rPr>
                <w:t xml:space="preserve"> </w:t>
              </w:r>
            </w:ins>
            <w:ins w:id="40" w:author="Leandro Casiraghi" w:date="2021-05-20T13:53:00Z">
              <w:r w:rsidR="006F2B07">
                <w:rPr>
                  <w:rFonts w:ascii="Times New Roman" w:hAnsi="Times New Roman" w:cs="Times New Roman"/>
                </w:rPr>
                <w:t xml:space="preserve">Subjects will also be recruited through social media in the US, India, and Argentina. </w:t>
              </w:r>
            </w:ins>
            <w:r>
              <w:rPr>
                <w:rFonts w:ascii="Times New Roman" w:hAnsi="Times New Roman" w:cs="Times New Roman"/>
              </w:rPr>
              <w:t>Those subjects willing to participate should contact the research team individually to be properly informed of the research and given directions to enroll if compliant with eligibility criteria.</w:t>
            </w:r>
          </w:p>
        </w:tc>
      </w:tr>
      <w:tr w:rsidR="00D03ED8" w:rsidRPr="00725F39" w14:paraId="16315DFD" w14:textId="77777777" w:rsidTr="00EE7B40">
        <w:trPr>
          <w:trHeight w:val="921"/>
        </w:trPr>
        <w:tc>
          <w:tcPr>
            <w:tcW w:w="10812" w:type="dxa"/>
            <w:gridSpan w:val="18"/>
            <w:tcBorders>
              <w:top w:val="nil"/>
              <w:left w:val="nil"/>
              <w:bottom w:val="nil"/>
              <w:right w:val="nil"/>
            </w:tcBorders>
            <w:vAlign w:val="center"/>
          </w:tcPr>
          <w:p w14:paraId="16315DFA" w14:textId="493CFEA3" w:rsidR="00D03ED8" w:rsidRDefault="000E5458" w:rsidP="00877AAC">
            <w:pPr>
              <w:keepNext/>
              <w:ind w:left="360" w:hanging="360"/>
              <w:rPr>
                <w:rFonts w:asciiTheme="minorHAnsi" w:eastAsiaTheme="minorHAnsi" w:hAnsiTheme="minorHAnsi" w:cstheme="minorBidi"/>
              </w:rPr>
            </w:pPr>
            <w:r>
              <w:rPr>
                <w:b/>
              </w:rPr>
              <w:lastRenderedPageBreak/>
              <w:t>4</w:t>
            </w:r>
            <w:r w:rsidR="00D03ED8">
              <w:rPr>
                <w:b/>
              </w:rPr>
              <w:t>.</w:t>
            </w:r>
            <w:r w:rsidR="00941484">
              <w:rPr>
                <w:b/>
              </w:rPr>
              <w:t>2</w:t>
            </w:r>
            <w:r w:rsidR="00D03ED8">
              <w:rPr>
                <w:b/>
              </w:rPr>
              <w:t xml:space="preserve"> </w:t>
            </w:r>
            <w:r>
              <w:rPr>
                <w:rFonts w:asciiTheme="minorHAnsi" w:eastAsiaTheme="minorHAnsi" w:hAnsiTheme="minorHAnsi" w:cstheme="minorBidi"/>
                <w:b/>
              </w:rPr>
              <w:t>Recruitment materials</w:t>
            </w:r>
            <w:r w:rsidR="00D03ED8" w:rsidRPr="005167E0">
              <w:rPr>
                <w:rFonts w:asciiTheme="minorHAnsi" w:eastAsiaTheme="minorHAnsi" w:hAnsiTheme="minorHAnsi" w:cstheme="minorBidi"/>
              </w:rPr>
              <w:t xml:space="preserve">. </w:t>
            </w:r>
          </w:p>
          <w:p w14:paraId="16315DFB" w14:textId="77777777" w:rsidR="000E5458" w:rsidRDefault="000E5458" w:rsidP="00877AAC">
            <w:pPr>
              <w:keepNext/>
              <w:ind w:left="360" w:hanging="360"/>
              <w:rPr>
                <w:rFonts w:asciiTheme="minorHAnsi" w:eastAsiaTheme="minorHAnsi" w:hAnsiTheme="minorHAnsi" w:cstheme="minorBidi"/>
              </w:rPr>
            </w:pPr>
          </w:p>
          <w:p w14:paraId="16315DFC" w14:textId="745F6E1B" w:rsidR="000E5458" w:rsidRPr="000E5458" w:rsidRDefault="000E5458" w:rsidP="0091113E">
            <w:pPr>
              <w:keepNext/>
              <w:ind w:left="342"/>
              <w:rPr>
                <w:rFonts w:asciiTheme="minorHAnsi" w:eastAsiaTheme="minorHAnsi" w:hAnsiTheme="minorHAnsi" w:cstheme="minorBidi"/>
              </w:rPr>
            </w:pPr>
            <w:r w:rsidRPr="000E5458">
              <w:rPr>
                <w:rFonts w:asciiTheme="minorHAnsi" w:eastAsiaTheme="minorHAnsi" w:hAnsiTheme="minorHAnsi" w:cstheme="minorBidi"/>
                <w:b/>
              </w:rPr>
              <w:t>a.</w:t>
            </w:r>
            <w:r>
              <w:rPr>
                <w:rFonts w:asciiTheme="minorHAnsi" w:eastAsiaTheme="minorHAnsi" w:hAnsiTheme="minorHAnsi" w:cstheme="minorBidi"/>
              </w:rPr>
              <w:t xml:space="preserve"> What materials (if any</w:t>
            </w:r>
            <w:r w:rsidR="00FC107A">
              <w:rPr>
                <w:rFonts w:asciiTheme="minorHAnsi" w:eastAsiaTheme="minorHAnsi" w:hAnsiTheme="minorHAnsi" w:cstheme="minorBidi"/>
              </w:rPr>
              <w:t>)</w:t>
            </w:r>
            <w:r>
              <w:rPr>
                <w:rFonts w:asciiTheme="minorHAnsi" w:eastAsiaTheme="minorHAnsi" w:hAnsiTheme="minorHAnsi" w:cstheme="minorBidi"/>
              </w:rPr>
              <w:t xml:space="preserve"> will </w:t>
            </w:r>
            <w:r w:rsidR="0091113E">
              <w:rPr>
                <w:rFonts w:asciiTheme="minorHAnsi" w:eastAsiaTheme="minorHAnsi" w:hAnsiTheme="minorHAnsi" w:cstheme="minorBidi"/>
              </w:rPr>
              <w:t>be used</w:t>
            </w:r>
            <w:r>
              <w:rPr>
                <w:rFonts w:asciiTheme="minorHAnsi" w:eastAsiaTheme="minorHAnsi" w:hAnsiTheme="minorHAnsi" w:cstheme="minorBidi"/>
              </w:rPr>
              <w:t xml:space="preserve"> to recruit and screen subjects?</w:t>
            </w:r>
          </w:p>
        </w:tc>
      </w:tr>
      <w:tr w:rsidR="000E5458" w:rsidRPr="00725F39" w14:paraId="16315DFF" w14:textId="77777777" w:rsidTr="00EE7B40">
        <w:trPr>
          <w:trHeight w:val="972"/>
        </w:trPr>
        <w:tc>
          <w:tcPr>
            <w:tcW w:w="10812" w:type="dxa"/>
            <w:gridSpan w:val="18"/>
            <w:tcBorders>
              <w:top w:val="nil"/>
              <w:left w:val="nil"/>
              <w:bottom w:val="nil"/>
              <w:right w:val="nil"/>
            </w:tcBorders>
            <w:vAlign w:val="center"/>
          </w:tcPr>
          <w:p w14:paraId="16315DFE" w14:textId="77777777" w:rsidR="000E5458" w:rsidRPr="00941484" w:rsidRDefault="000E5458" w:rsidP="00877AAC">
            <w:pPr>
              <w:pStyle w:val="NoSpacing"/>
              <w:keepNext/>
              <w:ind w:left="585"/>
              <w:rPr>
                <w:rFonts w:cstheme="minorHAnsi"/>
                <w:i/>
                <w:color w:val="7F7F7F" w:themeColor="text1" w:themeTint="80"/>
                <w:sz w:val="20"/>
              </w:rPr>
            </w:pPr>
            <w:r w:rsidRPr="00941484">
              <w:rPr>
                <w:rFonts w:cstheme="minorHAnsi"/>
                <w:i/>
                <w:color w:val="7F7F7F" w:themeColor="text1" w:themeTint="80"/>
                <w:sz w:val="20"/>
              </w:rPr>
              <w:t>Examples: talking points for phone or in-person conversations; video or audio presentations; websites; social media messages; written materials such as letters, flyers for posting, brochures, or printed advertisements; questionnaires filled out by potential subjects.</w:t>
            </w:r>
          </w:p>
        </w:tc>
      </w:tr>
      <w:tr w:rsidR="00D03ED8" w:rsidRPr="00725F39" w14:paraId="16315E02" w14:textId="77777777" w:rsidTr="00EE7B40">
        <w:trPr>
          <w:trHeight w:val="432"/>
        </w:trPr>
        <w:tc>
          <w:tcPr>
            <w:tcW w:w="629" w:type="dxa"/>
            <w:gridSpan w:val="6"/>
            <w:tcBorders>
              <w:top w:val="nil"/>
              <w:left w:val="nil"/>
              <w:bottom w:val="nil"/>
              <w:right w:val="single" w:sz="24" w:space="0" w:color="E8960C"/>
            </w:tcBorders>
            <w:vAlign w:val="center"/>
          </w:tcPr>
          <w:p w14:paraId="16315E00" w14:textId="77777777" w:rsidR="00D03ED8" w:rsidRPr="00DD38CB" w:rsidRDefault="00D03ED8" w:rsidP="00D66BBC">
            <w:pPr>
              <w:pStyle w:val="NoSpacing"/>
              <w:rPr>
                <w:rFonts w:cstheme="minorHAnsi"/>
              </w:rPr>
            </w:pPr>
          </w:p>
        </w:tc>
        <w:tc>
          <w:tcPr>
            <w:tcW w:w="10183" w:type="dxa"/>
            <w:gridSpan w:val="12"/>
            <w:tcBorders>
              <w:top w:val="single" w:sz="24" w:space="0" w:color="E8960C"/>
              <w:left w:val="single" w:sz="24" w:space="0" w:color="E8960C"/>
              <w:bottom w:val="single" w:sz="24" w:space="0" w:color="E8960C"/>
              <w:right w:val="single" w:sz="24" w:space="0" w:color="E8960C"/>
            </w:tcBorders>
            <w:vAlign w:val="center"/>
          </w:tcPr>
          <w:p w14:paraId="16315E01" w14:textId="663675F7" w:rsidR="00D03ED8" w:rsidRPr="00DD38CB" w:rsidRDefault="00EE7B40" w:rsidP="00D66BBC">
            <w:pPr>
              <w:pStyle w:val="NoSpacing"/>
              <w:rPr>
                <w:rFonts w:cstheme="minorHAnsi"/>
              </w:rPr>
            </w:pPr>
            <w:r>
              <w:rPr>
                <w:rFonts w:ascii="Times New Roman" w:hAnsi="Times New Roman" w:cs="Times New Roman"/>
              </w:rPr>
              <w:t xml:space="preserve">Email </w:t>
            </w:r>
            <w:del w:id="41" w:author="Leandro Casiraghi" w:date="2021-05-13T13:50:00Z">
              <w:r w:rsidDel="00E23867">
                <w:rPr>
                  <w:rFonts w:ascii="Times New Roman" w:hAnsi="Times New Roman" w:cs="Times New Roman"/>
                </w:rPr>
                <w:delText xml:space="preserve">only </w:delText>
              </w:r>
            </w:del>
            <w:r>
              <w:rPr>
                <w:rFonts w:ascii="Times New Roman" w:hAnsi="Times New Roman" w:cs="Times New Roman"/>
              </w:rPr>
              <w:t>(attached)</w:t>
            </w:r>
            <w:ins w:id="42" w:author="Leandro Casiraghi" w:date="2021-05-13T13:50:00Z">
              <w:r w:rsidR="00E23867">
                <w:rPr>
                  <w:rFonts w:ascii="Times New Roman" w:hAnsi="Times New Roman" w:cs="Times New Roman"/>
                </w:rPr>
                <w:t>, social media posts linking to a cop</w:t>
              </w:r>
            </w:ins>
            <w:ins w:id="43" w:author="Leandro Casiraghi" w:date="2021-05-13T13:51:00Z">
              <w:r w:rsidR="00E23867">
                <w:rPr>
                  <w:rFonts w:ascii="Times New Roman" w:hAnsi="Times New Roman" w:cs="Times New Roman"/>
                </w:rPr>
                <w:t>y of the email text</w:t>
              </w:r>
            </w:ins>
            <w:ins w:id="44" w:author="Leandro Casiraghi" w:date="2021-05-13T13:50:00Z">
              <w:r w:rsidR="00E23867">
                <w:rPr>
                  <w:rFonts w:ascii="Times New Roman" w:hAnsi="Times New Roman" w:cs="Times New Roman"/>
                </w:rPr>
                <w:t>.</w:t>
              </w:r>
            </w:ins>
            <w:del w:id="45" w:author="Leandro Casiraghi" w:date="2021-05-13T13:50:00Z">
              <w:r w:rsidDel="00E23867">
                <w:rPr>
                  <w:rFonts w:ascii="Times New Roman" w:hAnsi="Times New Roman" w:cs="Times New Roman"/>
                </w:rPr>
                <w:delText>.</w:delText>
              </w:r>
            </w:del>
          </w:p>
        </w:tc>
      </w:tr>
      <w:tr w:rsidR="00D03ED8" w:rsidRPr="00B44C4C" w14:paraId="16315E04" w14:textId="77777777" w:rsidTr="00EE7B40">
        <w:trPr>
          <w:trHeight w:val="1506"/>
        </w:trPr>
        <w:tc>
          <w:tcPr>
            <w:tcW w:w="10812" w:type="dxa"/>
            <w:gridSpan w:val="18"/>
            <w:tcBorders>
              <w:top w:val="nil"/>
              <w:left w:val="nil"/>
              <w:bottom w:val="nil"/>
              <w:right w:val="nil"/>
            </w:tcBorders>
            <w:vAlign w:val="center"/>
          </w:tcPr>
          <w:p w14:paraId="16315E03" w14:textId="3A0FD9D7" w:rsidR="00D03ED8" w:rsidRPr="000E5458" w:rsidRDefault="000E5458" w:rsidP="0091113E">
            <w:pPr>
              <w:pStyle w:val="NoSpacing"/>
              <w:ind w:left="594" w:hanging="252"/>
              <w:rPr>
                <w:i/>
                <w:sz w:val="20"/>
              </w:rPr>
            </w:pPr>
            <w:r>
              <w:rPr>
                <w:rFonts w:cstheme="minorHAnsi"/>
                <w:b/>
              </w:rPr>
              <w:t xml:space="preserve">b. </w:t>
            </w:r>
            <w:r>
              <w:t xml:space="preserve">Upload descriptions of each type of material (or the materials themselves) to </w:t>
            </w:r>
            <w:r w:rsidRPr="000E5458">
              <w:rPr>
                <w:b/>
                <w:i/>
                <w:sz w:val="24"/>
              </w:rPr>
              <w:t>Zipline</w:t>
            </w:r>
            <w:r>
              <w:t>. If letters</w:t>
            </w:r>
            <w:r w:rsidR="007A158B">
              <w:t xml:space="preserve"> or emails</w:t>
            </w:r>
            <w:r>
              <w:t xml:space="preserve"> </w:t>
            </w:r>
            <w:r w:rsidR="0091113E">
              <w:t xml:space="preserve">will be sent </w:t>
            </w:r>
            <w:r>
              <w:t xml:space="preserve">to </w:t>
            </w:r>
            <w:r w:rsidR="0091113E">
              <w:t>any</w:t>
            </w:r>
            <w:r>
              <w:t xml:space="preserve"> subjects, the</w:t>
            </w:r>
            <w:r w:rsidR="007A158B">
              <w:t>se</w:t>
            </w:r>
            <w:r>
              <w:t xml:space="preserve"> should include a statement about how the subject’s name</w:t>
            </w:r>
            <w:r w:rsidR="007A158B">
              <w:t xml:space="preserve"> and </w:t>
            </w:r>
            <w:r>
              <w:t>contact information</w:t>
            </w:r>
            <w:r w:rsidR="0091113E">
              <w:t xml:space="preserve"> were obtained</w:t>
            </w:r>
            <w:r w:rsidR="007A158B">
              <w:t>.</w:t>
            </w:r>
            <w:r>
              <w:t xml:space="preserve"> </w:t>
            </w:r>
            <w:r w:rsidR="0091113E">
              <w:t>No</w:t>
            </w:r>
            <w:r w:rsidR="007A158B">
              <w:t xml:space="preserve"> sensitive information about the person (such as a diagnosis of a medical condition) should be included in the letter.</w:t>
            </w:r>
          </w:p>
        </w:tc>
      </w:tr>
      <w:tr w:rsidR="00D03ED8" w:rsidRPr="00725F39" w14:paraId="16315E09" w14:textId="77777777" w:rsidTr="00EE7B40">
        <w:trPr>
          <w:trHeight w:val="3321"/>
        </w:trPr>
        <w:tc>
          <w:tcPr>
            <w:tcW w:w="10812" w:type="dxa"/>
            <w:gridSpan w:val="18"/>
            <w:tcBorders>
              <w:top w:val="nil"/>
              <w:left w:val="nil"/>
              <w:bottom w:val="nil"/>
              <w:right w:val="nil"/>
            </w:tcBorders>
            <w:vAlign w:val="center"/>
          </w:tcPr>
          <w:p w14:paraId="16315E05" w14:textId="77777777" w:rsidR="000E5458" w:rsidRPr="00941484" w:rsidRDefault="000E5458" w:rsidP="000E5458">
            <w:pPr>
              <w:ind w:left="52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HSD encourages researchers to consider uploading descriptions of most recruitment and screening materials instead of the materials themselves. The goal is to provide the researchers with the flexibility to change some information on the materials without submitting a Modification for IRB approval of the changes. Examples:</w:t>
            </w:r>
          </w:p>
          <w:p w14:paraId="16315E06" w14:textId="0D24E766" w:rsidR="000E5458" w:rsidRPr="00941484" w:rsidRDefault="0091113E" w:rsidP="00D75C42">
            <w:pPr>
              <w:numPr>
                <w:ilvl w:val="0"/>
                <w:numId w:val="6"/>
              </w:numPr>
              <w:rPr>
                <w:rFonts w:asciiTheme="minorHAnsi" w:eastAsiaTheme="minorHAnsi" w:hAnsiTheme="minorHAnsi" w:cstheme="minorHAnsi"/>
                <w:i/>
                <w:color w:val="7F7F7F" w:themeColor="text1" w:themeTint="80"/>
                <w:sz w:val="20"/>
              </w:rPr>
            </w:pPr>
            <w:r>
              <w:rPr>
                <w:rFonts w:asciiTheme="minorHAnsi" w:eastAsiaTheme="minorHAnsi" w:hAnsiTheme="minorHAnsi" w:cstheme="minorHAnsi"/>
                <w:i/>
                <w:color w:val="7F7F7F" w:themeColor="text1" w:themeTint="80"/>
                <w:sz w:val="20"/>
              </w:rPr>
              <w:t>P</w:t>
            </w:r>
            <w:r w:rsidR="000E5458" w:rsidRPr="00941484">
              <w:rPr>
                <w:rFonts w:asciiTheme="minorHAnsi" w:eastAsiaTheme="minorHAnsi" w:hAnsiTheme="minorHAnsi" w:cstheme="minorHAnsi"/>
                <w:i/>
                <w:color w:val="7F7F7F" w:themeColor="text1" w:themeTint="80"/>
                <w:sz w:val="20"/>
              </w:rPr>
              <w:t xml:space="preserve">rovide a list of talking points that will be used for phone or in-person conversations instead of a script.  </w:t>
            </w:r>
          </w:p>
          <w:p w14:paraId="16315E07" w14:textId="3F010C7C" w:rsidR="000E5458" w:rsidRPr="00941484" w:rsidRDefault="000E5458" w:rsidP="00D75C42">
            <w:pPr>
              <w:numPr>
                <w:ilvl w:val="0"/>
                <w:numId w:val="6"/>
              </w:numPr>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 xml:space="preserve">For the description of a flyer, include the information that it will provide the study phone number and the name of a study contact person (without providing the actual phone number or name). </w:t>
            </w:r>
            <w:r w:rsidR="0091113E">
              <w:rPr>
                <w:rFonts w:asciiTheme="minorHAnsi" w:eastAsiaTheme="minorHAnsi" w:hAnsiTheme="minorHAnsi" w:cstheme="minorHAnsi"/>
                <w:i/>
                <w:color w:val="7F7F7F" w:themeColor="text1" w:themeTint="80"/>
                <w:sz w:val="20"/>
              </w:rPr>
              <w:t xml:space="preserve">This means that </w:t>
            </w:r>
            <w:r w:rsidRPr="00941484">
              <w:rPr>
                <w:rFonts w:asciiTheme="minorHAnsi" w:eastAsiaTheme="minorHAnsi" w:hAnsiTheme="minorHAnsi" w:cstheme="minorHAnsi"/>
                <w:i/>
                <w:color w:val="7F7F7F" w:themeColor="text1" w:themeTint="80"/>
                <w:sz w:val="20"/>
              </w:rPr>
              <w:t xml:space="preserve">a Modification </w:t>
            </w:r>
            <w:r w:rsidR="0091113E">
              <w:rPr>
                <w:rFonts w:asciiTheme="minorHAnsi" w:eastAsiaTheme="minorHAnsi" w:hAnsiTheme="minorHAnsi" w:cstheme="minorHAnsi"/>
                <w:i/>
                <w:color w:val="7F7F7F" w:themeColor="text1" w:themeTint="80"/>
                <w:sz w:val="20"/>
              </w:rPr>
              <w:t xml:space="preserve">would not be necessary </w:t>
            </w:r>
            <w:r w:rsidRPr="00941484">
              <w:rPr>
                <w:rFonts w:asciiTheme="minorHAnsi" w:eastAsiaTheme="minorHAnsi" w:hAnsiTheme="minorHAnsi" w:cstheme="minorHAnsi"/>
                <w:i/>
                <w:color w:val="7F7F7F" w:themeColor="text1" w:themeTint="80"/>
                <w:sz w:val="20"/>
              </w:rPr>
              <w:t xml:space="preserve">if/when the study phone number or contact person changes. Also, instead of listing the inclusion/exclusion criteria, </w:t>
            </w:r>
            <w:r w:rsidR="0091113E">
              <w:rPr>
                <w:rFonts w:asciiTheme="minorHAnsi" w:eastAsiaTheme="minorHAnsi" w:hAnsiTheme="minorHAnsi" w:cstheme="minorHAnsi"/>
                <w:i/>
                <w:color w:val="7F7F7F" w:themeColor="text1" w:themeTint="80"/>
                <w:sz w:val="20"/>
              </w:rPr>
              <w:t>the description below might</w:t>
            </w:r>
            <w:r w:rsidRPr="00941484">
              <w:rPr>
                <w:rFonts w:asciiTheme="minorHAnsi" w:eastAsiaTheme="minorHAnsi" w:hAnsiTheme="minorHAnsi" w:cstheme="minorHAnsi"/>
                <w:i/>
                <w:color w:val="7F7F7F" w:themeColor="text1" w:themeTint="80"/>
                <w:sz w:val="20"/>
              </w:rPr>
              <w:t xml:space="preserve"> state that the flyer will list one or a few of the major inclusion/exclusion criteria.</w:t>
            </w:r>
          </w:p>
          <w:p w14:paraId="16315E08" w14:textId="2648B6CF" w:rsidR="00D03ED8" w:rsidRPr="000E5458" w:rsidRDefault="000E5458" w:rsidP="0091113E">
            <w:pPr>
              <w:numPr>
                <w:ilvl w:val="0"/>
                <w:numId w:val="6"/>
              </w:numPr>
              <w:rPr>
                <w:rFonts w:asciiTheme="minorHAnsi" w:eastAsiaTheme="minorHAnsi" w:hAnsiTheme="minorHAnsi" w:cstheme="minorHAnsi"/>
                <w:i/>
                <w:color w:val="4F6228" w:themeColor="accent3" w:themeShade="80"/>
              </w:rPr>
            </w:pPr>
            <w:r w:rsidRPr="00941484">
              <w:rPr>
                <w:rFonts w:asciiTheme="minorHAnsi" w:eastAsiaTheme="minorHAnsi" w:hAnsiTheme="minorHAnsi" w:cstheme="minorHAnsi"/>
                <w:i/>
                <w:color w:val="7F7F7F" w:themeColor="text1" w:themeTint="80"/>
                <w:sz w:val="20"/>
              </w:rPr>
              <w:t>For the description of a video or a website, include a description of the possible visual elements and a list of the content (e.g., study phone number; study contact person; top three inclusion/exclusion criteria; payment of $50; study name; UW research</w:t>
            </w:r>
            <w:r w:rsidR="00376312" w:rsidRPr="00941484">
              <w:rPr>
                <w:rFonts w:asciiTheme="minorHAnsi" w:eastAsiaTheme="minorHAnsi" w:hAnsiTheme="minorHAnsi" w:cstheme="minorHAnsi"/>
                <w:i/>
                <w:color w:val="7F7F7F" w:themeColor="text1" w:themeTint="80"/>
                <w:sz w:val="20"/>
              </w:rPr>
              <w:t>er</w:t>
            </w:r>
            <w:r w:rsidRPr="00941484">
              <w:rPr>
                <w:rFonts w:asciiTheme="minorHAnsi" w:eastAsiaTheme="minorHAnsi" w:hAnsiTheme="minorHAnsi" w:cstheme="minorHAnsi"/>
                <w:i/>
                <w:color w:val="7F7F7F" w:themeColor="text1" w:themeTint="80"/>
                <w:sz w:val="20"/>
              </w:rPr>
              <w:t xml:space="preserve">). </w:t>
            </w:r>
          </w:p>
        </w:tc>
      </w:tr>
      <w:tr w:rsidR="000E5458" w:rsidRPr="00725F39" w14:paraId="16315E0B" w14:textId="77777777" w:rsidTr="00EE7B40">
        <w:trPr>
          <w:trHeight w:val="819"/>
        </w:trPr>
        <w:tc>
          <w:tcPr>
            <w:tcW w:w="10812" w:type="dxa"/>
            <w:gridSpan w:val="18"/>
            <w:tcBorders>
              <w:top w:val="nil"/>
              <w:left w:val="nil"/>
              <w:bottom w:val="nil"/>
              <w:right w:val="nil"/>
            </w:tcBorders>
            <w:vAlign w:val="center"/>
          </w:tcPr>
          <w:p w14:paraId="16315E0A" w14:textId="2187EEC2" w:rsidR="000E5458" w:rsidRPr="000E5458" w:rsidRDefault="003756C2" w:rsidP="00877AAC">
            <w:pPr>
              <w:pStyle w:val="NoSpacing"/>
              <w:keepNext/>
              <w:ind w:left="346" w:hanging="342"/>
              <w:rPr>
                <w:i/>
                <w:sz w:val="20"/>
              </w:rPr>
            </w:pPr>
            <w:r>
              <w:rPr>
                <w:rFonts w:cstheme="minorHAnsi"/>
                <w:b/>
                <w:noProof/>
                <w:color w:val="FFFFFF" w:themeColor="background1"/>
                <w:sz w:val="24"/>
                <w:szCs w:val="24"/>
              </w:rPr>
              <mc:AlternateContent>
                <mc:Choice Requires="wps">
                  <w:drawing>
                    <wp:anchor distT="0" distB="0" distL="114300" distR="114300" simplePos="0" relativeHeight="251796480" behindDoc="0" locked="0" layoutInCell="1" allowOverlap="1" wp14:anchorId="76DF4757" wp14:editId="5BB067C3">
                      <wp:simplePos x="0" y="0"/>
                      <wp:positionH relativeFrom="column">
                        <wp:posOffset>-31115</wp:posOffset>
                      </wp:positionH>
                      <wp:positionV relativeFrom="paragraph">
                        <wp:posOffset>-5715</wp:posOffset>
                      </wp:positionV>
                      <wp:extent cx="248285" cy="219075"/>
                      <wp:effectExtent l="0" t="0" r="18415" b="28575"/>
                      <wp:wrapNone/>
                      <wp:docPr id="18" name="Oval 1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05851" id="Oval 1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5pt;margin-top:-.45pt;width:19.55pt;height:17.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" filled="f" strokecolor="#1f5a87" strokeweight="1pt"/>
                  </w:pict>
                </mc:Fallback>
              </mc:AlternateContent>
            </w:r>
            <w:r w:rsidR="001B6F11">
              <w:rPr>
                <w:b/>
              </w:rPr>
              <w:t>4.3</w:t>
            </w:r>
            <w:r w:rsidR="000E5458" w:rsidRPr="000E5458">
              <w:rPr>
                <w:b/>
              </w:rPr>
              <w:t xml:space="preserve"> Relationship with participant population</w:t>
            </w:r>
            <w:r w:rsidR="000E5458">
              <w:t xml:space="preserve">. Do any members of the study team have an existing relationship with the study population(s)? </w:t>
            </w:r>
          </w:p>
        </w:tc>
      </w:tr>
      <w:tr w:rsidR="00376312" w:rsidRPr="00725F39" w14:paraId="16315E0D" w14:textId="77777777" w:rsidTr="00EE7B40">
        <w:trPr>
          <w:trHeight w:val="720"/>
        </w:trPr>
        <w:tc>
          <w:tcPr>
            <w:tcW w:w="10812" w:type="dxa"/>
            <w:gridSpan w:val="18"/>
            <w:tcBorders>
              <w:top w:val="nil"/>
              <w:left w:val="nil"/>
              <w:bottom w:val="nil"/>
              <w:right w:val="nil"/>
            </w:tcBorders>
            <w:vAlign w:val="center"/>
          </w:tcPr>
          <w:p w14:paraId="16315E0C" w14:textId="77777777" w:rsidR="00376312" w:rsidRPr="001B6F11" w:rsidRDefault="00376312" w:rsidP="00877AAC">
            <w:pPr>
              <w:pStyle w:val="NoSpacing"/>
              <w:keepNext/>
              <w:ind w:left="346"/>
              <w:rPr>
                <w:rFonts w:cstheme="minorHAnsi"/>
                <w:i/>
                <w:color w:val="7F7F7F" w:themeColor="text1" w:themeTint="80"/>
                <w:sz w:val="20"/>
              </w:rPr>
            </w:pPr>
            <w:r w:rsidRPr="001B6F11">
              <w:rPr>
                <w:rFonts w:cstheme="minorHAnsi"/>
                <w:i/>
                <w:color w:val="7F7F7F" w:themeColor="text1" w:themeTint="80"/>
                <w:sz w:val="20"/>
              </w:rPr>
              <w:t>Examples: a study team member may have a dual role with the study population (for example, being their clinical care provider, teacher, laboratory directory or tribal leader in addition to recruiting them for his/her research).</w:t>
            </w:r>
          </w:p>
        </w:tc>
      </w:tr>
      <w:tr w:rsidR="00D022DB" w:rsidRPr="00725F39" w14:paraId="16315E11" w14:textId="77777777" w:rsidTr="00EE7B40">
        <w:trPr>
          <w:trHeight w:val="288"/>
        </w:trPr>
        <w:tc>
          <w:tcPr>
            <w:tcW w:w="471" w:type="dxa"/>
            <w:gridSpan w:val="4"/>
            <w:tcBorders>
              <w:top w:val="nil"/>
              <w:left w:val="nil"/>
              <w:bottom w:val="nil"/>
              <w:right w:val="single" w:sz="12" w:space="0" w:color="auto"/>
            </w:tcBorders>
            <w:vAlign w:val="center"/>
          </w:tcPr>
          <w:p w14:paraId="16315E0E" w14:textId="77777777" w:rsidR="00D022DB" w:rsidRPr="00DD38CB" w:rsidRDefault="00D022DB" w:rsidP="00D66BBC">
            <w:pPr>
              <w:pStyle w:val="NoSpacing"/>
              <w:rPr>
                <w:rFonts w:cstheme="minorHAnsi"/>
              </w:rPr>
            </w:pPr>
          </w:p>
        </w:tc>
        <w:tc>
          <w:tcPr>
            <w:tcW w:w="404"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0F" w14:textId="68CC3110" w:rsidR="00D022DB" w:rsidRPr="00D022DB" w:rsidRDefault="00D022DB" w:rsidP="00D022DB">
            <w:pPr>
              <w:pStyle w:val="NoSpacing"/>
              <w:ind w:left="-18"/>
              <w:jc w:val="center"/>
              <w:rPr>
                <w:rFonts w:cstheme="minorHAnsi"/>
                <w:b/>
              </w:rPr>
            </w:pPr>
          </w:p>
        </w:tc>
        <w:tc>
          <w:tcPr>
            <w:tcW w:w="526" w:type="dxa"/>
            <w:tcBorders>
              <w:top w:val="nil"/>
              <w:left w:val="single" w:sz="12" w:space="0" w:color="auto"/>
              <w:bottom w:val="nil"/>
              <w:right w:val="nil"/>
            </w:tcBorders>
            <w:vAlign w:val="center"/>
          </w:tcPr>
          <w:p w14:paraId="3CA6F4CC" w14:textId="2F01C8CB" w:rsidR="00D022DB" w:rsidRPr="00DD38CB" w:rsidRDefault="00D022DB" w:rsidP="00D66BBC">
            <w:pPr>
              <w:pStyle w:val="NoSpacing"/>
              <w:ind w:left="-18"/>
              <w:rPr>
                <w:rFonts w:cstheme="minorHAnsi"/>
              </w:rPr>
            </w:pPr>
            <w:r w:rsidRPr="00DD38CB">
              <w:rPr>
                <w:rFonts w:cstheme="minorHAnsi"/>
                <w:b/>
              </w:rPr>
              <w:t>No</w:t>
            </w:r>
          </w:p>
        </w:tc>
        <w:tc>
          <w:tcPr>
            <w:tcW w:w="9411" w:type="dxa"/>
            <w:gridSpan w:val="9"/>
            <w:tcBorders>
              <w:top w:val="nil"/>
              <w:left w:val="nil"/>
              <w:bottom w:val="nil"/>
              <w:right w:val="nil"/>
            </w:tcBorders>
            <w:vAlign w:val="center"/>
          </w:tcPr>
          <w:p w14:paraId="16315E10" w14:textId="64416AB1" w:rsidR="00D022DB" w:rsidRPr="00DD38CB" w:rsidRDefault="00D022DB" w:rsidP="00D66BBC">
            <w:pPr>
              <w:pStyle w:val="NoSpacing"/>
              <w:rPr>
                <w:rFonts w:cstheme="minorHAnsi"/>
              </w:rPr>
            </w:pPr>
          </w:p>
        </w:tc>
      </w:tr>
      <w:tr w:rsidR="00D022DB" w:rsidRPr="00725F39" w14:paraId="16315E15" w14:textId="77777777" w:rsidTr="00EE7B40">
        <w:trPr>
          <w:trHeight w:val="288"/>
        </w:trPr>
        <w:tc>
          <w:tcPr>
            <w:tcW w:w="471" w:type="dxa"/>
            <w:gridSpan w:val="4"/>
            <w:tcBorders>
              <w:top w:val="nil"/>
              <w:left w:val="nil"/>
              <w:bottom w:val="nil"/>
              <w:right w:val="single" w:sz="12" w:space="0" w:color="auto"/>
            </w:tcBorders>
            <w:vAlign w:val="center"/>
          </w:tcPr>
          <w:p w14:paraId="16315E12" w14:textId="77777777" w:rsidR="00D022DB" w:rsidRPr="00DD38CB" w:rsidRDefault="00D022DB" w:rsidP="00877AAC">
            <w:pPr>
              <w:pStyle w:val="NoSpacing"/>
              <w:keepNext/>
              <w:rPr>
                <w:rFonts w:cstheme="minorHAnsi"/>
              </w:rPr>
            </w:pPr>
          </w:p>
        </w:tc>
        <w:tc>
          <w:tcPr>
            <w:tcW w:w="404"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13" w14:textId="68E971DB" w:rsidR="00D022DB" w:rsidRPr="00D022DB" w:rsidRDefault="00EE7B40" w:rsidP="00877AAC">
            <w:pPr>
              <w:pStyle w:val="NoSpacing"/>
              <w:keepNext/>
              <w:ind w:left="-18"/>
              <w:jc w:val="center"/>
              <w:rPr>
                <w:rFonts w:cstheme="minorHAnsi"/>
                <w:b/>
              </w:rPr>
            </w:pPr>
            <w:r>
              <w:rPr>
                <w:rFonts w:cstheme="minorHAnsi"/>
                <w:b/>
              </w:rPr>
              <w:t>X</w:t>
            </w:r>
          </w:p>
        </w:tc>
        <w:tc>
          <w:tcPr>
            <w:tcW w:w="526" w:type="dxa"/>
            <w:tcBorders>
              <w:top w:val="nil"/>
              <w:left w:val="single" w:sz="12" w:space="0" w:color="auto"/>
              <w:bottom w:val="nil"/>
              <w:right w:val="nil"/>
            </w:tcBorders>
            <w:vAlign w:val="center"/>
          </w:tcPr>
          <w:p w14:paraId="69308975" w14:textId="7C660973" w:rsidR="00D022DB" w:rsidRPr="00DD38CB" w:rsidRDefault="00D022DB" w:rsidP="00877AAC">
            <w:pPr>
              <w:pStyle w:val="NoSpacing"/>
              <w:keepNext/>
              <w:ind w:left="-18"/>
              <w:rPr>
                <w:rFonts w:cstheme="minorHAnsi"/>
              </w:rPr>
            </w:pPr>
            <w:r w:rsidRPr="00DD38CB">
              <w:rPr>
                <w:rFonts w:cstheme="minorHAnsi"/>
                <w:b/>
              </w:rPr>
              <w:t>Yes</w:t>
            </w:r>
          </w:p>
        </w:tc>
        <w:tc>
          <w:tcPr>
            <w:tcW w:w="9411" w:type="dxa"/>
            <w:gridSpan w:val="9"/>
            <w:tcBorders>
              <w:top w:val="nil"/>
              <w:left w:val="nil"/>
              <w:bottom w:val="nil"/>
              <w:right w:val="nil"/>
            </w:tcBorders>
            <w:vAlign w:val="center"/>
          </w:tcPr>
          <w:p w14:paraId="16315E14" w14:textId="4EB0A180" w:rsidR="00D022DB" w:rsidRPr="00DD38CB" w:rsidRDefault="00D022DB" w:rsidP="00877AAC">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the nature of the relationship.</w:t>
            </w:r>
          </w:p>
        </w:tc>
      </w:tr>
      <w:tr w:rsidR="00EE7B40" w:rsidRPr="00725F39" w14:paraId="16315E18" w14:textId="77777777" w:rsidTr="00EE7B40">
        <w:trPr>
          <w:trHeight w:val="432"/>
        </w:trPr>
        <w:tc>
          <w:tcPr>
            <w:tcW w:w="491" w:type="dxa"/>
            <w:gridSpan w:val="5"/>
            <w:tcBorders>
              <w:top w:val="nil"/>
              <w:left w:val="nil"/>
              <w:bottom w:val="nil"/>
              <w:right w:val="nil"/>
            </w:tcBorders>
            <w:vAlign w:val="center"/>
          </w:tcPr>
          <w:p w14:paraId="16315E16" w14:textId="77777777" w:rsidR="00EE7B40" w:rsidRPr="00DD38CB" w:rsidRDefault="00EE7B40" w:rsidP="00EE7B40">
            <w:pPr>
              <w:pStyle w:val="NoSpacing"/>
              <w:rPr>
                <w:rFonts w:cstheme="minorHAnsi"/>
              </w:rPr>
            </w:pPr>
          </w:p>
        </w:tc>
        <w:tc>
          <w:tcPr>
            <w:tcW w:w="384" w:type="dxa"/>
            <w:gridSpan w:val="3"/>
            <w:tcBorders>
              <w:top w:val="single" w:sz="12" w:space="0" w:color="auto"/>
              <w:left w:val="nil"/>
              <w:bottom w:val="nil"/>
              <w:right w:val="nil"/>
            </w:tcBorders>
            <w:vAlign w:val="center"/>
          </w:tcPr>
          <w:p w14:paraId="1F35AA1F" w14:textId="77777777" w:rsidR="00EE7B40" w:rsidRPr="00DD38CB" w:rsidRDefault="00EE7B40" w:rsidP="00EE7B40">
            <w:pPr>
              <w:pStyle w:val="NoSpacing"/>
              <w:rPr>
                <w:rFonts w:cstheme="minorHAnsi"/>
              </w:rPr>
            </w:pPr>
          </w:p>
        </w:tc>
        <w:tc>
          <w:tcPr>
            <w:tcW w:w="898" w:type="dxa"/>
            <w:gridSpan w:val="4"/>
            <w:tcBorders>
              <w:top w:val="nil"/>
              <w:left w:val="nil"/>
              <w:bottom w:val="nil"/>
              <w:right w:val="single" w:sz="24" w:space="0" w:color="E8960C"/>
            </w:tcBorders>
            <w:vAlign w:val="center"/>
          </w:tcPr>
          <w:p w14:paraId="618C9948" w14:textId="31F1AAE4" w:rsidR="00EE7B40" w:rsidRPr="00DD38CB" w:rsidRDefault="00EE7B40" w:rsidP="00EE7B40">
            <w:pPr>
              <w:pStyle w:val="NoSpacing"/>
              <w:rPr>
                <w:rFonts w:cstheme="minorHAnsi"/>
              </w:rPr>
            </w:pPr>
          </w:p>
        </w:tc>
        <w:tc>
          <w:tcPr>
            <w:tcW w:w="9039" w:type="dxa"/>
            <w:gridSpan w:val="6"/>
            <w:tcBorders>
              <w:top w:val="single" w:sz="24" w:space="0" w:color="E8960C"/>
              <w:left w:val="single" w:sz="24" w:space="0" w:color="E8960C"/>
              <w:bottom w:val="single" w:sz="24" w:space="0" w:color="E8960C"/>
              <w:right w:val="single" w:sz="24" w:space="0" w:color="E8960C"/>
            </w:tcBorders>
            <w:vAlign w:val="center"/>
          </w:tcPr>
          <w:p w14:paraId="16315E17" w14:textId="3C4A12D9" w:rsidR="00EE7B40" w:rsidRPr="00DD38CB" w:rsidRDefault="00EE7B40" w:rsidP="00EE7B40">
            <w:pPr>
              <w:pStyle w:val="NoSpacing"/>
              <w:rPr>
                <w:rFonts w:cstheme="minorHAnsi"/>
              </w:rPr>
            </w:pPr>
            <w:r>
              <w:rPr>
                <w:rFonts w:ascii="Times New Roman" w:hAnsi="Times New Roman" w:cs="Times New Roman"/>
              </w:rPr>
              <w:t xml:space="preserve">Some participants may be colleagues of the research team at the University of Washington or through the Society for Research on Biological Rhythms. </w:t>
            </w:r>
            <w:ins w:id="46" w:author="raysanchez539@gmail.com" w:date="2020-09-30T13:13:00Z">
              <w:r w:rsidR="00F135CA" w:rsidRPr="00E23867">
                <w:rPr>
                  <w:rFonts w:ascii="Times New Roman" w:hAnsi="Times New Roman" w:cs="Times New Roman"/>
                </w:rPr>
                <w:t>Subjects may also be recruited from the UW undergraduate student body that have taken courses offered by the PI, only AFTER they have completed the course.</w:t>
              </w:r>
            </w:ins>
          </w:p>
        </w:tc>
      </w:tr>
      <w:tr w:rsidR="00EE7B40" w:rsidRPr="00725F39" w14:paraId="16315E1C" w14:textId="77777777" w:rsidTr="00EE7B40">
        <w:trPr>
          <w:trHeight w:val="1326"/>
        </w:trPr>
        <w:tc>
          <w:tcPr>
            <w:tcW w:w="10812" w:type="dxa"/>
            <w:gridSpan w:val="18"/>
            <w:tcBorders>
              <w:top w:val="nil"/>
              <w:left w:val="nil"/>
              <w:bottom w:val="nil"/>
              <w:right w:val="nil"/>
            </w:tcBorders>
            <w:vAlign w:val="center"/>
          </w:tcPr>
          <w:p w14:paraId="16315E19" w14:textId="4E99DACC" w:rsidR="00EE7B40" w:rsidRDefault="00EE7B40" w:rsidP="00EE7B40">
            <w:pPr>
              <w:pStyle w:val="NoSpacing"/>
              <w:keepNext/>
            </w:pPr>
            <w:r>
              <w:rPr>
                <w:b/>
              </w:rPr>
              <w:lastRenderedPageBreak/>
              <w:t>4.4</w:t>
            </w:r>
            <w:r w:rsidRPr="00376312">
              <w:rPr>
                <w:b/>
              </w:rPr>
              <w:t xml:space="preserve"> Payment to participants</w:t>
            </w:r>
            <w:r>
              <w:t xml:space="preserve">. </w:t>
            </w:r>
            <w:r w:rsidRPr="00D03D56">
              <w:t xml:space="preserve">Describe </w:t>
            </w:r>
            <w:r>
              <w:t>any payment that will be provided, including:</w:t>
            </w:r>
          </w:p>
          <w:p w14:paraId="16315E1A" w14:textId="77777777" w:rsidR="00EE7B40" w:rsidRDefault="00EE7B40" w:rsidP="00EE7B40">
            <w:pPr>
              <w:pStyle w:val="NoSpacing"/>
              <w:keepNext/>
              <w:numPr>
                <w:ilvl w:val="0"/>
                <w:numId w:val="7"/>
              </w:numPr>
            </w:pPr>
            <w:r>
              <w:t>The total amount/value</w:t>
            </w:r>
          </w:p>
          <w:p w14:paraId="16315E1B" w14:textId="77777777" w:rsidR="00EE7B40" w:rsidRPr="00376312" w:rsidRDefault="00EE7B40" w:rsidP="00EE7B40">
            <w:pPr>
              <w:pStyle w:val="NoSpacing"/>
              <w:keepNext/>
              <w:numPr>
                <w:ilvl w:val="0"/>
                <w:numId w:val="7"/>
              </w:numPr>
            </w:pPr>
            <w:r>
              <w:t>Whether payment will be “pro-rated” so that participants who are unable to complete the research may still receive some part of the payment</w:t>
            </w:r>
          </w:p>
        </w:tc>
      </w:tr>
      <w:tr w:rsidR="00EE7B40" w:rsidRPr="00725F39" w14:paraId="16315E20" w14:textId="77777777" w:rsidTr="00EE7B40">
        <w:trPr>
          <w:trHeight w:val="1935"/>
        </w:trPr>
        <w:tc>
          <w:tcPr>
            <w:tcW w:w="10812" w:type="dxa"/>
            <w:gridSpan w:val="18"/>
            <w:tcBorders>
              <w:top w:val="nil"/>
              <w:left w:val="nil"/>
              <w:bottom w:val="nil"/>
              <w:right w:val="nil"/>
            </w:tcBorders>
            <w:vAlign w:val="center"/>
          </w:tcPr>
          <w:p w14:paraId="16315E1D" w14:textId="265E002D" w:rsidR="00EE7B40" w:rsidRPr="001B6F11" w:rsidRDefault="00EE7B40" w:rsidP="00EE7B40">
            <w:pPr>
              <w:pStyle w:val="NoSpacing"/>
              <w:keepNext/>
              <w:ind w:left="342"/>
              <w:rPr>
                <w:rFonts w:cstheme="minorHAnsi"/>
                <w:i/>
                <w:color w:val="7F7F7F" w:themeColor="text1" w:themeTint="80"/>
                <w:sz w:val="20"/>
              </w:rPr>
            </w:pPr>
            <w:r w:rsidRPr="001B6F11">
              <w:rPr>
                <w:rFonts w:cstheme="minorHAnsi"/>
                <w:i/>
                <w:color w:val="7F7F7F" w:themeColor="text1" w:themeTint="80"/>
                <w:sz w:val="20"/>
              </w:rPr>
              <w:t xml:space="preserve">The IRB expects the consent process or study information provided to the subjects to include information about the number and </w:t>
            </w:r>
            <w:proofErr w:type="gramStart"/>
            <w:r w:rsidRPr="001B6F11">
              <w:rPr>
                <w:rFonts w:cstheme="minorHAnsi"/>
                <w:i/>
                <w:color w:val="7F7F7F" w:themeColor="text1" w:themeTint="80"/>
                <w:sz w:val="20"/>
              </w:rPr>
              <w:t>amount</w:t>
            </w:r>
            <w:proofErr w:type="gramEnd"/>
            <w:r w:rsidRPr="001B6F11">
              <w:rPr>
                <w:rFonts w:cstheme="minorHAnsi"/>
                <w:i/>
                <w:color w:val="7F7F7F" w:themeColor="text1" w:themeTint="80"/>
                <w:sz w:val="20"/>
              </w:rPr>
              <w:t xml:space="preserve"> of payments, and especially the time when subjects can expect to receive payment. One of the most frequent complaints received by HSD is from subjects who expected to receive cash or a check on the day that they completed a study and who were angry or disappointed when payment took 6-8 weeks to reach them. </w:t>
            </w:r>
          </w:p>
          <w:p w14:paraId="16315E1E" w14:textId="77777777" w:rsidR="00EE7B40" w:rsidRPr="001B6F11" w:rsidRDefault="00EE7B40" w:rsidP="00EE7B40">
            <w:pPr>
              <w:pStyle w:val="NoSpacing"/>
              <w:keepNext/>
              <w:ind w:left="720"/>
              <w:rPr>
                <w:rFonts w:cstheme="minorHAnsi"/>
                <w:i/>
                <w:color w:val="7F7F7F" w:themeColor="text1" w:themeTint="80"/>
                <w:sz w:val="20"/>
              </w:rPr>
            </w:pPr>
          </w:p>
          <w:p w14:paraId="16315E1F" w14:textId="77777777" w:rsidR="00EE7B40" w:rsidRPr="00376312" w:rsidRDefault="00EE7B40" w:rsidP="00EE7B40">
            <w:pPr>
              <w:pStyle w:val="NoSpacing"/>
              <w:keepNext/>
              <w:ind w:left="342"/>
              <w:rPr>
                <w:rFonts w:cstheme="minorHAnsi"/>
                <w:i/>
                <w:color w:val="4F6228" w:themeColor="accent3" w:themeShade="80"/>
              </w:rPr>
            </w:pPr>
            <w:r w:rsidRPr="001B6F11">
              <w:rPr>
                <w:rFonts w:cstheme="minorHAnsi"/>
                <w:i/>
                <w:color w:val="7F7F7F" w:themeColor="text1" w:themeTint="80"/>
                <w:sz w:val="20"/>
              </w:rPr>
              <w:t xml:space="preserve">Do not include a description of any expenses that will be reimbursed. </w:t>
            </w:r>
          </w:p>
        </w:tc>
      </w:tr>
      <w:tr w:rsidR="00EE7B40" w:rsidRPr="00725F39" w14:paraId="16315E23" w14:textId="77777777" w:rsidTr="00EE7B40">
        <w:trPr>
          <w:trHeight w:val="432"/>
        </w:trPr>
        <w:tc>
          <w:tcPr>
            <w:tcW w:w="427" w:type="dxa"/>
            <w:tcBorders>
              <w:top w:val="nil"/>
              <w:left w:val="nil"/>
              <w:bottom w:val="nil"/>
              <w:right w:val="single" w:sz="24" w:space="0" w:color="E8960C"/>
            </w:tcBorders>
            <w:vAlign w:val="center"/>
          </w:tcPr>
          <w:p w14:paraId="16315E21" w14:textId="77777777" w:rsidR="00EE7B40" w:rsidRPr="00376312" w:rsidRDefault="00EE7B40" w:rsidP="00EE7B40">
            <w:pPr>
              <w:pStyle w:val="NoSpacing"/>
              <w:ind w:left="342"/>
            </w:pPr>
          </w:p>
        </w:tc>
        <w:tc>
          <w:tcPr>
            <w:tcW w:w="10385" w:type="dxa"/>
            <w:gridSpan w:val="17"/>
            <w:tcBorders>
              <w:top w:val="single" w:sz="24" w:space="0" w:color="E8960C"/>
              <w:left w:val="single" w:sz="24" w:space="0" w:color="E8960C"/>
              <w:bottom w:val="single" w:sz="24" w:space="0" w:color="E8960C"/>
              <w:right w:val="single" w:sz="24" w:space="0" w:color="E8960C"/>
            </w:tcBorders>
            <w:vAlign w:val="center"/>
          </w:tcPr>
          <w:p w14:paraId="16315E22" w14:textId="50CE7230" w:rsidR="00EE7B40" w:rsidRPr="00376312" w:rsidRDefault="00452968" w:rsidP="00EE7B40">
            <w:pPr>
              <w:pStyle w:val="NoSpacing"/>
              <w:ind w:left="6"/>
            </w:pPr>
            <w:r>
              <w:rPr>
                <w:rFonts w:ascii="Times New Roman" w:hAnsi="Times New Roman" w:cs="Times New Roman"/>
              </w:rPr>
              <w:t>N/A</w:t>
            </w:r>
          </w:p>
        </w:tc>
      </w:tr>
      <w:tr w:rsidR="00EE7B40" w:rsidRPr="00725F39" w14:paraId="16315E25" w14:textId="77777777" w:rsidTr="00EE7B40">
        <w:trPr>
          <w:trHeight w:val="1200"/>
        </w:trPr>
        <w:tc>
          <w:tcPr>
            <w:tcW w:w="10812" w:type="dxa"/>
            <w:gridSpan w:val="18"/>
            <w:tcBorders>
              <w:top w:val="nil"/>
              <w:left w:val="nil"/>
              <w:bottom w:val="nil"/>
              <w:right w:val="nil"/>
            </w:tcBorders>
            <w:vAlign w:val="center"/>
          </w:tcPr>
          <w:p w14:paraId="16315E24" w14:textId="01FA723C" w:rsidR="00EE7B40" w:rsidRPr="00376312" w:rsidRDefault="00EE7B40" w:rsidP="00EE7B40">
            <w:pPr>
              <w:pStyle w:val="NoSpacing"/>
              <w:keepNext/>
              <w:ind w:left="346" w:hanging="346"/>
            </w:pPr>
            <w:r>
              <w:rPr>
                <w:rFonts w:cstheme="minorHAnsi"/>
                <w:b/>
                <w:noProof/>
                <w:color w:val="FFFFFF" w:themeColor="background1"/>
                <w:sz w:val="24"/>
                <w:szCs w:val="24"/>
              </w:rPr>
              <mc:AlternateContent>
                <mc:Choice Requires="wps">
                  <w:drawing>
                    <wp:anchor distT="0" distB="0" distL="114300" distR="114300" simplePos="0" relativeHeight="251820032" behindDoc="0" locked="0" layoutInCell="1" allowOverlap="1" wp14:anchorId="7A303326" wp14:editId="7BE42669">
                      <wp:simplePos x="0" y="0"/>
                      <wp:positionH relativeFrom="column">
                        <wp:posOffset>-36195</wp:posOffset>
                      </wp:positionH>
                      <wp:positionV relativeFrom="paragraph">
                        <wp:posOffset>-17780</wp:posOffset>
                      </wp:positionV>
                      <wp:extent cx="248285" cy="219075"/>
                      <wp:effectExtent l="0" t="0" r="18415" b="28575"/>
                      <wp:wrapNone/>
                      <wp:docPr id="19" name="Oval 1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43A142" id="Oval 1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1.4pt;width:19.55pt;height:17.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" filled="f" strokecolor="#1f5a87" strokeweight="1pt"/>
                  </w:pict>
                </mc:Fallback>
              </mc:AlternateContent>
            </w:r>
            <w:r>
              <w:rPr>
                <w:b/>
              </w:rPr>
              <w:t>4.5</w:t>
            </w:r>
            <w:r w:rsidRPr="00376312">
              <w:rPr>
                <w:b/>
              </w:rPr>
              <w:t xml:space="preserve"> </w:t>
            </w:r>
            <w:proofErr w:type="gramStart"/>
            <w:r w:rsidRPr="00376312">
              <w:rPr>
                <w:b/>
              </w:rPr>
              <w:t>Non-monetary</w:t>
            </w:r>
            <w:proofErr w:type="gramEnd"/>
            <w:r w:rsidRPr="00376312">
              <w:rPr>
                <w:b/>
              </w:rPr>
              <w:t xml:space="preserve"> compensation</w:t>
            </w:r>
            <w:r>
              <w:t xml:space="preserve">. Describe any non-monetary compensation that will be provided. Example: extra credit for students; a toy for a child. If class credit will be offered to students, there must be an alternate way for the students to earn the extra credit without participating in the research. </w:t>
            </w:r>
          </w:p>
        </w:tc>
      </w:tr>
      <w:tr w:rsidR="00EE7B40" w:rsidRPr="00725F39" w14:paraId="16315E28" w14:textId="77777777" w:rsidTr="00EE7B40">
        <w:trPr>
          <w:trHeight w:val="432"/>
        </w:trPr>
        <w:tc>
          <w:tcPr>
            <w:tcW w:w="465" w:type="dxa"/>
            <w:gridSpan w:val="3"/>
            <w:tcBorders>
              <w:top w:val="nil"/>
              <w:left w:val="nil"/>
              <w:bottom w:val="nil"/>
              <w:right w:val="single" w:sz="24" w:space="0" w:color="E8960C"/>
            </w:tcBorders>
            <w:vAlign w:val="center"/>
          </w:tcPr>
          <w:p w14:paraId="16315E26" w14:textId="77777777" w:rsidR="00EE7B40" w:rsidRPr="00376312" w:rsidRDefault="00EE7B40" w:rsidP="00EE7B40">
            <w:pPr>
              <w:pStyle w:val="NoSpacing"/>
              <w:ind w:left="342"/>
            </w:pPr>
          </w:p>
        </w:tc>
        <w:tc>
          <w:tcPr>
            <w:tcW w:w="10347" w:type="dxa"/>
            <w:gridSpan w:val="15"/>
            <w:tcBorders>
              <w:top w:val="single" w:sz="24" w:space="0" w:color="E8960C"/>
              <w:left w:val="single" w:sz="24" w:space="0" w:color="E8960C"/>
              <w:bottom w:val="single" w:sz="24" w:space="0" w:color="E8960C"/>
              <w:right w:val="single" w:sz="24" w:space="0" w:color="E8960C"/>
            </w:tcBorders>
            <w:vAlign w:val="center"/>
          </w:tcPr>
          <w:p w14:paraId="16315E27" w14:textId="01F44872" w:rsidR="00EE7B40" w:rsidRPr="00376312" w:rsidRDefault="00F61C38" w:rsidP="00EE7B40">
            <w:pPr>
              <w:pStyle w:val="NoSpacing"/>
            </w:pPr>
            <w:r>
              <w:rPr>
                <w:rFonts w:ascii="Times New Roman" w:hAnsi="Times New Roman" w:cs="Times New Roman"/>
              </w:rPr>
              <w:t>N/A</w:t>
            </w:r>
          </w:p>
        </w:tc>
      </w:tr>
      <w:tr w:rsidR="00EE7B40" w:rsidRPr="00725F39" w14:paraId="7A7E30C0" w14:textId="77777777" w:rsidTr="00EE7B40">
        <w:trPr>
          <w:trHeight w:val="444"/>
        </w:trPr>
        <w:tc>
          <w:tcPr>
            <w:tcW w:w="10812" w:type="dxa"/>
            <w:gridSpan w:val="18"/>
            <w:tcBorders>
              <w:top w:val="nil"/>
              <w:left w:val="nil"/>
              <w:bottom w:val="nil"/>
              <w:right w:val="nil"/>
            </w:tcBorders>
            <w:vAlign w:val="center"/>
          </w:tcPr>
          <w:p w14:paraId="62F8B680" w14:textId="7FFD1F04" w:rsidR="00EE7B40" w:rsidRPr="000E5458" w:rsidRDefault="00EE7B40" w:rsidP="00EE7B40">
            <w:pPr>
              <w:pStyle w:val="NoSpacing"/>
              <w:keepNext/>
              <w:ind w:left="346" w:hanging="342"/>
              <w:rPr>
                <w:i/>
                <w:sz w:val="20"/>
              </w:rPr>
            </w:pPr>
            <w:r>
              <w:rPr>
                <w:rFonts w:cstheme="minorHAnsi"/>
                <w:b/>
                <w:noProof/>
                <w:color w:val="FFFFFF" w:themeColor="background1"/>
                <w:sz w:val="24"/>
                <w:szCs w:val="24"/>
              </w:rPr>
              <mc:AlternateContent>
                <mc:Choice Requires="wps">
                  <w:drawing>
                    <wp:anchor distT="0" distB="0" distL="114300" distR="114300" simplePos="0" relativeHeight="251821056" behindDoc="0" locked="0" layoutInCell="1" allowOverlap="1" wp14:anchorId="3E5C3CC0" wp14:editId="61F44F35">
                      <wp:simplePos x="0" y="0"/>
                      <wp:positionH relativeFrom="column">
                        <wp:posOffset>-41910</wp:posOffset>
                      </wp:positionH>
                      <wp:positionV relativeFrom="paragraph">
                        <wp:posOffset>-18415</wp:posOffset>
                      </wp:positionV>
                      <wp:extent cx="248285" cy="219075"/>
                      <wp:effectExtent l="0" t="0" r="18415" b="28575"/>
                      <wp:wrapNone/>
                      <wp:docPr id="20" name="Oval 2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1D2D0" id="Oval 2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pt;margin-top:-1.45pt;width:19.55pt;height:17.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" filled="f" strokecolor="#1f5a87" strokeweight="1pt"/>
                  </w:pict>
                </mc:Fallback>
              </mc:AlternateContent>
            </w:r>
            <w:r>
              <w:rPr>
                <w:b/>
              </w:rPr>
              <w:t>4.6</w:t>
            </w:r>
            <w:r w:rsidRPr="000E5458">
              <w:rPr>
                <w:b/>
              </w:rPr>
              <w:t xml:space="preserve"> </w:t>
            </w:r>
            <w:r>
              <w:rPr>
                <w:b/>
              </w:rPr>
              <w:t>Will data or specimens be accessed or obtained for recruiting and screening procedures prior to enrollment?</w:t>
            </w:r>
            <w:r>
              <w:t xml:space="preserve"> </w:t>
            </w:r>
          </w:p>
        </w:tc>
      </w:tr>
      <w:tr w:rsidR="00EE7B40" w:rsidRPr="00725F39" w14:paraId="5353610F" w14:textId="77777777" w:rsidTr="00EE7B40">
        <w:trPr>
          <w:trHeight w:val="801"/>
        </w:trPr>
        <w:tc>
          <w:tcPr>
            <w:tcW w:w="10812" w:type="dxa"/>
            <w:gridSpan w:val="18"/>
            <w:tcBorders>
              <w:top w:val="nil"/>
              <w:left w:val="nil"/>
              <w:bottom w:val="nil"/>
              <w:right w:val="nil"/>
            </w:tcBorders>
            <w:vAlign w:val="center"/>
          </w:tcPr>
          <w:p w14:paraId="5621374D" w14:textId="53228E4C" w:rsidR="00EE7B40" w:rsidRPr="001B6F11" w:rsidRDefault="00EE7B40" w:rsidP="00EE7B40">
            <w:pPr>
              <w:pStyle w:val="NoSpacing"/>
              <w:keepNext/>
              <w:ind w:left="346"/>
              <w:rPr>
                <w:rFonts w:cstheme="minorHAnsi"/>
                <w:i/>
                <w:color w:val="7F7F7F" w:themeColor="text1" w:themeTint="80"/>
                <w:sz w:val="20"/>
              </w:rPr>
            </w:pPr>
            <w:r w:rsidRPr="001B6F11">
              <w:rPr>
                <w:rFonts w:cstheme="minorHAnsi"/>
                <w:i/>
                <w:color w:val="7F7F7F" w:themeColor="text1" w:themeTint="80"/>
                <w:sz w:val="20"/>
              </w:rPr>
              <w:t xml:space="preserve">Examples: </w:t>
            </w:r>
            <w:r>
              <w:rPr>
                <w:rFonts w:cstheme="minorHAnsi"/>
                <w:i/>
                <w:color w:val="7F7F7F" w:themeColor="text1" w:themeTint="80"/>
                <w:sz w:val="20"/>
              </w:rPr>
              <w:t>names and contact information; the information gathered from records that were screened; results of screening questionnaires or screening blood tests; Protected Health Information (PHI) from screening medical records to identify possible subjects.</w:t>
            </w:r>
          </w:p>
        </w:tc>
      </w:tr>
      <w:tr w:rsidR="00EE7B40" w:rsidRPr="00725F39" w14:paraId="788752C2" w14:textId="77777777" w:rsidTr="00EE7B40">
        <w:trPr>
          <w:trHeight w:val="288"/>
        </w:trPr>
        <w:tc>
          <w:tcPr>
            <w:tcW w:w="471" w:type="dxa"/>
            <w:gridSpan w:val="4"/>
            <w:tcBorders>
              <w:top w:val="nil"/>
              <w:left w:val="nil"/>
              <w:bottom w:val="nil"/>
              <w:right w:val="single" w:sz="12" w:space="0" w:color="auto"/>
            </w:tcBorders>
            <w:vAlign w:val="center"/>
          </w:tcPr>
          <w:p w14:paraId="40BF5F5B" w14:textId="77777777" w:rsidR="00EE7B40" w:rsidRPr="00DD38CB" w:rsidRDefault="00EE7B40" w:rsidP="00EE7B40">
            <w:pPr>
              <w:pStyle w:val="NoSpacing"/>
              <w:rPr>
                <w:rFonts w:cstheme="minorHAnsi"/>
              </w:rPr>
            </w:pPr>
          </w:p>
        </w:tc>
        <w:tc>
          <w:tcPr>
            <w:tcW w:w="404"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8B9F6E9" w14:textId="138C019A" w:rsidR="00EE7B40" w:rsidRPr="00D022DB" w:rsidRDefault="00F61C38" w:rsidP="00EE7B40">
            <w:pPr>
              <w:pStyle w:val="NoSpacing"/>
              <w:ind w:left="-18"/>
              <w:jc w:val="center"/>
              <w:rPr>
                <w:rFonts w:cstheme="minorHAnsi"/>
                <w:b/>
              </w:rPr>
            </w:pPr>
            <w:r>
              <w:rPr>
                <w:rFonts w:cstheme="minorHAnsi"/>
                <w:b/>
              </w:rPr>
              <w:t>X</w:t>
            </w:r>
          </w:p>
        </w:tc>
        <w:tc>
          <w:tcPr>
            <w:tcW w:w="526" w:type="dxa"/>
            <w:tcBorders>
              <w:top w:val="nil"/>
              <w:left w:val="single" w:sz="12" w:space="0" w:color="auto"/>
              <w:bottom w:val="nil"/>
              <w:right w:val="nil"/>
            </w:tcBorders>
            <w:vAlign w:val="center"/>
          </w:tcPr>
          <w:p w14:paraId="6141FBBE" w14:textId="77777777" w:rsidR="00EE7B40" w:rsidRPr="00DD38CB" w:rsidRDefault="00EE7B40" w:rsidP="00EE7B40">
            <w:pPr>
              <w:pStyle w:val="NoSpacing"/>
              <w:ind w:left="-18"/>
              <w:rPr>
                <w:rFonts w:cstheme="minorHAnsi"/>
              </w:rPr>
            </w:pPr>
            <w:r w:rsidRPr="00DD38CB">
              <w:rPr>
                <w:rFonts w:cstheme="minorHAnsi"/>
                <w:b/>
              </w:rPr>
              <w:t>No</w:t>
            </w:r>
          </w:p>
        </w:tc>
        <w:tc>
          <w:tcPr>
            <w:tcW w:w="9411" w:type="dxa"/>
            <w:gridSpan w:val="9"/>
            <w:tcBorders>
              <w:top w:val="nil"/>
              <w:left w:val="nil"/>
              <w:bottom w:val="nil"/>
              <w:right w:val="nil"/>
            </w:tcBorders>
            <w:vAlign w:val="center"/>
          </w:tcPr>
          <w:p w14:paraId="3B63A395" w14:textId="6E932A7C" w:rsidR="00EE7B40" w:rsidRPr="00DD38CB" w:rsidRDefault="00EE7B40" w:rsidP="00EE7B40">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skip the rest of this section; go to </w:t>
            </w:r>
            <w:hyperlink w:anchor="q5point1" w:history="1">
              <w:r w:rsidRPr="00653B3E">
                <w:rPr>
                  <w:rStyle w:val="Hyperlink"/>
                </w:rPr>
                <w:t xml:space="preserve">question </w:t>
              </w:r>
              <w:r w:rsidRPr="00653B3E">
                <w:rPr>
                  <w:rStyle w:val="Hyperlink"/>
                  <w:b/>
                </w:rPr>
                <w:t>5.1</w:t>
              </w:r>
            </w:hyperlink>
            <w:r>
              <w:t>.</w:t>
            </w:r>
          </w:p>
        </w:tc>
      </w:tr>
      <w:tr w:rsidR="00EE7B40" w:rsidRPr="00725F39" w14:paraId="31EEA64C" w14:textId="77777777" w:rsidTr="00EE7B40">
        <w:trPr>
          <w:trHeight w:val="288"/>
        </w:trPr>
        <w:tc>
          <w:tcPr>
            <w:tcW w:w="471" w:type="dxa"/>
            <w:gridSpan w:val="4"/>
            <w:tcBorders>
              <w:top w:val="nil"/>
              <w:left w:val="nil"/>
              <w:bottom w:val="nil"/>
              <w:right w:val="single" w:sz="12" w:space="0" w:color="auto"/>
            </w:tcBorders>
            <w:vAlign w:val="center"/>
          </w:tcPr>
          <w:p w14:paraId="7A7ECF30" w14:textId="77777777" w:rsidR="00EE7B40" w:rsidRPr="00DD38CB" w:rsidRDefault="00EE7B40" w:rsidP="00EE7B40">
            <w:pPr>
              <w:pStyle w:val="NoSpacing"/>
              <w:keepNext/>
              <w:rPr>
                <w:rFonts w:cstheme="minorHAnsi"/>
              </w:rPr>
            </w:pPr>
          </w:p>
        </w:tc>
        <w:tc>
          <w:tcPr>
            <w:tcW w:w="404"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DF683C" w14:textId="77777777" w:rsidR="00EE7B40" w:rsidRPr="00D022DB" w:rsidRDefault="00EE7B40" w:rsidP="00EE7B40">
            <w:pPr>
              <w:pStyle w:val="NoSpacing"/>
              <w:keepNext/>
              <w:ind w:left="-18"/>
              <w:jc w:val="center"/>
              <w:rPr>
                <w:rFonts w:cstheme="minorHAnsi"/>
                <w:b/>
              </w:rPr>
            </w:pPr>
          </w:p>
        </w:tc>
        <w:tc>
          <w:tcPr>
            <w:tcW w:w="526" w:type="dxa"/>
            <w:tcBorders>
              <w:top w:val="nil"/>
              <w:left w:val="single" w:sz="12" w:space="0" w:color="auto"/>
              <w:bottom w:val="nil"/>
              <w:right w:val="nil"/>
            </w:tcBorders>
            <w:vAlign w:val="center"/>
          </w:tcPr>
          <w:p w14:paraId="2EAEB31E" w14:textId="77777777" w:rsidR="00EE7B40" w:rsidRPr="00DD38CB" w:rsidRDefault="00EE7B40" w:rsidP="00EE7B40">
            <w:pPr>
              <w:pStyle w:val="NoSpacing"/>
              <w:keepNext/>
              <w:ind w:left="-18"/>
              <w:rPr>
                <w:rFonts w:cstheme="minorHAnsi"/>
              </w:rPr>
            </w:pPr>
            <w:r w:rsidRPr="00DD38CB">
              <w:rPr>
                <w:rFonts w:cstheme="minorHAnsi"/>
                <w:b/>
              </w:rPr>
              <w:t>Yes</w:t>
            </w:r>
          </w:p>
        </w:tc>
        <w:tc>
          <w:tcPr>
            <w:tcW w:w="9411" w:type="dxa"/>
            <w:gridSpan w:val="9"/>
            <w:tcBorders>
              <w:top w:val="nil"/>
              <w:left w:val="nil"/>
              <w:bottom w:val="nil"/>
              <w:right w:val="nil"/>
            </w:tcBorders>
            <w:vAlign w:val="center"/>
          </w:tcPr>
          <w:p w14:paraId="7F1A6055" w14:textId="27C20FC9" w:rsidR="00EE7B40" w:rsidRPr="00DD38CB" w:rsidRDefault="00EE7B40" w:rsidP="00EE7B40">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the data and/or specimens (including PHI) and whether it will be retained as part of the study data.</w:t>
            </w:r>
          </w:p>
        </w:tc>
      </w:tr>
      <w:tr w:rsidR="00EE7B40" w:rsidRPr="00725F39" w14:paraId="4248A1AD" w14:textId="77777777" w:rsidTr="00EE7B40">
        <w:trPr>
          <w:trHeight w:val="432"/>
        </w:trPr>
        <w:tc>
          <w:tcPr>
            <w:tcW w:w="491" w:type="dxa"/>
            <w:gridSpan w:val="5"/>
            <w:tcBorders>
              <w:top w:val="nil"/>
              <w:left w:val="nil"/>
              <w:bottom w:val="nil"/>
              <w:right w:val="nil"/>
            </w:tcBorders>
            <w:vAlign w:val="center"/>
          </w:tcPr>
          <w:p w14:paraId="2B6E908C" w14:textId="77777777" w:rsidR="00EE7B40" w:rsidRPr="00DD38CB" w:rsidRDefault="00EE7B40" w:rsidP="00EE7B40">
            <w:pPr>
              <w:pStyle w:val="NoSpacing"/>
              <w:rPr>
                <w:rFonts w:cstheme="minorHAnsi"/>
              </w:rPr>
            </w:pPr>
          </w:p>
        </w:tc>
        <w:tc>
          <w:tcPr>
            <w:tcW w:w="384" w:type="dxa"/>
            <w:gridSpan w:val="3"/>
            <w:tcBorders>
              <w:top w:val="single" w:sz="12" w:space="0" w:color="auto"/>
              <w:left w:val="nil"/>
              <w:bottom w:val="nil"/>
              <w:right w:val="nil"/>
            </w:tcBorders>
            <w:vAlign w:val="center"/>
          </w:tcPr>
          <w:p w14:paraId="4BAC03A8" w14:textId="77777777" w:rsidR="00EE7B40" w:rsidRPr="00DD38CB" w:rsidRDefault="00EE7B40" w:rsidP="00EE7B40">
            <w:pPr>
              <w:pStyle w:val="NoSpacing"/>
              <w:rPr>
                <w:rFonts w:cstheme="minorHAnsi"/>
              </w:rPr>
            </w:pPr>
          </w:p>
        </w:tc>
        <w:tc>
          <w:tcPr>
            <w:tcW w:w="898" w:type="dxa"/>
            <w:gridSpan w:val="4"/>
            <w:tcBorders>
              <w:top w:val="nil"/>
              <w:left w:val="nil"/>
              <w:bottom w:val="nil"/>
              <w:right w:val="single" w:sz="24" w:space="0" w:color="E8960C"/>
            </w:tcBorders>
            <w:vAlign w:val="center"/>
          </w:tcPr>
          <w:p w14:paraId="211511BC" w14:textId="77777777" w:rsidR="00EE7B40" w:rsidRPr="00DD38CB" w:rsidRDefault="00EE7B40" w:rsidP="00EE7B40">
            <w:pPr>
              <w:pStyle w:val="NoSpacing"/>
              <w:rPr>
                <w:rFonts w:cstheme="minorHAnsi"/>
              </w:rPr>
            </w:pPr>
          </w:p>
        </w:tc>
        <w:tc>
          <w:tcPr>
            <w:tcW w:w="9039" w:type="dxa"/>
            <w:gridSpan w:val="6"/>
            <w:tcBorders>
              <w:top w:val="single" w:sz="24" w:space="0" w:color="E8960C"/>
              <w:left w:val="single" w:sz="24" w:space="0" w:color="E8960C"/>
              <w:bottom w:val="single" w:sz="24" w:space="0" w:color="E8960C"/>
              <w:right w:val="single" w:sz="24" w:space="0" w:color="E8960C"/>
            </w:tcBorders>
            <w:vAlign w:val="center"/>
          </w:tcPr>
          <w:p w14:paraId="40561AA2" w14:textId="77777777" w:rsidR="00EE7B40" w:rsidRPr="00DD38CB" w:rsidRDefault="00EE7B40" w:rsidP="00EE7B40">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E7B40" w:rsidRPr="00376312" w14:paraId="16315E2A" w14:textId="77777777" w:rsidTr="00EE7B40">
        <w:trPr>
          <w:trHeight w:val="633"/>
        </w:trPr>
        <w:tc>
          <w:tcPr>
            <w:tcW w:w="10812" w:type="dxa"/>
            <w:gridSpan w:val="18"/>
            <w:tcBorders>
              <w:top w:val="nil"/>
              <w:left w:val="nil"/>
              <w:bottom w:val="nil"/>
              <w:right w:val="nil"/>
            </w:tcBorders>
            <w:vAlign w:val="center"/>
          </w:tcPr>
          <w:p w14:paraId="16315E29" w14:textId="071553C9" w:rsidR="00EE7B40" w:rsidRPr="00376312" w:rsidRDefault="00EE7B40" w:rsidP="00EE7B40">
            <w:pPr>
              <w:pStyle w:val="NoSpacing"/>
              <w:keepNext/>
              <w:ind w:left="346" w:hanging="346"/>
            </w:pPr>
            <w:bookmarkStart w:id="47" w:name="q4point6"/>
            <w:r>
              <w:rPr>
                <w:b/>
              </w:rPr>
              <w:t xml:space="preserve">4.7 </w:t>
            </w:r>
            <w:r w:rsidRPr="00D47918">
              <w:rPr>
                <w:b/>
              </w:rPr>
              <w:t>Consent for recruiting and screening</w:t>
            </w:r>
            <w:bookmarkEnd w:id="47"/>
            <w:r>
              <w:t>. Will consent be obtained for any of the recruiting and screening procedures? (</w:t>
            </w:r>
            <w:hyperlink w:anchor="Consent" w:history="1">
              <w:r w:rsidRPr="003F35F7">
                <w:rPr>
                  <w:rStyle w:val="Hyperlink"/>
                </w:rPr>
                <w:t>Section 8: Consent of Adults</w:t>
              </w:r>
            </w:hyperlink>
            <w:r>
              <w:t xml:space="preserve"> asks about consent for the main study procedures).</w:t>
            </w:r>
          </w:p>
        </w:tc>
      </w:tr>
      <w:tr w:rsidR="00EE7B40" w:rsidRPr="00376312" w14:paraId="16315E31" w14:textId="77777777" w:rsidTr="00EE7B40">
        <w:trPr>
          <w:trHeight w:val="2610"/>
        </w:trPr>
        <w:tc>
          <w:tcPr>
            <w:tcW w:w="10812" w:type="dxa"/>
            <w:gridSpan w:val="18"/>
            <w:tcBorders>
              <w:top w:val="nil"/>
              <w:left w:val="nil"/>
              <w:bottom w:val="nil"/>
              <w:right w:val="nil"/>
            </w:tcBorders>
            <w:vAlign w:val="center"/>
          </w:tcPr>
          <w:p w14:paraId="16315E2B" w14:textId="77777777" w:rsidR="00EE7B40" w:rsidRPr="001B6F11" w:rsidRDefault="00EE7B40" w:rsidP="00EE7B40">
            <w:pPr>
              <w:pStyle w:val="NoSpacing"/>
              <w:ind w:left="342"/>
              <w:rPr>
                <w:rFonts w:cstheme="minorHAnsi"/>
                <w:i/>
                <w:color w:val="7F7F7F" w:themeColor="text1" w:themeTint="80"/>
                <w:sz w:val="20"/>
              </w:rPr>
            </w:pPr>
            <w:r w:rsidRPr="001B6F11">
              <w:rPr>
                <w:rFonts w:cstheme="minorHAnsi"/>
                <w:i/>
                <w:color w:val="7F7F7F" w:themeColor="text1" w:themeTint="80"/>
                <w:sz w:val="20"/>
              </w:rPr>
              <w:t xml:space="preserve">“Consent” </w:t>
            </w:r>
            <w:proofErr w:type="gramStart"/>
            <w:r w:rsidRPr="001B6F11">
              <w:rPr>
                <w:rFonts w:cstheme="minorHAnsi"/>
                <w:i/>
                <w:color w:val="7F7F7F" w:themeColor="text1" w:themeTint="80"/>
                <w:sz w:val="20"/>
              </w:rPr>
              <w:t>includes:</w:t>
            </w:r>
            <w:proofErr w:type="gramEnd"/>
            <w:r w:rsidRPr="001B6F11">
              <w:rPr>
                <w:rFonts w:cstheme="minorHAnsi"/>
                <w:i/>
                <w:color w:val="7F7F7F" w:themeColor="text1" w:themeTint="80"/>
                <w:sz w:val="20"/>
              </w:rPr>
              <w:t xml:space="preserve"> consent from individuals for their own participation; parental permission; assent from children; consent from a legally authorized representative for adult individuals who are unable to provide consent.</w:t>
            </w:r>
          </w:p>
          <w:p w14:paraId="16315E2C" w14:textId="77777777" w:rsidR="00EE7B40" w:rsidRPr="001B6F11" w:rsidRDefault="00EE7B40" w:rsidP="00EE7B40">
            <w:pPr>
              <w:pStyle w:val="NoSpacing"/>
              <w:ind w:left="342"/>
              <w:rPr>
                <w:rFonts w:cstheme="minorHAnsi"/>
                <w:i/>
                <w:color w:val="7F7F7F" w:themeColor="text1" w:themeTint="80"/>
                <w:sz w:val="20"/>
              </w:rPr>
            </w:pPr>
          </w:p>
          <w:p w14:paraId="16315E2D" w14:textId="77777777" w:rsidR="00EE7B40" w:rsidRPr="001B6F11" w:rsidRDefault="00EE7B40" w:rsidP="00EE7B40">
            <w:pPr>
              <w:pStyle w:val="NoSpacing"/>
              <w:ind w:left="342"/>
              <w:rPr>
                <w:rFonts w:cstheme="minorHAnsi"/>
                <w:i/>
                <w:color w:val="7F7F7F" w:themeColor="text1" w:themeTint="80"/>
                <w:sz w:val="20"/>
              </w:rPr>
            </w:pPr>
            <w:r w:rsidRPr="001B6F11">
              <w:rPr>
                <w:rFonts w:cstheme="minorHAnsi"/>
                <w:i/>
                <w:color w:val="7F7F7F" w:themeColor="text1" w:themeTint="80"/>
                <w:sz w:val="20"/>
              </w:rPr>
              <w:t xml:space="preserve">Examples:  </w:t>
            </w:r>
          </w:p>
          <w:p w14:paraId="16315E2E" w14:textId="77777777" w:rsidR="00EE7B40" w:rsidRPr="001B6F11" w:rsidRDefault="00EE7B40" w:rsidP="00EE7B40">
            <w:pPr>
              <w:pStyle w:val="NoSpacing"/>
              <w:numPr>
                <w:ilvl w:val="0"/>
                <w:numId w:val="9"/>
              </w:numPr>
              <w:rPr>
                <w:rFonts w:cstheme="minorHAnsi"/>
                <w:i/>
                <w:color w:val="7F7F7F" w:themeColor="text1" w:themeTint="80"/>
                <w:sz w:val="20"/>
              </w:rPr>
            </w:pPr>
            <w:r w:rsidRPr="001B6F11">
              <w:rPr>
                <w:rFonts w:cstheme="minorHAnsi"/>
                <w:i/>
                <w:color w:val="7F7F7F" w:themeColor="text1" w:themeTint="80"/>
                <w:sz w:val="20"/>
              </w:rPr>
              <w:t>For a study in which names and contact information will be obtained from a registry: the registry should have consent from the registry participants to release their names and contact information to researchers.</w:t>
            </w:r>
          </w:p>
          <w:p w14:paraId="16315E2F" w14:textId="77777777" w:rsidR="00EE7B40" w:rsidRPr="001B6F11" w:rsidRDefault="00EE7B40" w:rsidP="00EE7B40">
            <w:pPr>
              <w:pStyle w:val="NoSpacing"/>
              <w:numPr>
                <w:ilvl w:val="0"/>
                <w:numId w:val="9"/>
              </w:numPr>
              <w:rPr>
                <w:rFonts w:cstheme="minorHAnsi"/>
                <w:i/>
                <w:color w:val="7F7F7F" w:themeColor="text1" w:themeTint="80"/>
                <w:sz w:val="20"/>
              </w:rPr>
            </w:pPr>
            <w:r w:rsidRPr="001B6F11">
              <w:rPr>
                <w:rFonts w:cstheme="minorHAnsi"/>
                <w:i/>
                <w:color w:val="7F7F7F" w:themeColor="text1" w:themeTint="80"/>
                <w:sz w:val="20"/>
              </w:rPr>
              <w:t xml:space="preserve">For a study in which possible subjects are identified by screening records: there will be no consent process. </w:t>
            </w:r>
          </w:p>
          <w:p w14:paraId="16315E30" w14:textId="77777777" w:rsidR="00EE7B40" w:rsidRPr="00D47918" w:rsidRDefault="00EE7B40" w:rsidP="00EE7B40">
            <w:pPr>
              <w:pStyle w:val="NoSpacing"/>
              <w:numPr>
                <w:ilvl w:val="0"/>
                <w:numId w:val="9"/>
              </w:numPr>
              <w:rPr>
                <w:rFonts w:cstheme="minorHAnsi"/>
                <w:i/>
                <w:color w:val="4F6228" w:themeColor="accent3" w:themeShade="80"/>
              </w:rPr>
            </w:pPr>
            <w:r w:rsidRPr="001B6F11">
              <w:rPr>
                <w:rFonts w:cstheme="minorHAnsi"/>
                <w:i/>
                <w:color w:val="7F7F7F" w:themeColor="text1" w:themeTint="80"/>
                <w:sz w:val="20"/>
              </w:rPr>
              <w:t xml:space="preserve">For a study in which individuals respond to an announcement and call into a study phone line: the study team person talking to the individual may obtain non-written consent to ask eligibility questions over the phone. </w:t>
            </w:r>
          </w:p>
        </w:tc>
      </w:tr>
      <w:tr w:rsidR="00EE7B40" w:rsidRPr="00725F39" w14:paraId="16315E35" w14:textId="77777777" w:rsidTr="00EE7B40">
        <w:tc>
          <w:tcPr>
            <w:tcW w:w="449" w:type="dxa"/>
            <w:gridSpan w:val="2"/>
            <w:tcBorders>
              <w:top w:val="nil"/>
              <w:left w:val="nil"/>
              <w:bottom w:val="nil"/>
              <w:right w:val="single" w:sz="12" w:space="0" w:color="auto"/>
            </w:tcBorders>
          </w:tcPr>
          <w:p w14:paraId="16315E32" w14:textId="77777777" w:rsidR="00EE7B40" w:rsidRPr="00725F39" w:rsidRDefault="00EE7B40" w:rsidP="00EE7B40">
            <w:pPr>
              <w:pStyle w:val="NoSpacing"/>
              <w:rPr>
                <w:rFonts w:cstheme="minorHAnsi"/>
              </w:rPr>
            </w:pPr>
          </w:p>
        </w:tc>
        <w:tc>
          <w:tcPr>
            <w:tcW w:w="404"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33" w14:textId="7D262FA9" w:rsidR="00EE7B40" w:rsidRPr="00D022DB" w:rsidRDefault="00F61C38" w:rsidP="00EE7B40">
            <w:pPr>
              <w:pStyle w:val="NoSpacing"/>
              <w:ind w:left="-18"/>
              <w:jc w:val="center"/>
              <w:rPr>
                <w:rFonts w:cstheme="minorHAnsi"/>
                <w:b/>
              </w:rPr>
            </w:pPr>
            <w:r>
              <w:rPr>
                <w:rFonts w:cstheme="minorHAnsi"/>
                <w:b/>
              </w:rPr>
              <w:t>X</w:t>
            </w:r>
          </w:p>
        </w:tc>
        <w:tc>
          <w:tcPr>
            <w:tcW w:w="587" w:type="dxa"/>
            <w:gridSpan w:val="3"/>
            <w:tcBorders>
              <w:top w:val="nil"/>
              <w:left w:val="single" w:sz="12" w:space="0" w:color="auto"/>
              <w:bottom w:val="nil"/>
              <w:right w:val="nil"/>
            </w:tcBorders>
          </w:tcPr>
          <w:p w14:paraId="7951B43B" w14:textId="046CA95A" w:rsidR="00EE7B40" w:rsidRPr="00725F39" w:rsidRDefault="00EE7B40" w:rsidP="00EE7B40">
            <w:pPr>
              <w:pStyle w:val="NoSpacing"/>
              <w:ind w:left="-18"/>
              <w:rPr>
                <w:rFonts w:cstheme="minorHAnsi"/>
              </w:rPr>
            </w:pPr>
            <w:r w:rsidRPr="00862E3D">
              <w:rPr>
                <w:rFonts w:cstheme="minorHAnsi"/>
                <w:b/>
              </w:rPr>
              <w:t>No</w:t>
            </w:r>
          </w:p>
        </w:tc>
        <w:tc>
          <w:tcPr>
            <w:tcW w:w="9372" w:type="dxa"/>
            <w:gridSpan w:val="8"/>
            <w:tcBorders>
              <w:top w:val="nil"/>
              <w:left w:val="nil"/>
              <w:bottom w:val="nil"/>
              <w:right w:val="nil"/>
            </w:tcBorders>
          </w:tcPr>
          <w:p w14:paraId="16315E34" w14:textId="3ED71BF0" w:rsidR="00EE7B40" w:rsidRPr="00725F39" w:rsidRDefault="00EE7B40" w:rsidP="00EE7B40">
            <w:pPr>
              <w:pStyle w:val="NoSpacing"/>
              <w:rPr>
                <w:rFonts w:cstheme="minorHAnsi"/>
              </w:rPr>
            </w:pPr>
            <w:r>
              <w:rPr>
                <w:rFonts w:cstheme="minorHAnsi"/>
              </w:rPr>
              <w:sym w:font="Wingdings" w:char="F0E0"/>
            </w:r>
            <w:r>
              <w:rPr>
                <w:rFonts w:cstheme="minorHAnsi"/>
              </w:rPr>
              <w:t xml:space="preserve"> If no, </w:t>
            </w:r>
            <w:r>
              <w:t xml:space="preserve">skip the rest of this section; go to </w:t>
            </w:r>
            <w:hyperlink w:anchor="q5point1" w:history="1">
              <w:r w:rsidRPr="00653B3E">
                <w:rPr>
                  <w:rStyle w:val="Hyperlink"/>
                </w:rPr>
                <w:t xml:space="preserve">question </w:t>
              </w:r>
              <w:r w:rsidRPr="00653B3E">
                <w:rPr>
                  <w:rStyle w:val="Hyperlink"/>
                  <w:b/>
                </w:rPr>
                <w:t>5.1</w:t>
              </w:r>
            </w:hyperlink>
            <w:r>
              <w:t>.</w:t>
            </w:r>
          </w:p>
        </w:tc>
      </w:tr>
      <w:tr w:rsidR="00EE7B40" w:rsidRPr="00725F39" w14:paraId="16315E39" w14:textId="77777777" w:rsidTr="00EE7B40">
        <w:trPr>
          <w:trHeight w:val="183"/>
        </w:trPr>
        <w:tc>
          <w:tcPr>
            <w:tcW w:w="449" w:type="dxa"/>
            <w:gridSpan w:val="2"/>
            <w:tcBorders>
              <w:top w:val="nil"/>
              <w:left w:val="nil"/>
              <w:bottom w:val="nil"/>
              <w:right w:val="single" w:sz="12" w:space="0" w:color="auto"/>
            </w:tcBorders>
          </w:tcPr>
          <w:p w14:paraId="16315E36" w14:textId="77777777" w:rsidR="00EE7B40" w:rsidRPr="00725F39" w:rsidRDefault="00EE7B40" w:rsidP="00EE7B40">
            <w:pPr>
              <w:pStyle w:val="NoSpacing"/>
              <w:keepNext/>
              <w:rPr>
                <w:rFonts w:cstheme="minorHAnsi"/>
              </w:rPr>
            </w:pPr>
          </w:p>
        </w:tc>
        <w:tc>
          <w:tcPr>
            <w:tcW w:w="404"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37" w14:textId="56545ED3" w:rsidR="00EE7B40" w:rsidRPr="00D022DB" w:rsidRDefault="00EE7B40" w:rsidP="00EE7B40">
            <w:pPr>
              <w:pStyle w:val="NoSpacing"/>
              <w:keepNext/>
              <w:ind w:left="-18"/>
              <w:jc w:val="center"/>
              <w:rPr>
                <w:rFonts w:cstheme="minorHAnsi"/>
                <w:b/>
              </w:rPr>
            </w:pPr>
          </w:p>
        </w:tc>
        <w:tc>
          <w:tcPr>
            <w:tcW w:w="587" w:type="dxa"/>
            <w:gridSpan w:val="3"/>
            <w:tcBorders>
              <w:top w:val="nil"/>
              <w:left w:val="single" w:sz="12" w:space="0" w:color="auto"/>
              <w:bottom w:val="nil"/>
              <w:right w:val="nil"/>
            </w:tcBorders>
          </w:tcPr>
          <w:p w14:paraId="5F06EE05" w14:textId="2E6B8501" w:rsidR="00EE7B40" w:rsidRPr="00725F39" w:rsidRDefault="00EE7B40" w:rsidP="00EE7B40">
            <w:pPr>
              <w:pStyle w:val="NoSpacing"/>
              <w:keepNext/>
              <w:ind w:left="-18"/>
              <w:rPr>
                <w:rFonts w:cstheme="minorHAnsi"/>
              </w:rPr>
            </w:pPr>
            <w:r w:rsidRPr="00862E3D">
              <w:rPr>
                <w:rFonts w:cstheme="minorHAnsi"/>
                <w:b/>
              </w:rPr>
              <w:t>Yes</w:t>
            </w:r>
          </w:p>
        </w:tc>
        <w:tc>
          <w:tcPr>
            <w:tcW w:w="9372" w:type="dxa"/>
            <w:gridSpan w:val="8"/>
            <w:tcBorders>
              <w:top w:val="nil"/>
              <w:left w:val="nil"/>
              <w:bottom w:val="nil"/>
              <w:right w:val="nil"/>
            </w:tcBorders>
          </w:tcPr>
          <w:p w14:paraId="16315E38" w14:textId="1532F5A8" w:rsidR="00EE7B40" w:rsidRPr="00725F39" w:rsidRDefault="00EE7B40" w:rsidP="00EE7B40">
            <w:pPr>
              <w:pStyle w:val="NoSpacing"/>
              <w:keepNext/>
              <w:ind w:left="279" w:hanging="279"/>
              <w:rPr>
                <w:rFonts w:cstheme="minorHAnsi"/>
              </w:rPr>
            </w:pPr>
            <w:r>
              <w:rPr>
                <w:rFonts w:cstheme="minorHAnsi"/>
              </w:rPr>
              <w:sym w:font="Wingdings" w:char="F0E0"/>
            </w:r>
            <w:r>
              <w:rPr>
                <w:rFonts w:cstheme="minorHAnsi"/>
              </w:rPr>
              <w:t xml:space="preserve"> If yes, </w:t>
            </w:r>
            <w:r>
              <w:t>describe the consent process.</w:t>
            </w:r>
          </w:p>
        </w:tc>
      </w:tr>
      <w:tr w:rsidR="00EE7B40" w:rsidRPr="00725F39" w14:paraId="16315E3C" w14:textId="77777777" w:rsidTr="00EE7B40">
        <w:trPr>
          <w:trHeight w:val="432"/>
        </w:trPr>
        <w:tc>
          <w:tcPr>
            <w:tcW w:w="427" w:type="dxa"/>
            <w:tcBorders>
              <w:top w:val="nil"/>
              <w:left w:val="nil"/>
              <w:bottom w:val="nil"/>
              <w:right w:val="nil"/>
            </w:tcBorders>
            <w:vAlign w:val="center"/>
          </w:tcPr>
          <w:p w14:paraId="16315E3A" w14:textId="77777777" w:rsidR="00EE7B40" w:rsidRPr="00DD38CB" w:rsidRDefault="00EE7B40" w:rsidP="00EE7B40">
            <w:pPr>
              <w:pStyle w:val="NoSpacing"/>
              <w:rPr>
                <w:rFonts w:cstheme="minorHAnsi"/>
              </w:rPr>
            </w:pPr>
          </w:p>
        </w:tc>
        <w:tc>
          <w:tcPr>
            <w:tcW w:w="426" w:type="dxa"/>
            <w:gridSpan w:val="6"/>
            <w:tcBorders>
              <w:top w:val="single" w:sz="12" w:space="0" w:color="auto"/>
              <w:left w:val="nil"/>
              <w:bottom w:val="nil"/>
              <w:right w:val="nil"/>
            </w:tcBorders>
            <w:vAlign w:val="center"/>
          </w:tcPr>
          <w:p w14:paraId="6A2B292C" w14:textId="77777777" w:rsidR="00EE7B40" w:rsidRPr="00DD38CB" w:rsidRDefault="00EE7B40" w:rsidP="00EE7B40">
            <w:pPr>
              <w:pStyle w:val="NoSpacing"/>
              <w:rPr>
                <w:rFonts w:cstheme="minorHAnsi"/>
              </w:rPr>
            </w:pPr>
          </w:p>
        </w:tc>
        <w:tc>
          <w:tcPr>
            <w:tcW w:w="857" w:type="dxa"/>
            <w:gridSpan w:val="4"/>
            <w:tcBorders>
              <w:top w:val="nil"/>
              <w:left w:val="nil"/>
              <w:bottom w:val="nil"/>
              <w:right w:val="single" w:sz="24" w:space="0" w:color="E8960C"/>
            </w:tcBorders>
            <w:vAlign w:val="center"/>
          </w:tcPr>
          <w:p w14:paraId="45720008" w14:textId="00CD971F" w:rsidR="00EE7B40" w:rsidRPr="00DD38CB" w:rsidRDefault="00EE7B40" w:rsidP="00EE7B40">
            <w:pPr>
              <w:pStyle w:val="NoSpacing"/>
              <w:rPr>
                <w:rFonts w:cstheme="minorHAnsi"/>
              </w:rPr>
            </w:pPr>
          </w:p>
        </w:tc>
        <w:tc>
          <w:tcPr>
            <w:tcW w:w="9102" w:type="dxa"/>
            <w:gridSpan w:val="7"/>
            <w:tcBorders>
              <w:top w:val="single" w:sz="24" w:space="0" w:color="E8960C"/>
              <w:left w:val="single" w:sz="24" w:space="0" w:color="E8960C"/>
              <w:bottom w:val="nil"/>
              <w:right w:val="single" w:sz="24" w:space="0" w:color="E8960C"/>
            </w:tcBorders>
            <w:vAlign w:val="center"/>
          </w:tcPr>
          <w:p w14:paraId="16315E3B" w14:textId="4AD4168D" w:rsidR="00EE7B40" w:rsidRPr="00DD38CB" w:rsidRDefault="00EE7B40" w:rsidP="00EE7B40">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E7B40" w:rsidRPr="00725F39" w14:paraId="7D5BB492" w14:textId="77777777" w:rsidTr="00EE7B40">
        <w:trPr>
          <w:gridAfter w:val="1"/>
          <w:wAfter w:w="12" w:type="dxa"/>
          <w:trHeight w:val="954"/>
        </w:trPr>
        <w:tc>
          <w:tcPr>
            <w:tcW w:w="1710" w:type="dxa"/>
            <w:gridSpan w:val="11"/>
            <w:tcBorders>
              <w:top w:val="nil"/>
              <w:left w:val="nil"/>
              <w:bottom w:val="nil"/>
              <w:right w:val="nil"/>
            </w:tcBorders>
            <w:vAlign w:val="center"/>
          </w:tcPr>
          <w:p w14:paraId="777D3C42" w14:textId="77777777" w:rsidR="00EE7B40" w:rsidRPr="00DD38CB" w:rsidRDefault="00EE7B40" w:rsidP="00EE7B40">
            <w:pPr>
              <w:keepNext/>
              <w:spacing w:after="200" w:line="276" w:lineRule="auto"/>
              <w:rPr>
                <w:rFonts w:cstheme="minorHAnsi"/>
              </w:rPr>
            </w:pPr>
          </w:p>
        </w:tc>
        <w:tc>
          <w:tcPr>
            <w:tcW w:w="9090" w:type="dxa"/>
            <w:gridSpan w:val="6"/>
            <w:tcBorders>
              <w:top w:val="single" w:sz="24" w:space="0" w:color="E8960C"/>
              <w:left w:val="nil"/>
              <w:bottom w:val="nil"/>
              <w:right w:val="nil"/>
            </w:tcBorders>
            <w:vAlign w:val="center"/>
          </w:tcPr>
          <w:p w14:paraId="610AFB68" w14:textId="0E428BCE" w:rsidR="00EE7B40" w:rsidRPr="00DD38CB" w:rsidRDefault="00EE7B40" w:rsidP="00EE7B40">
            <w:pPr>
              <w:pStyle w:val="NoSpacing"/>
              <w:keepNext/>
              <w:ind w:left="244" w:hanging="244"/>
              <w:rPr>
                <w:rFonts w:cstheme="minorHAnsi"/>
              </w:rPr>
            </w:pPr>
            <w:r>
              <w:rPr>
                <w:rFonts w:cstheme="minorHAnsi"/>
                <w:b/>
              </w:rPr>
              <w:t>a</w:t>
            </w:r>
            <w:r>
              <w:rPr>
                <w:rFonts w:cstheme="minorHAnsi"/>
              </w:rPr>
              <w:t xml:space="preserve">. </w:t>
            </w:r>
            <w:r w:rsidRPr="00806777">
              <w:rPr>
                <w:rFonts w:cstheme="minorHAnsi"/>
                <w:u w:val="single"/>
              </w:rPr>
              <w:t>Documentation of consent</w:t>
            </w:r>
            <w:r>
              <w:rPr>
                <w:rFonts w:cstheme="minorHAnsi"/>
              </w:rPr>
              <w:t xml:space="preserve">. Will a written or verifiable electronic signature from the subject on a consent form be used to document consent for the </w:t>
            </w:r>
            <w:r w:rsidRPr="000A0825">
              <w:rPr>
                <w:rFonts w:cstheme="minorHAnsi"/>
                <w:b/>
                <w:u w:val="single"/>
              </w:rPr>
              <w:t>recruiting and screening procedures</w:t>
            </w:r>
            <w:r>
              <w:rPr>
                <w:rFonts w:cstheme="minorHAnsi"/>
              </w:rPr>
              <w:t>?</w:t>
            </w:r>
          </w:p>
        </w:tc>
      </w:tr>
      <w:tr w:rsidR="00EE7B40" w:rsidRPr="00725F39" w14:paraId="16315E43" w14:textId="77777777" w:rsidTr="00EE7B40">
        <w:trPr>
          <w:gridAfter w:val="1"/>
          <w:wAfter w:w="12" w:type="dxa"/>
          <w:trHeight w:val="288"/>
        </w:trPr>
        <w:tc>
          <w:tcPr>
            <w:tcW w:w="2070" w:type="dxa"/>
            <w:gridSpan w:val="13"/>
            <w:tcBorders>
              <w:top w:val="nil"/>
              <w:left w:val="nil"/>
              <w:bottom w:val="nil"/>
              <w:right w:val="single" w:sz="12" w:space="0" w:color="auto"/>
            </w:tcBorders>
            <w:vAlign w:val="center"/>
          </w:tcPr>
          <w:p w14:paraId="16315E40" w14:textId="77777777" w:rsidR="00EE7B40" w:rsidRPr="00DD38CB" w:rsidRDefault="00EE7B40" w:rsidP="00EE7B40">
            <w:pPr>
              <w:pStyle w:val="NoSpacing"/>
              <w:rPr>
                <w:rFonts w:cstheme="minorHAnsi"/>
              </w:rPr>
            </w:pPr>
          </w:p>
        </w:tc>
        <w:tc>
          <w:tcPr>
            <w:tcW w:w="36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41" w14:textId="24F9BBBA" w:rsidR="00EE7B40" w:rsidRPr="00D022DB" w:rsidRDefault="00EE7B40" w:rsidP="00EE7B40">
            <w:pPr>
              <w:pStyle w:val="NoSpacing"/>
              <w:ind w:left="-18"/>
              <w:jc w:val="center"/>
              <w:rPr>
                <w:rFonts w:cstheme="minorHAnsi"/>
                <w:b/>
              </w:rPr>
            </w:pPr>
          </w:p>
        </w:tc>
        <w:tc>
          <w:tcPr>
            <w:tcW w:w="540" w:type="dxa"/>
            <w:tcBorders>
              <w:top w:val="nil"/>
              <w:left w:val="single" w:sz="12" w:space="0" w:color="auto"/>
              <w:bottom w:val="nil"/>
              <w:right w:val="nil"/>
            </w:tcBorders>
            <w:vAlign w:val="center"/>
          </w:tcPr>
          <w:p w14:paraId="05826665" w14:textId="1F5C203A" w:rsidR="00EE7B40" w:rsidRPr="00DD38CB" w:rsidRDefault="00EE7B40" w:rsidP="00EE7B40">
            <w:pPr>
              <w:pStyle w:val="NoSpacing"/>
              <w:ind w:left="-18"/>
              <w:rPr>
                <w:rFonts w:cstheme="minorHAnsi"/>
              </w:rPr>
            </w:pPr>
            <w:r w:rsidRPr="00DD38CB">
              <w:rPr>
                <w:rFonts w:cstheme="minorHAnsi"/>
                <w:b/>
              </w:rPr>
              <w:t>No</w:t>
            </w:r>
          </w:p>
        </w:tc>
        <w:tc>
          <w:tcPr>
            <w:tcW w:w="7830" w:type="dxa"/>
            <w:gridSpan w:val="2"/>
            <w:tcBorders>
              <w:top w:val="nil"/>
              <w:left w:val="nil"/>
              <w:bottom w:val="nil"/>
              <w:right w:val="nil"/>
            </w:tcBorders>
            <w:vAlign w:val="center"/>
          </w:tcPr>
          <w:p w14:paraId="16315E42" w14:textId="29FA14C3" w:rsidR="00EE7B40" w:rsidRPr="00DD38CB" w:rsidRDefault="00EE7B40" w:rsidP="00EE7B40">
            <w:pPr>
              <w:pStyle w:val="NoSpacing"/>
              <w:ind w:left="288" w:hanging="288"/>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describe the information that will be provided during the consent process and for which procedures.</w:t>
            </w:r>
          </w:p>
        </w:tc>
      </w:tr>
      <w:tr w:rsidR="00EE7B40" w:rsidRPr="00725F39" w14:paraId="16315E48" w14:textId="77777777" w:rsidTr="00EE7B40">
        <w:trPr>
          <w:gridAfter w:val="1"/>
          <w:wAfter w:w="12" w:type="dxa"/>
          <w:trHeight w:val="432"/>
        </w:trPr>
        <w:tc>
          <w:tcPr>
            <w:tcW w:w="2070" w:type="dxa"/>
            <w:gridSpan w:val="13"/>
            <w:tcBorders>
              <w:top w:val="nil"/>
              <w:left w:val="nil"/>
              <w:bottom w:val="nil"/>
              <w:right w:val="nil"/>
            </w:tcBorders>
            <w:vAlign w:val="center"/>
          </w:tcPr>
          <w:p w14:paraId="16315E44" w14:textId="77777777" w:rsidR="00EE7B40" w:rsidRPr="00DD38CB" w:rsidRDefault="00EE7B40" w:rsidP="00EE7B40">
            <w:pPr>
              <w:pStyle w:val="NoSpacing"/>
              <w:rPr>
                <w:rFonts w:cstheme="minorHAnsi"/>
              </w:rPr>
            </w:pPr>
          </w:p>
        </w:tc>
        <w:tc>
          <w:tcPr>
            <w:tcW w:w="360" w:type="dxa"/>
            <w:tcBorders>
              <w:top w:val="single" w:sz="12" w:space="0" w:color="auto"/>
              <w:left w:val="nil"/>
              <w:bottom w:val="single" w:sz="12" w:space="0" w:color="auto"/>
              <w:right w:val="nil"/>
            </w:tcBorders>
            <w:vAlign w:val="center"/>
          </w:tcPr>
          <w:p w14:paraId="16315E45" w14:textId="77777777" w:rsidR="00EE7B40" w:rsidRPr="00D022DB" w:rsidRDefault="00EE7B40" w:rsidP="00EE7B40">
            <w:pPr>
              <w:pStyle w:val="NoSpacing"/>
              <w:ind w:left="-18"/>
              <w:jc w:val="center"/>
              <w:rPr>
                <w:rFonts w:cstheme="minorHAnsi"/>
                <w:b/>
              </w:rPr>
            </w:pPr>
          </w:p>
        </w:tc>
        <w:tc>
          <w:tcPr>
            <w:tcW w:w="540" w:type="dxa"/>
            <w:tcBorders>
              <w:top w:val="nil"/>
              <w:left w:val="nil"/>
              <w:bottom w:val="nil"/>
              <w:right w:val="nil"/>
            </w:tcBorders>
            <w:vAlign w:val="center"/>
          </w:tcPr>
          <w:p w14:paraId="04D2966F" w14:textId="77777777" w:rsidR="00EE7B40" w:rsidRPr="00DD38CB" w:rsidRDefault="00EE7B40" w:rsidP="00EE7B40">
            <w:pPr>
              <w:pStyle w:val="NoSpacing"/>
              <w:ind w:left="-18"/>
              <w:rPr>
                <w:rFonts w:cstheme="minorHAnsi"/>
              </w:rPr>
            </w:pPr>
          </w:p>
        </w:tc>
        <w:tc>
          <w:tcPr>
            <w:tcW w:w="463" w:type="dxa"/>
            <w:tcBorders>
              <w:top w:val="nil"/>
              <w:left w:val="nil"/>
              <w:bottom w:val="nil"/>
              <w:right w:val="single" w:sz="24" w:space="0" w:color="E8960C"/>
            </w:tcBorders>
            <w:vAlign w:val="center"/>
          </w:tcPr>
          <w:p w14:paraId="16315E46" w14:textId="22507CDB" w:rsidR="00EE7B40" w:rsidRPr="00DD38CB" w:rsidRDefault="00EE7B40" w:rsidP="00EE7B40">
            <w:pPr>
              <w:pStyle w:val="NoSpacing"/>
              <w:rPr>
                <w:rFonts w:cstheme="minorHAnsi"/>
              </w:rPr>
            </w:pPr>
          </w:p>
        </w:tc>
        <w:tc>
          <w:tcPr>
            <w:tcW w:w="7367" w:type="dxa"/>
            <w:tcBorders>
              <w:top w:val="single" w:sz="24" w:space="0" w:color="E8960C"/>
              <w:left w:val="single" w:sz="24" w:space="0" w:color="E8960C"/>
              <w:bottom w:val="single" w:sz="24" w:space="0" w:color="E8960C"/>
              <w:right w:val="single" w:sz="24" w:space="0" w:color="E8960C"/>
            </w:tcBorders>
            <w:vAlign w:val="center"/>
          </w:tcPr>
          <w:p w14:paraId="16315E47" w14:textId="77777777" w:rsidR="00EE7B40" w:rsidRPr="00DD38CB" w:rsidRDefault="00EE7B40" w:rsidP="00EE7B40">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E7B40" w:rsidRPr="00725F39" w14:paraId="16315E4C" w14:textId="77777777" w:rsidTr="00EE7B40">
        <w:trPr>
          <w:gridAfter w:val="1"/>
          <w:wAfter w:w="12" w:type="dxa"/>
          <w:trHeight w:val="230"/>
        </w:trPr>
        <w:tc>
          <w:tcPr>
            <w:tcW w:w="2070" w:type="dxa"/>
            <w:gridSpan w:val="13"/>
            <w:tcBorders>
              <w:top w:val="nil"/>
              <w:left w:val="nil"/>
              <w:bottom w:val="nil"/>
              <w:right w:val="single" w:sz="12" w:space="0" w:color="auto"/>
            </w:tcBorders>
            <w:vAlign w:val="center"/>
          </w:tcPr>
          <w:p w14:paraId="16315E49" w14:textId="77777777" w:rsidR="00EE7B40" w:rsidRPr="00DD38CB" w:rsidRDefault="00EE7B40" w:rsidP="00EE7B40">
            <w:pPr>
              <w:pStyle w:val="NoSpacing"/>
              <w:ind w:left="-18"/>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4A" w14:textId="32081944" w:rsidR="00EE7B40" w:rsidRPr="00D022DB" w:rsidRDefault="00EE7B40" w:rsidP="00EE7B40">
            <w:pPr>
              <w:pStyle w:val="NoSpacing"/>
              <w:ind w:left="-18"/>
              <w:jc w:val="center"/>
              <w:rPr>
                <w:rFonts w:cstheme="minorHAnsi"/>
                <w:b/>
              </w:rPr>
            </w:pPr>
          </w:p>
        </w:tc>
        <w:tc>
          <w:tcPr>
            <w:tcW w:w="540" w:type="dxa"/>
            <w:tcBorders>
              <w:top w:val="nil"/>
              <w:left w:val="single" w:sz="12" w:space="0" w:color="auto"/>
              <w:bottom w:val="nil"/>
              <w:right w:val="nil"/>
            </w:tcBorders>
          </w:tcPr>
          <w:p w14:paraId="5DBD8D3E" w14:textId="2801004D" w:rsidR="00EE7B40" w:rsidRPr="00DD38CB" w:rsidRDefault="00EE7B40" w:rsidP="00EE7B40">
            <w:pPr>
              <w:pStyle w:val="NoSpacing"/>
              <w:ind w:left="-18"/>
              <w:rPr>
                <w:rFonts w:cstheme="minorHAnsi"/>
              </w:rPr>
            </w:pPr>
            <w:r w:rsidRPr="00DD38CB">
              <w:rPr>
                <w:rFonts w:cstheme="minorHAnsi"/>
                <w:b/>
              </w:rPr>
              <w:t>Yes</w:t>
            </w:r>
          </w:p>
        </w:tc>
        <w:tc>
          <w:tcPr>
            <w:tcW w:w="7830" w:type="dxa"/>
            <w:gridSpan w:val="2"/>
            <w:vMerge w:val="restart"/>
            <w:tcBorders>
              <w:top w:val="nil"/>
              <w:left w:val="nil"/>
              <w:right w:val="nil"/>
            </w:tcBorders>
            <w:vAlign w:val="center"/>
          </w:tcPr>
          <w:p w14:paraId="16315E4B" w14:textId="223C7B91" w:rsidR="00EE7B40" w:rsidRPr="00DD38CB" w:rsidRDefault="00EE7B40" w:rsidP="00EE7B40">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 xml:space="preserve">upload the consent form to </w:t>
            </w:r>
            <w:r w:rsidRPr="001D7A7A">
              <w:rPr>
                <w:b/>
                <w:i/>
                <w:sz w:val="24"/>
              </w:rPr>
              <w:t>Zipline</w:t>
            </w:r>
            <w:r>
              <w:t>.</w:t>
            </w:r>
          </w:p>
        </w:tc>
      </w:tr>
      <w:tr w:rsidR="00EE7B40" w:rsidRPr="00725F39" w14:paraId="15C2E755" w14:textId="77777777" w:rsidTr="00EE7B40">
        <w:trPr>
          <w:gridAfter w:val="1"/>
          <w:wAfter w:w="12" w:type="dxa"/>
          <w:trHeight w:val="332"/>
        </w:trPr>
        <w:tc>
          <w:tcPr>
            <w:tcW w:w="2070" w:type="dxa"/>
            <w:gridSpan w:val="13"/>
            <w:tcBorders>
              <w:top w:val="nil"/>
              <w:left w:val="nil"/>
              <w:bottom w:val="nil"/>
              <w:right w:val="nil"/>
            </w:tcBorders>
            <w:vAlign w:val="center"/>
          </w:tcPr>
          <w:p w14:paraId="18E51535" w14:textId="77777777" w:rsidR="00EE7B40" w:rsidRPr="00DD38CB" w:rsidRDefault="00EE7B40" w:rsidP="00EE7B40">
            <w:pPr>
              <w:pStyle w:val="NoSpacing"/>
              <w:rPr>
                <w:rFonts w:cstheme="minorHAnsi"/>
              </w:rPr>
            </w:pPr>
          </w:p>
        </w:tc>
        <w:tc>
          <w:tcPr>
            <w:tcW w:w="360" w:type="dxa"/>
            <w:tcBorders>
              <w:top w:val="single" w:sz="12" w:space="0" w:color="auto"/>
              <w:left w:val="nil"/>
              <w:bottom w:val="nil"/>
              <w:right w:val="nil"/>
            </w:tcBorders>
          </w:tcPr>
          <w:p w14:paraId="276B426F" w14:textId="47A1CB1C" w:rsidR="00EE7B40" w:rsidRPr="00DD38CB" w:rsidRDefault="00EE7B40" w:rsidP="00EE7B40">
            <w:pPr>
              <w:pStyle w:val="NoSpacing"/>
              <w:ind w:left="-18"/>
              <w:rPr>
                <w:rFonts w:cstheme="minorHAnsi"/>
              </w:rPr>
            </w:pPr>
          </w:p>
        </w:tc>
        <w:tc>
          <w:tcPr>
            <w:tcW w:w="540" w:type="dxa"/>
            <w:tcBorders>
              <w:top w:val="nil"/>
              <w:left w:val="nil"/>
              <w:bottom w:val="nil"/>
              <w:right w:val="nil"/>
            </w:tcBorders>
          </w:tcPr>
          <w:p w14:paraId="58E06E4B" w14:textId="77777777" w:rsidR="00EE7B40" w:rsidRPr="00DD38CB" w:rsidRDefault="00EE7B40" w:rsidP="00EE7B40">
            <w:pPr>
              <w:pStyle w:val="NoSpacing"/>
              <w:ind w:left="-18"/>
              <w:rPr>
                <w:rFonts w:cstheme="minorHAnsi"/>
                <w:b/>
              </w:rPr>
            </w:pPr>
          </w:p>
        </w:tc>
        <w:tc>
          <w:tcPr>
            <w:tcW w:w="7830" w:type="dxa"/>
            <w:gridSpan w:val="2"/>
            <w:vMerge/>
            <w:tcBorders>
              <w:left w:val="nil"/>
              <w:bottom w:val="nil"/>
              <w:right w:val="nil"/>
            </w:tcBorders>
            <w:vAlign w:val="center"/>
          </w:tcPr>
          <w:p w14:paraId="34F42883" w14:textId="77777777" w:rsidR="00EE7B40" w:rsidRPr="00DD38CB" w:rsidRDefault="00EE7B40" w:rsidP="00EE7B40">
            <w:pPr>
              <w:pStyle w:val="NoSpacing"/>
              <w:ind w:left="270" w:hanging="270"/>
              <w:rPr>
                <w:rFonts w:cstheme="minorHAnsi"/>
              </w:rPr>
            </w:pPr>
          </w:p>
        </w:tc>
      </w:tr>
    </w:tbl>
    <w:p w14:paraId="16315E62" w14:textId="77777777" w:rsidR="00D03ED8" w:rsidRDefault="00D03ED8"/>
    <w:p w14:paraId="16315E63" w14:textId="77777777" w:rsidR="000439CB" w:rsidRDefault="000439CB"/>
    <w:tbl>
      <w:tblPr>
        <w:tblStyle w:val="TableGrid"/>
        <w:tblW w:w="10856" w:type="dxa"/>
        <w:tblInd w:w="108" w:type="dxa"/>
        <w:tblLayout w:type="fixed"/>
        <w:tblLook w:val="04A0" w:firstRow="1" w:lastRow="0" w:firstColumn="1" w:lastColumn="0" w:noHBand="0" w:noVBand="1"/>
        <w:tblCaption w:val="5 Procedures"/>
        <w:tblDescription w:val="This table holds the questions to part 5."/>
      </w:tblPr>
      <w:tblGrid>
        <w:gridCol w:w="422"/>
        <w:gridCol w:w="7"/>
        <w:gridCol w:w="7"/>
        <w:gridCol w:w="9"/>
        <w:gridCol w:w="50"/>
        <w:gridCol w:w="306"/>
        <w:gridCol w:w="7"/>
        <w:gridCol w:w="9"/>
        <w:gridCol w:w="21"/>
        <w:gridCol w:w="11"/>
        <w:gridCol w:w="84"/>
        <w:gridCol w:w="111"/>
        <w:gridCol w:w="271"/>
        <w:gridCol w:w="17"/>
        <w:gridCol w:w="138"/>
        <w:gridCol w:w="224"/>
        <w:gridCol w:w="59"/>
        <w:gridCol w:w="10"/>
        <w:gridCol w:w="66"/>
        <w:gridCol w:w="30"/>
        <w:gridCol w:w="7"/>
        <w:gridCol w:w="12"/>
        <w:gridCol w:w="30"/>
        <w:gridCol w:w="13"/>
        <w:gridCol w:w="158"/>
        <w:gridCol w:w="7"/>
        <w:gridCol w:w="6"/>
        <w:gridCol w:w="9"/>
        <w:gridCol w:w="18"/>
        <w:gridCol w:w="7"/>
        <w:gridCol w:w="38"/>
        <w:gridCol w:w="22"/>
        <w:gridCol w:w="7"/>
        <w:gridCol w:w="81"/>
        <w:gridCol w:w="176"/>
        <w:gridCol w:w="56"/>
        <w:gridCol w:w="50"/>
        <w:gridCol w:w="83"/>
        <w:gridCol w:w="20"/>
        <w:gridCol w:w="6"/>
        <w:gridCol w:w="21"/>
        <w:gridCol w:w="225"/>
        <w:gridCol w:w="80"/>
        <w:gridCol w:w="79"/>
        <w:gridCol w:w="281"/>
        <w:gridCol w:w="18"/>
        <w:gridCol w:w="571"/>
        <w:gridCol w:w="309"/>
        <w:gridCol w:w="1161"/>
        <w:gridCol w:w="397"/>
        <w:gridCol w:w="2868"/>
        <w:gridCol w:w="2125"/>
        <w:gridCol w:w="13"/>
        <w:gridCol w:w="7"/>
        <w:gridCol w:w="15"/>
        <w:gridCol w:w="8"/>
        <w:gridCol w:w="13"/>
      </w:tblGrid>
      <w:tr w:rsidR="000439CB" w:rsidRPr="00725F39" w14:paraId="16315E65" w14:textId="77777777" w:rsidTr="001D1DA5">
        <w:trPr>
          <w:trHeight w:val="360"/>
        </w:trPr>
        <w:tc>
          <w:tcPr>
            <w:tcW w:w="10856" w:type="dxa"/>
            <w:gridSpan w:val="57"/>
            <w:tcBorders>
              <w:top w:val="nil"/>
              <w:left w:val="nil"/>
              <w:bottom w:val="nil"/>
              <w:right w:val="nil"/>
            </w:tcBorders>
            <w:shd w:val="clear" w:color="auto" w:fill="7A9BBC"/>
            <w:vAlign w:val="center"/>
          </w:tcPr>
          <w:p w14:paraId="16315E64" w14:textId="77777777" w:rsidR="000439CB" w:rsidRPr="00F0167C" w:rsidRDefault="000439CB" w:rsidP="00877AAC">
            <w:pPr>
              <w:pStyle w:val="NoSpacing"/>
              <w:keepNext/>
              <w:rPr>
                <w:rFonts w:cstheme="minorHAnsi"/>
                <w:b/>
                <w:sz w:val="28"/>
                <w:szCs w:val="28"/>
              </w:rPr>
            </w:pPr>
            <w:bookmarkStart w:id="48" w:name="Procedures"/>
            <w:r w:rsidRPr="00F0167C">
              <w:rPr>
                <w:rFonts w:cstheme="minorHAnsi"/>
                <w:b/>
                <w:color w:val="FFFFFF" w:themeColor="background1"/>
                <w:sz w:val="28"/>
                <w:szCs w:val="28"/>
              </w:rPr>
              <w:t>5</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PROCEDURES</w:t>
            </w:r>
            <w:bookmarkEnd w:id="48"/>
          </w:p>
        </w:tc>
      </w:tr>
      <w:tr w:rsidR="000439CB" w:rsidRPr="00725F39" w14:paraId="16315E67" w14:textId="77777777" w:rsidTr="001D1DA5">
        <w:trPr>
          <w:trHeight w:val="1359"/>
        </w:trPr>
        <w:tc>
          <w:tcPr>
            <w:tcW w:w="10856" w:type="dxa"/>
            <w:gridSpan w:val="57"/>
            <w:tcBorders>
              <w:top w:val="nil"/>
              <w:left w:val="nil"/>
              <w:bottom w:val="nil"/>
              <w:right w:val="nil"/>
            </w:tcBorders>
            <w:vAlign w:val="center"/>
          </w:tcPr>
          <w:p w14:paraId="16315E66" w14:textId="193B2382" w:rsidR="000439CB" w:rsidRPr="00725F39" w:rsidRDefault="008B07C7" w:rsidP="008A2E85">
            <w:pPr>
              <w:pStyle w:val="NoSpacing"/>
              <w:keepNext/>
              <w:ind w:left="342" w:hanging="342"/>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753472" behindDoc="0" locked="0" layoutInCell="1" allowOverlap="1" wp14:anchorId="03D584F3" wp14:editId="3561B963">
                      <wp:simplePos x="0" y="0"/>
                      <wp:positionH relativeFrom="column">
                        <wp:posOffset>-60960</wp:posOffset>
                      </wp:positionH>
                      <wp:positionV relativeFrom="paragraph">
                        <wp:posOffset>-17780</wp:posOffset>
                      </wp:positionV>
                      <wp:extent cx="248285" cy="219075"/>
                      <wp:effectExtent l="0" t="0" r="18415" b="28575"/>
                      <wp:wrapNone/>
                      <wp:docPr id="3" name="Oval 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A23C9" id="Oval 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8pt;margin-top:-1.4pt;width:19.55pt;height:17.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" filled="f" strokecolor="#1f5a87" strokeweight="1pt"/>
                  </w:pict>
                </mc:Fallback>
              </mc:AlternateContent>
            </w:r>
            <w:r w:rsidR="000439CB">
              <w:rPr>
                <w:rFonts w:cstheme="minorHAnsi"/>
                <w:b/>
              </w:rPr>
              <w:t xml:space="preserve">5.1 </w:t>
            </w:r>
            <w:bookmarkStart w:id="49" w:name="q5point1"/>
            <w:bookmarkEnd w:id="49"/>
            <w:r w:rsidR="000439CB">
              <w:rPr>
                <w:rFonts w:cstheme="minorHAnsi"/>
                <w:b/>
              </w:rPr>
              <w:t>Study procedures</w:t>
            </w:r>
            <w:r w:rsidR="000439CB" w:rsidRPr="00725F39">
              <w:rPr>
                <w:rFonts w:cstheme="minorHAnsi"/>
              </w:rPr>
              <w:t xml:space="preserve">. </w:t>
            </w:r>
            <w:r w:rsidR="00FC107A">
              <w:t>Using lay language, p</w:t>
            </w:r>
            <w:r w:rsidR="000439CB" w:rsidRPr="00DA7737">
              <w:t xml:space="preserve">rovide a complete description of the study </w:t>
            </w:r>
            <w:r w:rsidR="000439CB" w:rsidRPr="00C84B11">
              <w:t>procedures</w:t>
            </w:r>
            <w:r w:rsidR="000439CB">
              <w:t xml:space="preserve">, </w:t>
            </w:r>
            <w:r w:rsidR="000439CB" w:rsidRPr="00DA7737">
              <w:t>including the sequence,</w:t>
            </w:r>
            <w:r w:rsidR="00C84B11">
              <w:t xml:space="preserve"> </w:t>
            </w:r>
            <w:proofErr w:type="gramStart"/>
            <w:r w:rsidR="00C84B11">
              <w:t>intervention</w:t>
            </w:r>
            <w:proofErr w:type="gramEnd"/>
            <w:r w:rsidR="00C84B11">
              <w:t xml:space="preserve"> or manipulation (if any),</w:t>
            </w:r>
            <w:r w:rsidR="00892BD4">
              <w:t xml:space="preserve"> drug dosing information (if any)</w:t>
            </w:r>
            <w:r w:rsidR="003110FA">
              <w:t>,</w:t>
            </w:r>
            <w:r w:rsidR="00212659">
              <w:t xml:space="preserve"> </w:t>
            </w:r>
            <w:r w:rsidR="00892BD4">
              <w:t>use of records,</w:t>
            </w:r>
            <w:r w:rsidR="000439CB" w:rsidRPr="00DA7737">
              <w:t xml:space="preserve"> time required, and setting/location. </w:t>
            </w:r>
            <w:r w:rsidR="000439CB">
              <w:t xml:space="preserve">If it is available: Upload </w:t>
            </w:r>
            <w:r w:rsidR="000439CB" w:rsidRPr="00DA7737">
              <w:t>a study flow sheet or table</w:t>
            </w:r>
            <w:r w:rsidR="000439CB">
              <w:t xml:space="preserve"> to </w:t>
            </w:r>
            <w:r w:rsidR="000439CB" w:rsidRPr="000439CB">
              <w:rPr>
                <w:b/>
                <w:i/>
                <w:sz w:val="24"/>
              </w:rPr>
              <w:t>Zipline</w:t>
            </w:r>
            <w:r w:rsidR="000439CB" w:rsidRPr="00DA7737">
              <w:t>.</w:t>
            </w:r>
            <w:r w:rsidR="000439CB">
              <w:t xml:space="preserve"> </w:t>
            </w:r>
          </w:p>
        </w:tc>
      </w:tr>
      <w:tr w:rsidR="000439CB" w:rsidRPr="00725F39" w14:paraId="16315E6B" w14:textId="77777777" w:rsidTr="001D1DA5">
        <w:trPr>
          <w:trHeight w:val="1098"/>
        </w:trPr>
        <w:tc>
          <w:tcPr>
            <w:tcW w:w="10856" w:type="dxa"/>
            <w:gridSpan w:val="57"/>
            <w:tcBorders>
              <w:top w:val="nil"/>
              <w:left w:val="nil"/>
              <w:bottom w:val="nil"/>
              <w:right w:val="nil"/>
            </w:tcBorders>
            <w:vAlign w:val="center"/>
          </w:tcPr>
          <w:p w14:paraId="16315E6A" w14:textId="0D16FD07" w:rsidR="000439CB" w:rsidRPr="000E5458" w:rsidRDefault="000439CB" w:rsidP="008B07C7">
            <w:pPr>
              <w:pStyle w:val="NoSpacing"/>
              <w:ind w:left="342"/>
              <w:rPr>
                <w:rFonts w:cstheme="minorHAnsi"/>
                <w:i/>
                <w:color w:val="4F6228" w:themeColor="accent3" w:themeShade="80"/>
              </w:rPr>
            </w:pPr>
            <w:r w:rsidRPr="008B07C7">
              <w:rPr>
                <w:rFonts w:cstheme="minorHAnsi"/>
                <w:i/>
                <w:color w:val="7F7F7F" w:themeColor="text1" w:themeTint="80"/>
                <w:sz w:val="20"/>
                <w:u w:val="single"/>
              </w:rPr>
              <w:t>For studies comparing standards of care</w:t>
            </w:r>
            <w:r w:rsidRPr="008B07C7">
              <w:rPr>
                <w:rFonts w:cstheme="minorHAnsi"/>
                <w:i/>
                <w:color w:val="7F7F7F" w:themeColor="text1" w:themeTint="80"/>
                <w:sz w:val="20"/>
              </w:rPr>
              <w:t>:</w:t>
            </w:r>
            <w:r w:rsidR="001C56A8" w:rsidRPr="008B07C7">
              <w:rPr>
                <w:rFonts w:cstheme="minorHAnsi"/>
                <w:i/>
                <w:color w:val="7F7F7F" w:themeColor="text1" w:themeTint="80"/>
                <w:sz w:val="20"/>
              </w:rPr>
              <w:t xml:space="preserve"> </w:t>
            </w:r>
            <w:r w:rsidRPr="008B07C7">
              <w:rPr>
                <w:rFonts w:cstheme="minorHAnsi"/>
                <w:i/>
                <w:color w:val="7F7F7F" w:themeColor="text1" w:themeTint="80"/>
                <w:sz w:val="20"/>
              </w:rPr>
              <w:t>It is important to accurately identify the research procedures. See</w:t>
            </w:r>
            <w:r w:rsidR="001C56A8" w:rsidRPr="008B07C7">
              <w:rPr>
                <w:rFonts w:cstheme="minorHAnsi"/>
                <w:i/>
                <w:color w:val="7F7F7F" w:themeColor="text1" w:themeTint="80"/>
                <w:sz w:val="20"/>
              </w:rPr>
              <w:t xml:space="preserve"> UW IRB </w:t>
            </w:r>
            <w:hyperlink r:id="rId33" w:history="1">
              <w:r w:rsidRPr="000F6211">
                <w:rPr>
                  <w:rStyle w:val="Hyperlink"/>
                  <w:rFonts w:cstheme="minorHAnsi"/>
                  <w:b/>
                  <w:i/>
                  <w:sz w:val="20"/>
                </w:rPr>
                <w:t>POLICY</w:t>
              </w:r>
              <w:r w:rsidR="001C56A8" w:rsidRPr="000F6211">
                <w:rPr>
                  <w:rStyle w:val="Hyperlink"/>
                  <w:rFonts w:cstheme="minorHAnsi"/>
                  <w:b/>
                  <w:i/>
                  <w:sz w:val="20"/>
                </w:rPr>
                <w:t>:</w:t>
              </w:r>
              <w:r w:rsidRPr="000F6211">
                <w:rPr>
                  <w:rStyle w:val="Hyperlink"/>
                  <w:rFonts w:cstheme="minorHAnsi"/>
                  <w:b/>
                  <w:i/>
                  <w:sz w:val="20"/>
                </w:rPr>
                <w:t xml:space="preserve"> Risks of Harm from Standard Care</w:t>
              </w:r>
            </w:hyperlink>
            <w:r w:rsidRPr="008B07C7">
              <w:rPr>
                <w:rFonts w:cstheme="minorHAnsi"/>
                <w:i/>
                <w:color w:val="7F7F7F" w:themeColor="text1" w:themeTint="80"/>
                <w:sz w:val="20"/>
              </w:rPr>
              <w:t xml:space="preserve"> and the draft guidance from the federal Office of Human Research Protections, </w:t>
            </w:r>
            <w:hyperlink r:id="rId34" w:history="1">
              <w:r w:rsidRPr="003F35F7">
                <w:rPr>
                  <w:rStyle w:val="Hyperlink"/>
                  <w:rFonts w:cstheme="minorHAnsi"/>
                  <w:b/>
                  <w:i/>
                  <w:sz w:val="20"/>
                </w:rPr>
                <w:t>“Guidance on Disclosing Reasonably Foreseeable Risks in Research Evaluating Standards of Care”;</w:t>
              </w:r>
            </w:hyperlink>
            <w:r w:rsidRPr="003F35F7">
              <w:rPr>
                <w:rStyle w:val="Hyperlink"/>
                <w:b/>
              </w:rPr>
              <w:t xml:space="preserve"> </w:t>
            </w:r>
            <w:r w:rsidRPr="003F35F7">
              <w:rPr>
                <w:rFonts w:cstheme="minorHAnsi"/>
                <w:i/>
                <w:color w:val="7F7F7F" w:themeColor="text1" w:themeTint="80"/>
                <w:sz w:val="20"/>
              </w:rPr>
              <w:t>October 20, 2014.</w:t>
            </w:r>
          </w:p>
        </w:tc>
      </w:tr>
      <w:tr w:rsidR="00F61C38" w:rsidRPr="00725F39" w14:paraId="1703A4FE" w14:textId="77777777" w:rsidTr="00F61C38">
        <w:trPr>
          <w:trHeight w:val="432"/>
        </w:trPr>
        <w:tc>
          <w:tcPr>
            <w:tcW w:w="422" w:type="dxa"/>
            <w:tcBorders>
              <w:top w:val="nil"/>
              <w:left w:val="nil"/>
              <w:bottom w:val="nil"/>
              <w:right w:val="single" w:sz="24" w:space="0" w:color="E8960C"/>
            </w:tcBorders>
            <w:vAlign w:val="center"/>
          </w:tcPr>
          <w:p w14:paraId="235F4A6C" w14:textId="77777777" w:rsidR="00F61C38" w:rsidRPr="00960BED" w:rsidRDefault="00F61C38" w:rsidP="00F61C38">
            <w:pPr>
              <w:pStyle w:val="NoSpacing"/>
              <w:rPr>
                <w:rFonts w:ascii="Times New Roman" w:hAnsi="Times New Roman" w:cs="Times New Roman"/>
              </w:rPr>
            </w:pPr>
          </w:p>
        </w:tc>
        <w:tc>
          <w:tcPr>
            <w:tcW w:w="10434" w:type="dxa"/>
            <w:gridSpan w:val="56"/>
            <w:tcBorders>
              <w:top w:val="single" w:sz="24" w:space="0" w:color="E8960C"/>
              <w:left w:val="single" w:sz="24" w:space="0" w:color="E8960C"/>
              <w:bottom w:val="single" w:sz="24" w:space="0" w:color="E8960C"/>
              <w:right w:val="single" w:sz="24" w:space="0" w:color="E8960C"/>
            </w:tcBorders>
            <w:vAlign w:val="center"/>
          </w:tcPr>
          <w:p w14:paraId="158FB569" w14:textId="2A2CC5E9" w:rsidR="00F61C38" w:rsidRPr="00F1050C" w:rsidRDefault="00F61C38" w:rsidP="00F61C38">
            <w:pPr>
              <w:pStyle w:val="NoSpacing"/>
              <w:rPr>
                <w:rFonts w:ascii="Times New Roman" w:hAnsi="Times New Roman" w:cs="Times New Roman"/>
              </w:rPr>
            </w:pPr>
            <w:r>
              <w:rPr>
                <w:rFonts w:ascii="Times New Roman" w:hAnsi="Times New Roman" w:cs="Times New Roman"/>
              </w:rPr>
              <w:t>After giving consent</w:t>
            </w:r>
            <w:ins w:id="50" w:author="raysanchez539@gmail.com" w:date="2020-09-30T13:13:00Z">
              <w:r w:rsidR="00F135CA">
                <w:rPr>
                  <w:rFonts w:ascii="Times New Roman" w:hAnsi="Times New Roman" w:cs="Times New Roman"/>
                </w:rPr>
                <w:t xml:space="preserve"> </w:t>
              </w:r>
              <w:r w:rsidR="00F135CA" w:rsidRPr="00F1050C">
                <w:rPr>
                  <w:rFonts w:ascii="Times New Roman" w:hAnsi="Times New Roman" w:cs="Times New Roman"/>
                </w:rPr>
                <w:t>via electronic form</w:t>
              </w:r>
            </w:ins>
            <w:r w:rsidRPr="00F1050C">
              <w:rPr>
                <w:rFonts w:ascii="Times New Roman" w:hAnsi="Times New Roman" w:cs="Times New Roman"/>
              </w:rPr>
              <w:t xml:space="preserve"> to participate, subjects will need to complete the following tasks:</w:t>
            </w:r>
          </w:p>
          <w:p w14:paraId="2F359AED" w14:textId="77777777" w:rsidR="003C27F9" w:rsidRPr="00F1050C" w:rsidRDefault="003C27F9" w:rsidP="00F61C38">
            <w:pPr>
              <w:pStyle w:val="NoSpacing"/>
              <w:rPr>
                <w:rFonts w:ascii="Times New Roman" w:hAnsi="Times New Roman" w:cs="Times New Roman"/>
              </w:rPr>
            </w:pPr>
          </w:p>
          <w:p w14:paraId="5D014CFD" w14:textId="7500F56F" w:rsidR="00F61C38" w:rsidRPr="00F1050C" w:rsidRDefault="00F61C38" w:rsidP="00F61C38">
            <w:pPr>
              <w:pStyle w:val="NoSpacing"/>
              <w:numPr>
                <w:ilvl w:val="0"/>
                <w:numId w:val="47"/>
              </w:numPr>
              <w:rPr>
                <w:rFonts w:ascii="Times New Roman" w:hAnsi="Times New Roman" w:cs="Times New Roman"/>
              </w:rPr>
            </w:pPr>
            <w:r w:rsidRPr="00F1050C">
              <w:rPr>
                <w:rFonts w:ascii="Times New Roman" w:hAnsi="Times New Roman" w:cs="Times New Roman"/>
              </w:rPr>
              <w:t>Fill out an electronic form collecting information about self-reported work habits, such as normal working hours and times of greatest subjective productivity</w:t>
            </w:r>
            <w:ins w:id="51" w:author="Leandro Casiraghi" w:date="2021-05-20T13:54:00Z">
              <w:r w:rsidR="006F2B07">
                <w:rPr>
                  <w:rFonts w:ascii="Times New Roman" w:hAnsi="Times New Roman" w:cs="Times New Roman"/>
                </w:rPr>
                <w:t>, among other questions</w:t>
              </w:r>
            </w:ins>
            <w:r w:rsidRPr="00F1050C">
              <w:rPr>
                <w:rFonts w:ascii="Times New Roman" w:hAnsi="Times New Roman" w:cs="Times New Roman"/>
              </w:rPr>
              <w:t xml:space="preserve"> (attached in the supplements). </w:t>
            </w:r>
          </w:p>
          <w:p w14:paraId="5BC088D6" w14:textId="26D86D17" w:rsidR="00F61C38" w:rsidRPr="00F1050C" w:rsidDel="00F1050C" w:rsidRDefault="00F61C38" w:rsidP="00F61C38">
            <w:pPr>
              <w:pStyle w:val="NoSpacing"/>
              <w:numPr>
                <w:ilvl w:val="0"/>
                <w:numId w:val="47"/>
              </w:numPr>
              <w:rPr>
                <w:ins w:id="52" w:author="raysanchez539@gmail.com" w:date="2020-08-31T18:05:00Z"/>
                <w:del w:id="53" w:author="Leandro Casiraghi" w:date="2021-05-13T13:53:00Z"/>
                <w:rFonts w:ascii="Times New Roman" w:hAnsi="Times New Roman" w:cs="Times New Roman"/>
              </w:rPr>
            </w:pPr>
            <w:del w:id="54" w:author="Leandro Casiraghi" w:date="2021-05-13T13:53:00Z">
              <w:r w:rsidRPr="00F1050C" w:rsidDel="00F1050C">
                <w:rPr>
                  <w:rFonts w:ascii="Times New Roman" w:hAnsi="Times New Roman" w:cs="Times New Roman"/>
                </w:rPr>
                <w:delText xml:space="preserve">Generate two files containing timestamps </w:delText>
              </w:r>
              <w:r w:rsidRPr="00F1050C" w:rsidDel="00F1050C">
                <w:rPr>
                  <w:rFonts w:ascii="Times New Roman" w:hAnsi="Times New Roman"/>
                </w:rPr>
                <w:delText xml:space="preserve">for </w:delText>
              </w:r>
            </w:del>
            <w:ins w:id="55" w:author="raysanchez539@gmail.com" w:date="2020-08-31T18:04:00Z">
              <w:del w:id="56" w:author="Leandro Casiraghi" w:date="2021-05-13T13:53:00Z">
                <w:r w:rsidR="00E02447" w:rsidRPr="00F1050C" w:rsidDel="00F1050C">
                  <w:rPr>
                    <w:rFonts w:ascii="Times New Roman" w:hAnsi="Times New Roman"/>
                  </w:rPr>
                  <w:delText xml:space="preserve">containing at least </w:delText>
                </w:r>
              </w:del>
            </w:ins>
            <w:ins w:id="57" w:author="raysanchez539@gmail.com" w:date="2020-08-31T18:09:00Z">
              <w:del w:id="58" w:author="Leandro Casiraghi" w:date="2021-05-13T13:53:00Z">
                <w:r w:rsidR="00E02447" w:rsidRPr="00F1050C" w:rsidDel="00F1050C">
                  <w:rPr>
                    <w:rFonts w:ascii="Times New Roman" w:hAnsi="Times New Roman"/>
                  </w:rPr>
                  <w:delText>two</w:delText>
                </w:r>
              </w:del>
            </w:ins>
            <w:del w:id="59" w:author="Leandro Casiraghi" w:date="2021-05-13T13:53:00Z">
              <w:r w:rsidRPr="00F1050C" w:rsidDel="00F1050C">
                <w:rPr>
                  <w:rFonts w:ascii="Times New Roman" w:hAnsi="Times New Roman"/>
                </w:rPr>
                <w:delText xml:space="preserve">a month’s worth of their outgoing work emails from both </w:delText>
              </w:r>
              <w:r w:rsidR="003F0EB6" w:rsidRPr="00F1050C" w:rsidDel="00F1050C">
                <w:rPr>
                  <w:rFonts w:ascii="Times New Roman" w:hAnsi="Times New Roman"/>
                </w:rPr>
                <w:delText>before and during the SHO resulting from the pandemic.</w:delText>
              </w:r>
            </w:del>
            <w:ins w:id="60" w:author="raysanchez539@gmail.com" w:date="2020-08-31T18:04:00Z">
              <w:del w:id="61" w:author="Leandro Casiraghi" w:date="2021-05-13T13:53:00Z">
                <w:r w:rsidR="00E02447" w:rsidRPr="00F1050C" w:rsidDel="00F1050C">
                  <w:rPr>
                    <w:rFonts w:ascii="Times New Roman" w:hAnsi="Times New Roman"/>
                  </w:rPr>
                  <w:delText xml:space="preserve"> Subjects will need to provide at least these </w:delText>
                </w:r>
              </w:del>
            </w:ins>
            <w:ins w:id="62" w:author="raysanchez539@gmail.com" w:date="2020-08-31T18:10:00Z">
              <w:del w:id="63" w:author="Leandro Casiraghi" w:date="2021-05-13T13:53:00Z">
                <w:r w:rsidR="00E02447" w:rsidRPr="00F1050C" w:rsidDel="00F1050C">
                  <w:rPr>
                    <w:rFonts w:ascii="Times New Roman" w:hAnsi="Times New Roman" w:cs="Times New Roman"/>
                  </w:rPr>
                  <w:delText>four</w:delText>
                </w:r>
              </w:del>
            </w:ins>
            <w:ins w:id="64" w:author="raysanchez539@gmail.com" w:date="2020-08-31T18:04:00Z">
              <w:del w:id="65" w:author="Leandro Casiraghi" w:date="2021-05-13T13:53:00Z">
                <w:r w:rsidR="00E02447" w:rsidRPr="00F1050C" w:rsidDel="00F1050C">
                  <w:rPr>
                    <w:rFonts w:ascii="Times New Roman" w:hAnsi="Times New Roman" w:cs="Times New Roman"/>
                  </w:rPr>
                  <w:delText xml:space="preserve"> months</w:delText>
                </w:r>
              </w:del>
            </w:ins>
            <w:ins w:id="66" w:author="raysanchez539@gmail.com" w:date="2020-08-31T18:06:00Z">
              <w:del w:id="67" w:author="Leandro Casiraghi" w:date="2021-05-13T13:53:00Z">
                <w:r w:rsidR="00E02447" w:rsidRPr="00F1050C" w:rsidDel="00F1050C">
                  <w:rPr>
                    <w:rFonts w:ascii="Times New Roman" w:hAnsi="Times New Roman" w:cs="Times New Roman"/>
                  </w:rPr>
                  <w:delText>’</w:delText>
                </w:r>
              </w:del>
            </w:ins>
            <w:ins w:id="68" w:author="raysanchez539@gmail.com" w:date="2020-08-31T18:04:00Z">
              <w:del w:id="69" w:author="Leandro Casiraghi" w:date="2021-05-13T13:53:00Z">
                <w:r w:rsidR="00E02447" w:rsidRPr="00F1050C" w:rsidDel="00F1050C">
                  <w:rPr>
                    <w:rFonts w:ascii="Times New Roman" w:hAnsi="Times New Roman" w:cs="Times New Roman"/>
                  </w:rPr>
                  <w:delText xml:space="preserve"> worth of data to be eligible </w:delText>
                </w:r>
              </w:del>
            </w:ins>
            <w:ins w:id="70" w:author="raysanchez539@gmail.com" w:date="2020-08-31T18:05:00Z">
              <w:del w:id="71" w:author="Leandro Casiraghi" w:date="2021-05-13T13:53:00Z">
                <w:r w:rsidR="00E02447" w:rsidRPr="00F1050C" w:rsidDel="00F1050C">
                  <w:rPr>
                    <w:rFonts w:ascii="Times New Roman" w:hAnsi="Times New Roman" w:cs="Times New Roman"/>
                  </w:rPr>
                  <w:delText>to participate, but we will ask them to provide up to a year’s worth of data both before and during the COVID-19 pandemic.</w:delText>
                </w:r>
              </w:del>
            </w:ins>
            <w:del w:id="72" w:author="Leandro Casiraghi" w:date="2021-05-13T13:53:00Z">
              <w:r w:rsidR="003F0EB6" w:rsidRPr="00F1050C" w:rsidDel="00F1050C">
                <w:rPr>
                  <w:rFonts w:ascii="Times New Roman" w:hAnsi="Times New Roman"/>
                </w:rPr>
                <w:delText xml:space="preserve"> Subjects will first download their own email data using their email client. Then, they will </w:delText>
              </w:r>
              <w:r w:rsidR="003C27F9" w:rsidRPr="00F1050C" w:rsidDel="00F1050C">
                <w:rPr>
                  <w:rFonts w:ascii="Times New Roman" w:hAnsi="Times New Roman"/>
                </w:rPr>
                <w:delText xml:space="preserve">use their email data to </w:delText>
              </w:r>
              <w:r w:rsidR="003F0EB6" w:rsidRPr="00F1050C" w:rsidDel="00F1050C">
                <w:rPr>
                  <w:rFonts w:ascii="Times New Roman" w:hAnsi="Times New Roman"/>
                </w:rPr>
                <w:delText xml:space="preserve">generate files containing </w:delText>
              </w:r>
              <w:r w:rsidR="003F0EB6" w:rsidRPr="00F1050C" w:rsidDel="00F1050C">
                <w:rPr>
                  <w:rFonts w:ascii="Times New Roman" w:hAnsi="Times New Roman"/>
                  <w:b/>
                  <w:bCs/>
                  <w:u w:val="single"/>
                </w:rPr>
                <w:delText>only</w:delText>
              </w:r>
              <w:r w:rsidR="003F0EB6" w:rsidRPr="00F1050C" w:rsidDel="00F1050C">
                <w:rPr>
                  <w:rFonts w:ascii="Times New Roman" w:hAnsi="Times New Roman"/>
                </w:rPr>
                <w:delText xml:space="preserve"> the timestamps of their email outbox</w:delText>
              </w:r>
              <w:r w:rsidR="003C27F9" w:rsidRPr="00F1050C" w:rsidDel="00F1050C">
                <w:rPr>
                  <w:rFonts w:ascii="Times New Roman" w:hAnsi="Times New Roman"/>
                </w:rPr>
                <w:delText xml:space="preserve">. This will be done using an online interactive webpage </w:delText>
              </w:r>
              <w:r w:rsidR="00660276" w:rsidRPr="00F1050C" w:rsidDel="00F1050C">
                <w:rPr>
                  <w:rFonts w:ascii="Times New Roman" w:hAnsi="Times New Roman"/>
                </w:rPr>
                <w:delText xml:space="preserve">created using Google Colaboratory </w:delText>
              </w:r>
              <w:r w:rsidR="003C27F9" w:rsidRPr="00F1050C" w:rsidDel="00F1050C">
                <w:rPr>
                  <w:rFonts w:ascii="Times New Roman" w:hAnsi="Times New Roman"/>
                </w:rPr>
                <w:delText>that we have created where subjects can upload their email data and download the timestamp-only file. After this process is complete, subjects are provided with instructions on how to delete their email data from the webpage so that there is no chance of any sensitive contents of their email data being compromised. The instructions provided to participants and a link to the webpage are attached in the supplements.</w:delText>
              </w:r>
            </w:del>
          </w:p>
          <w:p w14:paraId="1EE7DA33" w14:textId="12E5D3C6" w:rsidR="00E02447" w:rsidRPr="00F1050C" w:rsidRDefault="00E02447" w:rsidP="00F61C38">
            <w:pPr>
              <w:pStyle w:val="NoSpacing"/>
              <w:numPr>
                <w:ilvl w:val="0"/>
                <w:numId w:val="47"/>
              </w:numPr>
              <w:rPr>
                <w:rFonts w:ascii="Times New Roman" w:hAnsi="Times New Roman" w:cs="Times New Roman"/>
              </w:rPr>
            </w:pPr>
            <w:ins w:id="73" w:author="raysanchez539@gmail.com" w:date="2020-08-31T18:05:00Z">
              <w:r w:rsidRPr="00F1050C">
                <w:rPr>
                  <w:rFonts w:ascii="Times New Roman" w:hAnsi="Times New Roman" w:cs="Times New Roman"/>
                </w:rPr>
                <w:t xml:space="preserve">Generate </w:t>
              </w:r>
              <w:del w:id="74" w:author="Leandro Casiraghi" w:date="2021-05-13T13:53:00Z">
                <w:r w:rsidRPr="00F1050C" w:rsidDel="00F1050C">
                  <w:rPr>
                    <w:rFonts w:ascii="Times New Roman" w:hAnsi="Times New Roman" w:cs="Times New Roman"/>
                  </w:rPr>
                  <w:delText>two</w:delText>
                </w:r>
              </w:del>
            </w:ins>
            <w:ins w:id="75" w:author="Leandro Casiraghi" w:date="2021-05-13T13:53:00Z">
              <w:r w:rsidR="00F1050C">
                <w:rPr>
                  <w:rFonts w:ascii="Times New Roman" w:hAnsi="Times New Roman" w:cs="Times New Roman"/>
                </w:rPr>
                <w:t>a</w:t>
              </w:r>
            </w:ins>
            <w:ins w:id="76" w:author="raysanchez539@gmail.com" w:date="2020-08-31T18:05:00Z">
              <w:r w:rsidRPr="00F1050C">
                <w:rPr>
                  <w:rFonts w:ascii="Times New Roman" w:hAnsi="Times New Roman" w:cs="Times New Roman"/>
                </w:rPr>
                <w:t xml:space="preserve"> file</w:t>
              </w:r>
              <w:del w:id="77" w:author="Leandro Casiraghi" w:date="2021-05-13T13:53:00Z">
                <w:r w:rsidRPr="00F1050C" w:rsidDel="00F1050C">
                  <w:rPr>
                    <w:rFonts w:ascii="Times New Roman" w:hAnsi="Times New Roman" w:cs="Times New Roman"/>
                  </w:rPr>
                  <w:delText>s</w:delText>
                </w:r>
              </w:del>
              <w:r w:rsidRPr="00F1050C">
                <w:rPr>
                  <w:rFonts w:ascii="Times New Roman" w:hAnsi="Times New Roman" w:cs="Times New Roman"/>
                </w:rPr>
                <w:t xml:space="preserve"> containing timestamps of the</w:t>
              </w:r>
            </w:ins>
            <w:ins w:id="78" w:author="Leandro Casiraghi" w:date="2021-05-20T13:55:00Z">
              <w:r w:rsidR="006F2B07">
                <w:rPr>
                  <w:rFonts w:ascii="Times New Roman" w:hAnsi="Times New Roman" w:cs="Times New Roman"/>
                </w:rPr>
                <w:t>ir</w:t>
              </w:r>
            </w:ins>
            <w:ins w:id="79" w:author="raysanchez539@gmail.com" w:date="2020-08-31T18:05:00Z">
              <w:r w:rsidRPr="00F1050C">
                <w:rPr>
                  <w:rFonts w:ascii="Times New Roman" w:hAnsi="Times New Roman" w:cs="Times New Roman"/>
                </w:rPr>
                <w:t xml:space="preserve"> Android phone application usage</w:t>
              </w:r>
              <w:del w:id="80" w:author="Leandro Casiraghi" w:date="2021-05-20T13:55:00Z">
                <w:r w:rsidRPr="00F1050C" w:rsidDel="006F2B07">
                  <w:rPr>
                    <w:rFonts w:ascii="Times New Roman" w:hAnsi="Times New Roman" w:cs="Times New Roman"/>
                  </w:rPr>
                  <w:delText>, containing at least a month’s worth of their outgoing work emails</w:delText>
                </w:r>
              </w:del>
              <w:r w:rsidRPr="00F1050C">
                <w:rPr>
                  <w:rFonts w:ascii="Times New Roman" w:hAnsi="Times New Roman" w:cs="Times New Roman"/>
                </w:rPr>
                <w:t xml:space="preserve"> from both before and during the SHO resulting from the pandemic.</w:t>
              </w:r>
            </w:ins>
            <w:ins w:id="81" w:author="Leandro Casiraghi" w:date="2021-06-18T09:24:00Z">
              <w:r w:rsidR="00853AE2">
                <w:rPr>
                  <w:rFonts w:ascii="Times New Roman" w:hAnsi="Times New Roman" w:cs="Times New Roman"/>
                </w:rPr>
                <w:t xml:space="preserve"> </w:t>
              </w:r>
            </w:ins>
            <w:ins w:id="82" w:author="Leandro Casiraghi" w:date="2021-06-18T09:29:00Z">
              <w:r w:rsidR="00853AE2">
                <w:rPr>
                  <w:rFonts w:ascii="Times New Roman" w:hAnsi="Times New Roman" w:cs="Times New Roman"/>
                </w:rPr>
                <w:t>Note: b</w:t>
              </w:r>
            </w:ins>
            <w:ins w:id="83" w:author="Leandro Casiraghi" w:date="2021-06-18T09:24:00Z">
              <w:r w:rsidR="00853AE2">
                <w:rPr>
                  <w:rFonts w:ascii="Times New Roman" w:hAnsi="Times New Roman" w:cs="Times New Roman"/>
                </w:rPr>
                <w:t>e</w:t>
              </w:r>
            </w:ins>
            <w:ins w:id="84" w:author="Leandro Casiraghi" w:date="2021-06-18T09:25:00Z">
              <w:r w:rsidR="00853AE2">
                <w:rPr>
                  <w:rFonts w:ascii="Times New Roman" w:hAnsi="Times New Roman" w:cs="Times New Roman"/>
                </w:rPr>
                <w:t>cause SH</w:t>
              </w:r>
            </w:ins>
            <w:ins w:id="85" w:author="Leandro Casiraghi" w:date="2021-06-18T09:28:00Z">
              <w:r w:rsidR="00853AE2">
                <w:rPr>
                  <w:rFonts w:ascii="Times New Roman" w:hAnsi="Times New Roman" w:cs="Times New Roman"/>
                </w:rPr>
                <w:t xml:space="preserve">O </w:t>
              </w:r>
            </w:ins>
            <w:ins w:id="86" w:author="Leandro Casiraghi" w:date="2021-06-18T09:25:00Z">
              <w:r w:rsidR="00853AE2">
                <w:rPr>
                  <w:rFonts w:ascii="Times New Roman" w:hAnsi="Times New Roman" w:cs="Times New Roman"/>
                </w:rPr>
                <w:t xml:space="preserve">and ‘lockdown’ conditions </w:t>
              </w:r>
            </w:ins>
            <w:ins w:id="87" w:author="Leandro Casiraghi" w:date="2021-06-18T09:28:00Z">
              <w:r w:rsidR="00853AE2">
                <w:rPr>
                  <w:rFonts w:ascii="Times New Roman" w:hAnsi="Times New Roman" w:cs="Times New Roman"/>
                </w:rPr>
                <w:t>have</w:t>
              </w:r>
            </w:ins>
            <w:ins w:id="88" w:author="Leandro Casiraghi" w:date="2021-06-18T09:25:00Z">
              <w:r w:rsidR="00853AE2">
                <w:rPr>
                  <w:rFonts w:ascii="Times New Roman" w:hAnsi="Times New Roman" w:cs="Times New Roman"/>
                </w:rPr>
                <w:t xml:space="preserve"> be</w:t>
              </w:r>
            </w:ins>
            <w:ins w:id="89" w:author="Leandro Casiraghi" w:date="2021-06-18T09:28:00Z">
              <w:r w:rsidR="00853AE2">
                <w:rPr>
                  <w:rFonts w:ascii="Times New Roman" w:hAnsi="Times New Roman" w:cs="Times New Roman"/>
                </w:rPr>
                <w:t>en</w:t>
              </w:r>
            </w:ins>
            <w:ins w:id="90" w:author="Leandro Casiraghi" w:date="2021-06-18T09:25:00Z">
              <w:r w:rsidR="00853AE2">
                <w:rPr>
                  <w:rFonts w:ascii="Times New Roman" w:hAnsi="Times New Roman" w:cs="Times New Roman"/>
                </w:rPr>
                <w:t xml:space="preserve"> very different accor</w:t>
              </w:r>
            </w:ins>
            <w:ins w:id="91" w:author="Leandro Casiraghi" w:date="2021-06-18T09:26:00Z">
              <w:r w:rsidR="00853AE2">
                <w:rPr>
                  <w:rFonts w:ascii="Times New Roman" w:hAnsi="Times New Roman" w:cs="Times New Roman"/>
                </w:rPr>
                <w:t>ding to the place where the subjects</w:t>
              </w:r>
            </w:ins>
            <w:ins w:id="92" w:author="Leandro Casiraghi" w:date="2021-06-18T09:29:00Z">
              <w:r w:rsidR="00853AE2">
                <w:rPr>
                  <w:rFonts w:ascii="Times New Roman" w:hAnsi="Times New Roman" w:cs="Times New Roman"/>
                </w:rPr>
                <w:t xml:space="preserve"> may have</w:t>
              </w:r>
            </w:ins>
            <w:ins w:id="93" w:author="Leandro Casiraghi" w:date="2021-06-18T09:26:00Z">
              <w:r w:rsidR="00853AE2">
                <w:rPr>
                  <w:rFonts w:ascii="Times New Roman" w:hAnsi="Times New Roman" w:cs="Times New Roman"/>
                </w:rPr>
                <w:t xml:space="preserve"> live</w:t>
              </w:r>
            </w:ins>
            <w:ins w:id="94" w:author="Leandro Casiraghi" w:date="2021-06-18T09:29:00Z">
              <w:r w:rsidR="00853AE2">
                <w:rPr>
                  <w:rFonts w:ascii="Times New Roman" w:hAnsi="Times New Roman" w:cs="Times New Roman"/>
                </w:rPr>
                <w:t>d</w:t>
              </w:r>
            </w:ins>
            <w:ins w:id="95" w:author="Leandro Casiraghi" w:date="2021-06-18T09:26:00Z">
              <w:r w:rsidR="00853AE2">
                <w:rPr>
                  <w:rFonts w:ascii="Times New Roman" w:hAnsi="Times New Roman" w:cs="Times New Roman"/>
                </w:rPr>
                <w:t xml:space="preserve">, we will collect </w:t>
              </w:r>
            </w:ins>
            <w:ins w:id="96" w:author="Leandro Casiraghi" w:date="2021-06-18T09:27:00Z">
              <w:r w:rsidR="00853AE2">
                <w:rPr>
                  <w:rFonts w:ascii="Times New Roman" w:hAnsi="Times New Roman" w:cs="Times New Roman"/>
                </w:rPr>
                <w:t>the</w:t>
              </w:r>
            </w:ins>
            <w:ins w:id="97" w:author="Leandro Casiraghi" w:date="2021-06-18T09:29:00Z">
              <w:r w:rsidR="00853AE2">
                <w:rPr>
                  <w:rFonts w:ascii="Times New Roman" w:hAnsi="Times New Roman" w:cs="Times New Roman"/>
                </w:rPr>
                <w:t>ir</w:t>
              </w:r>
            </w:ins>
            <w:ins w:id="98" w:author="Leandro Casiraghi" w:date="2021-06-18T09:27:00Z">
              <w:r w:rsidR="00853AE2">
                <w:rPr>
                  <w:rFonts w:ascii="Times New Roman" w:hAnsi="Times New Roman" w:cs="Times New Roman"/>
                </w:rPr>
                <w:t xml:space="preserve"> data and then classify this variable</w:t>
              </w:r>
            </w:ins>
            <w:ins w:id="99" w:author="raysanchez539@gmail.com" w:date="2020-08-31T18:05:00Z">
              <w:r w:rsidRPr="00F1050C">
                <w:rPr>
                  <w:rFonts w:ascii="Times New Roman" w:hAnsi="Times New Roman" w:cs="Times New Roman"/>
                </w:rPr>
                <w:t xml:space="preserve"> </w:t>
              </w:r>
            </w:ins>
            <w:ins w:id="100" w:author="Leandro Casiraghi" w:date="2021-06-18T09:28:00Z">
              <w:r w:rsidR="00853AE2">
                <w:rPr>
                  <w:rFonts w:ascii="Times New Roman" w:hAnsi="Times New Roman" w:cs="Times New Roman"/>
                </w:rPr>
                <w:t xml:space="preserve">based on the dates and place where the data was generated. </w:t>
              </w:r>
            </w:ins>
            <w:ins w:id="101" w:author="raysanchez539@gmail.com" w:date="2020-08-31T18:05:00Z">
              <w:r w:rsidRPr="00F1050C">
                <w:rPr>
                  <w:rFonts w:ascii="Times New Roman" w:hAnsi="Times New Roman" w:cs="Times New Roman"/>
                </w:rPr>
                <w:t xml:space="preserve">Subjects </w:t>
              </w:r>
              <w:del w:id="102" w:author="Leandro Casiraghi" w:date="2021-06-18T10:18:00Z">
                <w:r w:rsidRPr="00F1050C" w:rsidDel="00543E15">
                  <w:rPr>
                    <w:rFonts w:ascii="Times New Roman" w:hAnsi="Times New Roman" w:cs="Times New Roman"/>
                  </w:rPr>
                  <w:delText>will need</w:delText>
                </w:r>
              </w:del>
            </w:ins>
            <w:ins w:id="103" w:author="Leandro Casiraghi" w:date="2021-06-18T10:18:00Z">
              <w:r w:rsidR="00543E15">
                <w:rPr>
                  <w:rFonts w:ascii="Times New Roman" w:hAnsi="Times New Roman" w:cs="Times New Roman"/>
                </w:rPr>
                <w:t>should be able</w:t>
              </w:r>
            </w:ins>
            <w:ins w:id="104" w:author="raysanchez539@gmail.com" w:date="2020-08-31T18:05:00Z">
              <w:r w:rsidRPr="00F1050C">
                <w:rPr>
                  <w:rFonts w:ascii="Times New Roman" w:hAnsi="Times New Roman" w:cs="Times New Roman"/>
                </w:rPr>
                <w:t xml:space="preserve"> to provide at least </w:t>
              </w:r>
              <w:del w:id="105" w:author="Leandro Casiraghi" w:date="2021-05-20T13:55:00Z">
                <w:r w:rsidRPr="00F1050C" w:rsidDel="006F2B07">
                  <w:rPr>
                    <w:rFonts w:ascii="Times New Roman" w:hAnsi="Times New Roman" w:cs="Times New Roman"/>
                  </w:rPr>
                  <w:delText xml:space="preserve">these </w:delText>
                </w:r>
              </w:del>
              <w:r w:rsidRPr="00F1050C">
                <w:rPr>
                  <w:rFonts w:ascii="Times New Roman" w:hAnsi="Times New Roman" w:cs="Times New Roman"/>
                </w:rPr>
                <w:t>two months</w:t>
              </w:r>
            </w:ins>
            <w:ins w:id="106" w:author="raysanchez539@gmail.com" w:date="2020-08-31T18:06:00Z">
              <w:r w:rsidRPr="00F1050C">
                <w:rPr>
                  <w:rFonts w:ascii="Times New Roman" w:hAnsi="Times New Roman" w:cs="Times New Roman"/>
                </w:rPr>
                <w:t>’</w:t>
              </w:r>
            </w:ins>
            <w:ins w:id="107" w:author="raysanchez539@gmail.com" w:date="2020-08-31T18:05:00Z">
              <w:r w:rsidRPr="00F1050C">
                <w:rPr>
                  <w:rFonts w:ascii="Times New Roman" w:hAnsi="Times New Roman" w:cs="Times New Roman"/>
                </w:rPr>
                <w:t xml:space="preserve"> worth of data to be eligible to participate, but </w:t>
              </w:r>
              <w:del w:id="108" w:author="Leandro Casiraghi" w:date="2021-06-18T09:29:00Z">
                <w:r w:rsidRPr="00F1050C" w:rsidDel="00853AE2">
                  <w:rPr>
                    <w:rFonts w:ascii="Times New Roman" w:hAnsi="Times New Roman" w:cs="Times New Roman"/>
                  </w:rPr>
                  <w:delText>we will ask them</w:delText>
                </w:r>
              </w:del>
            </w:ins>
            <w:ins w:id="109" w:author="Leandro Casiraghi" w:date="2021-06-18T09:29:00Z">
              <w:r w:rsidR="00853AE2">
                <w:rPr>
                  <w:rFonts w:ascii="Times New Roman" w:hAnsi="Times New Roman" w:cs="Times New Roman"/>
                </w:rPr>
                <w:t>they may</w:t>
              </w:r>
            </w:ins>
            <w:ins w:id="110" w:author="raysanchez539@gmail.com" w:date="2020-08-31T18:05:00Z">
              <w:del w:id="111" w:author="Leandro Casiraghi" w:date="2021-06-18T09:29:00Z">
                <w:r w:rsidRPr="00F1050C" w:rsidDel="00853AE2">
                  <w:rPr>
                    <w:rFonts w:ascii="Times New Roman" w:hAnsi="Times New Roman" w:cs="Times New Roman"/>
                  </w:rPr>
                  <w:delText xml:space="preserve"> to</w:delText>
                </w:r>
              </w:del>
              <w:r w:rsidRPr="00F1050C">
                <w:rPr>
                  <w:rFonts w:ascii="Times New Roman" w:hAnsi="Times New Roman" w:cs="Times New Roman"/>
                </w:rPr>
                <w:t xml:space="preserve"> provide </w:t>
              </w:r>
              <w:del w:id="112" w:author="Leandro Casiraghi" w:date="2021-06-18T09:31:00Z">
                <w:r w:rsidRPr="00F1050C" w:rsidDel="00853AE2">
                  <w:rPr>
                    <w:rFonts w:ascii="Times New Roman" w:hAnsi="Times New Roman" w:cs="Times New Roman"/>
                  </w:rPr>
                  <w:delText xml:space="preserve">up to </w:delText>
                </w:r>
              </w:del>
            </w:ins>
            <w:ins w:id="113" w:author="Leandro Casiraghi" w:date="2021-06-18T09:31:00Z">
              <w:r w:rsidR="00853AE2">
                <w:rPr>
                  <w:rFonts w:ascii="Times New Roman" w:hAnsi="Times New Roman" w:cs="Times New Roman"/>
                </w:rPr>
                <w:t xml:space="preserve">more than </w:t>
              </w:r>
            </w:ins>
            <w:ins w:id="114" w:author="raysanchez539@gmail.com" w:date="2020-08-31T18:05:00Z">
              <w:r w:rsidRPr="00F1050C">
                <w:rPr>
                  <w:rFonts w:ascii="Times New Roman" w:hAnsi="Times New Roman" w:cs="Times New Roman"/>
                </w:rPr>
                <w:t>a year’s worth of data</w:t>
              </w:r>
              <w:del w:id="115" w:author="Leandro Casiraghi" w:date="2021-06-18T09:30:00Z">
                <w:r w:rsidRPr="00F1050C" w:rsidDel="00853AE2">
                  <w:rPr>
                    <w:rFonts w:ascii="Times New Roman" w:hAnsi="Times New Roman" w:cs="Times New Roman"/>
                  </w:rPr>
                  <w:delText xml:space="preserve"> both before and during the COVID-19 pandemic</w:delText>
                </w:r>
              </w:del>
            </w:ins>
            <w:ins w:id="116" w:author="Leandro Casiraghi" w:date="2021-05-13T13:54:00Z">
              <w:r w:rsidR="00F1050C">
                <w:rPr>
                  <w:rFonts w:ascii="Times New Roman" w:hAnsi="Times New Roman" w:cs="Times New Roman"/>
                </w:rPr>
                <w:t>, whenever possible</w:t>
              </w:r>
            </w:ins>
            <w:ins w:id="117" w:author="Leandro Casiraghi" w:date="2021-06-18T09:30:00Z">
              <w:r w:rsidR="00853AE2">
                <w:rPr>
                  <w:rFonts w:ascii="Times New Roman" w:hAnsi="Times New Roman" w:cs="Times New Roman"/>
                </w:rPr>
                <w:t xml:space="preserve"> (the actual length of the data will depend on both the participant’s time of use of an Android phone as well as Google</w:t>
              </w:r>
            </w:ins>
            <w:ins w:id="118" w:author="Leandro Casiraghi" w:date="2021-06-18T09:31:00Z">
              <w:r w:rsidR="00853AE2">
                <w:rPr>
                  <w:rFonts w:ascii="Times New Roman" w:hAnsi="Times New Roman" w:cs="Times New Roman"/>
                </w:rPr>
                <w:t>’s data limitations)</w:t>
              </w:r>
            </w:ins>
            <w:ins w:id="119" w:author="raysanchez539@gmail.com" w:date="2020-08-31T18:05:00Z">
              <w:r w:rsidRPr="00F1050C">
                <w:rPr>
                  <w:rFonts w:ascii="Times New Roman" w:hAnsi="Times New Roman" w:cs="Times New Roman"/>
                </w:rPr>
                <w:t>.</w:t>
              </w:r>
            </w:ins>
            <w:ins w:id="120" w:author="raysanchez539@gmail.com" w:date="2020-08-31T18:06:00Z">
              <w:r w:rsidRPr="00F1050C">
                <w:rPr>
                  <w:rFonts w:ascii="Times New Roman" w:hAnsi="Times New Roman" w:cs="Times New Roman"/>
                </w:rPr>
                <w:t xml:space="preserve"> Subjects </w:t>
              </w:r>
              <w:del w:id="121" w:author="Leandro Casiraghi" w:date="2021-05-20T13:55:00Z">
                <w:r w:rsidRPr="00F1050C" w:rsidDel="006F2B07">
                  <w:rPr>
                    <w:rFonts w:ascii="Times New Roman" w:hAnsi="Times New Roman" w:cs="Times New Roman"/>
                  </w:rPr>
                  <w:delText xml:space="preserve">who </w:delText>
                </w:r>
              </w:del>
            </w:ins>
            <w:ins w:id="122" w:author="raysanchez539@gmail.com" w:date="2020-08-31T18:07:00Z">
              <w:del w:id="123" w:author="Leandro Casiraghi" w:date="2021-05-20T13:55:00Z">
                <w:r w:rsidRPr="00F1050C" w:rsidDel="006F2B07">
                  <w:rPr>
                    <w:rFonts w:ascii="Times New Roman" w:hAnsi="Times New Roman" w:cs="Times New Roman"/>
                  </w:rPr>
                  <w:delText>are Android smartphone users</w:delText>
                </w:r>
              </w:del>
            </w:ins>
            <w:ins w:id="124" w:author="raysanchez539@gmail.com" w:date="2020-08-31T18:06:00Z">
              <w:del w:id="125" w:author="Leandro Casiraghi" w:date="2021-05-20T13:55:00Z">
                <w:r w:rsidRPr="00F1050C" w:rsidDel="006F2B07">
                  <w:rPr>
                    <w:rFonts w:ascii="Times New Roman" w:hAnsi="Times New Roman" w:cs="Times New Roman"/>
                  </w:rPr>
                  <w:delText xml:space="preserve"> </w:delText>
                </w:r>
              </w:del>
              <w:r w:rsidRPr="00F1050C">
                <w:rPr>
                  <w:rFonts w:ascii="Times New Roman" w:hAnsi="Times New Roman" w:cs="Times New Roman"/>
                </w:rPr>
                <w:t xml:space="preserve">will first download their own data </w:t>
              </w:r>
            </w:ins>
            <w:ins w:id="126" w:author="Leandro Casiraghi" w:date="2021-06-18T09:32:00Z">
              <w:r w:rsidR="00853AE2">
                <w:rPr>
                  <w:rFonts w:ascii="Times New Roman" w:hAnsi="Times New Roman" w:cs="Times New Roman"/>
                </w:rPr>
                <w:t xml:space="preserve">to their devices </w:t>
              </w:r>
            </w:ins>
            <w:ins w:id="127" w:author="raysanchez539@gmail.com" w:date="2020-08-31T18:06:00Z">
              <w:r w:rsidRPr="00F1050C">
                <w:rPr>
                  <w:rFonts w:ascii="Times New Roman" w:hAnsi="Times New Roman" w:cs="Times New Roman"/>
                </w:rPr>
                <w:t xml:space="preserve">using the Google Takeout service. </w:t>
              </w:r>
            </w:ins>
            <w:ins w:id="128" w:author="Leandro Casiraghi" w:date="2021-06-18T09:32:00Z">
              <w:r w:rsidR="00853AE2">
                <w:rPr>
                  <w:rFonts w:ascii="Times New Roman" w:hAnsi="Times New Roman" w:cs="Times New Roman"/>
                </w:rPr>
                <w:t xml:space="preserve">Then, </w:t>
              </w:r>
            </w:ins>
            <w:ins w:id="129" w:author="Leandro Casiraghi" w:date="2021-06-18T10:18:00Z">
              <w:r w:rsidR="00543E15">
                <w:rPr>
                  <w:rFonts w:ascii="Times New Roman" w:hAnsi="Times New Roman" w:cs="Times New Roman"/>
                </w:rPr>
                <w:t>subjects</w:t>
              </w:r>
            </w:ins>
            <w:ins w:id="130" w:author="Leandro Casiraghi" w:date="2021-06-18T09:32:00Z">
              <w:r w:rsidR="00853AE2">
                <w:rPr>
                  <w:rFonts w:ascii="Times New Roman" w:hAnsi="Times New Roman" w:cs="Times New Roman"/>
                </w:rPr>
                <w:t xml:space="preserve"> will </w:t>
              </w:r>
            </w:ins>
            <w:ins w:id="131" w:author="Leandro Casiraghi" w:date="2021-06-18T10:39:00Z">
              <w:r w:rsidR="00106B06">
                <w:rPr>
                  <w:rFonts w:ascii="Times New Roman" w:hAnsi="Times New Roman" w:cs="Times New Roman"/>
                </w:rPr>
                <w:t>be given</w:t>
              </w:r>
            </w:ins>
            <w:ins w:id="132" w:author="Leandro Casiraghi" w:date="2021-06-18T09:32:00Z">
              <w:r w:rsidR="00853AE2">
                <w:rPr>
                  <w:rFonts w:ascii="Times New Roman" w:hAnsi="Times New Roman" w:cs="Times New Roman"/>
                </w:rPr>
                <w:t xml:space="preserve"> two options for participation: 1) the</w:t>
              </w:r>
            </w:ins>
            <w:ins w:id="133" w:author="Leandro Casiraghi" w:date="2021-06-18T10:39:00Z">
              <w:r w:rsidR="00106B06">
                <w:rPr>
                  <w:rFonts w:ascii="Times New Roman" w:hAnsi="Times New Roman" w:cs="Times New Roman"/>
                </w:rPr>
                <w:t>y</w:t>
              </w:r>
            </w:ins>
            <w:ins w:id="134" w:author="Leandro Casiraghi" w:date="2021-06-18T09:32:00Z">
              <w:r w:rsidR="00853AE2">
                <w:rPr>
                  <w:rFonts w:ascii="Times New Roman" w:hAnsi="Times New Roman" w:cs="Times New Roman"/>
                </w:rPr>
                <w:t xml:space="preserve"> may choose to provide us with th</w:t>
              </w:r>
            </w:ins>
            <w:ins w:id="135" w:author="Leandro Casiraghi" w:date="2021-06-18T10:39:00Z">
              <w:r w:rsidR="00106B06">
                <w:rPr>
                  <w:rFonts w:ascii="Times New Roman" w:hAnsi="Times New Roman" w:cs="Times New Roman"/>
                </w:rPr>
                <w:t>i</w:t>
              </w:r>
            </w:ins>
            <w:ins w:id="136" w:author="Leandro Casiraghi" w:date="2021-06-18T09:32:00Z">
              <w:r w:rsidR="00853AE2">
                <w:rPr>
                  <w:rFonts w:ascii="Times New Roman" w:hAnsi="Times New Roman" w:cs="Times New Roman"/>
                </w:rPr>
                <w:t xml:space="preserve">s file </w:t>
              </w:r>
            </w:ins>
            <w:ins w:id="137" w:author="Leandro Casiraghi" w:date="2021-06-18T09:33:00Z">
              <w:r w:rsidR="00853AE2">
                <w:rPr>
                  <w:rFonts w:ascii="Times New Roman" w:hAnsi="Times New Roman" w:cs="Times New Roman"/>
                </w:rPr>
                <w:t>‘</w:t>
              </w:r>
            </w:ins>
            <w:ins w:id="138" w:author="Leandro Casiraghi" w:date="2021-06-18T09:32:00Z">
              <w:r w:rsidR="00853AE2">
                <w:rPr>
                  <w:rFonts w:ascii="Times New Roman" w:hAnsi="Times New Roman" w:cs="Times New Roman"/>
                </w:rPr>
                <w:t>as is</w:t>
              </w:r>
            </w:ins>
            <w:ins w:id="139" w:author="Leandro Casiraghi" w:date="2021-06-18T09:33:00Z">
              <w:r w:rsidR="00853AE2">
                <w:rPr>
                  <w:rFonts w:ascii="Times New Roman" w:hAnsi="Times New Roman" w:cs="Times New Roman"/>
                </w:rPr>
                <w:t xml:space="preserve">’, including timestamps of app usage as well as apps names, or 2) they </w:t>
              </w:r>
            </w:ins>
            <w:ins w:id="140" w:author="Leandro Casiraghi" w:date="2021-06-18T10:39:00Z">
              <w:r w:rsidR="00106B06">
                <w:rPr>
                  <w:rFonts w:ascii="Times New Roman" w:hAnsi="Times New Roman" w:cs="Times New Roman"/>
                </w:rPr>
                <w:t>may</w:t>
              </w:r>
            </w:ins>
            <w:ins w:id="141" w:author="Leandro Casiraghi" w:date="2021-06-18T09:33:00Z">
              <w:r w:rsidR="00853AE2">
                <w:rPr>
                  <w:rFonts w:ascii="Times New Roman" w:hAnsi="Times New Roman" w:cs="Times New Roman"/>
                </w:rPr>
                <w:t xml:space="preserve"> </w:t>
              </w:r>
            </w:ins>
            <w:ins w:id="142" w:author="Leandro Casiraghi" w:date="2021-05-13T13:56:00Z">
              <w:r w:rsidR="00F1050C">
                <w:rPr>
                  <w:rFonts w:ascii="Times New Roman" w:hAnsi="Times New Roman" w:cs="Times New Roman"/>
                </w:rPr>
                <w:t xml:space="preserve">choose to remove the information on the specific apps that </w:t>
              </w:r>
            </w:ins>
            <w:ins w:id="143" w:author="Leandro Casiraghi" w:date="2021-05-13T13:57:00Z">
              <w:r w:rsidR="00F1050C">
                <w:rPr>
                  <w:rFonts w:ascii="Times New Roman" w:hAnsi="Times New Roman" w:cs="Times New Roman"/>
                </w:rPr>
                <w:t>they use</w:t>
              </w:r>
            </w:ins>
            <w:ins w:id="144" w:author="Leandro Casiraghi" w:date="2021-06-18T09:33:00Z">
              <w:r w:rsidR="00853AE2">
                <w:rPr>
                  <w:rFonts w:ascii="Times New Roman" w:hAnsi="Times New Roman" w:cs="Times New Roman"/>
                </w:rPr>
                <w:t>. For this second option</w:t>
              </w:r>
            </w:ins>
            <w:ins w:id="145" w:author="Leandro Casiraghi" w:date="2021-05-13T13:57:00Z">
              <w:r w:rsidR="00F1050C">
                <w:rPr>
                  <w:rFonts w:ascii="Times New Roman" w:hAnsi="Times New Roman" w:cs="Times New Roman"/>
                </w:rPr>
                <w:t xml:space="preserve">, they will be </w:t>
              </w:r>
            </w:ins>
            <w:ins w:id="146" w:author="Leandro Casiraghi" w:date="2021-06-18T10:40:00Z">
              <w:r w:rsidR="00106B06">
                <w:rPr>
                  <w:rFonts w:ascii="Times New Roman" w:hAnsi="Times New Roman" w:cs="Times New Roman"/>
                </w:rPr>
                <w:t xml:space="preserve">provided with a tool </w:t>
              </w:r>
            </w:ins>
            <w:ins w:id="147" w:author="raysanchez539@gmail.com" w:date="2020-08-31T18:06:00Z">
              <w:del w:id="148" w:author="Leandro Casiraghi" w:date="2021-05-13T13:57:00Z">
                <w:r w:rsidRPr="00F1050C" w:rsidDel="00F1050C">
                  <w:rPr>
                    <w:rFonts w:ascii="Times New Roman" w:hAnsi="Times New Roman" w:cs="Times New Roman"/>
                  </w:rPr>
                  <w:delText>They will</w:delText>
                </w:r>
              </w:del>
            </w:ins>
            <w:ins w:id="149" w:author="Leandro Casiraghi" w:date="2021-05-13T13:57:00Z">
              <w:r w:rsidR="00F1050C">
                <w:rPr>
                  <w:rFonts w:ascii="Times New Roman" w:hAnsi="Times New Roman" w:cs="Times New Roman"/>
                </w:rPr>
                <w:t>to</w:t>
              </w:r>
            </w:ins>
            <w:ins w:id="150" w:author="raysanchez539@gmail.com" w:date="2020-08-31T18:06:00Z">
              <w:r w:rsidRPr="00F1050C">
                <w:rPr>
                  <w:rFonts w:ascii="Times New Roman" w:hAnsi="Times New Roman" w:cs="Times New Roman"/>
                </w:rPr>
                <w:t xml:space="preserve"> extract ONLY their</w:t>
              </w:r>
            </w:ins>
            <w:ins w:id="151" w:author="raysanchez539@gmail.com" w:date="2020-08-31T18:07:00Z">
              <w:r w:rsidRPr="00F1050C">
                <w:rPr>
                  <w:rFonts w:ascii="Times New Roman" w:hAnsi="Times New Roman" w:cs="Times New Roman"/>
                </w:rPr>
                <w:t xml:space="preserve"> timestamp data using a Google </w:t>
              </w:r>
              <w:proofErr w:type="spellStart"/>
              <w:r w:rsidRPr="00F1050C">
                <w:rPr>
                  <w:rFonts w:ascii="Times New Roman" w:hAnsi="Times New Roman" w:cs="Times New Roman"/>
                </w:rPr>
                <w:t>Colaboratory</w:t>
              </w:r>
              <w:proofErr w:type="spellEnd"/>
              <w:r w:rsidRPr="00F1050C">
                <w:rPr>
                  <w:rFonts w:ascii="Times New Roman" w:hAnsi="Times New Roman" w:cs="Times New Roman"/>
                </w:rPr>
                <w:t>-based webpage</w:t>
              </w:r>
            </w:ins>
            <w:ins w:id="152" w:author="Leandro Casiraghi" w:date="2021-05-13T13:57:00Z">
              <w:r w:rsidR="00F1050C">
                <w:rPr>
                  <w:rFonts w:ascii="Times New Roman" w:hAnsi="Times New Roman" w:cs="Times New Roman"/>
                </w:rPr>
                <w:t xml:space="preserve"> created wi</w:t>
              </w:r>
            </w:ins>
            <w:ins w:id="153" w:author="Leandro Casiraghi" w:date="2021-05-13T13:58:00Z">
              <w:r w:rsidR="00F1050C">
                <w:rPr>
                  <w:rFonts w:ascii="Times New Roman" w:hAnsi="Times New Roman" w:cs="Times New Roman"/>
                </w:rPr>
                <w:t>th this sole intent. Participants will be given instructions on how to use this webpage and on how to remove the original data from it once finished.</w:t>
              </w:r>
            </w:ins>
            <w:ins w:id="154" w:author="raysanchez539@gmail.com" w:date="2020-08-31T18:07:00Z">
              <w:del w:id="155" w:author="Leandro Casiraghi" w:date="2021-05-13T13:57:00Z">
                <w:r w:rsidRPr="00F1050C" w:rsidDel="00F1050C">
                  <w:rPr>
                    <w:rFonts w:ascii="Times New Roman" w:hAnsi="Times New Roman" w:cs="Times New Roman"/>
                  </w:rPr>
                  <w:delText xml:space="preserve"> similar to that described for the email data</w:delText>
                </w:r>
              </w:del>
              <w:del w:id="156" w:author="Leandro Casiraghi" w:date="2021-05-20T13:56:00Z">
                <w:r w:rsidRPr="00F1050C" w:rsidDel="006F2B07">
                  <w:rPr>
                    <w:rFonts w:ascii="Times New Roman" w:hAnsi="Times New Roman" w:cs="Times New Roman"/>
                  </w:rPr>
                  <w:delText>.</w:delText>
                </w:r>
              </w:del>
              <w:r w:rsidRPr="00F1050C">
                <w:rPr>
                  <w:rFonts w:ascii="Times New Roman" w:hAnsi="Times New Roman" w:cs="Times New Roman"/>
                </w:rPr>
                <w:t xml:space="preserve"> The instructions provided to participants and a link to the webpage are attached in the supplements. </w:t>
              </w:r>
              <w:del w:id="157" w:author="Leandro Casiraghi" w:date="2021-05-13T13:56:00Z">
                <w:r w:rsidRPr="00F1050C" w:rsidDel="00F1050C">
                  <w:rPr>
                    <w:rFonts w:ascii="Times New Roman" w:hAnsi="Times New Roman" w:cs="Times New Roman"/>
                  </w:rPr>
                  <w:delText xml:space="preserve">Because not all of our </w:delText>
                </w:r>
              </w:del>
            </w:ins>
            <w:ins w:id="158" w:author="raysanchez539@gmail.com" w:date="2020-08-31T18:08:00Z">
              <w:del w:id="159" w:author="Leandro Casiraghi" w:date="2021-05-13T13:56:00Z">
                <w:r w:rsidRPr="00F1050C" w:rsidDel="00F1050C">
                  <w:rPr>
                    <w:rFonts w:ascii="Times New Roman" w:hAnsi="Times New Roman" w:cs="Times New Roman"/>
                  </w:rPr>
                  <w:delText>subjects will be Android phone users, we anticipate obtaining fewer of these data files and completion of this task will NOT be required for participants to be eligible for participation in this study.</w:delText>
                </w:r>
              </w:del>
            </w:ins>
          </w:p>
          <w:p w14:paraId="044E645E" w14:textId="77777777" w:rsidR="00F61C38" w:rsidRDefault="00F61C38" w:rsidP="00F61C38">
            <w:pPr>
              <w:pStyle w:val="NoSpacing"/>
              <w:ind w:left="360"/>
              <w:rPr>
                <w:rFonts w:ascii="Times New Roman" w:hAnsi="Times New Roman" w:cs="Times New Roman"/>
              </w:rPr>
            </w:pPr>
          </w:p>
          <w:p w14:paraId="4E6D2FD5" w14:textId="77281018" w:rsidR="00F61C38" w:rsidRDefault="003C27F9" w:rsidP="00F61C38">
            <w:pPr>
              <w:pStyle w:val="NoSpacing"/>
              <w:rPr>
                <w:rFonts w:ascii="Times New Roman" w:hAnsi="Times New Roman" w:cs="Times New Roman"/>
              </w:rPr>
            </w:pPr>
            <w:r>
              <w:rPr>
                <w:rFonts w:ascii="Times New Roman" w:hAnsi="Times New Roman" w:cs="Times New Roman"/>
              </w:rPr>
              <w:t xml:space="preserve">All </w:t>
            </w:r>
            <w:del w:id="160" w:author="Leandro Casiraghi" w:date="2021-05-13T13:59:00Z">
              <w:r w:rsidDel="00F1050C">
                <w:rPr>
                  <w:rFonts w:ascii="Times New Roman" w:hAnsi="Times New Roman" w:cs="Times New Roman"/>
                </w:rPr>
                <w:delText xml:space="preserve">three </w:delText>
              </w:r>
            </w:del>
            <w:r>
              <w:rPr>
                <w:rFonts w:ascii="Times New Roman" w:hAnsi="Times New Roman" w:cs="Times New Roman"/>
              </w:rPr>
              <w:t xml:space="preserve">of these tasks can be completed at any time after a subject has consented to take part in the study. </w:t>
            </w:r>
            <w:del w:id="161" w:author="Leandro Casiraghi" w:date="2021-05-13T14:01:00Z">
              <w:r w:rsidDel="00F1050C">
                <w:rPr>
                  <w:rFonts w:ascii="Times New Roman" w:hAnsi="Times New Roman" w:cs="Times New Roman"/>
                </w:rPr>
                <w:delText>It is expected that Step</w:delText>
              </w:r>
            </w:del>
            <w:ins w:id="162" w:author="raysanchez539@gmail.com" w:date="2020-08-31T18:09:00Z">
              <w:del w:id="163" w:author="Leandro Casiraghi" w:date="2021-05-13T14:01:00Z">
                <w:r w:rsidR="00E02447" w:rsidDel="00F1050C">
                  <w:rPr>
                    <w:rFonts w:ascii="Times New Roman" w:hAnsi="Times New Roman" w:cs="Times New Roman"/>
                  </w:rPr>
                  <w:delText>s 2 and</w:delText>
                </w:r>
              </w:del>
            </w:ins>
            <w:del w:id="164" w:author="Leandro Casiraghi" w:date="2021-05-13T14:01:00Z">
              <w:r w:rsidDel="00F1050C">
                <w:rPr>
                  <w:rFonts w:ascii="Times New Roman" w:hAnsi="Times New Roman" w:cs="Times New Roman"/>
                </w:rPr>
                <w:delText xml:space="preserve"> 3 can be completed immediately because </w:delText>
              </w:r>
              <w:r w:rsidR="00411E9C" w:rsidDel="00F1050C">
                <w:rPr>
                  <w:rFonts w:ascii="Times New Roman" w:hAnsi="Times New Roman" w:cs="Times New Roman"/>
                </w:rPr>
                <w:delText>subject</w:delText>
              </w:r>
              <w:r w:rsidDel="00F1050C">
                <w:rPr>
                  <w:rFonts w:ascii="Times New Roman" w:hAnsi="Times New Roman" w:cs="Times New Roman"/>
                </w:rPr>
                <w:delText>s will already have been sending emails</w:delText>
              </w:r>
              <w:r w:rsidR="00F61C38" w:rsidDel="00F1050C">
                <w:rPr>
                  <w:rFonts w:ascii="Times New Roman" w:hAnsi="Times New Roman" w:cs="Times New Roman"/>
                </w:rPr>
                <w:delText xml:space="preserve"> </w:delText>
              </w:r>
              <w:r w:rsidDel="00F1050C">
                <w:rPr>
                  <w:rFonts w:ascii="Times New Roman" w:hAnsi="Times New Roman" w:cs="Times New Roman"/>
                </w:rPr>
                <w:delText xml:space="preserve">during the SHO. </w:delText>
              </w:r>
            </w:del>
            <w:r>
              <w:rPr>
                <w:rFonts w:ascii="Times New Roman" w:hAnsi="Times New Roman" w:cs="Times New Roman"/>
              </w:rPr>
              <w:t>We expect completing all</w:t>
            </w:r>
            <w:del w:id="165" w:author="Leandro Casiraghi" w:date="2021-05-13T14:01:00Z">
              <w:r w:rsidDel="00F1050C">
                <w:rPr>
                  <w:rFonts w:ascii="Times New Roman" w:hAnsi="Times New Roman" w:cs="Times New Roman"/>
                </w:rPr>
                <w:delText xml:space="preserve"> 3</w:delText>
              </w:r>
            </w:del>
            <w:r>
              <w:rPr>
                <w:rFonts w:ascii="Times New Roman" w:hAnsi="Times New Roman" w:cs="Times New Roman"/>
              </w:rPr>
              <w:t xml:space="preserve"> tasks should take</w:t>
            </w:r>
            <w:r w:rsidR="00411E9C">
              <w:rPr>
                <w:rFonts w:ascii="Times New Roman" w:hAnsi="Times New Roman" w:cs="Times New Roman"/>
              </w:rPr>
              <w:t xml:space="preserve"> each subject about 1</w:t>
            </w:r>
            <w:ins w:id="166" w:author="Leandro Casiraghi" w:date="2021-05-13T14:02:00Z">
              <w:r w:rsidR="007C7B30">
                <w:rPr>
                  <w:rFonts w:ascii="Times New Roman" w:hAnsi="Times New Roman" w:cs="Times New Roman"/>
                </w:rPr>
                <w:t>-1.5</w:t>
              </w:r>
            </w:ins>
            <w:ins w:id="167" w:author="Leandro Casiraghi" w:date="2021-05-20T13:56:00Z">
              <w:r w:rsidR="006F2B07">
                <w:rPr>
                  <w:rFonts w:ascii="Times New Roman" w:hAnsi="Times New Roman" w:cs="Times New Roman"/>
                </w:rPr>
                <w:t xml:space="preserve"> </w:t>
              </w:r>
            </w:ins>
            <w:del w:id="168" w:author="Leandro Casiraghi" w:date="2021-05-13T14:01:00Z">
              <w:r w:rsidR="00411E9C" w:rsidDel="00F1050C">
                <w:rPr>
                  <w:rFonts w:ascii="Times New Roman" w:hAnsi="Times New Roman" w:cs="Times New Roman"/>
                </w:rPr>
                <w:delText xml:space="preserve">-2 </w:delText>
              </w:r>
            </w:del>
            <w:r w:rsidR="00411E9C">
              <w:rPr>
                <w:rFonts w:ascii="Times New Roman" w:hAnsi="Times New Roman" w:cs="Times New Roman"/>
              </w:rPr>
              <w:t>hours at maximum</w:t>
            </w:r>
            <w:ins w:id="169" w:author="Leandro Casiraghi" w:date="2021-05-13T14:01:00Z">
              <w:r w:rsidR="00F1050C">
                <w:rPr>
                  <w:rFonts w:ascii="Times New Roman" w:hAnsi="Times New Roman" w:cs="Times New Roman"/>
                </w:rPr>
                <w:t xml:space="preserve">, considering the time </w:t>
              </w:r>
            </w:ins>
            <w:ins w:id="170" w:author="Leandro Casiraghi" w:date="2021-05-13T14:02:00Z">
              <w:r w:rsidR="007C7B30">
                <w:rPr>
                  <w:rFonts w:ascii="Times New Roman" w:hAnsi="Times New Roman" w:cs="Times New Roman"/>
                </w:rPr>
                <w:t>that is needed for Google to prepare the files for download</w:t>
              </w:r>
            </w:ins>
            <w:ins w:id="171" w:author="Leandro Casiraghi" w:date="2021-05-20T13:57:00Z">
              <w:r w:rsidR="006F2B07">
                <w:rPr>
                  <w:rFonts w:ascii="Times New Roman" w:hAnsi="Times New Roman" w:cs="Times New Roman"/>
                </w:rPr>
                <w:t xml:space="preserve"> (</w:t>
              </w:r>
            </w:ins>
            <w:ins w:id="172" w:author="Leandro Casiraghi" w:date="2021-05-20T13:58:00Z">
              <w:r w:rsidR="006F2B07">
                <w:rPr>
                  <w:rFonts w:ascii="Times New Roman" w:hAnsi="Times New Roman" w:cs="Times New Roman"/>
                </w:rPr>
                <w:t xml:space="preserve">at least, based on our current experience; </w:t>
              </w:r>
            </w:ins>
            <w:ins w:id="173" w:author="Leandro Casiraghi" w:date="2021-05-20T13:57:00Z">
              <w:r w:rsidR="006F2B07">
                <w:rPr>
                  <w:rFonts w:ascii="Times New Roman" w:hAnsi="Times New Roman" w:cs="Times New Roman"/>
                </w:rPr>
                <w:t xml:space="preserve">we cannot </w:t>
              </w:r>
            </w:ins>
            <w:ins w:id="174" w:author="Leandro Casiraghi" w:date="2021-05-20T13:58:00Z">
              <w:r w:rsidR="006F2B07">
                <w:rPr>
                  <w:rFonts w:ascii="Times New Roman" w:hAnsi="Times New Roman" w:cs="Times New Roman"/>
                </w:rPr>
                <w:t>control how long this latter process may take</w:t>
              </w:r>
            </w:ins>
            <w:ins w:id="175" w:author="Leandro Casiraghi" w:date="2021-05-20T13:59:00Z">
              <w:r w:rsidR="006F2B07">
                <w:rPr>
                  <w:rFonts w:ascii="Times New Roman" w:hAnsi="Times New Roman" w:cs="Times New Roman"/>
                </w:rPr>
                <w:t xml:space="preserve"> at any time</w:t>
              </w:r>
            </w:ins>
            <w:ins w:id="176" w:author="Leandro Casiraghi" w:date="2021-05-20T13:58:00Z">
              <w:r w:rsidR="006F2B07">
                <w:rPr>
                  <w:rFonts w:ascii="Times New Roman" w:hAnsi="Times New Roman" w:cs="Times New Roman"/>
                </w:rPr>
                <w:t>)</w:t>
              </w:r>
            </w:ins>
            <w:ins w:id="177" w:author="Leandro Casiraghi" w:date="2021-05-13T14:02:00Z">
              <w:r w:rsidR="007C7B30">
                <w:rPr>
                  <w:rFonts w:ascii="Times New Roman" w:hAnsi="Times New Roman" w:cs="Times New Roman"/>
                </w:rPr>
                <w:t>.</w:t>
              </w:r>
            </w:ins>
            <w:del w:id="178" w:author="Leandro Casiraghi" w:date="2021-05-20T13:57:00Z">
              <w:r w:rsidR="00411E9C" w:rsidDel="006F2B07">
                <w:rPr>
                  <w:rFonts w:ascii="Times New Roman" w:hAnsi="Times New Roman" w:cs="Times New Roman"/>
                </w:rPr>
                <w:delText>.</w:delText>
              </w:r>
            </w:del>
          </w:p>
          <w:p w14:paraId="4DD0D55F" w14:textId="77777777" w:rsidR="00F61C38" w:rsidRDefault="00F61C38" w:rsidP="00F61C38">
            <w:pPr>
              <w:pStyle w:val="NoSpacing"/>
              <w:ind w:left="360"/>
              <w:rPr>
                <w:rFonts w:ascii="Times New Roman" w:hAnsi="Times New Roman" w:cs="Times New Roman"/>
              </w:rPr>
            </w:pPr>
          </w:p>
          <w:p w14:paraId="5F9672EE" w14:textId="5A02B6E1" w:rsidR="00F61C38" w:rsidRDefault="00411E9C" w:rsidP="00F61C38">
            <w:pPr>
              <w:pStyle w:val="NoSpacing"/>
              <w:rPr>
                <w:rFonts w:ascii="Times New Roman" w:hAnsi="Times New Roman" w:cs="Times New Roman"/>
              </w:rPr>
            </w:pPr>
            <w:del w:id="179" w:author="Leandro Casiraghi" w:date="2021-05-13T14:02:00Z">
              <w:r w:rsidDel="007C7B30">
                <w:rPr>
                  <w:rFonts w:ascii="Times New Roman" w:hAnsi="Times New Roman" w:cs="Times New Roman"/>
                </w:rPr>
                <w:delText>Email timestamp data</w:delText>
              </w:r>
            </w:del>
            <w:ins w:id="180" w:author="raysanchez539@gmail.com" w:date="2020-08-31T18:09:00Z">
              <w:del w:id="181" w:author="Leandro Casiraghi" w:date="2021-05-13T14:02:00Z">
                <w:r w:rsidR="00E02447" w:rsidDel="007C7B30">
                  <w:rPr>
                    <w:rFonts w:ascii="Times New Roman" w:hAnsi="Times New Roman" w:cs="Times New Roman"/>
                  </w:rPr>
                  <w:delText xml:space="preserve">, </w:delText>
                </w:r>
                <w:r w:rsidR="00E02447" w:rsidRPr="007C7B30" w:rsidDel="007C7B30">
                  <w:rPr>
                    <w:rFonts w:ascii="Times New Roman" w:hAnsi="Times New Roman" w:cs="Times New Roman"/>
                  </w:rPr>
                  <w:delText>p</w:delText>
                </w:r>
              </w:del>
            </w:ins>
            <w:ins w:id="182" w:author="Leandro Casiraghi" w:date="2021-05-13T14:02:00Z">
              <w:r w:rsidR="007C7B30">
                <w:rPr>
                  <w:rFonts w:ascii="Times New Roman" w:hAnsi="Times New Roman" w:cs="Times New Roman"/>
                </w:rPr>
                <w:t>P</w:t>
              </w:r>
            </w:ins>
            <w:ins w:id="183" w:author="raysanchez539@gmail.com" w:date="2020-08-31T18:09:00Z">
              <w:r w:rsidR="00E02447" w:rsidRPr="007C7B30">
                <w:rPr>
                  <w:rFonts w:ascii="Times New Roman" w:hAnsi="Times New Roman" w:cs="Times New Roman"/>
                </w:rPr>
                <w:t>hone timestamp data</w:t>
              </w:r>
            </w:ins>
            <w:r>
              <w:rPr>
                <w:rFonts w:ascii="Times New Roman" w:hAnsi="Times New Roman" w:cs="Times New Roman"/>
              </w:rPr>
              <w:t xml:space="preserve"> and survey data</w:t>
            </w:r>
            <w:r w:rsidR="00F61C38">
              <w:rPr>
                <w:rFonts w:ascii="Times New Roman" w:hAnsi="Times New Roman" w:cs="Times New Roman"/>
              </w:rPr>
              <w:t xml:space="preserve"> will be analyzed</w:t>
            </w:r>
            <w:r>
              <w:rPr>
                <w:rFonts w:ascii="Times New Roman" w:hAnsi="Times New Roman" w:cs="Times New Roman"/>
              </w:rPr>
              <w:t xml:space="preserve"> using established biological rhythms analys</w:t>
            </w:r>
            <w:ins w:id="184" w:author="Leandro Casiraghi" w:date="2021-05-20T13:59:00Z">
              <w:r w:rsidR="006F2B07">
                <w:rPr>
                  <w:rFonts w:ascii="Times New Roman" w:hAnsi="Times New Roman" w:cs="Times New Roman"/>
                </w:rPr>
                <w:t>is methods</w:t>
              </w:r>
            </w:ins>
            <w:del w:id="185" w:author="Leandro Casiraghi" w:date="2021-05-20T13:59:00Z">
              <w:r w:rsidDel="006F2B07">
                <w:rPr>
                  <w:rFonts w:ascii="Times New Roman" w:hAnsi="Times New Roman" w:cs="Times New Roman"/>
                </w:rPr>
                <w:delText>es</w:delText>
              </w:r>
            </w:del>
            <w:r w:rsidR="00F61C38">
              <w:rPr>
                <w:rFonts w:ascii="Times New Roman" w:hAnsi="Times New Roman" w:cs="Times New Roman"/>
              </w:rPr>
              <w:t xml:space="preserve"> at Dr. de la Iglesia</w:t>
            </w:r>
            <w:r>
              <w:rPr>
                <w:rFonts w:ascii="Times New Roman" w:hAnsi="Times New Roman" w:cs="Times New Roman"/>
              </w:rPr>
              <w:t>’s</w:t>
            </w:r>
            <w:r w:rsidR="00F61C38">
              <w:rPr>
                <w:rFonts w:ascii="Times New Roman" w:hAnsi="Times New Roman" w:cs="Times New Roman"/>
              </w:rPr>
              <w:t xml:space="preserve"> laboratory </w:t>
            </w:r>
            <w:r>
              <w:rPr>
                <w:rFonts w:ascii="Times New Roman" w:hAnsi="Times New Roman" w:cs="Times New Roman"/>
              </w:rPr>
              <w:t xml:space="preserve">on a </w:t>
            </w:r>
            <w:r w:rsidR="00F61C38">
              <w:rPr>
                <w:rFonts w:ascii="Times New Roman" w:hAnsi="Times New Roman" w:cs="Times New Roman"/>
              </w:rPr>
              <w:t>computer where coded data (with subject ID</w:t>
            </w:r>
            <w:r>
              <w:rPr>
                <w:rFonts w:ascii="Times New Roman" w:hAnsi="Times New Roman" w:cs="Times New Roman"/>
              </w:rPr>
              <w:t>s</w:t>
            </w:r>
            <w:r w:rsidR="00F61C38">
              <w:rPr>
                <w:rFonts w:ascii="Times New Roman" w:hAnsi="Times New Roman" w:cs="Times New Roman"/>
              </w:rPr>
              <w:t>) will be safely stored. Demographic forms will be kept at a password-protected cloud service as well as in a protected computer at Dr. de la Iglesia’s laboratory.</w:t>
            </w:r>
            <w:r>
              <w:rPr>
                <w:rFonts w:ascii="Times New Roman" w:hAnsi="Times New Roman" w:cs="Times New Roman"/>
              </w:rPr>
              <w:t xml:space="preserve"> Data collected in this study may be analyzed in conjunction with data collected in our</w:t>
            </w:r>
            <w:ins w:id="186" w:author="Leandro Casiraghi" w:date="2021-05-20T13:59:00Z">
              <w:r w:rsidR="006F2B07">
                <w:rPr>
                  <w:rFonts w:ascii="Times New Roman" w:hAnsi="Times New Roman" w:cs="Times New Roman"/>
                </w:rPr>
                <w:t xml:space="preserve"> study</w:t>
              </w:r>
            </w:ins>
            <w:r>
              <w:rPr>
                <w:rFonts w:ascii="Times New Roman" w:hAnsi="Times New Roman" w:cs="Times New Roman"/>
              </w:rPr>
              <w:t xml:space="preserve"> </w:t>
            </w:r>
            <w:r w:rsidRPr="006F2B07">
              <w:rPr>
                <w:rFonts w:ascii="Times New Roman" w:hAnsi="Times New Roman" w:cs="Times New Roman"/>
                <w:i/>
                <w:iCs/>
                <w:rPrChange w:id="187" w:author="Leandro Casiraghi" w:date="2021-05-20T13:59:00Z">
                  <w:rPr>
                    <w:rFonts w:ascii="Times New Roman" w:hAnsi="Times New Roman" w:cs="Times New Roman"/>
                  </w:rPr>
                </w:rPrChange>
              </w:rPr>
              <w:t xml:space="preserve">“The </w:t>
            </w:r>
            <w:r w:rsidRPr="006F2B07">
              <w:rPr>
                <w:rFonts w:ascii="Times New Roman" w:hAnsi="Times New Roman" w:cs="Times New Roman"/>
                <w:i/>
                <w:iCs/>
                <w:rPrChange w:id="188" w:author="Leandro Casiraghi" w:date="2021-05-20T13:59:00Z">
                  <w:rPr>
                    <w:rFonts w:ascii="Times New Roman" w:hAnsi="Times New Roman" w:cs="Times New Roman"/>
                  </w:rPr>
                </w:rPrChange>
              </w:rPr>
              <w:lastRenderedPageBreak/>
              <w:t>Impact of the Stay-at-Home Measures on Sleep and Related Behavioral Outcomes”</w:t>
            </w:r>
            <w:r>
              <w:rPr>
                <w:rFonts w:ascii="Times New Roman" w:hAnsi="Times New Roman" w:cs="Times New Roman"/>
              </w:rPr>
              <w:t xml:space="preserve"> if enough subjects elect to participate in both studies.</w:t>
            </w:r>
          </w:p>
          <w:p w14:paraId="19B6DB31" w14:textId="48D45A0E" w:rsidR="00F61C38" w:rsidRPr="00960BED" w:rsidRDefault="00F61C38" w:rsidP="00F61C38">
            <w:pPr>
              <w:pStyle w:val="NoSpacing"/>
              <w:rPr>
                <w:rFonts w:ascii="Times New Roman" w:hAnsi="Times New Roman" w:cs="Times New Roman"/>
              </w:rPr>
            </w:pPr>
          </w:p>
        </w:tc>
      </w:tr>
      <w:tr w:rsidR="00F61C38" w:rsidRPr="00725F39" w14:paraId="5B069B97" w14:textId="77777777" w:rsidTr="001D1DA5">
        <w:trPr>
          <w:trHeight w:val="540"/>
        </w:trPr>
        <w:tc>
          <w:tcPr>
            <w:tcW w:w="10856" w:type="dxa"/>
            <w:gridSpan w:val="57"/>
            <w:tcBorders>
              <w:top w:val="nil"/>
              <w:left w:val="nil"/>
              <w:bottom w:val="nil"/>
              <w:right w:val="nil"/>
            </w:tcBorders>
            <w:vAlign w:val="center"/>
          </w:tcPr>
          <w:p w14:paraId="1957DEAF" w14:textId="398966A3" w:rsidR="00F61C38" w:rsidRPr="008B07C7" w:rsidRDefault="00F61C38" w:rsidP="00F61C38">
            <w:pPr>
              <w:pStyle w:val="NoSpacing"/>
              <w:ind w:left="51"/>
              <w:rPr>
                <w:rFonts w:cstheme="minorHAnsi"/>
                <w:i/>
                <w:color w:val="7F7F7F" w:themeColor="text1" w:themeTint="80"/>
                <w:sz w:val="20"/>
                <w:u w:val="single"/>
              </w:rPr>
            </w:pPr>
            <w:r>
              <w:rPr>
                <w:rFonts w:cstheme="minorHAnsi"/>
                <w:b/>
                <w:noProof/>
                <w:color w:val="FFFFFF" w:themeColor="background1"/>
                <w:sz w:val="24"/>
                <w:szCs w:val="24"/>
              </w:rPr>
              <w:lastRenderedPageBreak/>
              <mc:AlternateContent>
                <mc:Choice Requires="wps">
                  <w:drawing>
                    <wp:anchor distT="0" distB="0" distL="114300" distR="114300" simplePos="0" relativeHeight="251829248" behindDoc="0" locked="0" layoutInCell="1" allowOverlap="1" wp14:anchorId="02234976" wp14:editId="7ED2D6CB">
                      <wp:simplePos x="0" y="0"/>
                      <wp:positionH relativeFrom="column">
                        <wp:posOffset>0</wp:posOffset>
                      </wp:positionH>
                      <wp:positionV relativeFrom="paragraph">
                        <wp:posOffset>-10795</wp:posOffset>
                      </wp:positionV>
                      <wp:extent cx="248285" cy="219075"/>
                      <wp:effectExtent l="0" t="0" r="18415" b="28575"/>
                      <wp:wrapNone/>
                      <wp:docPr id="4" name="Oval 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A952B" id="Oval 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0;margin-top:-.85pt;width:19.55pt;height:17.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zjTKAMAAHYGAAAOAAAAZHJzL2Uyb0RvYy54bWysVUtvGzcQvgfIfxjwXr0g1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" filled="f" strokecolor="#1f5a87" strokeweight="1pt"/>
                  </w:pict>
                </mc:Fallback>
              </mc:AlternateContent>
            </w:r>
            <w:r w:rsidRPr="0059659F">
              <w:rPr>
                <w:b/>
              </w:rPr>
              <w:t>5.2 Recordings</w:t>
            </w:r>
            <w:r>
              <w:t>. Does the research involve creating audio or video recordings?</w:t>
            </w:r>
          </w:p>
        </w:tc>
      </w:tr>
      <w:tr w:rsidR="00F61C38" w:rsidRPr="00725F39" w14:paraId="16FA8ED1" w14:textId="77777777" w:rsidTr="00F61C38">
        <w:trPr>
          <w:gridAfter w:val="1"/>
          <w:wAfter w:w="13" w:type="dxa"/>
        </w:trPr>
        <w:tc>
          <w:tcPr>
            <w:tcW w:w="445" w:type="dxa"/>
            <w:gridSpan w:val="4"/>
            <w:tcBorders>
              <w:top w:val="nil"/>
              <w:left w:val="nil"/>
              <w:bottom w:val="nil"/>
              <w:right w:val="single" w:sz="12" w:space="0" w:color="auto"/>
            </w:tcBorders>
          </w:tcPr>
          <w:p w14:paraId="36F23822" w14:textId="2A0B46C5" w:rsidR="00F61C38" w:rsidRPr="00725F39" w:rsidRDefault="00F61C38" w:rsidP="00F61C38">
            <w:pPr>
              <w:pStyle w:val="NoSpacing"/>
              <w:rPr>
                <w:rFonts w:cstheme="minorHAnsi"/>
              </w:rPr>
            </w:pPr>
          </w:p>
        </w:tc>
        <w:tc>
          <w:tcPr>
            <w:tcW w:w="404"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5603B82" w14:textId="21C56E5B" w:rsidR="00F61C38" w:rsidRPr="00D022DB" w:rsidRDefault="00411E9C" w:rsidP="00F61C38">
            <w:pPr>
              <w:pStyle w:val="NoSpacing"/>
              <w:ind w:left="-18"/>
              <w:jc w:val="center"/>
              <w:rPr>
                <w:rFonts w:cstheme="minorHAnsi"/>
                <w:b/>
              </w:rPr>
            </w:pPr>
            <w:r>
              <w:rPr>
                <w:rFonts w:cstheme="minorHAnsi"/>
                <w:b/>
              </w:rPr>
              <w:t>X</w:t>
            </w:r>
          </w:p>
        </w:tc>
        <w:tc>
          <w:tcPr>
            <w:tcW w:w="621" w:type="dxa"/>
            <w:gridSpan w:val="5"/>
            <w:tcBorders>
              <w:top w:val="nil"/>
              <w:left w:val="single" w:sz="12" w:space="0" w:color="auto"/>
              <w:bottom w:val="nil"/>
              <w:right w:val="nil"/>
            </w:tcBorders>
          </w:tcPr>
          <w:p w14:paraId="57D7A4D2" w14:textId="77777777" w:rsidR="00F61C38" w:rsidRPr="00725F39" w:rsidRDefault="00F61C38" w:rsidP="00F61C38">
            <w:pPr>
              <w:pStyle w:val="NoSpacing"/>
              <w:ind w:left="-18"/>
              <w:rPr>
                <w:rFonts w:cstheme="minorHAnsi"/>
              </w:rPr>
            </w:pPr>
            <w:r w:rsidRPr="00862E3D">
              <w:rPr>
                <w:rFonts w:cstheme="minorHAnsi"/>
                <w:b/>
              </w:rPr>
              <w:t>No</w:t>
            </w:r>
          </w:p>
        </w:tc>
        <w:tc>
          <w:tcPr>
            <w:tcW w:w="9373" w:type="dxa"/>
            <w:gridSpan w:val="41"/>
            <w:tcBorders>
              <w:top w:val="nil"/>
              <w:left w:val="nil"/>
              <w:bottom w:val="nil"/>
              <w:right w:val="nil"/>
            </w:tcBorders>
          </w:tcPr>
          <w:p w14:paraId="06DAE7C8" w14:textId="5AF6E2A6" w:rsidR="00F61C38" w:rsidRPr="00725F39" w:rsidRDefault="00F61C38" w:rsidP="00F61C38">
            <w:pPr>
              <w:pStyle w:val="NoSpacing"/>
              <w:rPr>
                <w:rFonts w:cstheme="minorHAnsi"/>
              </w:rPr>
            </w:pPr>
            <w:r>
              <w:rPr>
                <w:rFonts w:cstheme="minorHAnsi"/>
              </w:rPr>
              <w:sym w:font="Wingdings" w:char="F0E0"/>
            </w:r>
            <w:r>
              <w:rPr>
                <w:rFonts w:cstheme="minorHAnsi"/>
              </w:rPr>
              <w:t xml:space="preserve"> If no, </w:t>
            </w:r>
            <w:r>
              <w:t xml:space="preserve">go to </w:t>
            </w:r>
            <w:hyperlink w:anchor="q5point3" w:history="1">
              <w:r w:rsidRPr="00DF3B65">
                <w:rPr>
                  <w:rStyle w:val="Hyperlink"/>
                </w:rPr>
                <w:t xml:space="preserve">question </w:t>
              </w:r>
              <w:r w:rsidRPr="00DF3B65">
                <w:rPr>
                  <w:rStyle w:val="Hyperlink"/>
                  <w:b/>
                </w:rPr>
                <w:t>5.3</w:t>
              </w:r>
              <w:r w:rsidRPr="00DF3B65">
                <w:rPr>
                  <w:rStyle w:val="Hyperlink"/>
                </w:rPr>
                <w:t>.</w:t>
              </w:r>
            </w:hyperlink>
          </w:p>
        </w:tc>
      </w:tr>
      <w:tr w:rsidR="00F61C38" w:rsidRPr="00725F39" w14:paraId="211EB4BD" w14:textId="77777777" w:rsidTr="00F61C38">
        <w:trPr>
          <w:gridAfter w:val="1"/>
          <w:wAfter w:w="13" w:type="dxa"/>
          <w:trHeight w:val="183"/>
        </w:trPr>
        <w:tc>
          <w:tcPr>
            <w:tcW w:w="445" w:type="dxa"/>
            <w:gridSpan w:val="4"/>
            <w:tcBorders>
              <w:top w:val="nil"/>
              <w:left w:val="nil"/>
              <w:bottom w:val="nil"/>
              <w:right w:val="single" w:sz="12" w:space="0" w:color="auto"/>
            </w:tcBorders>
          </w:tcPr>
          <w:p w14:paraId="2545B361" w14:textId="77777777" w:rsidR="00F61C38" w:rsidRPr="00725F39" w:rsidRDefault="00F61C38" w:rsidP="00F61C38">
            <w:pPr>
              <w:pStyle w:val="NoSpacing"/>
              <w:keepNext/>
              <w:rPr>
                <w:rFonts w:cstheme="minorHAnsi"/>
              </w:rPr>
            </w:pPr>
          </w:p>
        </w:tc>
        <w:tc>
          <w:tcPr>
            <w:tcW w:w="404"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DFF66B4" w14:textId="6D738DDC" w:rsidR="00F61C38" w:rsidRPr="00D022DB" w:rsidRDefault="00F61C38" w:rsidP="00F61C38">
            <w:pPr>
              <w:pStyle w:val="NoSpacing"/>
              <w:keepNext/>
              <w:ind w:left="-18"/>
              <w:jc w:val="center"/>
              <w:rPr>
                <w:rFonts w:cstheme="minorHAnsi"/>
                <w:b/>
              </w:rPr>
            </w:pPr>
          </w:p>
        </w:tc>
        <w:tc>
          <w:tcPr>
            <w:tcW w:w="621" w:type="dxa"/>
            <w:gridSpan w:val="5"/>
            <w:tcBorders>
              <w:top w:val="nil"/>
              <w:left w:val="single" w:sz="12" w:space="0" w:color="auto"/>
              <w:bottom w:val="nil"/>
              <w:right w:val="nil"/>
            </w:tcBorders>
          </w:tcPr>
          <w:p w14:paraId="4A13F8C2" w14:textId="77777777" w:rsidR="00F61C38" w:rsidRPr="00725F39" w:rsidRDefault="00F61C38" w:rsidP="00F61C38">
            <w:pPr>
              <w:pStyle w:val="NoSpacing"/>
              <w:keepNext/>
              <w:ind w:left="-18"/>
              <w:rPr>
                <w:rFonts w:cstheme="minorHAnsi"/>
              </w:rPr>
            </w:pPr>
            <w:r w:rsidRPr="00862E3D">
              <w:rPr>
                <w:rFonts w:cstheme="minorHAnsi"/>
                <w:b/>
              </w:rPr>
              <w:t>Yes</w:t>
            </w:r>
          </w:p>
        </w:tc>
        <w:tc>
          <w:tcPr>
            <w:tcW w:w="9373" w:type="dxa"/>
            <w:gridSpan w:val="41"/>
            <w:tcBorders>
              <w:top w:val="nil"/>
              <w:left w:val="nil"/>
              <w:bottom w:val="nil"/>
              <w:right w:val="nil"/>
            </w:tcBorders>
          </w:tcPr>
          <w:p w14:paraId="7B3AFD92" w14:textId="436136EC" w:rsidR="00F61C38" w:rsidRPr="00725F39" w:rsidRDefault="00F61C38" w:rsidP="00F61C38">
            <w:pPr>
              <w:pStyle w:val="NoSpacing"/>
              <w:keepNext/>
              <w:ind w:left="279" w:hanging="279"/>
              <w:rPr>
                <w:rFonts w:cstheme="minorHAnsi"/>
              </w:rPr>
            </w:pPr>
            <w:r>
              <w:rPr>
                <w:rFonts w:cstheme="minorHAnsi"/>
              </w:rPr>
              <w:sym w:font="Wingdings" w:char="F0E0"/>
            </w:r>
            <w:r>
              <w:rPr>
                <w:rFonts w:cstheme="minorHAnsi"/>
              </w:rPr>
              <w:t xml:space="preserve"> If yes, </w:t>
            </w:r>
            <w:r>
              <w:t xml:space="preserve">describe what will be recorded (if not already described in 5.1) and answer question </w:t>
            </w:r>
            <w:r w:rsidRPr="00DF2695">
              <w:rPr>
                <w:b/>
              </w:rPr>
              <w:t>a</w:t>
            </w:r>
            <w:r>
              <w:t>.</w:t>
            </w:r>
          </w:p>
        </w:tc>
      </w:tr>
      <w:tr w:rsidR="00F61C38" w:rsidRPr="00725F39" w14:paraId="26DF9074" w14:textId="42BEC15F" w:rsidTr="00F61C38">
        <w:trPr>
          <w:trHeight w:val="477"/>
        </w:trPr>
        <w:tc>
          <w:tcPr>
            <w:tcW w:w="1859" w:type="dxa"/>
            <w:gridSpan w:val="20"/>
            <w:tcBorders>
              <w:top w:val="nil"/>
              <w:left w:val="nil"/>
              <w:bottom w:val="nil"/>
              <w:right w:val="nil"/>
            </w:tcBorders>
            <w:vAlign w:val="center"/>
          </w:tcPr>
          <w:p w14:paraId="7ED75B89" w14:textId="72EA0726" w:rsidR="00F61C38" w:rsidRPr="008B07C7" w:rsidRDefault="00F61C38" w:rsidP="00F61C38">
            <w:pPr>
              <w:pStyle w:val="NoSpacing"/>
              <w:ind w:left="342"/>
              <w:rPr>
                <w:rFonts w:cstheme="minorHAnsi"/>
                <w:i/>
                <w:color w:val="7F7F7F" w:themeColor="text1" w:themeTint="80"/>
                <w:sz w:val="20"/>
                <w:u w:val="single"/>
              </w:rPr>
            </w:pPr>
          </w:p>
        </w:tc>
        <w:tc>
          <w:tcPr>
            <w:tcW w:w="8997" w:type="dxa"/>
            <w:gridSpan w:val="37"/>
            <w:tcBorders>
              <w:top w:val="nil"/>
              <w:left w:val="nil"/>
              <w:bottom w:val="nil"/>
              <w:right w:val="nil"/>
            </w:tcBorders>
            <w:vAlign w:val="center"/>
          </w:tcPr>
          <w:p w14:paraId="2B0D3BBF" w14:textId="755C6B01" w:rsidR="00F61C38" w:rsidRPr="008B07C7" w:rsidRDefault="00F61C38" w:rsidP="00F61C38">
            <w:pPr>
              <w:pStyle w:val="NoSpacing"/>
              <w:ind w:left="222" w:hanging="222"/>
              <w:rPr>
                <w:rFonts w:cstheme="minorHAnsi"/>
                <w:i/>
                <w:color w:val="7F7F7F" w:themeColor="text1" w:themeTint="80"/>
                <w:sz w:val="20"/>
                <w:u w:val="single"/>
              </w:rPr>
            </w:pPr>
            <w:r w:rsidRPr="00DF2695">
              <w:rPr>
                <w:b/>
              </w:rPr>
              <w:t>a</w:t>
            </w:r>
            <w:r>
              <w:t>. Before recording, will consent for being recorded be obtained from subjects and any other individuals who may be recorded?</w:t>
            </w:r>
          </w:p>
        </w:tc>
      </w:tr>
      <w:tr w:rsidR="00F61C38" w:rsidRPr="00725F39" w14:paraId="2E40A665" w14:textId="75EF3E4B" w:rsidTr="00F61C38">
        <w:trPr>
          <w:trHeight w:val="297"/>
        </w:trPr>
        <w:tc>
          <w:tcPr>
            <w:tcW w:w="2193" w:type="dxa"/>
            <w:gridSpan w:val="33"/>
            <w:tcBorders>
              <w:top w:val="nil"/>
              <w:left w:val="nil"/>
              <w:bottom w:val="nil"/>
              <w:right w:val="single" w:sz="12" w:space="0" w:color="auto"/>
            </w:tcBorders>
            <w:vAlign w:val="center"/>
          </w:tcPr>
          <w:p w14:paraId="55FEE268" w14:textId="11C95151" w:rsidR="00F61C38" w:rsidRPr="008B07C7" w:rsidRDefault="00F61C38" w:rsidP="00F61C38">
            <w:pPr>
              <w:pStyle w:val="NoSpacing"/>
              <w:ind w:left="342"/>
              <w:rPr>
                <w:rFonts w:cstheme="minorHAnsi"/>
                <w:i/>
                <w:color w:val="7F7F7F" w:themeColor="text1" w:themeTint="80"/>
                <w:sz w:val="20"/>
                <w:u w:val="single"/>
              </w:rPr>
            </w:pPr>
          </w:p>
        </w:tc>
        <w:tc>
          <w:tcPr>
            <w:tcW w:w="472"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5D355F6" w14:textId="6C1DF692" w:rsidR="00F61C38" w:rsidRPr="00AC6C29" w:rsidRDefault="00F61C38" w:rsidP="00F61C38">
            <w:pPr>
              <w:pStyle w:val="NoSpacing"/>
              <w:keepNext/>
              <w:ind w:left="-18"/>
              <w:jc w:val="center"/>
              <w:rPr>
                <w:rFonts w:cstheme="minorHAnsi"/>
                <w:b/>
              </w:rPr>
            </w:pPr>
          </w:p>
        </w:tc>
        <w:tc>
          <w:tcPr>
            <w:tcW w:w="704" w:type="dxa"/>
            <w:gridSpan w:val="6"/>
            <w:tcBorders>
              <w:top w:val="nil"/>
              <w:left w:val="single" w:sz="12" w:space="0" w:color="auto"/>
              <w:bottom w:val="nil"/>
              <w:right w:val="nil"/>
            </w:tcBorders>
            <w:vAlign w:val="center"/>
          </w:tcPr>
          <w:p w14:paraId="6A75C7E3" w14:textId="7F977EE2" w:rsidR="00F61C38" w:rsidRPr="008B07C7" w:rsidRDefault="00F61C38" w:rsidP="00F61C38">
            <w:pPr>
              <w:pStyle w:val="NoSpacing"/>
              <w:ind w:left="-18"/>
              <w:rPr>
                <w:rFonts w:cstheme="minorHAnsi"/>
                <w:i/>
                <w:color w:val="7F7F7F" w:themeColor="text1" w:themeTint="80"/>
                <w:sz w:val="20"/>
                <w:u w:val="single"/>
              </w:rPr>
            </w:pPr>
            <w:r w:rsidRPr="00DF2695">
              <w:rPr>
                <w:rFonts w:cstheme="minorHAnsi"/>
                <w:b/>
              </w:rPr>
              <w:t>No</w:t>
            </w:r>
          </w:p>
        </w:tc>
        <w:tc>
          <w:tcPr>
            <w:tcW w:w="7487" w:type="dxa"/>
            <w:gridSpan w:val="11"/>
            <w:vMerge w:val="restart"/>
            <w:tcBorders>
              <w:top w:val="nil"/>
              <w:left w:val="nil"/>
              <w:bottom w:val="single" w:sz="12" w:space="0" w:color="auto"/>
              <w:right w:val="nil"/>
            </w:tcBorders>
            <w:vAlign w:val="center"/>
          </w:tcPr>
          <w:p w14:paraId="7635B8F5" w14:textId="6C54EE8A" w:rsidR="00F61C38" w:rsidRPr="008B07C7" w:rsidRDefault="00F61C38" w:rsidP="00F61C38">
            <w:pPr>
              <w:pStyle w:val="NoSpacing"/>
              <w:ind w:left="243" w:hanging="270"/>
              <w:rPr>
                <w:rFonts w:cstheme="minorHAnsi"/>
                <w:i/>
                <w:color w:val="7F7F7F" w:themeColor="text1" w:themeTint="80"/>
                <w:sz w:val="20"/>
                <w:u w:val="single"/>
              </w:rPr>
            </w:pPr>
            <w:r>
              <w:rPr>
                <w:rFonts w:cstheme="minorHAnsi"/>
              </w:rPr>
              <w:sym w:font="Wingdings" w:char="F0E0"/>
            </w:r>
            <w:r>
              <w:rPr>
                <w:rFonts w:cstheme="minorHAnsi"/>
              </w:rPr>
              <w:t xml:space="preserve"> If no, </w:t>
            </w:r>
            <w:r>
              <w:t xml:space="preserve">email </w:t>
            </w:r>
            <w:hyperlink r:id="rId35" w:history="1">
              <w:r w:rsidRPr="008A6F7C">
                <w:rPr>
                  <w:rStyle w:val="Hyperlink"/>
                </w:rPr>
                <w:t>hsdinfo@uw.edu</w:t>
              </w:r>
            </w:hyperlink>
            <w:r>
              <w:t xml:space="preserve"> before submitting this application in Zipline. In the email, include a brief description of the research and a note that individuals will be recorded without their advance consent.</w:t>
            </w:r>
          </w:p>
        </w:tc>
      </w:tr>
      <w:tr w:rsidR="00F61C38" w:rsidRPr="00725F39" w14:paraId="1062801F" w14:textId="77777777" w:rsidTr="00F61C38">
        <w:trPr>
          <w:trHeight w:val="219"/>
        </w:trPr>
        <w:tc>
          <w:tcPr>
            <w:tcW w:w="2193" w:type="dxa"/>
            <w:gridSpan w:val="33"/>
            <w:tcBorders>
              <w:top w:val="nil"/>
              <w:left w:val="nil"/>
              <w:bottom w:val="nil"/>
              <w:right w:val="nil"/>
            </w:tcBorders>
            <w:vAlign w:val="center"/>
          </w:tcPr>
          <w:p w14:paraId="18B9D79E" w14:textId="5B58AEDA" w:rsidR="00F61C38" w:rsidRPr="008B07C7" w:rsidRDefault="00F61C38" w:rsidP="00F61C38">
            <w:pPr>
              <w:pStyle w:val="NoSpacing"/>
              <w:ind w:left="342"/>
              <w:rPr>
                <w:rFonts w:cstheme="minorHAnsi"/>
                <w:i/>
                <w:color w:val="7F7F7F" w:themeColor="text1" w:themeTint="80"/>
                <w:sz w:val="20"/>
                <w:u w:val="single"/>
              </w:rPr>
            </w:pPr>
          </w:p>
        </w:tc>
        <w:tc>
          <w:tcPr>
            <w:tcW w:w="472" w:type="dxa"/>
            <w:gridSpan w:val="7"/>
            <w:tcBorders>
              <w:top w:val="single" w:sz="12" w:space="0" w:color="auto"/>
              <w:left w:val="nil"/>
              <w:bottom w:val="single" w:sz="12" w:space="0" w:color="auto"/>
              <w:right w:val="nil"/>
            </w:tcBorders>
            <w:vAlign w:val="center"/>
          </w:tcPr>
          <w:p w14:paraId="65AE8202" w14:textId="77777777" w:rsidR="00F61C38" w:rsidRPr="00DF2695" w:rsidRDefault="00F61C38" w:rsidP="00F61C38">
            <w:pPr>
              <w:pStyle w:val="NoSpacing"/>
              <w:ind w:left="-18"/>
              <w:rPr>
                <w:rFonts w:cstheme="minorHAnsi"/>
                <w:b/>
              </w:rPr>
            </w:pPr>
          </w:p>
        </w:tc>
        <w:tc>
          <w:tcPr>
            <w:tcW w:w="704" w:type="dxa"/>
            <w:gridSpan w:val="6"/>
            <w:tcBorders>
              <w:top w:val="nil"/>
              <w:left w:val="nil"/>
              <w:bottom w:val="nil"/>
              <w:right w:val="nil"/>
            </w:tcBorders>
            <w:vAlign w:val="center"/>
          </w:tcPr>
          <w:p w14:paraId="2577CE99" w14:textId="77777777" w:rsidR="00F61C38" w:rsidRPr="00DF2695" w:rsidRDefault="00F61C38" w:rsidP="00F61C38">
            <w:pPr>
              <w:pStyle w:val="NoSpacing"/>
              <w:ind w:left="-18"/>
              <w:rPr>
                <w:rFonts w:cstheme="minorHAnsi"/>
                <w:b/>
              </w:rPr>
            </w:pPr>
          </w:p>
        </w:tc>
        <w:tc>
          <w:tcPr>
            <w:tcW w:w="7487" w:type="dxa"/>
            <w:gridSpan w:val="11"/>
            <w:vMerge/>
            <w:tcBorders>
              <w:left w:val="nil"/>
              <w:bottom w:val="nil"/>
              <w:right w:val="nil"/>
            </w:tcBorders>
            <w:vAlign w:val="center"/>
          </w:tcPr>
          <w:p w14:paraId="72BE7A30" w14:textId="2EE86BAE" w:rsidR="00F61C38" w:rsidRDefault="00F61C38" w:rsidP="00F61C38">
            <w:pPr>
              <w:pStyle w:val="NoSpacing"/>
              <w:ind w:left="243" w:hanging="270"/>
              <w:rPr>
                <w:rFonts w:cstheme="minorHAnsi"/>
              </w:rPr>
            </w:pPr>
          </w:p>
        </w:tc>
      </w:tr>
      <w:tr w:rsidR="00F61C38" w:rsidRPr="00725F39" w14:paraId="531105B9" w14:textId="4AAB4826" w:rsidTr="00F61C38">
        <w:trPr>
          <w:trHeight w:val="303"/>
        </w:trPr>
        <w:tc>
          <w:tcPr>
            <w:tcW w:w="2193" w:type="dxa"/>
            <w:gridSpan w:val="33"/>
            <w:tcBorders>
              <w:top w:val="nil"/>
              <w:left w:val="nil"/>
              <w:bottom w:val="nil"/>
              <w:right w:val="single" w:sz="12" w:space="0" w:color="auto"/>
            </w:tcBorders>
            <w:vAlign w:val="center"/>
          </w:tcPr>
          <w:p w14:paraId="2958E9E0" w14:textId="2545071D" w:rsidR="00F61C38" w:rsidRPr="008B07C7" w:rsidRDefault="00F61C38" w:rsidP="00F61C38">
            <w:pPr>
              <w:pStyle w:val="NoSpacing"/>
              <w:ind w:left="342"/>
              <w:rPr>
                <w:rFonts w:cstheme="minorHAnsi"/>
                <w:i/>
                <w:color w:val="7F7F7F" w:themeColor="text1" w:themeTint="80"/>
                <w:sz w:val="20"/>
                <w:u w:val="single"/>
              </w:rPr>
            </w:pPr>
          </w:p>
        </w:tc>
        <w:tc>
          <w:tcPr>
            <w:tcW w:w="472" w:type="dxa"/>
            <w:gridSpan w:val="7"/>
            <w:tcBorders>
              <w:top w:val="nil"/>
              <w:left w:val="single" w:sz="12" w:space="0" w:color="auto"/>
              <w:bottom w:val="single" w:sz="12" w:space="0" w:color="auto"/>
              <w:right w:val="single" w:sz="12" w:space="0" w:color="auto"/>
            </w:tcBorders>
            <w:shd w:val="clear" w:color="auto" w:fill="D9D9D9" w:themeFill="background1" w:themeFillShade="D9"/>
            <w:vAlign w:val="center"/>
          </w:tcPr>
          <w:p w14:paraId="10911817" w14:textId="2E32ACAE" w:rsidR="00F61C38" w:rsidRPr="00AC6C29" w:rsidRDefault="00F61C38" w:rsidP="00F61C38">
            <w:pPr>
              <w:pStyle w:val="NoSpacing"/>
              <w:keepNext/>
              <w:ind w:left="-18"/>
              <w:jc w:val="center"/>
              <w:rPr>
                <w:rFonts w:cstheme="minorHAnsi"/>
                <w:b/>
              </w:rPr>
            </w:pPr>
          </w:p>
        </w:tc>
        <w:tc>
          <w:tcPr>
            <w:tcW w:w="704" w:type="dxa"/>
            <w:gridSpan w:val="6"/>
            <w:tcBorders>
              <w:top w:val="nil"/>
              <w:left w:val="single" w:sz="12" w:space="0" w:color="auto"/>
              <w:bottom w:val="nil"/>
              <w:right w:val="nil"/>
            </w:tcBorders>
            <w:vAlign w:val="center"/>
          </w:tcPr>
          <w:p w14:paraId="6676F1A7" w14:textId="7D9B3D2D" w:rsidR="00F61C38" w:rsidRPr="008B07C7" w:rsidRDefault="00F61C38" w:rsidP="00F61C38">
            <w:pPr>
              <w:pStyle w:val="NoSpacing"/>
              <w:keepNext/>
              <w:ind w:left="-18"/>
              <w:rPr>
                <w:rFonts w:cstheme="minorHAnsi"/>
                <w:i/>
                <w:color w:val="7F7F7F" w:themeColor="text1" w:themeTint="80"/>
                <w:sz w:val="20"/>
                <w:u w:val="single"/>
              </w:rPr>
            </w:pPr>
            <w:r w:rsidRPr="00DF2695">
              <w:rPr>
                <w:rFonts w:cstheme="minorHAnsi"/>
                <w:b/>
              </w:rPr>
              <w:t>Yes</w:t>
            </w:r>
          </w:p>
        </w:tc>
        <w:tc>
          <w:tcPr>
            <w:tcW w:w="7487" w:type="dxa"/>
            <w:gridSpan w:val="11"/>
            <w:tcBorders>
              <w:top w:val="nil"/>
              <w:left w:val="nil"/>
              <w:bottom w:val="nil"/>
              <w:right w:val="nil"/>
            </w:tcBorders>
            <w:vAlign w:val="center"/>
          </w:tcPr>
          <w:p w14:paraId="27FBA7E2" w14:textId="77777777" w:rsidR="00F61C38" w:rsidRPr="008B07C7" w:rsidRDefault="00F61C38" w:rsidP="00F61C38">
            <w:pPr>
              <w:pStyle w:val="NoSpacing"/>
              <w:rPr>
                <w:rFonts w:cstheme="minorHAnsi"/>
                <w:i/>
                <w:color w:val="7F7F7F" w:themeColor="text1" w:themeTint="80"/>
                <w:sz w:val="20"/>
                <w:u w:val="single"/>
              </w:rPr>
            </w:pPr>
          </w:p>
        </w:tc>
      </w:tr>
      <w:bookmarkStart w:id="189" w:name="q5point3"/>
      <w:tr w:rsidR="00F61C38" w:rsidRPr="00725F39" w14:paraId="58397BF2" w14:textId="77777777" w:rsidTr="001D1DA5">
        <w:trPr>
          <w:trHeight w:val="534"/>
        </w:trPr>
        <w:tc>
          <w:tcPr>
            <w:tcW w:w="10856" w:type="dxa"/>
            <w:gridSpan w:val="57"/>
            <w:tcBorders>
              <w:top w:val="nil"/>
              <w:left w:val="nil"/>
              <w:bottom w:val="nil"/>
              <w:right w:val="nil"/>
            </w:tcBorders>
            <w:vAlign w:val="center"/>
          </w:tcPr>
          <w:p w14:paraId="1E1CF6EC" w14:textId="7280AFDD" w:rsidR="00F61C38" w:rsidRPr="000B6A91" w:rsidRDefault="00F61C38" w:rsidP="00F61C38">
            <w:pPr>
              <w:pStyle w:val="NoSpacing"/>
              <w:keepNext/>
              <w:ind w:left="331" w:hanging="360"/>
            </w:pPr>
            <w:r>
              <w:rPr>
                <w:rFonts w:cstheme="minorHAnsi"/>
                <w:b/>
                <w:noProof/>
                <w:color w:val="FFFFFF" w:themeColor="background1"/>
                <w:sz w:val="24"/>
                <w:szCs w:val="24"/>
              </w:rPr>
              <mc:AlternateContent>
                <mc:Choice Requires="wps">
                  <w:drawing>
                    <wp:anchor distT="0" distB="0" distL="114300" distR="114300" simplePos="0" relativeHeight="251828224" behindDoc="0" locked="0" layoutInCell="1" allowOverlap="1" wp14:anchorId="67FF3553" wp14:editId="0111DAB1">
                      <wp:simplePos x="0" y="0"/>
                      <wp:positionH relativeFrom="column">
                        <wp:posOffset>-61595</wp:posOffset>
                      </wp:positionH>
                      <wp:positionV relativeFrom="paragraph">
                        <wp:posOffset>8255</wp:posOffset>
                      </wp:positionV>
                      <wp:extent cx="248285" cy="219075"/>
                      <wp:effectExtent l="0" t="0" r="18415" b="28575"/>
                      <wp:wrapNone/>
                      <wp:docPr id="15" name="Oval 1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82B15" id="Oval 1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85pt;margin-top:.65pt;width:19.55pt;height:17.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" filled="f" strokecolor="#1f5a87" strokeweight="1pt"/>
                  </w:pict>
                </mc:Fallback>
              </mc:AlternateContent>
            </w:r>
            <w:r>
              <w:rPr>
                <w:rFonts w:cstheme="minorHAnsi"/>
                <w:b/>
              </w:rPr>
              <w:t>5.3 MRI scans</w:t>
            </w:r>
            <w:bookmarkEnd w:id="189"/>
            <w:r>
              <w:rPr>
                <w:rFonts w:cstheme="minorHAnsi"/>
                <w:b/>
              </w:rPr>
              <w:t>.</w:t>
            </w:r>
            <w:r w:rsidRPr="00725F39">
              <w:rPr>
                <w:rFonts w:cstheme="minorHAnsi"/>
              </w:rPr>
              <w:t xml:space="preserve"> </w:t>
            </w:r>
            <w:r>
              <w:t>Will any subjects have a Magnetic Resonance Imaging (MRI) scan as part of the study procedures?</w:t>
            </w:r>
          </w:p>
        </w:tc>
      </w:tr>
      <w:tr w:rsidR="00F61C38" w:rsidRPr="00725F39" w14:paraId="43B87B85" w14:textId="77777777" w:rsidTr="001D1DA5">
        <w:trPr>
          <w:trHeight w:val="810"/>
        </w:trPr>
        <w:tc>
          <w:tcPr>
            <w:tcW w:w="10856" w:type="dxa"/>
            <w:gridSpan w:val="57"/>
            <w:tcBorders>
              <w:top w:val="nil"/>
              <w:left w:val="nil"/>
              <w:bottom w:val="nil"/>
              <w:right w:val="nil"/>
            </w:tcBorders>
            <w:vAlign w:val="center"/>
          </w:tcPr>
          <w:p w14:paraId="5FD32ED5" w14:textId="0CB253D5" w:rsidR="00F61C38" w:rsidRPr="000B6A91" w:rsidRDefault="00F61C38" w:rsidP="00F61C38">
            <w:pPr>
              <w:pStyle w:val="NoSpacing"/>
              <w:keepNext/>
              <w:ind w:left="331" w:firstLine="12"/>
              <w:rPr>
                <w:rFonts w:cstheme="minorHAnsi"/>
                <w:i/>
                <w:color w:val="7F7F7F" w:themeColor="text1" w:themeTint="80"/>
                <w:sz w:val="20"/>
              </w:rPr>
            </w:pPr>
            <w:r w:rsidRPr="000B6A91">
              <w:rPr>
                <w:rFonts w:cstheme="minorHAnsi"/>
                <w:i/>
                <w:color w:val="7F7F7F" w:themeColor="text1" w:themeTint="80"/>
                <w:sz w:val="20"/>
              </w:rPr>
              <w:t>This means scans that are performed solely for research purposes or clinical scans that are modified for research purposes (for example, using a gadolinium-based contrast agent when it is not required for clinical reasons</w:t>
            </w:r>
            <w:r>
              <w:rPr>
                <w:rFonts w:cstheme="minorHAnsi"/>
                <w:i/>
                <w:color w:val="7F7F7F" w:themeColor="text1" w:themeTint="80"/>
                <w:sz w:val="20"/>
              </w:rPr>
              <w:t>)</w:t>
            </w:r>
            <w:r w:rsidRPr="000B6A91">
              <w:rPr>
                <w:rFonts w:cstheme="minorHAnsi"/>
                <w:i/>
                <w:color w:val="7F7F7F" w:themeColor="text1" w:themeTint="80"/>
                <w:sz w:val="20"/>
              </w:rPr>
              <w:t xml:space="preserve">. </w:t>
            </w:r>
          </w:p>
        </w:tc>
      </w:tr>
      <w:tr w:rsidR="00F61C38" w:rsidRPr="00725F39" w14:paraId="72B2D890" w14:textId="77777777" w:rsidTr="00F61C38">
        <w:trPr>
          <w:gridAfter w:val="2"/>
          <w:wAfter w:w="21" w:type="dxa"/>
        </w:trPr>
        <w:tc>
          <w:tcPr>
            <w:tcW w:w="436" w:type="dxa"/>
            <w:gridSpan w:val="3"/>
            <w:tcBorders>
              <w:top w:val="nil"/>
              <w:left w:val="nil"/>
              <w:bottom w:val="nil"/>
              <w:right w:val="single" w:sz="12" w:space="0" w:color="auto"/>
            </w:tcBorders>
          </w:tcPr>
          <w:p w14:paraId="56FBAB27" w14:textId="77777777" w:rsidR="00F61C38" w:rsidRPr="00725F39" w:rsidRDefault="00F61C38" w:rsidP="00F61C38">
            <w:pPr>
              <w:pStyle w:val="NoSpacing"/>
              <w:rPr>
                <w:rFonts w:cstheme="minorHAnsi"/>
              </w:rPr>
            </w:pPr>
          </w:p>
        </w:tc>
        <w:tc>
          <w:tcPr>
            <w:tcW w:w="402"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FE1D9DA" w14:textId="2E27694F" w:rsidR="00F61C38" w:rsidRPr="00D022DB" w:rsidRDefault="00411E9C" w:rsidP="00F61C38">
            <w:pPr>
              <w:pStyle w:val="NoSpacing"/>
              <w:ind w:left="-18"/>
              <w:jc w:val="center"/>
              <w:rPr>
                <w:rFonts w:cstheme="minorHAnsi"/>
                <w:b/>
              </w:rPr>
            </w:pPr>
            <w:r>
              <w:rPr>
                <w:rFonts w:cstheme="minorHAnsi"/>
                <w:b/>
              </w:rPr>
              <w:t>X</w:t>
            </w:r>
          </w:p>
        </w:tc>
        <w:tc>
          <w:tcPr>
            <w:tcW w:w="632" w:type="dxa"/>
            <w:gridSpan w:val="6"/>
            <w:tcBorders>
              <w:top w:val="nil"/>
              <w:left w:val="single" w:sz="12" w:space="0" w:color="auto"/>
              <w:bottom w:val="nil"/>
              <w:right w:val="nil"/>
            </w:tcBorders>
          </w:tcPr>
          <w:p w14:paraId="666F3C23" w14:textId="77777777" w:rsidR="00F61C38" w:rsidRPr="00725F39" w:rsidRDefault="00F61C38" w:rsidP="00F61C38">
            <w:pPr>
              <w:pStyle w:val="NoSpacing"/>
              <w:ind w:left="-18"/>
              <w:rPr>
                <w:rFonts w:cstheme="minorHAnsi"/>
              </w:rPr>
            </w:pPr>
            <w:r w:rsidRPr="00862E3D">
              <w:rPr>
                <w:rFonts w:cstheme="minorHAnsi"/>
                <w:b/>
              </w:rPr>
              <w:t>No</w:t>
            </w:r>
          </w:p>
        </w:tc>
        <w:tc>
          <w:tcPr>
            <w:tcW w:w="9365" w:type="dxa"/>
            <w:gridSpan w:val="40"/>
            <w:tcBorders>
              <w:top w:val="nil"/>
              <w:left w:val="nil"/>
              <w:bottom w:val="nil"/>
              <w:right w:val="nil"/>
            </w:tcBorders>
          </w:tcPr>
          <w:p w14:paraId="5462F08B" w14:textId="25A94E1F" w:rsidR="00F61C38" w:rsidRPr="00725F39" w:rsidRDefault="00F61C38" w:rsidP="00F61C38">
            <w:pPr>
              <w:pStyle w:val="NoSpacing"/>
              <w:rPr>
                <w:rFonts w:cstheme="minorHAnsi"/>
              </w:rPr>
            </w:pPr>
            <w:r>
              <w:rPr>
                <w:rFonts w:cstheme="minorHAnsi"/>
              </w:rPr>
              <w:sym w:font="Wingdings" w:char="F0E0"/>
            </w:r>
            <w:r>
              <w:rPr>
                <w:rFonts w:cstheme="minorHAnsi"/>
              </w:rPr>
              <w:t xml:space="preserve"> If no, </w:t>
            </w:r>
            <w:r>
              <w:t xml:space="preserve">go to </w:t>
            </w:r>
            <w:hyperlink w:anchor="q5point4" w:history="1">
              <w:r w:rsidRPr="00DF3B65">
                <w:rPr>
                  <w:rStyle w:val="Hyperlink"/>
                </w:rPr>
                <w:t>question</w:t>
              </w:r>
              <w:r w:rsidRPr="00DF3B65">
                <w:rPr>
                  <w:rStyle w:val="Hyperlink"/>
                  <w:b/>
                </w:rPr>
                <w:t xml:space="preserve"> 5.4</w:t>
              </w:r>
            </w:hyperlink>
            <w:r>
              <w:t>.</w:t>
            </w:r>
          </w:p>
        </w:tc>
      </w:tr>
      <w:tr w:rsidR="00F61C38" w:rsidRPr="00725F39" w14:paraId="19392308" w14:textId="77777777" w:rsidTr="00F61C38">
        <w:trPr>
          <w:gridAfter w:val="2"/>
          <w:wAfter w:w="21" w:type="dxa"/>
          <w:trHeight w:val="20"/>
        </w:trPr>
        <w:tc>
          <w:tcPr>
            <w:tcW w:w="436" w:type="dxa"/>
            <w:gridSpan w:val="3"/>
            <w:tcBorders>
              <w:top w:val="nil"/>
              <w:left w:val="nil"/>
              <w:bottom w:val="nil"/>
              <w:right w:val="single" w:sz="12" w:space="0" w:color="auto"/>
            </w:tcBorders>
          </w:tcPr>
          <w:p w14:paraId="522B04DF" w14:textId="77777777" w:rsidR="00F61C38" w:rsidRPr="00725F39" w:rsidRDefault="00F61C38" w:rsidP="00F61C38">
            <w:pPr>
              <w:pStyle w:val="NoSpacing"/>
              <w:rPr>
                <w:rFonts w:cstheme="minorHAnsi"/>
              </w:rPr>
            </w:pPr>
          </w:p>
        </w:tc>
        <w:tc>
          <w:tcPr>
            <w:tcW w:w="402"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66C2E4" w14:textId="77777777" w:rsidR="00F61C38" w:rsidRPr="00D022DB" w:rsidRDefault="00F61C38" w:rsidP="00F61C38">
            <w:pPr>
              <w:pStyle w:val="NoSpacing"/>
              <w:ind w:left="-18"/>
              <w:jc w:val="center"/>
              <w:rPr>
                <w:rFonts w:cstheme="minorHAnsi"/>
                <w:b/>
              </w:rPr>
            </w:pPr>
          </w:p>
        </w:tc>
        <w:tc>
          <w:tcPr>
            <w:tcW w:w="632" w:type="dxa"/>
            <w:gridSpan w:val="6"/>
            <w:tcBorders>
              <w:top w:val="nil"/>
              <w:left w:val="single" w:sz="12" w:space="0" w:color="auto"/>
              <w:bottom w:val="nil"/>
              <w:right w:val="nil"/>
            </w:tcBorders>
          </w:tcPr>
          <w:p w14:paraId="1C4F838A" w14:textId="77777777" w:rsidR="00F61C38" w:rsidRPr="00725F39" w:rsidRDefault="00F61C38" w:rsidP="00F61C38">
            <w:pPr>
              <w:pStyle w:val="NoSpacing"/>
              <w:ind w:left="-18"/>
              <w:rPr>
                <w:rFonts w:cstheme="minorHAnsi"/>
              </w:rPr>
            </w:pPr>
            <w:r w:rsidRPr="00862E3D">
              <w:rPr>
                <w:rFonts w:cstheme="minorHAnsi"/>
                <w:b/>
              </w:rPr>
              <w:t>Yes</w:t>
            </w:r>
          </w:p>
        </w:tc>
        <w:tc>
          <w:tcPr>
            <w:tcW w:w="9365" w:type="dxa"/>
            <w:gridSpan w:val="40"/>
            <w:tcBorders>
              <w:top w:val="nil"/>
              <w:left w:val="nil"/>
              <w:bottom w:val="nil"/>
              <w:right w:val="nil"/>
            </w:tcBorders>
          </w:tcPr>
          <w:p w14:paraId="31760F63" w14:textId="7237C24D" w:rsidR="00F61C38" w:rsidRPr="00725F39" w:rsidRDefault="00F61C38" w:rsidP="00F61C38">
            <w:pPr>
              <w:pStyle w:val="NoSpacing"/>
              <w:ind w:left="279" w:hanging="279"/>
              <w:rPr>
                <w:rFonts w:cstheme="minorHAnsi"/>
              </w:rPr>
            </w:pPr>
            <w:r>
              <w:rPr>
                <w:rFonts w:cstheme="minorHAnsi"/>
              </w:rPr>
              <w:sym w:font="Wingdings" w:char="F0E0"/>
            </w:r>
            <w:r>
              <w:rPr>
                <w:rFonts w:cstheme="minorHAnsi"/>
              </w:rPr>
              <w:t xml:space="preserve"> If yes, </w:t>
            </w:r>
            <w:r>
              <w:t xml:space="preserve">answer questions </w:t>
            </w:r>
            <w:r w:rsidRPr="00124E66">
              <w:rPr>
                <w:b/>
              </w:rPr>
              <w:t>a</w:t>
            </w:r>
            <w:r>
              <w:t xml:space="preserve"> through </w:t>
            </w:r>
            <w:r w:rsidRPr="00124E66">
              <w:rPr>
                <w:b/>
              </w:rPr>
              <w:t>c</w:t>
            </w:r>
            <w:r>
              <w:t>.</w:t>
            </w:r>
          </w:p>
        </w:tc>
      </w:tr>
      <w:tr w:rsidR="00F61C38" w:rsidRPr="00725F39" w14:paraId="6E6CC746" w14:textId="77777777" w:rsidTr="001D1DA5">
        <w:trPr>
          <w:trHeight w:val="20"/>
        </w:trPr>
        <w:tc>
          <w:tcPr>
            <w:tcW w:w="10856" w:type="dxa"/>
            <w:gridSpan w:val="57"/>
            <w:tcBorders>
              <w:top w:val="nil"/>
              <w:left w:val="nil"/>
              <w:bottom w:val="nil"/>
              <w:right w:val="nil"/>
            </w:tcBorders>
            <w:vAlign w:val="center"/>
          </w:tcPr>
          <w:p w14:paraId="18DA80B9" w14:textId="2F6385F7" w:rsidR="00F61C38" w:rsidRPr="00453CE9" w:rsidRDefault="00F61C38" w:rsidP="00F61C38">
            <w:pPr>
              <w:pStyle w:val="NoSpacing"/>
              <w:keepNext/>
              <w:ind w:left="1345"/>
              <w:rPr>
                <w:rFonts w:cstheme="minorHAnsi"/>
              </w:rPr>
            </w:pPr>
            <w:r w:rsidRPr="00453CE9">
              <w:rPr>
                <w:b/>
              </w:rPr>
              <w:t>a.</w:t>
            </w:r>
            <w:r w:rsidRPr="00453CE9">
              <w:rPr>
                <w:rFonts w:cstheme="minorHAnsi"/>
                <w:b/>
                <w:i/>
              </w:rPr>
              <w:t xml:space="preserve"> </w:t>
            </w:r>
            <w:r>
              <w:rPr>
                <w:rFonts w:cstheme="minorHAnsi"/>
                <w:b/>
              </w:rPr>
              <w:t>Describe the MRI scan(s).</w:t>
            </w:r>
            <w:r w:rsidRPr="00453CE9">
              <w:rPr>
                <w:rFonts w:cstheme="minorHAnsi"/>
              </w:rPr>
              <w:t xml:space="preserve"> Specifically:</w:t>
            </w:r>
          </w:p>
          <w:p w14:paraId="779DACCB" w14:textId="6890CC8A" w:rsidR="00F61C38" w:rsidRPr="00453CE9" w:rsidRDefault="00F61C38" w:rsidP="00F61C38">
            <w:pPr>
              <w:pStyle w:val="NoSpacing"/>
              <w:keepNext/>
              <w:numPr>
                <w:ilvl w:val="0"/>
                <w:numId w:val="34"/>
              </w:numPr>
              <w:rPr>
                <w:rFonts w:cstheme="minorHAnsi"/>
              </w:rPr>
            </w:pPr>
            <w:r w:rsidRPr="00453CE9">
              <w:rPr>
                <w:rFonts w:cstheme="minorHAnsi"/>
              </w:rPr>
              <w:t xml:space="preserve">What is the purpose of the scan(s)? </w:t>
            </w:r>
            <w:r>
              <w:rPr>
                <w:rFonts w:cstheme="minorHAnsi"/>
                <w:i/>
                <w:color w:val="7F7F7F" w:themeColor="text1" w:themeTint="80"/>
              </w:rPr>
              <w:t>Examples: obtain research data;</w:t>
            </w:r>
            <w:r w:rsidRPr="00453CE9">
              <w:rPr>
                <w:rFonts w:cstheme="minorHAnsi"/>
                <w:i/>
                <w:color w:val="7F7F7F" w:themeColor="text1" w:themeTint="80"/>
              </w:rPr>
              <w:t xml:space="preserve"> safety assessment associated with a research procedure.</w:t>
            </w:r>
          </w:p>
          <w:p w14:paraId="12D8EEBD" w14:textId="7E56AABE" w:rsidR="00F61C38" w:rsidRPr="00453CE9" w:rsidRDefault="00F61C38" w:rsidP="00F61C38">
            <w:pPr>
              <w:pStyle w:val="NoSpacing"/>
              <w:keepNext/>
              <w:numPr>
                <w:ilvl w:val="0"/>
                <w:numId w:val="34"/>
              </w:numPr>
              <w:rPr>
                <w:rFonts w:cstheme="minorHAnsi"/>
              </w:rPr>
            </w:pPr>
            <w:r w:rsidRPr="00453CE9">
              <w:rPr>
                <w:rFonts w:cstheme="minorHAnsi"/>
              </w:rPr>
              <w:t>Which subjects will receive an MRI scan?</w:t>
            </w:r>
          </w:p>
          <w:p w14:paraId="6C074847" w14:textId="243CA919" w:rsidR="00F61C38" w:rsidRPr="000B6A91" w:rsidRDefault="00F61C38" w:rsidP="00F61C38">
            <w:pPr>
              <w:pStyle w:val="NoSpacing"/>
              <w:keepNext/>
              <w:numPr>
                <w:ilvl w:val="0"/>
                <w:numId w:val="34"/>
              </w:numPr>
              <w:rPr>
                <w:rFonts w:cstheme="minorHAnsi"/>
                <w:color w:val="7F7F7F" w:themeColor="text1" w:themeTint="80"/>
                <w:sz w:val="20"/>
              </w:rPr>
            </w:pPr>
            <w:r w:rsidRPr="00453CE9">
              <w:rPr>
                <w:rFonts w:cstheme="minorHAnsi"/>
              </w:rPr>
              <w:t xml:space="preserve">Describe the minimum and maximum number of scans per subject, and over what </w:t>
            </w:r>
            <w:proofErr w:type="gramStart"/>
            <w:r w:rsidRPr="00453CE9">
              <w:rPr>
                <w:rFonts w:cstheme="minorHAnsi"/>
              </w:rPr>
              <w:t>time period</w:t>
            </w:r>
            <w:proofErr w:type="gramEnd"/>
            <w:r w:rsidRPr="00453CE9">
              <w:rPr>
                <w:rFonts w:cstheme="minorHAnsi"/>
              </w:rPr>
              <w:t xml:space="preserve"> the scans will occur. </w:t>
            </w:r>
            <w:r w:rsidRPr="00453CE9">
              <w:rPr>
                <w:rFonts w:cstheme="minorHAnsi"/>
                <w:i/>
                <w:color w:val="7F7F7F" w:themeColor="text1" w:themeTint="80"/>
              </w:rPr>
              <w:t>For example: all subjects will undergo two MRI scans, six months apart.</w:t>
            </w:r>
          </w:p>
        </w:tc>
      </w:tr>
      <w:tr w:rsidR="00F61C38" w:rsidRPr="00725F39" w14:paraId="4E1351B5" w14:textId="46A11D43" w:rsidTr="00F61C38">
        <w:trPr>
          <w:trHeight w:val="432"/>
        </w:trPr>
        <w:tc>
          <w:tcPr>
            <w:tcW w:w="2186" w:type="dxa"/>
            <w:gridSpan w:val="32"/>
            <w:tcBorders>
              <w:top w:val="nil"/>
              <w:left w:val="nil"/>
              <w:bottom w:val="nil"/>
              <w:right w:val="single" w:sz="24" w:space="0" w:color="E8960C"/>
            </w:tcBorders>
            <w:vAlign w:val="center"/>
          </w:tcPr>
          <w:p w14:paraId="741E6B9D" w14:textId="77777777" w:rsidR="00F61C38" w:rsidRPr="009D46C4" w:rsidRDefault="00F61C38" w:rsidP="00F61C38">
            <w:pPr>
              <w:pStyle w:val="NoSpacing"/>
            </w:pPr>
          </w:p>
        </w:tc>
        <w:tc>
          <w:tcPr>
            <w:tcW w:w="8670" w:type="dxa"/>
            <w:gridSpan w:val="25"/>
            <w:tcBorders>
              <w:top w:val="single" w:sz="24" w:space="0" w:color="E8960C"/>
              <w:left w:val="single" w:sz="24" w:space="0" w:color="E8960C"/>
              <w:bottom w:val="single" w:sz="24" w:space="0" w:color="E8960C"/>
              <w:right w:val="single" w:sz="24" w:space="0" w:color="E8960C"/>
            </w:tcBorders>
            <w:vAlign w:val="center"/>
          </w:tcPr>
          <w:p w14:paraId="2DEC6F21" w14:textId="77CF43D7" w:rsidR="00F61C38" w:rsidRPr="000B6A91" w:rsidRDefault="00F61C38" w:rsidP="00F61C38">
            <w:pPr>
              <w:pStyle w:val="NoSpacing"/>
              <w:rPr>
                <w:b/>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F61C38" w:rsidRPr="00725F39" w14:paraId="3F11633E" w14:textId="77777777" w:rsidTr="001D1DA5">
        <w:trPr>
          <w:trHeight w:val="678"/>
        </w:trPr>
        <w:tc>
          <w:tcPr>
            <w:tcW w:w="10856" w:type="dxa"/>
            <w:gridSpan w:val="57"/>
            <w:tcBorders>
              <w:top w:val="nil"/>
              <w:left w:val="nil"/>
              <w:bottom w:val="nil"/>
              <w:right w:val="nil"/>
            </w:tcBorders>
            <w:vAlign w:val="center"/>
          </w:tcPr>
          <w:p w14:paraId="10FFC410" w14:textId="0D3671C6" w:rsidR="00F61C38" w:rsidRPr="00453CE9" w:rsidRDefault="00F61C38" w:rsidP="00F61C38">
            <w:pPr>
              <w:pStyle w:val="NoSpacing"/>
              <w:ind w:left="1603" w:hanging="270"/>
              <w:rPr>
                <w:rFonts w:cstheme="minorHAnsi"/>
              </w:rPr>
            </w:pPr>
            <w:r w:rsidRPr="00453CE9">
              <w:rPr>
                <w:rFonts w:cstheme="minorHAnsi"/>
                <w:b/>
              </w:rPr>
              <w:t>b. Use of gadolinium</w:t>
            </w:r>
            <w:r w:rsidRPr="00453CE9">
              <w:rPr>
                <w:rFonts w:cstheme="minorHAnsi"/>
              </w:rPr>
              <w:t>. Will any of the MRI scans involve the use of a gadolinium-based contrast agent (GBCA?)</w:t>
            </w:r>
          </w:p>
        </w:tc>
      </w:tr>
      <w:tr w:rsidR="00F61C38" w:rsidRPr="00725F39" w14:paraId="73159645" w14:textId="2FF2DA34" w:rsidTr="00F61C38">
        <w:trPr>
          <w:trHeight w:val="288"/>
        </w:trPr>
        <w:tc>
          <w:tcPr>
            <w:tcW w:w="1829" w:type="dxa"/>
            <w:gridSpan w:val="19"/>
            <w:tcBorders>
              <w:top w:val="nil"/>
              <w:left w:val="nil"/>
              <w:bottom w:val="nil"/>
              <w:right w:val="single" w:sz="12" w:space="0" w:color="auto"/>
            </w:tcBorders>
            <w:vAlign w:val="center"/>
          </w:tcPr>
          <w:p w14:paraId="32E0BF3F" w14:textId="77777777" w:rsidR="00F61C38" w:rsidRPr="000C1B3D" w:rsidRDefault="00F61C38" w:rsidP="00F61C38">
            <w:pPr>
              <w:pStyle w:val="NoSpacing"/>
              <w:rPr>
                <w:rFonts w:cstheme="minorHAnsi"/>
              </w:rPr>
            </w:pPr>
          </w:p>
        </w:tc>
        <w:tc>
          <w:tcPr>
            <w:tcW w:w="445" w:type="dxa"/>
            <w:gridSpan w:val="15"/>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6DA86E7D" w14:textId="77777777" w:rsidR="00F61C38" w:rsidRPr="000C1B3D" w:rsidRDefault="00F61C38" w:rsidP="00F61C38">
            <w:pPr>
              <w:pStyle w:val="NoSpacing"/>
              <w:ind w:left="-18"/>
              <w:jc w:val="center"/>
              <w:rPr>
                <w:rFonts w:cstheme="minorHAnsi"/>
                <w:b/>
              </w:rPr>
            </w:pPr>
          </w:p>
        </w:tc>
        <w:tc>
          <w:tcPr>
            <w:tcW w:w="796" w:type="dxa"/>
            <w:gridSpan w:val="10"/>
            <w:tcBorders>
              <w:top w:val="nil"/>
              <w:left w:val="single" w:sz="12" w:space="0" w:color="auto"/>
              <w:bottom w:val="nil"/>
              <w:right w:val="nil"/>
            </w:tcBorders>
            <w:vAlign w:val="center"/>
          </w:tcPr>
          <w:p w14:paraId="09BBE1DE" w14:textId="222F7A17" w:rsidR="00F61C38" w:rsidRPr="000C1B3D" w:rsidRDefault="00F61C38" w:rsidP="00F61C38">
            <w:pPr>
              <w:pStyle w:val="NoSpacing"/>
              <w:rPr>
                <w:rFonts w:cstheme="minorHAnsi"/>
                <w:b/>
              </w:rPr>
            </w:pPr>
            <w:r w:rsidRPr="000C1B3D">
              <w:rPr>
                <w:rFonts w:cstheme="minorHAnsi"/>
                <w:b/>
              </w:rPr>
              <w:t>No</w:t>
            </w:r>
          </w:p>
        </w:tc>
        <w:tc>
          <w:tcPr>
            <w:tcW w:w="7786" w:type="dxa"/>
            <w:gridSpan w:val="13"/>
            <w:tcBorders>
              <w:top w:val="nil"/>
              <w:left w:val="nil"/>
              <w:bottom w:val="nil"/>
              <w:right w:val="nil"/>
            </w:tcBorders>
            <w:vAlign w:val="center"/>
          </w:tcPr>
          <w:p w14:paraId="12A9CBDE" w14:textId="77777777" w:rsidR="00F61C38" w:rsidRPr="000C1B3D" w:rsidRDefault="00F61C38" w:rsidP="00F61C38">
            <w:pPr>
              <w:pStyle w:val="NoSpacing"/>
              <w:rPr>
                <w:rFonts w:cstheme="minorHAnsi"/>
              </w:rPr>
            </w:pPr>
          </w:p>
        </w:tc>
      </w:tr>
      <w:tr w:rsidR="00F61C38" w:rsidRPr="00725F39" w14:paraId="64394874" w14:textId="1BFC26BB" w:rsidTr="00F61C38">
        <w:trPr>
          <w:trHeight w:val="288"/>
        </w:trPr>
        <w:tc>
          <w:tcPr>
            <w:tcW w:w="1829" w:type="dxa"/>
            <w:gridSpan w:val="19"/>
            <w:tcBorders>
              <w:top w:val="nil"/>
              <w:left w:val="nil"/>
              <w:bottom w:val="nil"/>
              <w:right w:val="single" w:sz="12" w:space="0" w:color="auto"/>
            </w:tcBorders>
            <w:vAlign w:val="center"/>
          </w:tcPr>
          <w:p w14:paraId="279A4441" w14:textId="77777777" w:rsidR="00F61C38" w:rsidRPr="000C1B3D" w:rsidRDefault="00F61C38" w:rsidP="00F61C38">
            <w:pPr>
              <w:pStyle w:val="NoSpacing"/>
              <w:rPr>
                <w:rFonts w:cstheme="minorHAnsi"/>
              </w:rPr>
            </w:pPr>
          </w:p>
        </w:tc>
        <w:tc>
          <w:tcPr>
            <w:tcW w:w="445" w:type="dxa"/>
            <w:gridSpan w:val="15"/>
            <w:tcBorders>
              <w:top w:val="single" w:sz="12" w:space="0" w:color="auto"/>
              <w:left w:val="nil"/>
              <w:bottom w:val="single" w:sz="12" w:space="0" w:color="auto"/>
              <w:right w:val="single" w:sz="12" w:space="0" w:color="auto"/>
            </w:tcBorders>
            <w:shd w:val="clear" w:color="auto" w:fill="D9D9D9" w:themeFill="background1" w:themeFillShade="D9"/>
            <w:vAlign w:val="center"/>
          </w:tcPr>
          <w:p w14:paraId="1B3DC0EA" w14:textId="77777777" w:rsidR="00F61C38" w:rsidRPr="000C1B3D" w:rsidRDefault="00F61C38" w:rsidP="00F61C38">
            <w:pPr>
              <w:pStyle w:val="NoSpacing"/>
              <w:ind w:left="-18"/>
              <w:jc w:val="center"/>
              <w:rPr>
                <w:rFonts w:cstheme="minorHAnsi"/>
                <w:b/>
              </w:rPr>
            </w:pPr>
          </w:p>
        </w:tc>
        <w:tc>
          <w:tcPr>
            <w:tcW w:w="796" w:type="dxa"/>
            <w:gridSpan w:val="10"/>
            <w:tcBorders>
              <w:top w:val="nil"/>
              <w:left w:val="single" w:sz="12" w:space="0" w:color="auto"/>
              <w:bottom w:val="nil"/>
              <w:right w:val="nil"/>
            </w:tcBorders>
            <w:vAlign w:val="center"/>
          </w:tcPr>
          <w:p w14:paraId="19BB6250" w14:textId="5C4616E2" w:rsidR="00F61C38" w:rsidRPr="000C1B3D" w:rsidRDefault="00F61C38" w:rsidP="00F61C38">
            <w:pPr>
              <w:pStyle w:val="NoSpacing"/>
              <w:rPr>
                <w:rFonts w:cstheme="minorHAnsi"/>
                <w:b/>
              </w:rPr>
            </w:pPr>
            <w:r w:rsidRPr="000C1B3D">
              <w:rPr>
                <w:rFonts w:cstheme="minorHAnsi"/>
                <w:b/>
              </w:rPr>
              <w:t>Yes</w:t>
            </w:r>
          </w:p>
        </w:tc>
        <w:tc>
          <w:tcPr>
            <w:tcW w:w="7786" w:type="dxa"/>
            <w:gridSpan w:val="13"/>
            <w:tcBorders>
              <w:top w:val="nil"/>
              <w:left w:val="nil"/>
              <w:bottom w:val="nil"/>
              <w:right w:val="nil"/>
            </w:tcBorders>
            <w:vAlign w:val="center"/>
          </w:tcPr>
          <w:p w14:paraId="336696FF" w14:textId="374DDBCD" w:rsidR="00F61C38" w:rsidRPr="000C1B3D" w:rsidRDefault="00F61C38" w:rsidP="00F61C38">
            <w:pPr>
              <w:pStyle w:val="NoSpacing"/>
              <w:rPr>
                <w:rFonts w:cstheme="minorHAnsi"/>
              </w:rPr>
            </w:pPr>
            <w:r>
              <w:rPr>
                <w:rFonts w:cstheme="minorHAnsi"/>
              </w:rPr>
              <w:sym w:font="Wingdings" w:char="F0E0"/>
            </w:r>
            <w:r>
              <w:rPr>
                <w:rFonts w:cstheme="minorHAnsi"/>
              </w:rPr>
              <w:t xml:space="preserve"> If yes, which agents will be used? </w:t>
            </w:r>
            <w:r w:rsidRPr="000C1B3D">
              <w:rPr>
                <w:rFonts w:cstheme="minorHAnsi"/>
                <w:i/>
              </w:rPr>
              <w:t>Check all that apply.</w:t>
            </w:r>
          </w:p>
        </w:tc>
      </w:tr>
      <w:tr w:rsidR="00F61C38" w:rsidRPr="00725F39" w14:paraId="13E982FF" w14:textId="00E3B1AD" w:rsidTr="00F61C38">
        <w:trPr>
          <w:trHeight w:val="432"/>
        </w:trPr>
        <w:tc>
          <w:tcPr>
            <w:tcW w:w="3070" w:type="dxa"/>
            <w:gridSpan w:val="44"/>
            <w:tcBorders>
              <w:top w:val="nil"/>
              <w:left w:val="nil"/>
              <w:bottom w:val="nil"/>
              <w:right w:val="nil"/>
            </w:tcBorders>
            <w:vAlign w:val="center"/>
          </w:tcPr>
          <w:p w14:paraId="140EB95B" w14:textId="77777777" w:rsidR="00F61C38" w:rsidRDefault="00F61C38" w:rsidP="00F61C38">
            <w:pPr>
              <w:pStyle w:val="NoSpacing"/>
              <w:keepNext/>
              <w:rPr>
                <w:rFonts w:cstheme="minorHAnsi"/>
              </w:rPr>
            </w:pPr>
          </w:p>
        </w:tc>
        <w:tc>
          <w:tcPr>
            <w:tcW w:w="2737" w:type="dxa"/>
            <w:gridSpan w:val="6"/>
            <w:tcBorders>
              <w:top w:val="nil"/>
              <w:left w:val="nil"/>
              <w:bottom w:val="nil"/>
              <w:right w:val="nil"/>
            </w:tcBorders>
            <w:shd w:val="clear" w:color="auto" w:fill="1F5A87"/>
            <w:vAlign w:val="center"/>
          </w:tcPr>
          <w:p w14:paraId="6C6887EF" w14:textId="250F50ED" w:rsidR="00F61C38" w:rsidRPr="00034F4D" w:rsidRDefault="00F61C38" w:rsidP="00F61C38">
            <w:pPr>
              <w:pStyle w:val="NoSpacing"/>
              <w:jc w:val="center"/>
              <w:rPr>
                <w:rFonts w:cstheme="minorHAnsi"/>
                <w:b/>
                <w:color w:val="FFFFFF" w:themeColor="background1"/>
              </w:rPr>
            </w:pPr>
            <w:r w:rsidRPr="00034F4D">
              <w:rPr>
                <w:rFonts w:cstheme="minorHAnsi"/>
                <w:b/>
                <w:color w:val="FFFFFF" w:themeColor="background1"/>
              </w:rPr>
              <w:t>Brand Name</w:t>
            </w:r>
          </w:p>
        </w:tc>
        <w:tc>
          <w:tcPr>
            <w:tcW w:w="2868" w:type="dxa"/>
            <w:tcBorders>
              <w:top w:val="nil"/>
              <w:left w:val="nil"/>
              <w:bottom w:val="nil"/>
              <w:right w:val="nil"/>
            </w:tcBorders>
            <w:shd w:val="clear" w:color="auto" w:fill="1F5A87"/>
            <w:vAlign w:val="center"/>
          </w:tcPr>
          <w:p w14:paraId="7C596D32" w14:textId="0DB78E7E" w:rsidR="00F61C38" w:rsidRPr="00034F4D" w:rsidRDefault="00F61C38" w:rsidP="00F61C38">
            <w:pPr>
              <w:pStyle w:val="NoSpacing"/>
              <w:jc w:val="center"/>
              <w:rPr>
                <w:rFonts w:cstheme="minorHAnsi"/>
                <w:b/>
                <w:color w:val="FFFFFF" w:themeColor="background1"/>
              </w:rPr>
            </w:pPr>
            <w:r w:rsidRPr="00034F4D">
              <w:rPr>
                <w:rFonts w:cstheme="minorHAnsi"/>
                <w:b/>
                <w:color w:val="FFFFFF" w:themeColor="background1"/>
              </w:rPr>
              <w:t>Generic Name</w:t>
            </w:r>
          </w:p>
        </w:tc>
        <w:tc>
          <w:tcPr>
            <w:tcW w:w="2181" w:type="dxa"/>
            <w:gridSpan w:val="6"/>
            <w:tcBorders>
              <w:top w:val="nil"/>
              <w:left w:val="nil"/>
              <w:bottom w:val="nil"/>
              <w:right w:val="nil"/>
            </w:tcBorders>
            <w:shd w:val="clear" w:color="auto" w:fill="1F5A87"/>
            <w:vAlign w:val="center"/>
          </w:tcPr>
          <w:p w14:paraId="3A23FA96" w14:textId="147C0807" w:rsidR="00F61C38" w:rsidRPr="00034F4D" w:rsidRDefault="00F61C38" w:rsidP="00F61C38">
            <w:pPr>
              <w:pStyle w:val="NoSpacing"/>
              <w:jc w:val="center"/>
              <w:rPr>
                <w:rFonts w:cstheme="minorHAnsi"/>
                <w:b/>
                <w:color w:val="FFFFFF" w:themeColor="background1"/>
              </w:rPr>
            </w:pPr>
            <w:r w:rsidRPr="00034F4D">
              <w:rPr>
                <w:rFonts w:cstheme="minorHAnsi"/>
                <w:b/>
                <w:color w:val="FFFFFF" w:themeColor="background1"/>
              </w:rPr>
              <w:t>Chemical Structure</w:t>
            </w:r>
          </w:p>
        </w:tc>
      </w:tr>
      <w:tr w:rsidR="00F61C38" w:rsidRPr="00725F39" w14:paraId="629CD756" w14:textId="76F9AA39" w:rsidTr="00F61C38">
        <w:trPr>
          <w:trHeight w:val="288"/>
        </w:trPr>
        <w:tc>
          <w:tcPr>
            <w:tcW w:w="3070" w:type="dxa"/>
            <w:gridSpan w:val="44"/>
            <w:tcBorders>
              <w:top w:val="nil"/>
              <w:left w:val="nil"/>
              <w:bottom w:val="nil"/>
              <w:right w:val="single" w:sz="12" w:space="0" w:color="auto"/>
            </w:tcBorders>
            <w:vAlign w:val="center"/>
          </w:tcPr>
          <w:p w14:paraId="6FA6872E"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B838A57" w14:textId="77777777" w:rsidR="00F61C38" w:rsidRPr="00034F4D" w:rsidRDefault="00F61C38" w:rsidP="00F61C38">
            <w:pPr>
              <w:pStyle w:val="NoSpacing"/>
              <w:ind w:left="-18"/>
              <w:jc w:val="center"/>
              <w:rPr>
                <w:rFonts w:cstheme="minorHAnsi"/>
                <w:b/>
              </w:rPr>
            </w:pPr>
          </w:p>
        </w:tc>
        <w:tc>
          <w:tcPr>
            <w:tcW w:w="2438" w:type="dxa"/>
            <w:gridSpan w:val="4"/>
            <w:tcBorders>
              <w:top w:val="nil"/>
              <w:left w:val="single" w:sz="12" w:space="0" w:color="auto"/>
              <w:bottom w:val="dashed" w:sz="4" w:space="0" w:color="1F5A87"/>
              <w:right w:val="nil"/>
            </w:tcBorders>
            <w:vAlign w:val="center"/>
          </w:tcPr>
          <w:p w14:paraId="42EC53CB" w14:textId="2CF35ABA" w:rsidR="00F61C38" w:rsidRPr="00453CE9" w:rsidRDefault="00F61C38" w:rsidP="00F61C38">
            <w:pPr>
              <w:pStyle w:val="NoSpacing"/>
              <w:rPr>
                <w:rFonts w:cstheme="minorHAnsi"/>
                <w:szCs w:val="20"/>
              </w:rPr>
            </w:pPr>
            <w:proofErr w:type="spellStart"/>
            <w:r w:rsidRPr="00453CE9">
              <w:rPr>
                <w:rFonts w:cstheme="minorHAnsi"/>
                <w:szCs w:val="20"/>
              </w:rPr>
              <w:t>Dotarem</w:t>
            </w:r>
            <w:proofErr w:type="spellEnd"/>
          </w:p>
        </w:tc>
        <w:tc>
          <w:tcPr>
            <w:tcW w:w="2868" w:type="dxa"/>
            <w:tcBorders>
              <w:top w:val="nil"/>
              <w:left w:val="nil"/>
              <w:bottom w:val="dashed" w:sz="4" w:space="0" w:color="1F5A87"/>
              <w:right w:val="nil"/>
            </w:tcBorders>
            <w:vAlign w:val="center"/>
          </w:tcPr>
          <w:p w14:paraId="330FD2EC" w14:textId="71349338" w:rsidR="00F61C38" w:rsidRPr="00453CE9" w:rsidRDefault="00F61C38" w:rsidP="00F61C38">
            <w:pPr>
              <w:pStyle w:val="NoSpacing"/>
              <w:rPr>
                <w:rFonts w:cstheme="minorHAnsi"/>
                <w:szCs w:val="20"/>
              </w:rPr>
            </w:pPr>
            <w:proofErr w:type="spellStart"/>
            <w:r w:rsidRPr="00453CE9">
              <w:rPr>
                <w:rFonts w:cstheme="minorHAnsi"/>
                <w:szCs w:val="20"/>
              </w:rPr>
              <w:t>Gadoterate</w:t>
            </w:r>
            <w:proofErr w:type="spellEnd"/>
            <w:r w:rsidRPr="00453CE9">
              <w:rPr>
                <w:rFonts w:cstheme="minorHAnsi"/>
                <w:szCs w:val="20"/>
              </w:rPr>
              <w:t xml:space="preserve"> meglumine</w:t>
            </w:r>
          </w:p>
        </w:tc>
        <w:tc>
          <w:tcPr>
            <w:tcW w:w="2181" w:type="dxa"/>
            <w:gridSpan w:val="6"/>
            <w:tcBorders>
              <w:top w:val="nil"/>
              <w:left w:val="nil"/>
              <w:bottom w:val="dashed" w:sz="4" w:space="0" w:color="1F5A87"/>
              <w:right w:val="nil"/>
            </w:tcBorders>
            <w:vAlign w:val="center"/>
          </w:tcPr>
          <w:p w14:paraId="630452FA" w14:textId="18C82B5F" w:rsidR="00F61C38" w:rsidRPr="00453CE9" w:rsidRDefault="00F61C38" w:rsidP="00F61C38">
            <w:pPr>
              <w:pStyle w:val="NoSpacing"/>
              <w:rPr>
                <w:rFonts w:cstheme="minorHAnsi"/>
                <w:szCs w:val="20"/>
              </w:rPr>
            </w:pPr>
            <w:proofErr w:type="spellStart"/>
            <w:r w:rsidRPr="00453CE9">
              <w:rPr>
                <w:rFonts w:cstheme="minorHAnsi"/>
                <w:szCs w:val="20"/>
              </w:rPr>
              <w:t>Macrocylic</w:t>
            </w:r>
            <w:proofErr w:type="spellEnd"/>
          </w:p>
        </w:tc>
      </w:tr>
      <w:tr w:rsidR="00F61C38" w:rsidRPr="00725F39" w14:paraId="437FFF68" w14:textId="77777777" w:rsidTr="00F61C38">
        <w:trPr>
          <w:trHeight w:val="288"/>
        </w:trPr>
        <w:tc>
          <w:tcPr>
            <w:tcW w:w="3070" w:type="dxa"/>
            <w:gridSpan w:val="44"/>
            <w:tcBorders>
              <w:top w:val="nil"/>
              <w:left w:val="nil"/>
              <w:bottom w:val="nil"/>
              <w:right w:val="single" w:sz="12" w:space="0" w:color="auto"/>
            </w:tcBorders>
            <w:vAlign w:val="center"/>
          </w:tcPr>
          <w:p w14:paraId="117C5219"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9663E94"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127BA822" w14:textId="2A6792C6" w:rsidR="00F61C38" w:rsidRPr="00453CE9" w:rsidRDefault="00F61C38" w:rsidP="00F61C38">
            <w:pPr>
              <w:pStyle w:val="NoSpacing"/>
              <w:rPr>
                <w:rFonts w:cstheme="minorHAnsi"/>
                <w:szCs w:val="20"/>
              </w:rPr>
            </w:pPr>
            <w:proofErr w:type="spellStart"/>
            <w:r w:rsidRPr="00453CE9">
              <w:rPr>
                <w:rFonts w:cstheme="minorHAnsi"/>
                <w:szCs w:val="20"/>
              </w:rPr>
              <w:t>Eovist</w:t>
            </w:r>
            <w:proofErr w:type="spellEnd"/>
            <w:r w:rsidRPr="00453CE9">
              <w:rPr>
                <w:rFonts w:cstheme="minorHAnsi"/>
                <w:szCs w:val="20"/>
              </w:rPr>
              <w:t xml:space="preserve"> / </w:t>
            </w:r>
            <w:proofErr w:type="spellStart"/>
            <w:r w:rsidRPr="00453CE9">
              <w:rPr>
                <w:rFonts w:cstheme="minorHAnsi"/>
                <w:szCs w:val="20"/>
              </w:rPr>
              <w:t>Primovist</w:t>
            </w:r>
            <w:proofErr w:type="spellEnd"/>
          </w:p>
        </w:tc>
        <w:tc>
          <w:tcPr>
            <w:tcW w:w="2868" w:type="dxa"/>
            <w:tcBorders>
              <w:top w:val="dashed" w:sz="4" w:space="0" w:color="1F5A87"/>
              <w:left w:val="nil"/>
              <w:bottom w:val="dashed" w:sz="4" w:space="0" w:color="1F5A87"/>
              <w:right w:val="nil"/>
            </w:tcBorders>
            <w:vAlign w:val="center"/>
          </w:tcPr>
          <w:p w14:paraId="2CEDD733" w14:textId="73E36240" w:rsidR="00F61C38" w:rsidRPr="00453CE9" w:rsidRDefault="00F61C38" w:rsidP="00F61C38">
            <w:pPr>
              <w:pStyle w:val="NoSpacing"/>
              <w:rPr>
                <w:rFonts w:cstheme="minorHAnsi"/>
                <w:szCs w:val="20"/>
              </w:rPr>
            </w:pPr>
            <w:proofErr w:type="spellStart"/>
            <w:r w:rsidRPr="00453CE9">
              <w:rPr>
                <w:rFonts w:cstheme="minorHAnsi"/>
                <w:szCs w:val="20"/>
              </w:rPr>
              <w:t>Gadoxetate</w:t>
            </w:r>
            <w:proofErr w:type="spellEnd"/>
            <w:r w:rsidRPr="00453CE9">
              <w:rPr>
                <w:rFonts w:cstheme="minorHAnsi"/>
                <w:szCs w:val="20"/>
              </w:rPr>
              <w:t xml:space="preserve"> disodium</w:t>
            </w:r>
          </w:p>
        </w:tc>
        <w:tc>
          <w:tcPr>
            <w:tcW w:w="2181" w:type="dxa"/>
            <w:gridSpan w:val="6"/>
            <w:tcBorders>
              <w:top w:val="dashed" w:sz="4" w:space="0" w:color="1F5A87"/>
              <w:left w:val="nil"/>
              <w:bottom w:val="dashed" w:sz="4" w:space="0" w:color="1F5A87"/>
              <w:right w:val="nil"/>
            </w:tcBorders>
            <w:vAlign w:val="center"/>
          </w:tcPr>
          <w:p w14:paraId="3B6597DE" w14:textId="0813212D" w:rsidR="00F61C38" w:rsidRPr="00453CE9" w:rsidRDefault="00F61C38" w:rsidP="00F61C38">
            <w:pPr>
              <w:pStyle w:val="NoSpacing"/>
              <w:rPr>
                <w:rFonts w:cstheme="minorHAnsi"/>
                <w:szCs w:val="20"/>
              </w:rPr>
            </w:pPr>
            <w:r w:rsidRPr="00453CE9">
              <w:rPr>
                <w:rFonts w:cstheme="minorHAnsi"/>
                <w:szCs w:val="20"/>
              </w:rPr>
              <w:t>Linear</w:t>
            </w:r>
          </w:p>
        </w:tc>
      </w:tr>
      <w:tr w:rsidR="00F61C38" w:rsidRPr="00725F39" w14:paraId="749168CC" w14:textId="77777777" w:rsidTr="00F61C38">
        <w:trPr>
          <w:trHeight w:val="288"/>
        </w:trPr>
        <w:tc>
          <w:tcPr>
            <w:tcW w:w="3070" w:type="dxa"/>
            <w:gridSpan w:val="44"/>
            <w:tcBorders>
              <w:top w:val="nil"/>
              <w:left w:val="nil"/>
              <w:bottom w:val="nil"/>
              <w:right w:val="single" w:sz="12" w:space="0" w:color="auto"/>
            </w:tcBorders>
            <w:vAlign w:val="center"/>
          </w:tcPr>
          <w:p w14:paraId="275A399A"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B609C7D"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5460558E" w14:textId="4A436113" w:rsidR="00F61C38" w:rsidRPr="00453CE9" w:rsidRDefault="00F61C38" w:rsidP="00F61C38">
            <w:pPr>
              <w:pStyle w:val="NoSpacing"/>
              <w:rPr>
                <w:rFonts w:cstheme="minorHAnsi"/>
                <w:szCs w:val="20"/>
              </w:rPr>
            </w:pPr>
            <w:proofErr w:type="spellStart"/>
            <w:r w:rsidRPr="00453CE9">
              <w:rPr>
                <w:rFonts w:cstheme="minorHAnsi"/>
                <w:szCs w:val="20"/>
              </w:rPr>
              <w:t>Gadavist</w:t>
            </w:r>
            <w:proofErr w:type="spellEnd"/>
          </w:p>
        </w:tc>
        <w:tc>
          <w:tcPr>
            <w:tcW w:w="2868" w:type="dxa"/>
            <w:tcBorders>
              <w:top w:val="dashed" w:sz="4" w:space="0" w:color="1F5A87"/>
              <w:left w:val="nil"/>
              <w:bottom w:val="dashed" w:sz="4" w:space="0" w:color="1F5A87"/>
              <w:right w:val="nil"/>
            </w:tcBorders>
            <w:vAlign w:val="center"/>
          </w:tcPr>
          <w:p w14:paraId="0EBF02E1" w14:textId="59104FA8" w:rsidR="00F61C38" w:rsidRPr="00453CE9" w:rsidRDefault="00F61C38" w:rsidP="00F61C38">
            <w:pPr>
              <w:pStyle w:val="NoSpacing"/>
              <w:rPr>
                <w:rFonts w:cstheme="minorHAnsi"/>
                <w:szCs w:val="20"/>
              </w:rPr>
            </w:pPr>
            <w:proofErr w:type="spellStart"/>
            <w:r w:rsidRPr="00453CE9">
              <w:rPr>
                <w:rFonts w:cstheme="minorHAnsi"/>
                <w:szCs w:val="20"/>
              </w:rPr>
              <w:t>Gadobutro</w:t>
            </w:r>
            <w:proofErr w:type="spellEnd"/>
          </w:p>
        </w:tc>
        <w:tc>
          <w:tcPr>
            <w:tcW w:w="2181" w:type="dxa"/>
            <w:gridSpan w:val="6"/>
            <w:tcBorders>
              <w:top w:val="dashed" w:sz="4" w:space="0" w:color="1F5A87"/>
              <w:left w:val="nil"/>
              <w:bottom w:val="dashed" w:sz="4" w:space="0" w:color="1F5A87"/>
              <w:right w:val="nil"/>
            </w:tcBorders>
            <w:vAlign w:val="center"/>
          </w:tcPr>
          <w:p w14:paraId="50DE207E" w14:textId="231B2E44" w:rsidR="00F61C38" w:rsidRPr="00453CE9" w:rsidRDefault="00F61C38" w:rsidP="00F61C38">
            <w:pPr>
              <w:pStyle w:val="NoSpacing"/>
              <w:rPr>
                <w:rFonts w:cstheme="minorHAnsi"/>
                <w:szCs w:val="20"/>
              </w:rPr>
            </w:pPr>
            <w:r w:rsidRPr="00453CE9">
              <w:rPr>
                <w:rFonts w:cstheme="minorHAnsi"/>
                <w:szCs w:val="20"/>
              </w:rPr>
              <w:t>Macrocyclic</w:t>
            </w:r>
          </w:p>
        </w:tc>
      </w:tr>
      <w:tr w:rsidR="00F61C38" w:rsidRPr="00725F39" w14:paraId="5B29DE82" w14:textId="77777777" w:rsidTr="00F61C38">
        <w:trPr>
          <w:trHeight w:val="288"/>
        </w:trPr>
        <w:tc>
          <w:tcPr>
            <w:tcW w:w="3070" w:type="dxa"/>
            <w:gridSpan w:val="44"/>
            <w:tcBorders>
              <w:top w:val="nil"/>
              <w:left w:val="nil"/>
              <w:bottom w:val="nil"/>
              <w:right w:val="single" w:sz="12" w:space="0" w:color="auto"/>
            </w:tcBorders>
            <w:vAlign w:val="center"/>
          </w:tcPr>
          <w:p w14:paraId="7FE54081"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8E87F7D"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2A6FA42C" w14:textId="3B9083CA" w:rsidR="00F61C38" w:rsidRPr="00453CE9" w:rsidRDefault="00F61C38" w:rsidP="00F61C38">
            <w:pPr>
              <w:pStyle w:val="NoSpacing"/>
              <w:rPr>
                <w:rFonts w:cstheme="minorHAnsi"/>
                <w:szCs w:val="20"/>
              </w:rPr>
            </w:pPr>
            <w:proofErr w:type="spellStart"/>
            <w:r w:rsidRPr="00453CE9">
              <w:rPr>
                <w:rFonts w:cstheme="minorHAnsi"/>
                <w:szCs w:val="20"/>
              </w:rPr>
              <w:t>Magnevist</w:t>
            </w:r>
            <w:proofErr w:type="spellEnd"/>
          </w:p>
        </w:tc>
        <w:tc>
          <w:tcPr>
            <w:tcW w:w="2868" w:type="dxa"/>
            <w:tcBorders>
              <w:top w:val="dashed" w:sz="4" w:space="0" w:color="1F5A87"/>
              <w:left w:val="nil"/>
              <w:bottom w:val="dashed" w:sz="4" w:space="0" w:color="1F5A87"/>
              <w:right w:val="nil"/>
            </w:tcBorders>
            <w:vAlign w:val="center"/>
          </w:tcPr>
          <w:p w14:paraId="17F9E395" w14:textId="0CFDC477" w:rsidR="00F61C38" w:rsidRPr="00453CE9" w:rsidRDefault="00F61C38" w:rsidP="00F61C38">
            <w:pPr>
              <w:pStyle w:val="NoSpacing"/>
              <w:rPr>
                <w:rFonts w:cstheme="minorHAnsi"/>
                <w:szCs w:val="20"/>
              </w:rPr>
            </w:pPr>
            <w:proofErr w:type="spellStart"/>
            <w:r>
              <w:rPr>
                <w:rFonts w:cstheme="minorHAnsi"/>
                <w:szCs w:val="20"/>
              </w:rPr>
              <w:t>Gadpe</w:t>
            </w:r>
            <w:r w:rsidRPr="00453CE9">
              <w:rPr>
                <w:rFonts w:cstheme="minorHAnsi"/>
                <w:szCs w:val="20"/>
              </w:rPr>
              <w:t>ntetate</w:t>
            </w:r>
            <w:proofErr w:type="spellEnd"/>
            <w:r w:rsidRPr="00453CE9">
              <w:rPr>
                <w:rFonts w:cstheme="minorHAnsi"/>
                <w:szCs w:val="20"/>
              </w:rPr>
              <w:t xml:space="preserve"> </w:t>
            </w:r>
            <w:proofErr w:type="spellStart"/>
            <w:r w:rsidRPr="00453CE9">
              <w:rPr>
                <w:rFonts w:cstheme="minorHAnsi"/>
                <w:szCs w:val="20"/>
              </w:rPr>
              <w:t>dimeglumine</w:t>
            </w:r>
            <w:proofErr w:type="spellEnd"/>
          </w:p>
        </w:tc>
        <w:tc>
          <w:tcPr>
            <w:tcW w:w="2181" w:type="dxa"/>
            <w:gridSpan w:val="6"/>
            <w:tcBorders>
              <w:top w:val="dashed" w:sz="4" w:space="0" w:color="1F5A87"/>
              <w:left w:val="nil"/>
              <w:bottom w:val="dashed" w:sz="4" w:space="0" w:color="1F5A87"/>
              <w:right w:val="nil"/>
            </w:tcBorders>
            <w:vAlign w:val="center"/>
          </w:tcPr>
          <w:p w14:paraId="689C9C6D" w14:textId="32461B74" w:rsidR="00F61C38" w:rsidRPr="00453CE9" w:rsidRDefault="00F61C38" w:rsidP="00F61C38">
            <w:pPr>
              <w:pStyle w:val="NoSpacing"/>
              <w:rPr>
                <w:rFonts w:cstheme="minorHAnsi"/>
                <w:szCs w:val="20"/>
              </w:rPr>
            </w:pPr>
            <w:r w:rsidRPr="00453CE9">
              <w:rPr>
                <w:rFonts w:cstheme="minorHAnsi"/>
                <w:szCs w:val="20"/>
              </w:rPr>
              <w:t>Linear</w:t>
            </w:r>
          </w:p>
        </w:tc>
      </w:tr>
      <w:tr w:rsidR="00F61C38" w:rsidRPr="00725F39" w14:paraId="414E5EC2" w14:textId="77777777" w:rsidTr="00F61C38">
        <w:trPr>
          <w:trHeight w:val="288"/>
        </w:trPr>
        <w:tc>
          <w:tcPr>
            <w:tcW w:w="3070" w:type="dxa"/>
            <w:gridSpan w:val="44"/>
            <w:tcBorders>
              <w:top w:val="nil"/>
              <w:left w:val="nil"/>
              <w:bottom w:val="nil"/>
              <w:right w:val="single" w:sz="12" w:space="0" w:color="auto"/>
            </w:tcBorders>
            <w:vAlign w:val="center"/>
          </w:tcPr>
          <w:p w14:paraId="0348D912"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CBC3DB7"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7C985578" w14:textId="1906EDE0" w:rsidR="00F61C38" w:rsidRPr="00453CE9" w:rsidRDefault="00F61C38" w:rsidP="00F61C38">
            <w:pPr>
              <w:pStyle w:val="NoSpacing"/>
              <w:rPr>
                <w:rFonts w:cstheme="minorHAnsi"/>
                <w:szCs w:val="20"/>
              </w:rPr>
            </w:pPr>
            <w:proofErr w:type="spellStart"/>
            <w:r w:rsidRPr="00453CE9">
              <w:rPr>
                <w:rFonts w:cstheme="minorHAnsi"/>
                <w:szCs w:val="20"/>
              </w:rPr>
              <w:t>MultiHance</w:t>
            </w:r>
            <w:proofErr w:type="spellEnd"/>
          </w:p>
        </w:tc>
        <w:tc>
          <w:tcPr>
            <w:tcW w:w="2868" w:type="dxa"/>
            <w:tcBorders>
              <w:top w:val="dashed" w:sz="4" w:space="0" w:color="1F5A87"/>
              <w:left w:val="nil"/>
              <w:bottom w:val="dashed" w:sz="4" w:space="0" w:color="1F5A87"/>
              <w:right w:val="nil"/>
            </w:tcBorders>
            <w:vAlign w:val="center"/>
          </w:tcPr>
          <w:p w14:paraId="7B13D214" w14:textId="6833232A" w:rsidR="00F61C38" w:rsidRPr="00453CE9" w:rsidRDefault="00F61C38" w:rsidP="00F61C38">
            <w:pPr>
              <w:pStyle w:val="NoSpacing"/>
              <w:rPr>
                <w:rFonts w:cstheme="minorHAnsi"/>
                <w:szCs w:val="20"/>
              </w:rPr>
            </w:pPr>
            <w:proofErr w:type="spellStart"/>
            <w:r w:rsidRPr="00453CE9">
              <w:rPr>
                <w:rFonts w:cstheme="minorHAnsi"/>
                <w:szCs w:val="20"/>
              </w:rPr>
              <w:t>Gadobenate</w:t>
            </w:r>
            <w:proofErr w:type="spellEnd"/>
            <w:r w:rsidRPr="00453CE9">
              <w:rPr>
                <w:rFonts w:cstheme="minorHAnsi"/>
                <w:szCs w:val="20"/>
              </w:rPr>
              <w:t xml:space="preserve"> </w:t>
            </w:r>
            <w:proofErr w:type="spellStart"/>
            <w:r w:rsidRPr="00453CE9">
              <w:rPr>
                <w:rFonts w:cstheme="minorHAnsi"/>
                <w:szCs w:val="20"/>
              </w:rPr>
              <w:t>dimeglumine</w:t>
            </w:r>
            <w:proofErr w:type="spellEnd"/>
          </w:p>
        </w:tc>
        <w:tc>
          <w:tcPr>
            <w:tcW w:w="2181" w:type="dxa"/>
            <w:gridSpan w:val="6"/>
            <w:tcBorders>
              <w:top w:val="dashed" w:sz="4" w:space="0" w:color="1F5A87"/>
              <w:left w:val="nil"/>
              <w:bottom w:val="dashed" w:sz="4" w:space="0" w:color="1F5A87"/>
              <w:right w:val="nil"/>
            </w:tcBorders>
            <w:vAlign w:val="center"/>
          </w:tcPr>
          <w:p w14:paraId="426F4246" w14:textId="43FCB7C9" w:rsidR="00F61C38" w:rsidRPr="00453CE9" w:rsidRDefault="00F61C38" w:rsidP="00F61C38">
            <w:pPr>
              <w:pStyle w:val="NoSpacing"/>
              <w:rPr>
                <w:rFonts w:cstheme="minorHAnsi"/>
                <w:szCs w:val="20"/>
              </w:rPr>
            </w:pPr>
            <w:r w:rsidRPr="00453CE9">
              <w:rPr>
                <w:rFonts w:cstheme="minorHAnsi"/>
                <w:szCs w:val="20"/>
              </w:rPr>
              <w:t>Linear</w:t>
            </w:r>
          </w:p>
        </w:tc>
      </w:tr>
      <w:tr w:rsidR="00F61C38" w:rsidRPr="00725F39" w14:paraId="1BA4CD7F" w14:textId="77777777" w:rsidTr="00F61C38">
        <w:trPr>
          <w:trHeight w:val="288"/>
        </w:trPr>
        <w:tc>
          <w:tcPr>
            <w:tcW w:w="3070" w:type="dxa"/>
            <w:gridSpan w:val="44"/>
            <w:tcBorders>
              <w:top w:val="nil"/>
              <w:left w:val="nil"/>
              <w:bottom w:val="nil"/>
              <w:right w:val="single" w:sz="12" w:space="0" w:color="auto"/>
            </w:tcBorders>
            <w:vAlign w:val="center"/>
          </w:tcPr>
          <w:p w14:paraId="435C911B"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3785E9"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5A1911F6" w14:textId="565FDDE4" w:rsidR="00F61C38" w:rsidRPr="00453CE9" w:rsidRDefault="00F61C38" w:rsidP="00F61C38">
            <w:pPr>
              <w:pStyle w:val="NoSpacing"/>
              <w:rPr>
                <w:rFonts w:cstheme="minorHAnsi"/>
                <w:szCs w:val="20"/>
              </w:rPr>
            </w:pPr>
            <w:proofErr w:type="spellStart"/>
            <w:r w:rsidRPr="00453CE9">
              <w:rPr>
                <w:rFonts w:cstheme="minorHAnsi"/>
                <w:szCs w:val="20"/>
              </w:rPr>
              <w:t>Omniscan</w:t>
            </w:r>
            <w:proofErr w:type="spellEnd"/>
          </w:p>
        </w:tc>
        <w:tc>
          <w:tcPr>
            <w:tcW w:w="2868" w:type="dxa"/>
            <w:tcBorders>
              <w:top w:val="dashed" w:sz="4" w:space="0" w:color="1F5A87"/>
              <w:left w:val="nil"/>
              <w:bottom w:val="dashed" w:sz="4" w:space="0" w:color="1F5A87"/>
              <w:right w:val="nil"/>
            </w:tcBorders>
            <w:vAlign w:val="center"/>
          </w:tcPr>
          <w:p w14:paraId="0ED2EDCD" w14:textId="53E41F52" w:rsidR="00F61C38" w:rsidRPr="00453CE9" w:rsidRDefault="00F61C38" w:rsidP="00F61C38">
            <w:pPr>
              <w:pStyle w:val="NoSpacing"/>
              <w:rPr>
                <w:rFonts w:cstheme="minorHAnsi"/>
                <w:szCs w:val="20"/>
              </w:rPr>
            </w:pPr>
            <w:r w:rsidRPr="00453CE9">
              <w:rPr>
                <w:rFonts w:cstheme="minorHAnsi"/>
                <w:szCs w:val="20"/>
              </w:rPr>
              <w:t>Gadodiamide</w:t>
            </w:r>
          </w:p>
        </w:tc>
        <w:tc>
          <w:tcPr>
            <w:tcW w:w="2181" w:type="dxa"/>
            <w:gridSpan w:val="6"/>
            <w:tcBorders>
              <w:top w:val="dashed" w:sz="4" w:space="0" w:color="1F5A87"/>
              <w:left w:val="nil"/>
              <w:bottom w:val="dashed" w:sz="4" w:space="0" w:color="1F5A87"/>
              <w:right w:val="nil"/>
            </w:tcBorders>
            <w:vAlign w:val="center"/>
          </w:tcPr>
          <w:p w14:paraId="4CF9865F" w14:textId="7F62228D" w:rsidR="00F61C38" w:rsidRPr="00453CE9" w:rsidRDefault="00F61C38" w:rsidP="00F61C38">
            <w:pPr>
              <w:pStyle w:val="NoSpacing"/>
              <w:rPr>
                <w:rFonts w:cstheme="minorHAnsi"/>
                <w:szCs w:val="20"/>
              </w:rPr>
            </w:pPr>
            <w:r w:rsidRPr="00453CE9">
              <w:rPr>
                <w:rFonts w:cstheme="minorHAnsi"/>
                <w:szCs w:val="20"/>
              </w:rPr>
              <w:t>Linear</w:t>
            </w:r>
          </w:p>
        </w:tc>
      </w:tr>
      <w:tr w:rsidR="00F61C38" w:rsidRPr="00725F39" w14:paraId="3492955D" w14:textId="77777777" w:rsidTr="00F61C38">
        <w:trPr>
          <w:trHeight w:val="288"/>
        </w:trPr>
        <w:tc>
          <w:tcPr>
            <w:tcW w:w="3070" w:type="dxa"/>
            <w:gridSpan w:val="44"/>
            <w:tcBorders>
              <w:top w:val="nil"/>
              <w:left w:val="nil"/>
              <w:bottom w:val="nil"/>
              <w:right w:val="single" w:sz="12" w:space="0" w:color="auto"/>
            </w:tcBorders>
            <w:vAlign w:val="center"/>
          </w:tcPr>
          <w:p w14:paraId="60D00C90"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87EE9FF"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27E3B4E1" w14:textId="02B46EB3" w:rsidR="00F61C38" w:rsidRPr="00453CE9" w:rsidRDefault="00F61C38" w:rsidP="00F61C38">
            <w:pPr>
              <w:pStyle w:val="NoSpacing"/>
              <w:rPr>
                <w:rFonts w:cstheme="minorHAnsi"/>
                <w:szCs w:val="20"/>
              </w:rPr>
            </w:pPr>
            <w:proofErr w:type="spellStart"/>
            <w:r w:rsidRPr="00453CE9">
              <w:rPr>
                <w:rFonts w:cstheme="minorHAnsi"/>
                <w:szCs w:val="20"/>
              </w:rPr>
              <w:t>OptiMARK</w:t>
            </w:r>
            <w:proofErr w:type="spellEnd"/>
          </w:p>
        </w:tc>
        <w:tc>
          <w:tcPr>
            <w:tcW w:w="2868" w:type="dxa"/>
            <w:tcBorders>
              <w:top w:val="dashed" w:sz="4" w:space="0" w:color="1F5A87"/>
              <w:left w:val="nil"/>
              <w:bottom w:val="dashed" w:sz="4" w:space="0" w:color="1F5A87"/>
              <w:right w:val="nil"/>
            </w:tcBorders>
            <w:vAlign w:val="center"/>
          </w:tcPr>
          <w:p w14:paraId="659EDC06" w14:textId="12E62EDD" w:rsidR="00F61C38" w:rsidRPr="00453CE9" w:rsidRDefault="00F61C38" w:rsidP="00F61C38">
            <w:pPr>
              <w:pStyle w:val="NoSpacing"/>
              <w:rPr>
                <w:rFonts w:cstheme="minorHAnsi"/>
                <w:szCs w:val="20"/>
              </w:rPr>
            </w:pPr>
            <w:proofErr w:type="spellStart"/>
            <w:r w:rsidRPr="00453CE9">
              <w:rPr>
                <w:rFonts w:cstheme="minorHAnsi"/>
                <w:szCs w:val="20"/>
              </w:rPr>
              <w:t>Gadoversetamide</w:t>
            </w:r>
            <w:proofErr w:type="spellEnd"/>
          </w:p>
        </w:tc>
        <w:tc>
          <w:tcPr>
            <w:tcW w:w="2181" w:type="dxa"/>
            <w:gridSpan w:val="6"/>
            <w:tcBorders>
              <w:top w:val="dashed" w:sz="4" w:space="0" w:color="1F5A87"/>
              <w:left w:val="nil"/>
              <w:bottom w:val="dashed" w:sz="4" w:space="0" w:color="1F5A87"/>
              <w:right w:val="nil"/>
            </w:tcBorders>
            <w:vAlign w:val="center"/>
          </w:tcPr>
          <w:p w14:paraId="1A6BCC8A" w14:textId="4095A951" w:rsidR="00F61C38" w:rsidRPr="00453CE9" w:rsidRDefault="00F61C38" w:rsidP="00F61C38">
            <w:pPr>
              <w:pStyle w:val="NoSpacing"/>
              <w:rPr>
                <w:rFonts w:cstheme="minorHAnsi"/>
                <w:szCs w:val="20"/>
              </w:rPr>
            </w:pPr>
            <w:r w:rsidRPr="00453CE9">
              <w:rPr>
                <w:rFonts w:cstheme="minorHAnsi"/>
                <w:szCs w:val="20"/>
              </w:rPr>
              <w:t>Linear</w:t>
            </w:r>
          </w:p>
        </w:tc>
      </w:tr>
      <w:tr w:rsidR="00F61C38" w:rsidRPr="00725F39" w14:paraId="3574C58B" w14:textId="77777777" w:rsidTr="00F61C38">
        <w:trPr>
          <w:trHeight w:val="288"/>
        </w:trPr>
        <w:tc>
          <w:tcPr>
            <w:tcW w:w="3070" w:type="dxa"/>
            <w:gridSpan w:val="44"/>
            <w:tcBorders>
              <w:top w:val="nil"/>
              <w:left w:val="nil"/>
              <w:bottom w:val="nil"/>
              <w:right w:val="single" w:sz="12" w:space="0" w:color="auto"/>
            </w:tcBorders>
            <w:vAlign w:val="center"/>
          </w:tcPr>
          <w:p w14:paraId="21C351D9"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D27BEEF"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58D4AD24" w14:textId="7BB35329" w:rsidR="00F61C38" w:rsidRPr="00453CE9" w:rsidRDefault="00F61C38" w:rsidP="00F61C38">
            <w:pPr>
              <w:pStyle w:val="NoSpacing"/>
              <w:rPr>
                <w:rFonts w:cstheme="minorHAnsi"/>
                <w:szCs w:val="20"/>
              </w:rPr>
            </w:pPr>
            <w:proofErr w:type="spellStart"/>
            <w:r w:rsidRPr="00453CE9">
              <w:rPr>
                <w:rFonts w:cstheme="minorHAnsi"/>
                <w:szCs w:val="20"/>
              </w:rPr>
              <w:t>ProHance</w:t>
            </w:r>
            <w:proofErr w:type="spellEnd"/>
          </w:p>
        </w:tc>
        <w:tc>
          <w:tcPr>
            <w:tcW w:w="2868" w:type="dxa"/>
            <w:tcBorders>
              <w:top w:val="dashed" w:sz="4" w:space="0" w:color="1F5A87"/>
              <w:left w:val="nil"/>
              <w:bottom w:val="single" w:sz="24" w:space="0" w:color="E8960C"/>
              <w:right w:val="nil"/>
            </w:tcBorders>
            <w:vAlign w:val="center"/>
          </w:tcPr>
          <w:p w14:paraId="72032181" w14:textId="15F78E16" w:rsidR="00F61C38" w:rsidRPr="00453CE9" w:rsidRDefault="00F61C38" w:rsidP="00F61C38">
            <w:pPr>
              <w:pStyle w:val="NoSpacing"/>
              <w:rPr>
                <w:rFonts w:cstheme="minorHAnsi"/>
                <w:szCs w:val="20"/>
              </w:rPr>
            </w:pPr>
            <w:r w:rsidRPr="00453CE9">
              <w:rPr>
                <w:rFonts w:cstheme="minorHAnsi"/>
                <w:szCs w:val="20"/>
              </w:rPr>
              <w:t>Gadoteridol</w:t>
            </w:r>
          </w:p>
        </w:tc>
        <w:tc>
          <w:tcPr>
            <w:tcW w:w="2181" w:type="dxa"/>
            <w:gridSpan w:val="6"/>
            <w:tcBorders>
              <w:top w:val="dashed" w:sz="4" w:space="0" w:color="1F5A87"/>
              <w:left w:val="nil"/>
              <w:bottom w:val="single" w:sz="24" w:space="0" w:color="E8960C"/>
              <w:right w:val="nil"/>
            </w:tcBorders>
            <w:vAlign w:val="center"/>
          </w:tcPr>
          <w:p w14:paraId="7D29537C" w14:textId="22A280E9" w:rsidR="00F61C38" w:rsidRPr="00453CE9" w:rsidRDefault="00F61C38" w:rsidP="00F61C38">
            <w:pPr>
              <w:pStyle w:val="NoSpacing"/>
              <w:rPr>
                <w:rFonts w:cstheme="minorHAnsi"/>
                <w:szCs w:val="20"/>
              </w:rPr>
            </w:pPr>
            <w:r w:rsidRPr="00453CE9">
              <w:rPr>
                <w:rFonts w:cstheme="minorHAnsi"/>
                <w:szCs w:val="20"/>
              </w:rPr>
              <w:t>Macrocyclic</w:t>
            </w:r>
          </w:p>
        </w:tc>
      </w:tr>
      <w:tr w:rsidR="00F61C38" w:rsidRPr="00725F39" w14:paraId="1EE84A7B" w14:textId="77777777" w:rsidTr="00F61C38">
        <w:trPr>
          <w:trHeight w:val="432"/>
        </w:trPr>
        <w:tc>
          <w:tcPr>
            <w:tcW w:w="3070" w:type="dxa"/>
            <w:gridSpan w:val="44"/>
            <w:tcBorders>
              <w:top w:val="nil"/>
              <w:left w:val="nil"/>
              <w:bottom w:val="nil"/>
              <w:right w:val="single" w:sz="12" w:space="0" w:color="auto"/>
            </w:tcBorders>
            <w:vAlign w:val="center"/>
          </w:tcPr>
          <w:p w14:paraId="3A392522"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D526F54"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single" w:sz="24" w:space="0" w:color="E8960C"/>
            </w:tcBorders>
            <w:vAlign w:val="center"/>
          </w:tcPr>
          <w:p w14:paraId="1E85CB86" w14:textId="7796A621" w:rsidR="00F61C38" w:rsidRDefault="00F61C38" w:rsidP="00F61C38">
            <w:pPr>
              <w:pStyle w:val="NoSpacing"/>
              <w:rPr>
                <w:rFonts w:cstheme="minorHAnsi"/>
              </w:rPr>
            </w:pPr>
            <w:r w:rsidRPr="00453CE9">
              <w:rPr>
                <w:rFonts w:cstheme="minorHAnsi"/>
              </w:rPr>
              <w:t>Other, provide name:</w:t>
            </w:r>
          </w:p>
        </w:tc>
        <w:tc>
          <w:tcPr>
            <w:tcW w:w="5049" w:type="dxa"/>
            <w:gridSpan w:val="7"/>
            <w:tcBorders>
              <w:top w:val="single" w:sz="24" w:space="0" w:color="E8960C"/>
              <w:left w:val="single" w:sz="24" w:space="0" w:color="E8960C"/>
              <w:bottom w:val="single" w:sz="24" w:space="0" w:color="E8960C"/>
              <w:right w:val="single" w:sz="24" w:space="0" w:color="E8960C"/>
            </w:tcBorders>
            <w:vAlign w:val="center"/>
          </w:tcPr>
          <w:p w14:paraId="09F53469" w14:textId="2EC80985" w:rsidR="00F61C38" w:rsidRDefault="00F61C38" w:rsidP="00F61C38">
            <w:pPr>
              <w:pStyle w:val="NoSpacing"/>
              <w:rPr>
                <w:rFonts w:cstheme="minorHAnsi"/>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F61C38" w:rsidRPr="00725F39" w14:paraId="3747ABE3" w14:textId="4CCF8930" w:rsidTr="00F61C38">
        <w:trPr>
          <w:trHeight w:val="1776"/>
        </w:trPr>
        <w:tc>
          <w:tcPr>
            <w:tcW w:w="3070" w:type="dxa"/>
            <w:gridSpan w:val="44"/>
            <w:tcBorders>
              <w:top w:val="nil"/>
              <w:left w:val="nil"/>
              <w:bottom w:val="nil"/>
              <w:right w:val="nil"/>
            </w:tcBorders>
            <w:vAlign w:val="center"/>
          </w:tcPr>
          <w:p w14:paraId="303D35DA" w14:textId="77777777" w:rsidR="00F61C38" w:rsidRDefault="00F61C38" w:rsidP="00F61C38">
            <w:pPr>
              <w:pStyle w:val="NoSpacing"/>
              <w:keepNext/>
              <w:rPr>
                <w:rFonts w:cstheme="minorHAnsi"/>
              </w:rPr>
            </w:pPr>
          </w:p>
        </w:tc>
        <w:tc>
          <w:tcPr>
            <w:tcW w:w="7786" w:type="dxa"/>
            <w:gridSpan w:val="13"/>
            <w:tcBorders>
              <w:top w:val="nil"/>
              <w:left w:val="nil"/>
              <w:bottom w:val="nil"/>
              <w:right w:val="nil"/>
            </w:tcBorders>
            <w:vAlign w:val="center"/>
          </w:tcPr>
          <w:p w14:paraId="50CED67F" w14:textId="18ECE2F2" w:rsidR="00F61C38" w:rsidRPr="001B7711" w:rsidRDefault="00F61C38" w:rsidP="00F61C38">
            <w:pPr>
              <w:pStyle w:val="NoSpacing"/>
              <w:numPr>
                <w:ilvl w:val="0"/>
                <w:numId w:val="35"/>
              </w:numPr>
              <w:rPr>
                <w:rFonts w:cstheme="minorHAnsi"/>
                <w:sz w:val="20"/>
                <w:szCs w:val="20"/>
              </w:rPr>
            </w:pPr>
            <w:r w:rsidRPr="00453CE9">
              <w:rPr>
                <w:rFonts w:cstheme="minorHAnsi"/>
                <w:szCs w:val="20"/>
              </w:rPr>
              <w:t>The FDA has concluded that gadolinium is retained in the body and brain for a significantly longer time than previously recognized, especially for linear GBCAs. The health-related risks of this longer retention are not yet clearly established. However, the UW IRB expects researchers to provide a compelling justification for using a linear GBCA instead of a macrocyclic GBCA, to manage the risks associated with GBCAs.</w:t>
            </w:r>
          </w:p>
        </w:tc>
      </w:tr>
      <w:tr w:rsidR="00F61C38" w:rsidRPr="00725F39" w14:paraId="70D7ABAA" w14:textId="4C2DAB62" w:rsidTr="00F61C38">
        <w:trPr>
          <w:trHeight w:val="1179"/>
        </w:trPr>
        <w:tc>
          <w:tcPr>
            <w:tcW w:w="3070" w:type="dxa"/>
            <w:gridSpan w:val="44"/>
            <w:tcBorders>
              <w:top w:val="nil"/>
              <w:left w:val="nil"/>
              <w:bottom w:val="nil"/>
              <w:right w:val="nil"/>
            </w:tcBorders>
            <w:vAlign w:val="center"/>
          </w:tcPr>
          <w:p w14:paraId="29D87A46" w14:textId="77777777" w:rsidR="00F61C38" w:rsidRDefault="00F61C38" w:rsidP="00F61C38">
            <w:pPr>
              <w:pStyle w:val="NoSpacing"/>
              <w:keepNext/>
              <w:rPr>
                <w:rFonts w:cstheme="minorHAnsi"/>
              </w:rPr>
            </w:pPr>
          </w:p>
        </w:tc>
        <w:tc>
          <w:tcPr>
            <w:tcW w:w="7786" w:type="dxa"/>
            <w:gridSpan w:val="13"/>
            <w:tcBorders>
              <w:top w:val="nil"/>
              <w:left w:val="nil"/>
              <w:bottom w:val="nil"/>
              <w:right w:val="nil"/>
            </w:tcBorders>
            <w:vAlign w:val="center"/>
          </w:tcPr>
          <w:p w14:paraId="0F149F87" w14:textId="5F09B3A6" w:rsidR="00F61C38" w:rsidRDefault="00F61C38" w:rsidP="00F61C38">
            <w:pPr>
              <w:pStyle w:val="NoSpacing"/>
              <w:ind w:left="715"/>
              <w:rPr>
                <w:rFonts w:cstheme="minorHAnsi"/>
              </w:rPr>
            </w:pPr>
            <w:r>
              <w:rPr>
                <w:rFonts w:cstheme="minorHAnsi"/>
              </w:rPr>
              <w:t xml:space="preserve">Describe why </w:t>
            </w:r>
            <w:r w:rsidRPr="00453CE9">
              <w:rPr>
                <w:rFonts w:cstheme="minorHAnsi"/>
              </w:rPr>
              <w:t xml:space="preserve">it </w:t>
            </w:r>
            <w:r>
              <w:rPr>
                <w:rFonts w:cstheme="minorHAnsi"/>
              </w:rPr>
              <w:t xml:space="preserve">is </w:t>
            </w:r>
            <w:r w:rsidRPr="00453CE9">
              <w:rPr>
                <w:rFonts w:cstheme="minorHAnsi"/>
              </w:rPr>
              <w:t xml:space="preserve">important to </w:t>
            </w:r>
            <w:r>
              <w:rPr>
                <w:rFonts w:cstheme="minorHAnsi"/>
              </w:rPr>
              <w:t>use</w:t>
            </w:r>
            <w:r w:rsidRPr="00453CE9">
              <w:rPr>
                <w:rFonts w:cstheme="minorHAnsi"/>
              </w:rPr>
              <w:t xml:space="preserve"> a GBCA with </w:t>
            </w:r>
            <w:r>
              <w:rPr>
                <w:rFonts w:cstheme="minorHAnsi"/>
              </w:rPr>
              <w:t>the</w:t>
            </w:r>
            <w:r w:rsidRPr="00453CE9">
              <w:rPr>
                <w:rFonts w:cstheme="minorHAnsi"/>
              </w:rPr>
              <w:t xml:space="preserve"> MRI scan(s). Describe the dose </w:t>
            </w:r>
            <w:r>
              <w:rPr>
                <w:rFonts w:cstheme="minorHAnsi"/>
              </w:rPr>
              <w:t>that will be used</w:t>
            </w:r>
            <w:r w:rsidRPr="00453CE9">
              <w:rPr>
                <w:rFonts w:cstheme="minorHAnsi"/>
              </w:rPr>
              <w:t xml:space="preserve"> and (if it is more than the standard clinical dose recommended by the manufacturer) why it is necessary to </w:t>
            </w:r>
            <w:r>
              <w:rPr>
                <w:rFonts w:cstheme="minorHAnsi"/>
              </w:rPr>
              <w:t>use</w:t>
            </w:r>
            <w:r w:rsidRPr="00453CE9">
              <w:rPr>
                <w:rFonts w:cstheme="minorHAnsi"/>
              </w:rPr>
              <w:t xml:space="preserve"> a higher </w:t>
            </w:r>
            <w:r>
              <w:rPr>
                <w:rFonts w:cstheme="minorHAnsi"/>
              </w:rPr>
              <w:t>dose</w:t>
            </w:r>
            <w:r w:rsidRPr="00453CE9">
              <w:rPr>
                <w:rFonts w:cstheme="minorHAnsi"/>
              </w:rPr>
              <w:t>. If a linear GBCA</w:t>
            </w:r>
            <w:r>
              <w:rPr>
                <w:rFonts w:cstheme="minorHAnsi"/>
              </w:rPr>
              <w:t xml:space="preserve"> will be used</w:t>
            </w:r>
            <w:r w:rsidRPr="00453CE9">
              <w:rPr>
                <w:rFonts w:cstheme="minorHAnsi"/>
              </w:rPr>
              <w:t>, explain why a macrocyclic GBCA</w:t>
            </w:r>
            <w:r>
              <w:rPr>
                <w:rFonts w:cstheme="minorHAnsi"/>
              </w:rPr>
              <w:t xml:space="preserve"> cannot be used</w:t>
            </w:r>
            <w:r w:rsidRPr="00453CE9">
              <w:rPr>
                <w:rFonts w:cstheme="minorHAnsi"/>
              </w:rPr>
              <w:t>.</w:t>
            </w:r>
          </w:p>
        </w:tc>
      </w:tr>
      <w:tr w:rsidR="00F61C38" w:rsidRPr="00725F39" w14:paraId="4C97AA52" w14:textId="0F82AB34" w:rsidTr="00F61C38">
        <w:trPr>
          <w:trHeight w:val="432"/>
        </w:trPr>
        <w:tc>
          <w:tcPr>
            <w:tcW w:w="3070" w:type="dxa"/>
            <w:gridSpan w:val="44"/>
            <w:tcBorders>
              <w:top w:val="nil"/>
              <w:left w:val="nil"/>
              <w:bottom w:val="nil"/>
              <w:right w:val="nil"/>
            </w:tcBorders>
            <w:vAlign w:val="center"/>
          </w:tcPr>
          <w:p w14:paraId="1254F9CC" w14:textId="77777777" w:rsidR="00F61C38" w:rsidRDefault="00F61C38" w:rsidP="00F61C38">
            <w:pPr>
              <w:pStyle w:val="NoSpacing"/>
              <w:rPr>
                <w:rFonts w:cstheme="minorHAnsi"/>
              </w:rPr>
            </w:pPr>
          </w:p>
        </w:tc>
        <w:tc>
          <w:tcPr>
            <w:tcW w:w="870" w:type="dxa"/>
            <w:gridSpan w:val="3"/>
            <w:tcBorders>
              <w:top w:val="nil"/>
              <w:left w:val="nil"/>
              <w:bottom w:val="nil"/>
              <w:right w:val="single" w:sz="24" w:space="0" w:color="E8960C"/>
            </w:tcBorders>
            <w:vAlign w:val="center"/>
          </w:tcPr>
          <w:p w14:paraId="60FFB38A" w14:textId="77777777" w:rsidR="00F61C38" w:rsidRDefault="00F61C38" w:rsidP="00F61C38">
            <w:pPr>
              <w:pStyle w:val="NoSpacing"/>
              <w:ind w:left="715"/>
              <w:rPr>
                <w:rFonts w:cstheme="minorHAnsi"/>
              </w:rPr>
            </w:pPr>
          </w:p>
        </w:tc>
        <w:tc>
          <w:tcPr>
            <w:tcW w:w="6916" w:type="dxa"/>
            <w:gridSpan w:val="10"/>
            <w:tcBorders>
              <w:top w:val="single" w:sz="24" w:space="0" w:color="E8960C"/>
              <w:left w:val="single" w:sz="24" w:space="0" w:color="E8960C"/>
              <w:bottom w:val="single" w:sz="24" w:space="0" w:color="E8960C"/>
              <w:right w:val="single" w:sz="24" w:space="0" w:color="E8960C"/>
            </w:tcBorders>
            <w:vAlign w:val="center"/>
          </w:tcPr>
          <w:p w14:paraId="22EEA1A4" w14:textId="68112B7A" w:rsidR="00F61C38" w:rsidRDefault="00F61C38" w:rsidP="00F61C38">
            <w:pPr>
              <w:pStyle w:val="NoSpacing"/>
              <w:rPr>
                <w:rFonts w:cstheme="minorHAnsi"/>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F61C38" w:rsidRPr="00725F39" w14:paraId="75E4BA40" w14:textId="77777777" w:rsidTr="00F61C38">
        <w:trPr>
          <w:trHeight w:val="1155"/>
        </w:trPr>
        <w:tc>
          <w:tcPr>
            <w:tcW w:w="3070" w:type="dxa"/>
            <w:gridSpan w:val="44"/>
            <w:tcBorders>
              <w:top w:val="nil"/>
              <w:left w:val="nil"/>
              <w:bottom w:val="nil"/>
              <w:right w:val="nil"/>
            </w:tcBorders>
            <w:vAlign w:val="center"/>
          </w:tcPr>
          <w:p w14:paraId="4E2927A4" w14:textId="77777777" w:rsidR="00F61C38" w:rsidRDefault="00F61C38" w:rsidP="00F61C38">
            <w:pPr>
              <w:pStyle w:val="NoSpacing"/>
              <w:keepNext/>
              <w:rPr>
                <w:rFonts w:cstheme="minorHAnsi"/>
              </w:rPr>
            </w:pPr>
          </w:p>
        </w:tc>
        <w:tc>
          <w:tcPr>
            <w:tcW w:w="7786" w:type="dxa"/>
            <w:gridSpan w:val="13"/>
            <w:tcBorders>
              <w:top w:val="nil"/>
              <w:left w:val="nil"/>
              <w:bottom w:val="nil"/>
              <w:right w:val="nil"/>
            </w:tcBorders>
            <w:vAlign w:val="center"/>
          </w:tcPr>
          <w:p w14:paraId="5D1B2845" w14:textId="68E8F347" w:rsidR="00F61C38" w:rsidRPr="00D66BBC" w:rsidRDefault="00F61C38" w:rsidP="00F61C38">
            <w:pPr>
              <w:pStyle w:val="NoSpacing"/>
              <w:numPr>
                <w:ilvl w:val="0"/>
                <w:numId w:val="35"/>
              </w:numPr>
              <w:rPr>
                <w:rFonts w:ascii="Times New Roman" w:hAnsi="Times New Roman" w:cs="Times New Roman"/>
              </w:rPr>
            </w:pPr>
            <w:r w:rsidRPr="00453CE9">
              <w:rPr>
                <w:rFonts w:cstheme="minorHAnsi"/>
                <w:szCs w:val="20"/>
              </w:rPr>
              <w:t xml:space="preserve">Information for subjects. Confirm by checking this box that subjects </w:t>
            </w:r>
            <w:r>
              <w:rPr>
                <w:rFonts w:cstheme="minorHAnsi"/>
                <w:szCs w:val="20"/>
              </w:rPr>
              <w:t xml:space="preserve">will be provided </w:t>
            </w:r>
            <w:r w:rsidRPr="00453CE9">
              <w:rPr>
                <w:rFonts w:cstheme="minorHAnsi"/>
                <w:szCs w:val="20"/>
              </w:rPr>
              <w:t>with the FDA-approve</w:t>
            </w:r>
            <w:r>
              <w:rPr>
                <w:rFonts w:cstheme="minorHAnsi"/>
                <w:szCs w:val="20"/>
              </w:rPr>
              <w:t>d</w:t>
            </w:r>
            <w:r w:rsidRPr="00453CE9">
              <w:rPr>
                <w:rFonts w:cstheme="minorHAnsi"/>
                <w:szCs w:val="20"/>
              </w:rPr>
              <w:t xml:space="preserve"> Patient Medication Guide for th</w:t>
            </w:r>
            <w:r>
              <w:rPr>
                <w:rFonts w:cstheme="minorHAnsi"/>
                <w:szCs w:val="20"/>
              </w:rPr>
              <w:t>e</w:t>
            </w:r>
            <w:r w:rsidRPr="00453CE9">
              <w:rPr>
                <w:rFonts w:cstheme="minorHAnsi"/>
                <w:szCs w:val="20"/>
              </w:rPr>
              <w:t xml:space="preserve"> GBCA </w:t>
            </w:r>
            <w:r>
              <w:rPr>
                <w:rFonts w:cstheme="minorHAnsi"/>
                <w:szCs w:val="20"/>
              </w:rPr>
              <w:t>being used in the research</w:t>
            </w:r>
            <w:r w:rsidRPr="00453CE9">
              <w:rPr>
                <w:rFonts w:cstheme="minorHAnsi"/>
                <w:szCs w:val="20"/>
              </w:rPr>
              <w:t xml:space="preserve"> or that the same information will be inserted into the consent form.</w:t>
            </w:r>
          </w:p>
        </w:tc>
      </w:tr>
      <w:tr w:rsidR="00F61C38" w:rsidRPr="00725F39" w14:paraId="3E6323C4" w14:textId="77777777" w:rsidTr="00F61C38">
        <w:trPr>
          <w:gridAfter w:val="5"/>
          <w:wAfter w:w="56" w:type="dxa"/>
          <w:trHeight w:val="348"/>
        </w:trPr>
        <w:tc>
          <w:tcPr>
            <w:tcW w:w="1470" w:type="dxa"/>
            <w:gridSpan w:val="15"/>
            <w:tcBorders>
              <w:top w:val="nil"/>
              <w:left w:val="nil"/>
              <w:bottom w:val="nil"/>
              <w:right w:val="single" w:sz="12" w:space="0" w:color="auto"/>
            </w:tcBorders>
          </w:tcPr>
          <w:p w14:paraId="6670D96D" w14:textId="77777777" w:rsidR="00F61C38" w:rsidRPr="00725F39" w:rsidRDefault="00F61C38" w:rsidP="00F61C38">
            <w:pPr>
              <w:pStyle w:val="NoSpacing"/>
              <w:rPr>
                <w:rFonts w:cstheme="minorHAnsi"/>
              </w:rPr>
            </w:pPr>
          </w:p>
        </w:tc>
        <w:tc>
          <w:tcPr>
            <w:tcW w:w="2779" w:type="dxa"/>
            <w:gridSpan w:val="3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252234F" w14:textId="77777777" w:rsidR="00F61C38" w:rsidRPr="00AA344A" w:rsidRDefault="00F61C38" w:rsidP="00F61C38">
            <w:pPr>
              <w:pStyle w:val="NoSpacing"/>
              <w:tabs>
                <w:tab w:val="right" w:pos="2124"/>
              </w:tabs>
              <w:ind w:left="-18"/>
              <w:jc w:val="center"/>
              <w:rPr>
                <w:rFonts w:cstheme="minorHAnsi"/>
                <w:b/>
              </w:rPr>
            </w:pPr>
          </w:p>
        </w:tc>
        <w:tc>
          <w:tcPr>
            <w:tcW w:w="6551" w:type="dxa"/>
            <w:gridSpan w:val="4"/>
            <w:tcBorders>
              <w:top w:val="nil"/>
              <w:left w:val="single" w:sz="12" w:space="0" w:color="auto"/>
              <w:bottom w:val="nil"/>
              <w:right w:val="nil"/>
            </w:tcBorders>
            <w:vAlign w:val="center"/>
          </w:tcPr>
          <w:p w14:paraId="74215913" w14:textId="77777777" w:rsidR="00F61C38" w:rsidRPr="00725F39" w:rsidRDefault="00F61C38" w:rsidP="00F61C38">
            <w:pPr>
              <w:pStyle w:val="NoSpacing"/>
              <w:rPr>
                <w:rFonts w:cstheme="minorHAnsi"/>
              </w:rPr>
            </w:pPr>
            <w:r>
              <w:rPr>
                <w:rFonts w:cstheme="minorHAnsi"/>
                <w:b/>
              </w:rPr>
              <w:t>Confirmed</w:t>
            </w:r>
          </w:p>
        </w:tc>
      </w:tr>
      <w:tr w:rsidR="00F61C38" w:rsidRPr="00725F39" w14:paraId="001547B0" w14:textId="77777777" w:rsidTr="00F61C38">
        <w:trPr>
          <w:gridAfter w:val="5"/>
          <w:wAfter w:w="56" w:type="dxa"/>
          <w:trHeight w:val="501"/>
        </w:trPr>
        <w:tc>
          <w:tcPr>
            <w:tcW w:w="10800" w:type="dxa"/>
            <w:gridSpan w:val="52"/>
            <w:tcBorders>
              <w:top w:val="nil"/>
              <w:left w:val="nil"/>
              <w:bottom w:val="nil"/>
              <w:right w:val="nil"/>
            </w:tcBorders>
            <w:vAlign w:val="center"/>
          </w:tcPr>
          <w:p w14:paraId="020E77C4" w14:textId="6EF29BEB" w:rsidR="00F61C38" w:rsidRDefault="00F61C38" w:rsidP="00F61C38">
            <w:pPr>
              <w:pStyle w:val="NoSpacing"/>
              <w:keepNext/>
              <w:ind w:left="1310"/>
              <w:rPr>
                <w:rFonts w:cstheme="minorHAnsi"/>
                <w:b/>
              </w:rPr>
            </w:pPr>
            <w:r>
              <w:rPr>
                <w:rFonts w:cstheme="minorHAnsi"/>
                <w:b/>
              </w:rPr>
              <w:t>c</w:t>
            </w:r>
            <w:r w:rsidRPr="00453CE9">
              <w:rPr>
                <w:rFonts w:cstheme="minorHAnsi"/>
                <w:b/>
              </w:rPr>
              <w:t xml:space="preserve">. </w:t>
            </w:r>
            <w:r>
              <w:rPr>
                <w:rFonts w:cstheme="minorHAnsi"/>
                <w:b/>
              </w:rPr>
              <w:t>MRI facility</w:t>
            </w:r>
            <w:r w:rsidRPr="00453CE9">
              <w:rPr>
                <w:rFonts w:cstheme="minorHAnsi"/>
              </w:rPr>
              <w:t xml:space="preserve">. </w:t>
            </w:r>
            <w:r>
              <w:rPr>
                <w:rFonts w:cstheme="minorHAnsi"/>
              </w:rPr>
              <w:t>At which facility(</w:t>
            </w:r>
            <w:proofErr w:type="spellStart"/>
            <w:r>
              <w:rPr>
                <w:rFonts w:cstheme="minorHAnsi"/>
              </w:rPr>
              <w:t>ies</w:t>
            </w:r>
            <w:proofErr w:type="spellEnd"/>
            <w:r>
              <w:rPr>
                <w:rFonts w:cstheme="minorHAnsi"/>
              </w:rPr>
              <w:t>) will the MRI scans occur? Check all that apply.</w:t>
            </w:r>
          </w:p>
        </w:tc>
      </w:tr>
      <w:tr w:rsidR="00F61C38" w:rsidRPr="00725F39" w14:paraId="622CFAFE" w14:textId="5B4DBB40" w:rsidTr="00F61C38">
        <w:trPr>
          <w:gridAfter w:val="5"/>
          <w:wAfter w:w="56" w:type="dxa"/>
          <w:trHeight w:val="348"/>
        </w:trPr>
        <w:tc>
          <w:tcPr>
            <w:tcW w:w="1694" w:type="dxa"/>
            <w:gridSpan w:val="16"/>
            <w:tcBorders>
              <w:top w:val="nil"/>
              <w:left w:val="nil"/>
              <w:bottom w:val="nil"/>
              <w:right w:val="single" w:sz="12" w:space="0" w:color="auto"/>
            </w:tcBorders>
            <w:vAlign w:val="center"/>
          </w:tcPr>
          <w:p w14:paraId="014F81A3"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CE9E79A" w14:textId="77777777" w:rsidR="00F61C38" w:rsidRDefault="00F61C38" w:rsidP="00F61C38">
            <w:pPr>
              <w:pStyle w:val="NoSpacing"/>
              <w:tabs>
                <w:tab w:val="right" w:pos="2124"/>
              </w:tabs>
              <w:ind w:left="-18"/>
              <w:rPr>
                <w:rFonts w:cstheme="minorHAnsi"/>
                <w:b/>
              </w:rPr>
            </w:pPr>
          </w:p>
        </w:tc>
        <w:tc>
          <w:tcPr>
            <w:tcW w:w="8708" w:type="dxa"/>
            <w:gridSpan w:val="25"/>
            <w:tcBorders>
              <w:top w:val="nil"/>
              <w:left w:val="single" w:sz="12" w:space="0" w:color="auto"/>
              <w:bottom w:val="dashed" w:sz="4" w:space="0" w:color="1F5A87"/>
              <w:right w:val="nil"/>
            </w:tcBorders>
            <w:vAlign w:val="center"/>
          </w:tcPr>
          <w:p w14:paraId="50157511" w14:textId="2369FA20" w:rsidR="00F61C38" w:rsidRPr="00E6526F" w:rsidRDefault="00F61C38" w:rsidP="00F61C38">
            <w:pPr>
              <w:pStyle w:val="NoSpacing"/>
              <w:rPr>
                <w:rFonts w:cstheme="minorHAnsi"/>
              </w:rPr>
            </w:pPr>
            <w:r>
              <w:rPr>
                <w:rFonts w:cstheme="minorHAnsi"/>
              </w:rPr>
              <w:t>UWMC Radiology/Imaging Services (the UWMC clinical facility)</w:t>
            </w:r>
          </w:p>
        </w:tc>
      </w:tr>
      <w:tr w:rsidR="00F61C38" w:rsidRPr="00725F39" w14:paraId="494EAB52" w14:textId="77777777" w:rsidTr="00F61C38">
        <w:trPr>
          <w:gridAfter w:val="5"/>
          <w:wAfter w:w="56" w:type="dxa"/>
          <w:trHeight w:val="348"/>
        </w:trPr>
        <w:tc>
          <w:tcPr>
            <w:tcW w:w="1694" w:type="dxa"/>
            <w:gridSpan w:val="16"/>
            <w:tcBorders>
              <w:top w:val="nil"/>
              <w:left w:val="nil"/>
              <w:bottom w:val="nil"/>
              <w:right w:val="single" w:sz="12" w:space="0" w:color="auto"/>
            </w:tcBorders>
            <w:vAlign w:val="center"/>
          </w:tcPr>
          <w:p w14:paraId="24335789"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0B1F1AB" w14:textId="77777777" w:rsidR="00F61C38" w:rsidRDefault="00F61C38" w:rsidP="00F61C38">
            <w:pPr>
              <w:pStyle w:val="NoSpacing"/>
              <w:tabs>
                <w:tab w:val="right" w:pos="2124"/>
              </w:tabs>
              <w:ind w:left="-18"/>
              <w:rPr>
                <w:rFonts w:cstheme="minorHAnsi"/>
                <w:b/>
              </w:rPr>
            </w:pPr>
          </w:p>
        </w:tc>
        <w:tc>
          <w:tcPr>
            <w:tcW w:w="8708" w:type="dxa"/>
            <w:gridSpan w:val="25"/>
            <w:tcBorders>
              <w:top w:val="dashed" w:sz="4" w:space="0" w:color="1F5A87"/>
              <w:left w:val="single" w:sz="12" w:space="0" w:color="auto"/>
              <w:bottom w:val="dashed" w:sz="4" w:space="0" w:color="1F5A87"/>
              <w:right w:val="nil"/>
            </w:tcBorders>
            <w:vAlign w:val="center"/>
          </w:tcPr>
          <w:p w14:paraId="2591113A" w14:textId="3263ADB9" w:rsidR="00F61C38" w:rsidRDefault="00F61C38" w:rsidP="00F61C38">
            <w:pPr>
              <w:pStyle w:val="NoSpacing"/>
              <w:rPr>
                <w:rFonts w:cstheme="minorHAnsi"/>
              </w:rPr>
            </w:pPr>
            <w:r>
              <w:rPr>
                <w:rFonts w:cstheme="minorHAnsi"/>
              </w:rPr>
              <w:t>DISC Diagnostic Imaging Sciences Center (UWMC research facility)</w:t>
            </w:r>
          </w:p>
        </w:tc>
      </w:tr>
      <w:tr w:rsidR="00F61C38" w:rsidRPr="00725F39" w14:paraId="789D1163" w14:textId="77777777" w:rsidTr="00F61C38">
        <w:trPr>
          <w:gridAfter w:val="5"/>
          <w:wAfter w:w="56" w:type="dxa"/>
          <w:trHeight w:val="348"/>
        </w:trPr>
        <w:tc>
          <w:tcPr>
            <w:tcW w:w="1694" w:type="dxa"/>
            <w:gridSpan w:val="16"/>
            <w:tcBorders>
              <w:top w:val="nil"/>
              <w:left w:val="nil"/>
              <w:bottom w:val="nil"/>
              <w:right w:val="single" w:sz="12" w:space="0" w:color="auto"/>
            </w:tcBorders>
            <w:vAlign w:val="center"/>
          </w:tcPr>
          <w:p w14:paraId="690BA8D5"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F58E8F0" w14:textId="77777777" w:rsidR="00F61C38" w:rsidRDefault="00F61C38" w:rsidP="00F61C38">
            <w:pPr>
              <w:pStyle w:val="NoSpacing"/>
              <w:tabs>
                <w:tab w:val="right" w:pos="2124"/>
              </w:tabs>
              <w:ind w:left="-18"/>
              <w:rPr>
                <w:rFonts w:cstheme="minorHAnsi"/>
                <w:b/>
              </w:rPr>
            </w:pPr>
          </w:p>
        </w:tc>
        <w:tc>
          <w:tcPr>
            <w:tcW w:w="8708" w:type="dxa"/>
            <w:gridSpan w:val="25"/>
            <w:tcBorders>
              <w:top w:val="dashed" w:sz="4" w:space="0" w:color="1F5A87"/>
              <w:left w:val="single" w:sz="12" w:space="0" w:color="auto"/>
              <w:bottom w:val="dashed" w:sz="4" w:space="0" w:color="1F5A87"/>
              <w:right w:val="nil"/>
            </w:tcBorders>
            <w:vAlign w:val="center"/>
          </w:tcPr>
          <w:p w14:paraId="10ED3F2B" w14:textId="030927BD" w:rsidR="00F61C38" w:rsidRDefault="00F61C38" w:rsidP="00F61C38">
            <w:pPr>
              <w:pStyle w:val="NoSpacing"/>
              <w:rPr>
                <w:rFonts w:cstheme="minorHAnsi"/>
              </w:rPr>
            </w:pPr>
            <w:r>
              <w:rPr>
                <w:rFonts w:cstheme="minorHAnsi"/>
              </w:rPr>
              <w:t>BMIC Biomolecular Imaging Center (South Lake Union research facility)</w:t>
            </w:r>
          </w:p>
        </w:tc>
      </w:tr>
      <w:tr w:rsidR="00F61C38" w:rsidRPr="00725F39" w14:paraId="4D2103C6" w14:textId="77777777" w:rsidTr="00F61C38">
        <w:trPr>
          <w:gridAfter w:val="5"/>
          <w:wAfter w:w="56" w:type="dxa"/>
          <w:trHeight w:val="348"/>
        </w:trPr>
        <w:tc>
          <w:tcPr>
            <w:tcW w:w="1694" w:type="dxa"/>
            <w:gridSpan w:val="16"/>
            <w:tcBorders>
              <w:top w:val="nil"/>
              <w:left w:val="nil"/>
              <w:bottom w:val="nil"/>
              <w:right w:val="single" w:sz="12" w:space="0" w:color="auto"/>
            </w:tcBorders>
            <w:vAlign w:val="center"/>
          </w:tcPr>
          <w:p w14:paraId="626B1423"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0F08098" w14:textId="77777777" w:rsidR="00F61C38" w:rsidRDefault="00F61C38" w:rsidP="00F61C38">
            <w:pPr>
              <w:pStyle w:val="NoSpacing"/>
              <w:tabs>
                <w:tab w:val="right" w:pos="2124"/>
              </w:tabs>
              <w:ind w:left="-18"/>
              <w:rPr>
                <w:rFonts w:cstheme="minorHAnsi"/>
                <w:b/>
              </w:rPr>
            </w:pPr>
          </w:p>
        </w:tc>
        <w:tc>
          <w:tcPr>
            <w:tcW w:w="8708" w:type="dxa"/>
            <w:gridSpan w:val="25"/>
            <w:tcBorders>
              <w:top w:val="dashed" w:sz="4" w:space="0" w:color="1F5A87"/>
              <w:left w:val="single" w:sz="12" w:space="0" w:color="auto"/>
              <w:bottom w:val="nil"/>
              <w:right w:val="nil"/>
            </w:tcBorders>
            <w:vAlign w:val="center"/>
          </w:tcPr>
          <w:p w14:paraId="6582270D" w14:textId="1E8912D1" w:rsidR="00F61C38" w:rsidRDefault="00F61C38" w:rsidP="00F61C38">
            <w:pPr>
              <w:pStyle w:val="NoSpacing"/>
              <w:rPr>
                <w:rFonts w:cstheme="minorHAnsi"/>
              </w:rPr>
            </w:pPr>
            <w:r>
              <w:rPr>
                <w:rFonts w:cstheme="minorHAnsi"/>
              </w:rPr>
              <w:t>Harborview Radiology/Imaging Services (the Harborview clinical facility)</w:t>
            </w:r>
          </w:p>
        </w:tc>
      </w:tr>
      <w:tr w:rsidR="00F61C38" w:rsidRPr="00725F39" w14:paraId="38243958" w14:textId="1100AA4F" w:rsidTr="00F61C38">
        <w:trPr>
          <w:gridAfter w:val="5"/>
          <w:wAfter w:w="56" w:type="dxa"/>
          <w:trHeight w:val="348"/>
        </w:trPr>
        <w:tc>
          <w:tcPr>
            <w:tcW w:w="1694" w:type="dxa"/>
            <w:gridSpan w:val="16"/>
            <w:tcBorders>
              <w:top w:val="nil"/>
              <w:left w:val="nil"/>
              <w:bottom w:val="nil"/>
              <w:right w:val="single" w:sz="12" w:space="0" w:color="auto"/>
            </w:tcBorders>
            <w:vAlign w:val="center"/>
          </w:tcPr>
          <w:p w14:paraId="473221D2"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9484AA1" w14:textId="77777777" w:rsidR="00F61C38" w:rsidRDefault="00F61C38" w:rsidP="00F61C38">
            <w:pPr>
              <w:pStyle w:val="NoSpacing"/>
              <w:tabs>
                <w:tab w:val="right" w:pos="2124"/>
              </w:tabs>
              <w:ind w:left="-18"/>
              <w:rPr>
                <w:rFonts w:cstheme="minorHAnsi"/>
                <w:b/>
              </w:rPr>
            </w:pPr>
          </w:p>
        </w:tc>
        <w:tc>
          <w:tcPr>
            <w:tcW w:w="8708" w:type="dxa"/>
            <w:gridSpan w:val="25"/>
            <w:tcBorders>
              <w:top w:val="dashed" w:sz="4" w:space="0" w:color="1F5A87"/>
              <w:left w:val="single" w:sz="12" w:space="0" w:color="auto"/>
              <w:bottom w:val="dashed" w:sz="4" w:space="0" w:color="1F5A87"/>
              <w:right w:val="nil"/>
            </w:tcBorders>
            <w:vAlign w:val="center"/>
          </w:tcPr>
          <w:p w14:paraId="61924F78" w14:textId="5D55DB8A" w:rsidR="00F61C38" w:rsidRDefault="00F61C38" w:rsidP="00F61C38">
            <w:pPr>
              <w:pStyle w:val="NoSpacing"/>
              <w:rPr>
                <w:rFonts w:cstheme="minorHAnsi"/>
              </w:rPr>
            </w:pPr>
            <w:r>
              <w:rPr>
                <w:rFonts w:cstheme="minorHAnsi"/>
              </w:rPr>
              <w:t>SCCA Imaging Services</w:t>
            </w:r>
          </w:p>
        </w:tc>
      </w:tr>
      <w:tr w:rsidR="00F61C38" w:rsidRPr="00725F39" w14:paraId="4A828A9F" w14:textId="77777777" w:rsidTr="00F61C38">
        <w:trPr>
          <w:gridAfter w:val="5"/>
          <w:wAfter w:w="56" w:type="dxa"/>
          <w:trHeight w:val="348"/>
        </w:trPr>
        <w:tc>
          <w:tcPr>
            <w:tcW w:w="1694" w:type="dxa"/>
            <w:gridSpan w:val="16"/>
            <w:tcBorders>
              <w:top w:val="nil"/>
              <w:left w:val="nil"/>
              <w:bottom w:val="nil"/>
              <w:right w:val="single" w:sz="12" w:space="0" w:color="auto"/>
            </w:tcBorders>
            <w:vAlign w:val="center"/>
          </w:tcPr>
          <w:p w14:paraId="20CD1D89"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7F2CD02" w14:textId="77777777" w:rsidR="00F61C38" w:rsidRDefault="00F61C38" w:rsidP="00F61C38">
            <w:pPr>
              <w:pStyle w:val="NoSpacing"/>
              <w:tabs>
                <w:tab w:val="right" w:pos="2124"/>
              </w:tabs>
              <w:ind w:left="-18"/>
              <w:rPr>
                <w:rFonts w:cstheme="minorHAnsi"/>
                <w:b/>
              </w:rPr>
            </w:pPr>
          </w:p>
        </w:tc>
        <w:tc>
          <w:tcPr>
            <w:tcW w:w="8708" w:type="dxa"/>
            <w:gridSpan w:val="25"/>
            <w:tcBorders>
              <w:top w:val="nil"/>
              <w:left w:val="single" w:sz="12" w:space="0" w:color="auto"/>
              <w:bottom w:val="dashed" w:sz="4" w:space="0" w:color="1F5A87"/>
              <w:right w:val="nil"/>
            </w:tcBorders>
            <w:vAlign w:val="center"/>
          </w:tcPr>
          <w:p w14:paraId="38AFC76E" w14:textId="1D2B8F28" w:rsidR="00F61C38" w:rsidRDefault="00F61C38" w:rsidP="00F61C38">
            <w:pPr>
              <w:pStyle w:val="NoSpacing"/>
              <w:rPr>
                <w:rFonts w:cstheme="minorHAnsi"/>
              </w:rPr>
            </w:pPr>
            <w:r>
              <w:rPr>
                <w:rFonts w:cstheme="minorHAnsi"/>
              </w:rPr>
              <w:t>Northwest Diagnostic Imaging</w:t>
            </w:r>
          </w:p>
        </w:tc>
      </w:tr>
      <w:tr w:rsidR="00F61C38" w:rsidRPr="00725F39" w14:paraId="47D4670D" w14:textId="77777777" w:rsidTr="00F61C38">
        <w:trPr>
          <w:gridAfter w:val="5"/>
          <w:wAfter w:w="56" w:type="dxa"/>
          <w:trHeight w:val="348"/>
        </w:trPr>
        <w:tc>
          <w:tcPr>
            <w:tcW w:w="1694" w:type="dxa"/>
            <w:gridSpan w:val="16"/>
            <w:tcBorders>
              <w:top w:val="nil"/>
              <w:left w:val="nil"/>
              <w:bottom w:val="nil"/>
              <w:right w:val="single" w:sz="12" w:space="0" w:color="auto"/>
            </w:tcBorders>
            <w:vAlign w:val="center"/>
          </w:tcPr>
          <w:p w14:paraId="603E3441"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D678917" w14:textId="77777777" w:rsidR="00F61C38" w:rsidRDefault="00F61C38" w:rsidP="00F61C38">
            <w:pPr>
              <w:pStyle w:val="NoSpacing"/>
              <w:tabs>
                <w:tab w:val="right" w:pos="2124"/>
              </w:tabs>
              <w:ind w:left="-18"/>
              <w:rPr>
                <w:rFonts w:cstheme="minorHAnsi"/>
                <w:b/>
              </w:rPr>
            </w:pPr>
          </w:p>
        </w:tc>
        <w:tc>
          <w:tcPr>
            <w:tcW w:w="8708" w:type="dxa"/>
            <w:gridSpan w:val="25"/>
            <w:tcBorders>
              <w:top w:val="dashed" w:sz="4" w:space="0" w:color="1F5A87"/>
              <w:left w:val="single" w:sz="12" w:space="0" w:color="auto"/>
              <w:bottom w:val="single" w:sz="24" w:space="0" w:color="E8960C"/>
              <w:right w:val="nil"/>
            </w:tcBorders>
            <w:vAlign w:val="center"/>
          </w:tcPr>
          <w:p w14:paraId="18030B47" w14:textId="7793E161" w:rsidR="00F61C38" w:rsidRDefault="00F61C38" w:rsidP="00F61C38">
            <w:pPr>
              <w:pStyle w:val="NoSpacing"/>
              <w:rPr>
                <w:rFonts w:cstheme="minorHAnsi"/>
              </w:rPr>
            </w:pPr>
            <w:r>
              <w:rPr>
                <w:rFonts w:cstheme="minorHAnsi"/>
              </w:rPr>
              <w:t>Other: identify in the text box below:</w:t>
            </w:r>
          </w:p>
        </w:tc>
      </w:tr>
      <w:tr w:rsidR="00F61C38" w:rsidRPr="00725F39" w14:paraId="4620D9A2" w14:textId="23897603" w:rsidTr="00F61C38">
        <w:trPr>
          <w:gridAfter w:val="5"/>
          <w:wAfter w:w="56" w:type="dxa"/>
          <w:trHeight w:val="348"/>
        </w:trPr>
        <w:tc>
          <w:tcPr>
            <w:tcW w:w="1694" w:type="dxa"/>
            <w:gridSpan w:val="16"/>
            <w:tcBorders>
              <w:top w:val="nil"/>
              <w:left w:val="nil"/>
              <w:bottom w:val="nil"/>
              <w:right w:val="nil"/>
            </w:tcBorders>
            <w:vAlign w:val="center"/>
          </w:tcPr>
          <w:p w14:paraId="3B22EE68"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nil"/>
              <w:bottom w:val="nil"/>
              <w:right w:val="single" w:sz="24" w:space="0" w:color="E8960C"/>
            </w:tcBorders>
            <w:vAlign w:val="center"/>
          </w:tcPr>
          <w:p w14:paraId="20001BEE" w14:textId="77777777" w:rsidR="00F61C38" w:rsidRDefault="00F61C38" w:rsidP="00F61C38">
            <w:pPr>
              <w:pStyle w:val="NoSpacing"/>
              <w:ind w:left="1316"/>
              <w:rPr>
                <w:rFonts w:cstheme="minorHAnsi"/>
                <w:b/>
              </w:rPr>
            </w:pPr>
          </w:p>
        </w:tc>
        <w:tc>
          <w:tcPr>
            <w:tcW w:w="8708" w:type="dxa"/>
            <w:gridSpan w:val="25"/>
            <w:tcBorders>
              <w:top w:val="single" w:sz="24" w:space="0" w:color="E8960C"/>
              <w:left w:val="single" w:sz="24" w:space="0" w:color="E8960C"/>
              <w:bottom w:val="single" w:sz="24" w:space="0" w:color="E8960C"/>
              <w:right w:val="single" w:sz="24" w:space="0" w:color="E8960C"/>
            </w:tcBorders>
            <w:vAlign w:val="center"/>
          </w:tcPr>
          <w:p w14:paraId="6B811F2A" w14:textId="649759E9" w:rsidR="00F61C38" w:rsidRDefault="00F61C38" w:rsidP="00F61C38">
            <w:pPr>
              <w:pStyle w:val="NoSpacing"/>
              <w:rPr>
                <w:rFonts w:cstheme="minorHAnsi"/>
                <w:b/>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F61C38" w:rsidRPr="00725F39" w14:paraId="1F9AEFA4" w14:textId="45621B79" w:rsidTr="00F61C38">
        <w:trPr>
          <w:gridAfter w:val="5"/>
          <w:wAfter w:w="56" w:type="dxa"/>
          <w:trHeight w:val="489"/>
        </w:trPr>
        <w:tc>
          <w:tcPr>
            <w:tcW w:w="10800" w:type="dxa"/>
            <w:gridSpan w:val="52"/>
            <w:tcBorders>
              <w:top w:val="nil"/>
              <w:left w:val="nil"/>
              <w:bottom w:val="nil"/>
              <w:right w:val="nil"/>
            </w:tcBorders>
          </w:tcPr>
          <w:p w14:paraId="5FC4D7FB" w14:textId="6AF692FA" w:rsidR="00F61C38" w:rsidRPr="008253AD" w:rsidRDefault="00F61C38" w:rsidP="00F61C38">
            <w:pPr>
              <w:pStyle w:val="NoSpacing"/>
              <w:ind w:left="1045" w:hanging="1045"/>
              <w:rPr>
                <w:rFonts w:cstheme="minorHAnsi"/>
              </w:rPr>
            </w:pPr>
            <w:r>
              <w:rPr>
                <w:rFonts w:cstheme="minorHAnsi"/>
                <w:b/>
              </w:rPr>
              <w:t xml:space="preserve">Personnel. </w:t>
            </w:r>
            <w:r w:rsidRPr="008253AD">
              <w:rPr>
                <w:rFonts w:cstheme="minorHAnsi"/>
              </w:rPr>
              <w:t xml:space="preserve">For MRI scans that </w:t>
            </w:r>
            <w:r>
              <w:rPr>
                <w:rFonts w:cstheme="minorHAnsi"/>
              </w:rPr>
              <w:t>w</w:t>
            </w:r>
            <w:r w:rsidRPr="008253AD">
              <w:rPr>
                <w:rFonts w:cstheme="minorHAnsi"/>
              </w:rPr>
              <w:t>ill be conducted at the DISC or BMIC resear</w:t>
            </w:r>
            <w:r>
              <w:rPr>
                <w:rFonts w:cstheme="minorHAnsi"/>
              </w:rPr>
              <w:t xml:space="preserve">ch facilities: The role, qualifications, and training of individuals who will operate the scanner, administer the GBCA (if applicable), and/or insert and remove the IV catheter should be described in question </w:t>
            </w:r>
            <w:r w:rsidRPr="001D1DA5">
              <w:rPr>
                <w:rFonts w:cstheme="minorHAnsi"/>
                <w:b/>
                <w:bCs/>
              </w:rPr>
              <w:t>12.3</w:t>
            </w:r>
            <w:r>
              <w:rPr>
                <w:rFonts w:cstheme="minorHAnsi"/>
              </w:rPr>
              <w:t>.</w:t>
            </w:r>
          </w:p>
        </w:tc>
      </w:tr>
      <w:bookmarkStart w:id="190" w:name="q5point4"/>
      <w:tr w:rsidR="00F61C38" w:rsidRPr="00725F39" w14:paraId="19F75E0E" w14:textId="77777777" w:rsidTr="001D1DA5">
        <w:trPr>
          <w:trHeight w:val="1029"/>
        </w:trPr>
        <w:tc>
          <w:tcPr>
            <w:tcW w:w="10856" w:type="dxa"/>
            <w:gridSpan w:val="57"/>
            <w:tcBorders>
              <w:top w:val="nil"/>
              <w:left w:val="nil"/>
              <w:bottom w:val="nil"/>
              <w:right w:val="nil"/>
            </w:tcBorders>
            <w:vAlign w:val="center"/>
          </w:tcPr>
          <w:p w14:paraId="799D1339" w14:textId="4201EEFD" w:rsidR="00F61C38" w:rsidRPr="00725F39" w:rsidRDefault="00F61C38" w:rsidP="00F61C38">
            <w:pPr>
              <w:pStyle w:val="NoSpacing"/>
              <w:keepNext/>
              <w:ind w:left="331" w:hanging="360"/>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827200" behindDoc="0" locked="0" layoutInCell="1" allowOverlap="1" wp14:anchorId="331C8F12" wp14:editId="24FF75F8">
                      <wp:simplePos x="0" y="0"/>
                      <wp:positionH relativeFrom="column">
                        <wp:posOffset>-64770</wp:posOffset>
                      </wp:positionH>
                      <wp:positionV relativeFrom="paragraph">
                        <wp:posOffset>-18415</wp:posOffset>
                      </wp:positionV>
                      <wp:extent cx="248285" cy="219075"/>
                      <wp:effectExtent l="0" t="0" r="18415" b="28575"/>
                      <wp:wrapNone/>
                      <wp:docPr id="6" name="Oval 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FB65E" id="Oval 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1pt;margin-top:-1.45pt;width:19.55pt;height:17.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" filled="f" strokecolor="#1f5a87" strokeweight="1pt"/>
                  </w:pict>
                </mc:Fallback>
              </mc:AlternateContent>
            </w:r>
            <w:r>
              <w:rPr>
                <w:rFonts w:cstheme="minorHAnsi"/>
                <w:b/>
              </w:rPr>
              <w:t>5.4 Data variables</w:t>
            </w:r>
            <w:bookmarkEnd w:id="190"/>
            <w:r>
              <w:rPr>
                <w:rFonts w:cstheme="minorHAnsi"/>
                <w:b/>
              </w:rPr>
              <w:t>.</w:t>
            </w:r>
            <w:r w:rsidRPr="00725F39">
              <w:rPr>
                <w:rFonts w:cstheme="minorHAnsi"/>
              </w:rPr>
              <w:t xml:space="preserve"> </w:t>
            </w:r>
            <w:r>
              <w:t xml:space="preserve">Describe </w:t>
            </w:r>
            <w:r w:rsidRPr="000B6A91">
              <w:t xml:space="preserve">the </w:t>
            </w:r>
            <w:r>
              <w:t xml:space="preserve">specific data that will be obtained (including a description of the most sensitive items). Alternatively, a list of the data variables may be uploaded to </w:t>
            </w:r>
            <w:r>
              <w:rPr>
                <w:b/>
                <w:bCs/>
                <w:i/>
                <w:iCs/>
              </w:rPr>
              <w:t>Zipline</w:t>
            </w:r>
            <w:r>
              <w:t>.</w:t>
            </w:r>
          </w:p>
        </w:tc>
      </w:tr>
      <w:tr w:rsidR="00F61C38" w:rsidRPr="00D66BBC" w14:paraId="429A4381" w14:textId="77777777" w:rsidTr="00F61C38">
        <w:trPr>
          <w:trHeight w:val="432"/>
        </w:trPr>
        <w:tc>
          <w:tcPr>
            <w:tcW w:w="436" w:type="dxa"/>
            <w:gridSpan w:val="3"/>
            <w:tcBorders>
              <w:top w:val="nil"/>
              <w:left w:val="nil"/>
              <w:bottom w:val="nil"/>
              <w:right w:val="single" w:sz="24" w:space="0" w:color="E8960C"/>
            </w:tcBorders>
            <w:vAlign w:val="center"/>
          </w:tcPr>
          <w:p w14:paraId="0E0C776C" w14:textId="77777777" w:rsidR="00F61C38" w:rsidRPr="00D66BBC" w:rsidRDefault="00F61C38" w:rsidP="00F61C38">
            <w:pPr>
              <w:pStyle w:val="NoSpacing"/>
              <w:ind w:left="342" w:hanging="342"/>
            </w:pPr>
          </w:p>
        </w:tc>
        <w:tc>
          <w:tcPr>
            <w:tcW w:w="10420" w:type="dxa"/>
            <w:gridSpan w:val="54"/>
            <w:tcBorders>
              <w:top w:val="single" w:sz="24" w:space="0" w:color="E8960C"/>
              <w:left w:val="single" w:sz="24" w:space="0" w:color="E8960C"/>
              <w:bottom w:val="single" w:sz="24" w:space="0" w:color="E8960C"/>
              <w:right w:val="single" w:sz="24" w:space="0" w:color="E8960C"/>
            </w:tcBorders>
            <w:vAlign w:val="center"/>
          </w:tcPr>
          <w:p w14:paraId="136BD4C3" w14:textId="7C9A4A32" w:rsidR="00F61C38" w:rsidRDefault="00411E9C" w:rsidP="00F61C38">
            <w:pPr>
              <w:pStyle w:val="NoSpacing"/>
              <w:ind w:left="342" w:hanging="342"/>
              <w:rPr>
                <w:rFonts w:ascii="Times New Roman" w:hAnsi="Times New Roman" w:cs="Times New Roman"/>
              </w:rPr>
            </w:pPr>
            <w:r>
              <w:rPr>
                <w:rFonts w:ascii="Times New Roman" w:hAnsi="Times New Roman" w:cs="Times New Roman"/>
              </w:rPr>
              <w:t>The data we are proposing to collect in this study come from two primary sources:</w:t>
            </w:r>
          </w:p>
          <w:p w14:paraId="461D5DBE" w14:textId="77777777" w:rsidR="00411E9C" w:rsidRDefault="00411E9C" w:rsidP="00F61C38">
            <w:pPr>
              <w:pStyle w:val="NoSpacing"/>
              <w:ind w:left="342" w:hanging="342"/>
              <w:rPr>
                <w:rFonts w:ascii="Times New Roman" w:hAnsi="Times New Roman" w:cs="Times New Roman"/>
              </w:rPr>
            </w:pPr>
          </w:p>
          <w:p w14:paraId="5DCFE191" w14:textId="704298EB" w:rsidR="00411E9C" w:rsidDel="007C7B30" w:rsidRDefault="00411E9C" w:rsidP="00411E9C">
            <w:pPr>
              <w:pStyle w:val="NoSpacing"/>
              <w:numPr>
                <w:ilvl w:val="0"/>
                <w:numId w:val="49"/>
              </w:numPr>
              <w:rPr>
                <w:ins w:id="191" w:author="raysanchez539@gmail.com" w:date="2020-08-31T18:10:00Z"/>
                <w:del w:id="192" w:author="Leandro Casiraghi" w:date="2021-05-13T14:03:00Z"/>
                <w:rFonts w:ascii="Times New Roman" w:hAnsi="Times New Roman" w:cs="Times New Roman"/>
              </w:rPr>
            </w:pPr>
            <w:del w:id="193" w:author="Leandro Casiraghi" w:date="2021-05-13T14:03:00Z">
              <w:r w:rsidRPr="00411E9C" w:rsidDel="007C7B30">
                <w:rPr>
                  <w:rFonts w:ascii="Times New Roman" w:hAnsi="Times New Roman" w:cs="Times New Roman"/>
                  <w:u w:val="single"/>
                </w:rPr>
                <w:delText xml:space="preserve">Email Timestamp Data. </w:delText>
              </w:r>
              <w:r w:rsidDel="007C7B30">
                <w:rPr>
                  <w:rFonts w:ascii="Times New Roman" w:hAnsi="Times New Roman" w:cs="Times New Roman"/>
                </w:rPr>
                <w:delText>Subjects will provide us with the dates and times of their email outbox in the form of comma-separated variable (CSV) files. To do this, they will need to download their email data from their email client, which may contain potentially sensitive information. Rather than asking subjects to entrust us with their full email contents, we have created a webpage where subjects can easily and temporarily upload their email data to extract this timestamp information</w:delText>
              </w:r>
              <w:r w:rsidR="00660276" w:rsidDel="007C7B30">
                <w:rPr>
                  <w:rFonts w:ascii="Times New Roman" w:hAnsi="Times New Roman" w:cs="Times New Roman"/>
                </w:rPr>
                <w:delText xml:space="preserve"> and create a CSV file for us to analyze. Subjects will immediately delete their uploaded email data from the webpage at the end of their session. Importantly, each time a different subject visits the web page a unique session is created and there is no central database where email data are stored, thus reducing the risk that sensitive email contents are compromised.</w:delText>
              </w:r>
            </w:del>
          </w:p>
          <w:p w14:paraId="57173629" w14:textId="3387E017" w:rsidR="00E02447" w:rsidRPr="007C7B30" w:rsidRDefault="00E02447" w:rsidP="00E02447">
            <w:pPr>
              <w:pStyle w:val="NoSpacing"/>
              <w:numPr>
                <w:ilvl w:val="0"/>
                <w:numId w:val="49"/>
              </w:numPr>
              <w:rPr>
                <w:ins w:id="194" w:author="raysanchez539@gmail.com" w:date="2020-08-31T18:10:00Z"/>
                <w:rFonts w:ascii="Times New Roman" w:hAnsi="Times New Roman" w:cs="Times New Roman"/>
              </w:rPr>
            </w:pPr>
            <w:ins w:id="195" w:author="raysanchez539@gmail.com" w:date="2020-08-31T18:10:00Z">
              <w:r w:rsidRPr="007C7B30">
                <w:rPr>
                  <w:rFonts w:ascii="Times New Roman" w:hAnsi="Times New Roman" w:cs="Times New Roman"/>
                  <w:u w:val="single"/>
                </w:rPr>
                <w:t xml:space="preserve">Android Phone Timestamp Data. </w:t>
              </w:r>
              <w:r w:rsidRPr="007C7B30">
                <w:rPr>
                  <w:rFonts w:ascii="Times New Roman" w:hAnsi="Times New Roman" w:cs="Times New Roman"/>
                </w:rPr>
                <w:t xml:space="preserve">Subjects will provide us with the dates and times of their </w:t>
              </w:r>
            </w:ins>
            <w:ins w:id="196" w:author="raysanchez539@gmail.com" w:date="2020-08-31T18:11:00Z">
              <w:r w:rsidRPr="00C734B1">
                <w:rPr>
                  <w:rFonts w:ascii="Times New Roman" w:hAnsi="Times New Roman" w:cs="Times New Roman"/>
                </w:rPr>
                <w:t>Android phone app usage</w:t>
              </w:r>
            </w:ins>
            <w:ins w:id="197" w:author="raysanchez539@gmail.com" w:date="2020-08-31T18:10:00Z">
              <w:r w:rsidRPr="007C7B30">
                <w:rPr>
                  <w:rFonts w:ascii="Times New Roman" w:hAnsi="Times New Roman" w:cs="Times New Roman"/>
                </w:rPr>
                <w:t xml:space="preserve"> in the form of</w:t>
              </w:r>
            </w:ins>
            <w:ins w:id="198" w:author="Leandro Casiraghi" w:date="2021-05-13T14:04:00Z">
              <w:r w:rsidR="007C7B30">
                <w:rPr>
                  <w:rFonts w:ascii="Times New Roman" w:hAnsi="Times New Roman" w:cs="Times New Roman"/>
                </w:rPr>
                <w:t xml:space="preserve"> either HTML or</w:t>
              </w:r>
            </w:ins>
            <w:ins w:id="199" w:author="raysanchez539@gmail.com" w:date="2020-08-31T18:10:00Z">
              <w:r w:rsidRPr="007C7B30">
                <w:rPr>
                  <w:rFonts w:ascii="Times New Roman" w:hAnsi="Times New Roman" w:cs="Times New Roman"/>
                </w:rPr>
                <w:t xml:space="preserve"> </w:t>
              </w:r>
              <w:r w:rsidRPr="006F2B07">
                <w:rPr>
                  <w:rFonts w:ascii="Times New Roman" w:hAnsi="Times New Roman" w:cs="Times New Roman"/>
                  <w:i/>
                  <w:iCs/>
                  <w:rPrChange w:id="200" w:author="Leandro Casiraghi" w:date="2021-05-20T14:00:00Z">
                    <w:rPr>
                      <w:rFonts w:ascii="Times New Roman" w:hAnsi="Times New Roman" w:cs="Times New Roman"/>
                    </w:rPr>
                  </w:rPrChange>
                </w:rPr>
                <w:t>comma-separated variable</w:t>
              </w:r>
            </w:ins>
            <w:ins w:id="201" w:author="Leandro Casiraghi" w:date="2021-05-20T14:00:00Z">
              <w:r w:rsidR="006F2B07" w:rsidRPr="006F2B07">
                <w:rPr>
                  <w:rFonts w:ascii="Times New Roman" w:hAnsi="Times New Roman" w:cs="Times New Roman"/>
                  <w:i/>
                  <w:iCs/>
                  <w:rPrChange w:id="202" w:author="Leandro Casiraghi" w:date="2021-05-20T14:00:00Z">
                    <w:rPr>
                      <w:rFonts w:ascii="Times New Roman" w:hAnsi="Times New Roman" w:cs="Times New Roman"/>
                    </w:rPr>
                  </w:rPrChange>
                </w:rPr>
                <w:t>s</w:t>
              </w:r>
            </w:ins>
            <w:ins w:id="203" w:author="raysanchez539@gmail.com" w:date="2020-08-31T18:10:00Z">
              <w:r w:rsidRPr="007C7B30">
                <w:rPr>
                  <w:rFonts w:ascii="Times New Roman" w:hAnsi="Times New Roman" w:cs="Times New Roman"/>
                </w:rPr>
                <w:t xml:space="preserve"> (CSV) files. To do this, they will need to download their </w:t>
              </w:r>
            </w:ins>
            <w:ins w:id="204" w:author="raysanchez539@gmail.com" w:date="2020-08-31T18:11:00Z">
              <w:r w:rsidRPr="007C7B30">
                <w:rPr>
                  <w:rFonts w:ascii="Times New Roman" w:hAnsi="Times New Roman" w:cs="Times New Roman"/>
                </w:rPr>
                <w:t>app usage</w:t>
              </w:r>
            </w:ins>
            <w:ins w:id="205" w:author="raysanchez539@gmail.com" w:date="2020-08-31T18:10:00Z">
              <w:r w:rsidRPr="007C7B30">
                <w:rPr>
                  <w:rFonts w:ascii="Times New Roman" w:hAnsi="Times New Roman" w:cs="Times New Roman"/>
                </w:rPr>
                <w:t xml:space="preserve"> data from t</w:t>
              </w:r>
            </w:ins>
            <w:ins w:id="206" w:author="raysanchez539@gmail.com" w:date="2020-08-31T18:11:00Z">
              <w:r w:rsidRPr="00C734B1">
                <w:rPr>
                  <w:rFonts w:ascii="Times New Roman" w:hAnsi="Times New Roman" w:cs="Times New Roman"/>
                </w:rPr>
                <w:t>he Google Takeout</w:t>
              </w:r>
            </w:ins>
            <w:ins w:id="207" w:author="raysanchez539@gmail.com" w:date="2020-08-31T18:10:00Z">
              <w:r w:rsidRPr="00C734B1">
                <w:rPr>
                  <w:rFonts w:ascii="Times New Roman" w:hAnsi="Times New Roman" w:cs="Times New Roman"/>
                </w:rPr>
                <w:t xml:space="preserve"> client, which may contain potentially sensitive information. Rather than asking subjects to entrust us with the full c</w:t>
              </w:r>
              <w:r w:rsidRPr="007C7B30">
                <w:rPr>
                  <w:rFonts w:ascii="Times New Roman" w:hAnsi="Times New Roman" w:cs="Times New Roman"/>
                </w:rPr>
                <w:t>ontents</w:t>
              </w:r>
            </w:ins>
            <w:ins w:id="208" w:author="raysanchez539@gmail.com" w:date="2020-08-31T18:11:00Z">
              <w:r w:rsidRPr="007C7B30">
                <w:rPr>
                  <w:rFonts w:ascii="Times New Roman" w:hAnsi="Times New Roman" w:cs="Times New Roman"/>
                </w:rPr>
                <w:t xml:space="preserve"> of these data files</w:t>
              </w:r>
            </w:ins>
            <w:ins w:id="209" w:author="raysanchez539@gmail.com" w:date="2020-08-31T18:10:00Z">
              <w:r w:rsidRPr="007C7B30">
                <w:rPr>
                  <w:rFonts w:ascii="Times New Roman" w:hAnsi="Times New Roman" w:cs="Times New Roman"/>
                </w:rPr>
                <w:t>, we have created a webpage where subjects</w:t>
              </w:r>
            </w:ins>
            <w:ins w:id="210" w:author="Leandro Casiraghi" w:date="2021-05-20T14:00:00Z">
              <w:r w:rsidR="006F2B07">
                <w:rPr>
                  <w:rFonts w:ascii="Times New Roman" w:hAnsi="Times New Roman" w:cs="Times New Roman"/>
                </w:rPr>
                <w:t>, if they chose to,</w:t>
              </w:r>
            </w:ins>
            <w:ins w:id="211" w:author="raysanchez539@gmail.com" w:date="2020-08-31T18:10:00Z">
              <w:r w:rsidRPr="007C7B30">
                <w:rPr>
                  <w:rFonts w:ascii="Times New Roman" w:hAnsi="Times New Roman" w:cs="Times New Roman"/>
                </w:rPr>
                <w:t xml:space="preserve"> can easily and temporarily upload their</w:t>
              </w:r>
            </w:ins>
            <w:ins w:id="212" w:author="raysanchez539@gmail.com" w:date="2020-08-31T18:11:00Z">
              <w:r w:rsidRPr="007C7B30">
                <w:rPr>
                  <w:rFonts w:ascii="Times New Roman" w:hAnsi="Times New Roman" w:cs="Times New Roman"/>
                </w:rPr>
                <w:t xml:space="preserve"> app usage</w:t>
              </w:r>
            </w:ins>
            <w:ins w:id="213" w:author="raysanchez539@gmail.com" w:date="2020-08-31T18:10:00Z">
              <w:r w:rsidRPr="007C7B30">
                <w:rPr>
                  <w:rFonts w:ascii="Times New Roman" w:hAnsi="Times New Roman" w:cs="Times New Roman"/>
                </w:rPr>
                <w:t xml:space="preserve"> data to extract th</w:t>
              </w:r>
            </w:ins>
            <w:ins w:id="214" w:author="Leandro Casiraghi" w:date="2021-05-20T14:01:00Z">
              <w:r w:rsidR="006F2B07">
                <w:rPr>
                  <w:rFonts w:ascii="Times New Roman" w:hAnsi="Times New Roman" w:cs="Times New Roman"/>
                </w:rPr>
                <w:t>e</w:t>
              </w:r>
            </w:ins>
            <w:ins w:id="215" w:author="raysanchez539@gmail.com" w:date="2020-08-31T18:10:00Z">
              <w:del w:id="216" w:author="Leandro Casiraghi" w:date="2021-05-20T14:01:00Z">
                <w:r w:rsidRPr="007C7B30" w:rsidDel="006F2B07">
                  <w:rPr>
                    <w:rFonts w:ascii="Times New Roman" w:hAnsi="Times New Roman" w:cs="Times New Roman"/>
                  </w:rPr>
                  <w:delText>is</w:delText>
                </w:r>
              </w:del>
              <w:r w:rsidRPr="007C7B30">
                <w:rPr>
                  <w:rFonts w:ascii="Times New Roman" w:hAnsi="Times New Roman" w:cs="Times New Roman"/>
                </w:rPr>
                <w:t xml:space="preserve"> timestamp information and create a CSV file for us to analyze. Subjects will immediately delete their uploaded </w:t>
              </w:r>
            </w:ins>
            <w:ins w:id="217" w:author="raysanchez539@gmail.com" w:date="2020-08-31T18:11:00Z">
              <w:r w:rsidRPr="007C7B30">
                <w:rPr>
                  <w:rFonts w:ascii="Times New Roman" w:hAnsi="Times New Roman" w:cs="Times New Roman"/>
                </w:rPr>
                <w:t>phone app usage</w:t>
              </w:r>
              <w:del w:id="218" w:author="Leandro Casiraghi" w:date="2021-05-20T14:01:00Z">
                <w:r w:rsidRPr="007C7B30" w:rsidDel="006F2B07">
                  <w:rPr>
                    <w:rFonts w:ascii="Times New Roman" w:hAnsi="Times New Roman" w:cs="Times New Roman"/>
                  </w:rPr>
                  <w:delText xml:space="preserve"> </w:delText>
                </w:r>
              </w:del>
            </w:ins>
            <w:ins w:id="219" w:author="raysanchez539@gmail.com" w:date="2020-08-31T18:10:00Z">
              <w:del w:id="220" w:author="Leandro Casiraghi" w:date="2021-05-20T14:01:00Z">
                <w:r w:rsidRPr="007C7B30" w:rsidDel="006F2B07">
                  <w:rPr>
                    <w:rFonts w:ascii="Times New Roman" w:hAnsi="Times New Roman" w:cs="Times New Roman"/>
                  </w:rPr>
                  <w:delText>l</w:delText>
                </w:r>
              </w:del>
              <w:r w:rsidRPr="007C7B30">
                <w:rPr>
                  <w:rFonts w:ascii="Times New Roman" w:hAnsi="Times New Roman" w:cs="Times New Roman"/>
                </w:rPr>
                <w:t xml:space="preserve"> data from the webpage at the end of their session. Importantly, each time a different subject visits the web page a unique session is created and there is no </w:t>
              </w:r>
              <w:r w:rsidRPr="007C7B30">
                <w:rPr>
                  <w:rFonts w:ascii="Times New Roman" w:hAnsi="Times New Roman" w:cs="Times New Roman"/>
                </w:rPr>
                <w:lastRenderedPageBreak/>
                <w:t>central database where data are stored, thus reducing the risk that sensitive</w:t>
              </w:r>
            </w:ins>
            <w:ins w:id="221" w:author="raysanchez539@gmail.com" w:date="2020-08-31T18:12:00Z">
              <w:r w:rsidRPr="007C7B30">
                <w:rPr>
                  <w:rFonts w:ascii="Times New Roman" w:hAnsi="Times New Roman" w:cs="Times New Roman"/>
                </w:rPr>
                <w:t xml:space="preserve"> phone app usage</w:t>
              </w:r>
            </w:ins>
            <w:ins w:id="222" w:author="raysanchez539@gmail.com" w:date="2020-08-31T18:10:00Z">
              <w:r w:rsidRPr="007C7B30">
                <w:rPr>
                  <w:rFonts w:ascii="Times New Roman" w:hAnsi="Times New Roman" w:cs="Times New Roman"/>
                </w:rPr>
                <w:t xml:space="preserve"> contents are compromised.</w:t>
              </w:r>
            </w:ins>
          </w:p>
          <w:p w14:paraId="5B122219" w14:textId="77777777" w:rsidR="00E02447" w:rsidRDefault="00E02447">
            <w:pPr>
              <w:pStyle w:val="NoSpacing"/>
              <w:ind w:left="360"/>
              <w:rPr>
                <w:rFonts w:ascii="Times New Roman" w:hAnsi="Times New Roman" w:cs="Times New Roman"/>
              </w:rPr>
              <w:pPrChange w:id="223" w:author="Unknown" w:date="2020-08-31T18:10:00Z">
                <w:pPr>
                  <w:pStyle w:val="NoSpacing"/>
                  <w:numPr>
                    <w:numId w:val="49"/>
                  </w:numPr>
                  <w:ind w:left="720" w:hanging="360"/>
                </w:pPr>
              </w:pPrChange>
            </w:pPr>
          </w:p>
          <w:p w14:paraId="63D8E018" w14:textId="694A029A" w:rsidR="00660276" w:rsidRPr="00B10F0C" w:rsidRDefault="00660276" w:rsidP="00411E9C">
            <w:pPr>
              <w:pStyle w:val="NoSpacing"/>
              <w:numPr>
                <w:ilvl w:val="0"/>
                <w:numId w:val="49"/>
              </w:numPr>
              <w:rPr>
                <w:rFonts w:ascii="Times New Roman" w:hAnsi="Times New Roman" w:cs="Times New Roman"/>
                <w:u w:val="single"/>
              </w:rPr>
            </w:pPr>
            <w:r w:rsidRPr="00660276">
              <w:rPr>
                <w:rFonts w:ascii="Times New Roman" w:hAnsi="Times New Roman" w:cs="Times New Roman"/>
                <w:u w:val="single"/>
              </w:rPr>
              <w:t>Self-Reported Work Habits Survey Data</w:t>
            </w:r>
            <w:r>
              <w:rPr>
                <w:rFonts w:ascii="Times New Roman" w:hAnsi="Times New Roman" w:cs="Times New Roman"/>
                <w:u w:val="single"/>
              </w:rPr>
              <w:t>.</w:t>
            </w:r>
            <w:r>
              <w:rPr>
                <w:rFonts w:ascii="Times New Roman" w:hAnsi="Times New Roman" w:cs="Times New Roman"/>
              </w:rPr>
              <w:t xml:space="preserve"> Completion of this survey will provide us with data variables describing subjects’ work habits </w:t>
            </w:r>
            <w:proofErr w:type="gramStart"/>
            <w:r>
              <w:rPr>
                <w:rFonts w:ascii="Times New Roman" w:hAnsi="Times New Roman" w:cs="Times New Roman"/>
              </w:rPr>
              <w:t>including:</w:t>
            </w:r>
            <w:proofErr w:type="gramEnd"/>
            <w:r>
              <w:rPr>
                <w:rFonts w:ascii="Times New Roman" w:hAnsi="Times New Roman" w:cs="Times New Roman"/>
              </w:rPr>
              <w:t xml:space="preserve"> daily work schedule, </w:t>
            </w:r>
            <w:r w:rsidR="00B10F0C">
              <w:rPr>
                <w:rFonts w:ascii="Times New Roman" w:hAnsi="Times New Roman" w:cs="Times New Roman"/>
              </w:rPr>
              <w:t>times of greatest subjective work productivity, physical working environment, and frequently used media for work communications (email, messaging apps, video conferencing, etc.)</w:t>
            </w:r>
          </w:p>
          <w:p w14:paraId="0519B954" w14:textId="77777777" w:rsidR="00B10F0C" w:rsidRDefault="00B10F0C" w:rsidP="00B10F0C">
            <w:pPr>
              <w:pStyle w:val="NoSpacing"/>
              <w:rPr>
                <w:rFonts w:ascii="Times New Roman" w:hAnsi="Times New Roman" w:cs="Times New Roman"/>
                <w:u w:val="single"/>
              </w:rPr>
            </w:pPr>
          </w:p>
          <w:p w14:paraId="0F4E1C24" w14:textId="253F098B" w:rsidR="00B10F0C" w:rsidRPr="00B10F0C" w:rsidRDefault="00B10F0C" w:rsidP="00B10F0C">
            <w:pPr>
              <w:pStyle w:val="NoSpacing"/>
              <w:rPr>
                <w:rFonts w:ascii="Times New Roman" w:hAnsi="Times New Roman" w:cs="Times New Roman"/>
              </w:rPr>
            </w:pPr>
            <w:del w:id="224" w:author="Leandro Casiraghi" w:date="2021-05-13T14:06:00Z">
              <w:r w:rsidDel="007C7B30">
                <w:rPr>
                  <w:rFonts w:ascii="Times New Roman" w:hAnsi="Times New Roman" w:cs="Times New Roman"/>
                </w:rPr>
                <w:delText xml:space="preserve">The email timestamp data provide a valuable proxy for work habits that can be used to understand how work has changed under the SHO from a biological rhythms perspective. In typical studies of human biological rhythms, locomotor activity counts are used as units from which variables such as sleep timing and quality can be calculated. In the proposed study, outgoing emails will be used as “units of work” and analyzed using similar techniques. </w:delText>
              </w:r>
            </w:del>
          </w:p>
        </w:tc>
      </w:tr>
      <w:tr w:rsidR="00F61C38" w:rsidRPr="00725F39" w14:paraId="16315E70" w14:textId="77777777" w:rsidTr="001D1DA5">
        <w:trPr>
          <w:trHeight w:val="1029"/>
        </w:trPr>
        <w:tc>
          <w:tcPr>
            <w:tcW w:w="10856" w:type="dxa"/>
            <w:gridSpan w:val="57"/>
            <w:tcBorders>
              <w:top w:val="nil"/>
              <w:left w:val="nil"/>
              <w:bottom w:val="nil"/>
              <w:right w:val="nil"/>
            </w:tcBorders>
            <w:vAlign w:val="center"/>
          </w:tcPr>
          <w:p w14:paraId="16315E6F" w14:textId="6C899A21" w:rsidR="00F61C38" w:rsidRPr="00725F39" w:rsidRDefault="00F61C38" w:rsidP="00F61C38">
            <w:pPr>
              <w:pStyle w:val="NoSpacing"/>
              <w:keepNext/>
              <w:ind w:left="331" w:hanging="360"/>
              <w:rPr>
                <w:rFonts w:cstheme="minorHAnsi"/>
              </w:rPr>
            </w:pPr>
            <w:r>
              <w:rPr>
                <w:rFonts w:cstheme="minorHAnsi"/>
                <w:b/>
                <w:noProof/>
                <w:color w:val="FFFFFF" w:themeColor="background1"/>
                <w:sz w:val="24"/>
                <w:szCs w:val="24"/>
              </w:rPr>
              <w:lastRenderedPageBreak/>
              <mc:AlternateContent>
                <mc:Choice Requires="wps">
                  <w:drawing>
                    <wp:anchor distT="0" distB="0" distL="114300" distR="114300" simplePos="0" relativeHeight="251823104" behindDoc="0" locked="0" layoutInCell="1" allowOverlap="1" wp14:anchorId="16316530" wp14:editId="775D7160">
                      <wp:simplePos x="0" y="0"/>
                      <wp:positionH relativeFrom="column">
                        <wp:posOffset>-64770</wp:posOffset>
                      </wp:positionH>
                      <wp:positionV relativeFrom="paragraph">
                        <wp:posOffset>-18415</wp:posOffset>
                      </wp:positionV>
                      <wp:extent cx="248285" cy="219075"/>
                      <wp:effectExtent l="0" t="0" r="18415" b="28575"/>
                      <wp:wrapNone/>
                      <wp:docPr id="60" name="Oval 6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4D306" id="Oval 6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1pt;margin-top:-1.45pt;width:19.55pt;height:17.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" filled="f" strokecolor="#1f5a87" strokeweight="1pt"/>
                  </w:pict>
                </mc:Fallback>
              </mc:AlternateContent>
            </w:r>
            <w:r>
              <w:rPr>
                <w:rFonts w:cstheme="minorHAnsi"/>
                <w:b/>
              </w:rPr>
              <w:t>5.5 Data sources.</w:t>
            </w:r>
            <w:r w:rsidRPr="00725F39">
              <w:rPr>
                <w:rFonts w:cstheme="minorHAnsi"/>
              </w:rPr>
              <w:t xml:space="preserve"> </w:t>
            </w:r>
            <w:r>
              <w:t>For all types of data that will be accessed or collected for this research: Identify whether the data are being obtained from the subjects (or subjects’ specimens) or whether they are being obtained from some other source (and identify the source).</w:t>
            </w:r>
          </w:p>
        </w:tc>
      </w:tr>
      <w:tr w:rsidR="00F61C38" w:rsidRPr="00725F39" w14:paraId="16315E72" w14:textId="77777777" w:rsidTr="001D1DA5">
        <w:trPr>
          <w:trHeight w:val="540"/>
        </w:trPr>
        <w:tc>
          <w:tcPr>
            <w:tcW w:w="10856" w:type="dxa"/>
            <w:gridSpan w:val="57"/>
            <w:tcBorders>
              <w:top w:val="nil"/>
              <w:left w:val="nil"/>
              <w:bottom w:val="nil"/>
              <w:right w:val="nil"/>
            </w:tcBorders>
            <w:vAlign w:val="center"/>
          </w:tcPr>
          <w:p w14:paraId="16315E71" w14:textId="11EBEC7F" w:rsidR="00F61C38" w:rsidRPr="00D327DB" w:rsidRDefault="00F61C38" w:rsidP="00F61C38">
            <w:pPr>
              <w:pStyle w:val="NoSpacing"/>
              <w:keepNext/>
              <w:ind w:left="342"/>
              <w:rPr>
                <w:rFonts w:cstheme="minorHAnsi"/>
                <w:i/>
                <w:color w:val="7F7F7F" w:themeColor="text1" w:themeTint="80"/>
                <w:sz w:val="20"/>
              </w:rPr>
            </w:pPr>
            <w:r w:rsidRPr="00D327DB">
              <w:rPr>
                <w:rFonts w:cstheme="minorHAnsi"/>
                <w:i/>
                <w:color w:val="7F7F7F" w:themeColor="text1" w:themeTint="80"/>
                <w:sz w:val="20"/>
              </w:rPr>
              <w:t>If you have already provided this information in Question 5.1, you do not need to repeat the information here.</w:t>
            </w:r>
          </w:p>
        </w:tc>
      </w:tr>
      <w:tr w:rsidR="00F61C38" w:rsidRPr="00D66BBC" w14:paraId="16315EBE" w14:textId="3A63B1BA" w:rsidTr="00F61C38">
        <w:trPr>
          <w:trHeight w:val="432"/>
        </w:trPr>
        <w:tc>
          <w:tcPr>
            <w:tcW w:w="436" w:type="dxa"/>
            <w:gridSpan w:val="3"/>
            <w:tcBorders>
              <w:top w:val="nil"/>
              <w:left w:val="nil"/>
              <w:bottom w:val="nil"/>
              <w:right w:val="single" w:sz="24" w:space="0" w:color="E8960C"/>
            </w:tcBorders>
            <w:vAlign w:val="center"/>
          </w:tcPr>
          <w:p w14:paraId="16315EBD" w14:textId="749DC427" w:rsidR="00F61C38" w:rsidRPr="00D66BBC" w:rsidRDefault="00F61C38" w:rsidP="00F61C38">
            <w:pPr>
              <w:pStyle w:val="NoSpacing"/>
              <w:ind w:left="342" w:hanging="342"/>
            </w:pPr>
          </w:p>
        </w:tc>
        <w:tc>
          <w:tcPr>
            <w:tcW w:w="10420" w:type="dxa"/>
            <w:gridSpan w:val="54"/>
            <w:tcBorders>
              <w:top w:val="single" w:sz="24" w:space="0" w:color="E8960C"/>
              <w:left w:val="single" w:sz="24" w:space="0" w:color="E8960C"/>
              <w:bottom w:val="single" w:sz="24" w:space="0" w:color="E8960C"/>
              <w:right w:val="single" w:sz="24" w:space="0" w:color="E8960C"/>
            </w:tcBorders>
            <w:vAlign w:val="center"/>
          </w:tcPr>
          <w:p w14:paraId="1DA60A16" w14:textId="378006FA" w:rsidR="00F61C38" w:rsidRPr="00D66BBC" w:rsidRDefault="00B10F0C" w:rsidP="00F61C38">
            <w:pPr>
              <w:pStyle w:val="NoSpacing"/>
              <w:ind w:left="342" w:hanging="342"/>
            </w:pPr>
            <w:r>
              <w:rPr>
                <w:rFonts w:ascii="Times New Roman" w:hAnsi="Times New Roman" w:cs="Times New Roman"/>
              </w:rPr>
              <w:t xml:space="preserve">All data will be collected either from participants through electronic forms or user-generated </w:t>
            </w:r>
            <w:del w:id="225" w:author="Leandro Casiraghi" w:date="2021-05-13T14:06:00Z">
              <w:r w:rsidDel="007C7B30">
                <w:rPr>
                  <w:rFonts w:ascii="Times New Roman" w:hAnsi="Times New Roman" w:cs="Times New Roman"/>
                </w:rPr>
                <w:delText>email</w:delText>
              </w:r>
            </w:del>
            <w:ins w:id="226" w:author="raysanchez539@gmail.com" w:date="2020-08-31T18:12:00Z">
              <w:del w:id="227" w:author="Leandro Casiraghi" w:date="2021-05-13T14:06:00Z">
                <w:r w:rsidR="00392ECB" w:rsidDel="007C7B30">
                  <w:rPr>
                    <w:rFonts w:ascii="Times New Roman" w:hAnsi="Times New Roman" w:cs="Times New Roman"/>
                  </w:rPr>
                  <w:delText xml:space="preserve"> </w:delText>
                </w:r>
                <w:r w:rsidR="00392ECB" w:rsidRPr="007C7B30" w:rsidDel="007C7B30">
                  <w:rPr>
                    <w:rFonts w:ascii="Times New Roman" w:hAnsi="Times New Roman" w:cs="Times New Roman"/>
                  </w:rPr>
                  <w:delText xml:space="preserve">and </w:delText>
                </w:r>
              </w:del>
              <w:r w:rsidR="00392ECB" w:rsidRPr="007C7B30">
                <w:rPr>
                  <w:rFonts w:ascii="Times New Roman" w:hAnsi="Times New Roman" w:cs="Times New Roman"/>
                </w:rPr>
                <w:t>phone</w:t>
              </w:r>
            </w:ins>
            <w:r>
              <w:rPr>
                <w:rFonts w:ascii="Times New Roman" w:hAnsi="Times New Roman" w:cs="Times New Roman"/>
              </w:rPr>
              <w:t xml:space="preserve"> metadata (timestamps). No data will be obtained from other sources. </w:t>
            </w:r>
          </w:p>
        </w:tc>
      </w:tr>
      <w:tr w:rsidR="00F61C38" w:rsidRPr="00725F39" w14:paraId="78103E31" w14:textId="77777777" w:rsidTr="001D1DA5">
        <w:trPr>
          <w:trHeight w:val="1092"/>
        </w:trPr>
        <w:tc>
          <w:tcPr>
            <w:tcW w:w="10856" w:type="dxa"/>
            <w:gridSpan w:val="57"/>
            <w:tcBorders>
              <w:top w:val="nil"/>
              <w:left w:val="nil"/>
              <w:bottom w:val="nil"/>
              <w:right w:val="nil"/>
            </w:tcBorders>
            <w:vAlign w:val="center"/>
          </w:tcPr>
          <w:p w14:paraId="2AD63DDE" w14:textId="2899CD3E" w:rsidR="00F61C38" w:rsidRPr="00F133E1" w:rsidRDefault="00F61C38" w:rsidP="00F61C38">
            <w:pPr>
              <w:pStyle w:val="NoSpacing"/>
              <w:keepNext/>
              <w:ind w:left="331" w:hanging="331"/>
            </w:pPr>
            <w:r>
              <w:rPr>
                <w:rFonts w:cstheme="minorHAnsi"/>
                <w:b/>
                <w:noProof/>
                <w:color w:val="FFFFFF" w:themeColor="background1"/>
                <w:sz w:val="24"/>
                <w:szCs w:val="24"/>
              </w:rPr>
              <mc:AlternateContent>
                <mc:Choice Requires="wps">
                  <w:drawing>
                    <wp:anchor distT="0" distB="0" distL="114300" distR="114300" simplePos="0" relativeHeight="251825152" behindDoc="0" locked="0" layoutInCell="1" allowOverlap="1" wp14:anchorId="472F3E2E" wp14:editId="06A6A654">
                      <wp:simplePos x="0" y="0"/>
                      <wp:positionH relativeFrom="column">
                        <wp:posOffset>-52070</wp:posOffset>
                      </wp:positionH>
                      <wp:positionV relativeFrom="paragraph">
                        <wp:posOffset>-12700</wp:posOffset>
                      </wp:positionV>
                      <wp:extent cx="248285" cy="219075"/>
                      <wp:effectExtent l="0" t="0" r="18415" b="28575"/>
                      <wp:wrapNone/>
                      <wp:docPr id="64" name="Oval 6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21FE5" id="Oval 6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1pt;margin-top:-1pt;width:19.55pt;height:17.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" filled="f" strokecolor="#1f5a87" strokeweight="1pt"/>
                  </w:pict>
                </mc:Fallback>
              </mc:AlternateContent>
            </w:r>
            <w:r>
              <w:rPr>
                <w:rFonts w:cstheme="minorHAnsi"/>
                <w:b/>
              </w:rPr>
              <w:t>5.6</w:t>
            </w:r>
            <w:r>
              <w:rPr>
                <w:rFonts w:cstheme="minorHAnsi"/>
              </w:rPr>
              <w:t xml:space="preserve"> </w:t>
            </w:r>
            <w:r w:rsidRPr="00F133E1">
              <w:rPr>
                <w:b/>
              </w:rPr>
              <w:t>Identifiability of data and specimens</w:t>
            </w:r>
            <w:r>
              <w:t>. A</w:t>
            </w:r>
            <w:r w:rsidRPr="00395802">
              <w:t xml:space="preserve">nswer these questions carefully and completely. This will allow HSD to accurately determine the type of review that is required and </w:t>
            </w:r>
            <w:r>
              <w:t>the</w:t>
            </w:r>
            <w:r w:rsidRPr="00395802">
              <w:t xml:space="preserve"> relevant compliance requirements.</w:t>
            </w:r>
            <w:r>
              <w:t xml:space="preserve"> Review the following definitions before answering the questions:</w:t>
            </w:r>
          </w:p>
        </w:tc>
      </w:tr>
      <w:tr w:rsidR="00F61C38" w:rsidRPr="00725F39" w14:paraId="4163804D" w14:textId="77777777" w:rsidTr="001D1DA5">
        <w:trPr>
          <w:trHeight w:val="3519"/>
        </w:trPr>
        <w:tc>
          <w:tcPr>
            <w:tcW w:w="10856" w:type="dxa"/>
            <w:gridSpan w:val="57"/>
            <w:tcBorders>
              <w:top w:val="nil"/>
              <w:left w:val="nil"/>
              <w:bottom w:val="nil"/>
              <w:right w:val="nil"/>
            </w:tcBorders>
            <w:vAlign w:val="center"/>
          </w:tcPr>
          <w:p w14:paraId="3BC95914" w14:textId="0A3588F3" w:rsidR="00F61C38" w:rsidRPr="00717260" w:rsidRDefault="00F61C38" w:rsidP="00F61C38">
            <w:pPr>
              <w:pStyle w:val="NoSpacing"/>
              <w:ind w:left="342"/>
              <w:rPr>
                <w:rFonts w:cstheme="minorHAnsi"/>
                <w:b/>
                <w:i/>
                <w:color w:val="7F7F7F" w:themeColor="text1" w:themeTint="80"/>
                <w:sz w:val="20"/>
              </w:rPr>
            </w:pPr>
            <w:r w:rsidRPr="00717260">
              <w:rPr>
                <w:rFonts w:cstheme="minorHAnsi"/>
                <w:b/>
                <w:i/>
                <w:color w:val="7F7F7F" w:themeColor="text1" w:themeTint="80"/>
                <w:sz w:val="20"/>
              </w:rPr>
              <w:t xml:space="preserve">Access </w:t>
            </w:r>
            <w:r w:rsidRPr="00717260">
              <w:rPr>
                <w:rFonts w:cstheme="minorHAnsi"/>
                <w:i/>
                <w:color w:val="7F7F7F" w:themeColor="text1" w:themeTint="80"/>
                <w:sz w:val="20"/>
              </w:rPr>
              <w:t>means to view or perceive data, but not to possess or record it. See, in contrast, the definition of “obtain”.</w:t>
            </w:r>
          </w:p>
          <w:p w14:paraId="222EE81F" w14:textId="4338A388" w:rsidR="00F61C38" w:rsidRPr="00717260" w:rsidRDefault="00F61C38" w:rsidP="00F61C38">
            <w:pPr>
              <w:pStyle w:val="NoSpacing"/>
              <w:ind w:left="342"/>
              <w:rPr>
                <w:rFonts w:cstheme="minorHAnsi"/>
                <w:i/>
                <w:color w:val="7F7F7F" w:themeColor="text1" w:themeTint="80"/>
                <w:sz w:val="20"/>
              </w:rPr>
            </w:pPr>
            <w:r w:rsidRPr="00717260">
              <w:rPr>
                <w:rFonts w:cstheme="minorHAnsi"/>
                <w:b/>
                <w:i/>
                <w:color w:val="7F7F7F" w:themeColor="text1" w:themeTint="80"/>
                <w:sz w:val="20"/>
              </w:rPr>
              <w:t>Identifiable</w:t>
            </w:r>
            <w:r>
              <w:rPr>
                <w:rFonts w:cstheme="minorHAnsi"/>
                <w:i/>
                <w:color w:val="7F7F7F" w:themeColor="text1" w:themeTint="80"/>
                <w:sz w:val="20"/>
              </w:rPr>
              <w:t xml:space="preserve"> means that the identity</w:t>
            </w:r>
            <w:r w:rsidRPr="00717260">
              <w:rPr>
                <w:rFonts w:cstheme="minorHAnsi"/>
                <w:i/>
                <w:color w:val="7F7F7F" w:themeColor="text1" w:themeTint="80"/>
                <w:sz w:val="20"/>
              </w:rPr>
              <w:t xml:space="preserve"> of an individual is or may be readily (1) ascertained by the researcher or any other member of the study team from specific data variables or from a combination of data variables, or (2) associated with the information. </w:t>
            </w:r>
          </w:p>
          <w:p w14:paraId="7C8BAC93" w14:textId="711D2BD5" w:rsidR="00F61C38" w:rsidRPr="00717260" w:rsidRDefault="00F61C38" w:rsidP="00F61C38">
            <w:pPr>
              <w:pStyle w:val="NoSpacing"/>
              <w:ind w:left="342"/>
              <w:rPr>
                <w:rFonts w:cstheme="minorHAnsi"/>
                <w:i/>
                <w:color w:val="7F7F7F" w:themeColor="text1" w:themeTint="80"/>
                <w:sz w:val="20"/>
              </w:rPr>
            </w:pPr>
            <w:r w:rsidRPr="00717260">
              <w:rPr>
                <w:rFonts w:cstheme="minorHAnsi"/>
                <w:b/>
                <w:i/>
                <w:color w:val="7F7F7F" w:themeColor="text1" w:themeTint="80"/>
                <w:sz w:val="20"/>
              </w:rPr>
              <w:t>Direct identifiers</w:t>
            </w:r>
            <w:r w:rsidRPr="00717260">
              <w:rPr>
                <w:rFonts w:cstheme="minorHAnsi"/>
                <w:i/>
                <w:color w:val="7F7F7F" w:themeColor="text1" w:themeTint="80"/>
                <w:sz w:val="20"/>
              </w:rPr>
              <w:t xml:space="preserve"> are direct links between a subject and data/specimens. Examples include (but are not limited to): name, date of birth, medical record number, email or IP address, pathology or surgery accession number, student number, or a collection of data that is (when taken together) identifiable. </w:t>
            </w:r>
          </w:p>
          <w:p w14:paraId="15686FE7" w14:textId="77777777" w:rsidR="00F61C38" w:rsidRPr="00717260" w:rsidRDefault="00F61C38" w:rsidP="00F61C38">
            <w:pPr>
              <w:pStyle w:val="NoSpacing"/>
              <w:ind w:left="342"/>
              <w:rPr>
                <w:rFonts w:cstheme="minorHAnsi"/>
                <w:i/>
                <w:color w:val="7F7F7F" w:themeColor="text1" w:themeTint="80"/>
                <w:sz w:val="20"/>
              </w:rPr>
            </w:pPr>
            <w:r w:rsidRPr="00717260">
              <w:rPr>
                <w:rFonts w:cstheme="minorHAnsi"/>
                <w:b/>
                <w:i/>
                <w:color w:val="7F7F7F" w:themeColor="text1" w:themeTint="80"/>
                <w:sz w:val="20"/>
              </w:rPr>
              <w:t>Indirect identifiers</w:t>
            </w:r>
            <w:r w:rsidRPr="00717260">
              <w:rPr>
                <w:rFonts w:cstheme="minorHAnsi"/>
                <w:i/>
                <w:color w:val="7F7F7F" w:themeColor="text1" w:themeTint="80"/>
                <w:sz w:val="20"/>
              </w:rPr>
              <w:t xml:space="preserve"> are information that links between direct identifiers and data/specimens. Examples: a subject code or pseudonym.  </w:t>
            </w:r>
          </w:p>
          <w:p w14:paraId="6299A4FE" w14:textId="77777777" w:rsidR="00F61C38" w:rsidRPr="00717260" w:rsidRDefault="00F61C38" w:rsidP="00F61C38">
            <w:pPr>
              <w:pStyle w:val="NoSpacing"/>
              <w:ind w:left="342"/>
              <w:rPr>
                <w:rFonts w:cstheme="minorHAnsi"/>
                <w:i/>
                <w:color w:val="7F7F7F" w:themeColor="text1" w:themeTint="80"/>
                <w:sz w:val="20"/>
              </w:rPr>
            </w:pPr>
            <w:r w:rsidRPr="00717260">
              <w:rPr>
                <w:rFonts w:cstheme="minorHAnsi"/>
                <w:b/>
                <w:i/>
                <w:color w:val="7F7F7F" w:themeColor="text1" w:themeTint="80"/>
                <w:sz w:val="20"/>
              </w:rPr>
              <w:t>Key</w:t>
            </w:r>
            <w:r w:rsidRPr="00717260">
              <w:rPr>
                <w:rFonts w:cstheme="minorHAnsi"/>
                <w:i/>
                <w:color w:val="7F7F7F" w:themeColor="text1" w:themeTint="80"/>
                <w:sz w:val="20"/>
              </w:rPr>
              <w:t xml:space="preserve"> refers to a single place where direct identifiers and indirect identifiers are linked together so that, for example, coded data can be identified as relating to a specific person. Example: a master list that contains the data code and the identifiers linked to the codes.</w:t>
            </w:r>
          </w:p>
          <w:p w14:paraId="3B5B8754" w14:textId="77777777" w:rsidR="00F61C38" w:rsidRPr="000439CB" w:rsidRDefault="00F61C38" w:rsidP="00F61C38">
            <w:pPr>
              <w:pStyle w:val="NoSpacing"/>
              <w:ind w:left="342"/>
              <w:rPr>
                <w:rFonts w:cstheme="minorHAnsi"/>
                <w:i/>
                <w:color w:val="4F6228" w:themeColor="accent3" w:themeShade="80"/>
              </w:rPr>
            </w:pPr>
            <w:r w:rsidRPr="00717260">
              <w:rPr>
                <w:rFonts w:cstheme="minorHAnsi"/>
                <w:b/>
                <w:i/>
                <w:color w:val="7F7F7F" w:themeColor="text1" w:themeTint="80"/>
                <w:sz w:val="20"/>
              </w:rPr>
              <w:t>Obtain</w:t>
            </w:r>
            <w:r w:rsidRPr="00717260">
              <w:rPr>
                <w:rFonts w:cstheme="minorHAnsi"/>
                <w:i/>
                <w:color w:val="7F7F7F" w:themeColor="text1" w:themeTint="80"/>
                <w:sz w:val="20"/>
              </w:rPr>
              <w:t xml:space="preserve"> means to possess or record in any fashion (writing, electronic document, video, email, voice recording, etc.) for research purposes and to retain for any length of time. This is different from </w:t>
            </w:r>
            <w:r w:rsidRPr="00717260">
              <w:rPr>
                <w:rFonts w:cstheme="minorHAnsi"/>
                <w:b/>
                <w:i/>
                <w:color w:val="7F7F7F" w:themeColor="text1" w:themeTint="80"/>
                <w:sz w:val="20"/>
              </w:rPr>
              <w:t>accessing</w:t>
            </w:r>
            <w:r w:rsidRPr="00717260">
              <w:rPr>
                <w:rFonts w:cstheme="minorHAnsi"/>
                <w:i/>
                <w:color w:val="7F7F7F" w:themeColor="text1" w:themeTint="80"/>
                <w:sz w:val="20"/>
              </w:rPr>
              <w:t xml:space="preserve">, which means to view or perceive data. </w:t>
            </w:r>
          </w:p>
        </w:tc>
      </w:tr>
      <w:tr w:rsidR="00F61C38" w:rsidRPr="00725F39" w14:paraId="5D0EE31B" w14:textId="77777777" w:rsidTr="001D1DA5">
        <w:trPr>
          <w:trHeight w:val="441"/>
        </w:trPr>
        <w:tc>
          <w:tcPr>
            <w:tcW w:w="10856" w:type="dxa"/>
            <w:gridSpan w:val="57"/>
            <w:tcBorders>
              <w:top w:val="nil"/>
              <w:left w:val="nil"/>
              <w:bottom w:val="nil"/>
              <w:right w:val="nil"/>
            </w:tcBorders>
            <w:vAlign w:val="center"/>
          </w:tcPr>
          <w:p w14:paraId="213DDB32" w14:textId="77777777" w:rsidR="00F61C38" w:rsidRPr="00FC2205" w:rsidRDefault="00F61C38" w:rsidP="00F61C38">
            <w:pPr>
              <w:pStyle w:val="NoSpacing"/>
              <w:keepNext/>
              <w:ind w:left="720"/>
              <w:rPr>
                <w:rFonts w:cstheme="minorHAnsi"/>
                <w:b/>
              </w:rPr>
            </w:pPr>
            <w:r>
              <w:rPr>
                <w:rFonts w:cstheme="minorHAnsi"/>
                <w:b/>
              </w:rPr>
              <w:t xml:space="preserve">a. </w:t>
            </w:r>
            <w:r w:rsidRPr="00FC2205">
              <w:rPr>
                <w:rFonts w:cstheme="minorHAnsi"/>
              </w:rPr>
              <w:t xml:space="preserve">Will you or any members of your team have </w:t>
            </w:r>
            <w:r w:rsidRPr="00FC2205">
              <w:rPr>
                <w:rFonts w:cstheme="minorHAnsi"/>
                <w:u w:val="single"/>
              </w:rPr>
              <w:t>access</w:t>
            </w:r>
            <w:r w:rsidRPr="00FC2205">
              <w:rPr>
                <w:rFonts w:cstheme="minorHAnsi"/>
              </w:rPr>
              <w:t xml:space="preserve"> to any direct or indirect identifiers?</w:t>
            </w:r>
          </w:p>
        </w:tc>
      </w:tr>
      <w:tr w:rsidR="00F61C38" w:rsidRPr="00725F39" w14:paraId="38648E54" w14:textId="77777777" w:rsidTr="00F61C38">
        <w:trPr>
          <w:gridAfter w:val="4"/>
          <w:wAfter w:w="43" w:type="dxa"/>
          <w:trHeight w:val="288"/>
        </w:trPr>
        <w:tc>
          <w:tcPr>
            <w:tcW w:w="1044" w:type="dxa"/>
            <w:gridSpan w:val="12"/>
            <w:tcBorders>
              <w:top w:val="nil"/>
              <w:left w:val="nil"/>
              <w:bottom w:val="nil"/>
              <w:right w:val="single" w:sz="12" w:space="0" w:color="auto"/>
            </w:tcBorders>
            <w:vAlign w:val="center"/>
          </w:tcPr>
          <w:p w14:paraId="1F2B69C3" w14:textId="77777777" w:rsidR="00F61C38" w:rsidRPr="00DD38CB" w:rsidRDefault="00F61C38" w:rsidP="00F61C38">
            <w:pPr>
              <w:pStyle w:val="NoSpacing"/>
              <w:keepNext/>
              <w:rPr>
                <w:rFonts w:cstheme="minorHAnsi"/>
              </w:rPr>
            </w:pPr>
          </w:p>
        </w:tc>
        <w:tc>
          <w:tcPr>
            <w:tcW w:w="426"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F852758" w14:textId="427A3972" w:rsidR="00F61C38" w:rsidRPr="002D11F2" w:rsidRDefault="00B10F0C" w:rsidP="00F61C38">
            <w:pPr>
              <w:pStyle w:val="NoSpacing"/>
              <w:keepNext/>
              <w:ind w:left="-18"/>
              <w:jc w:val="center"/>
              <w:rPr>
                <w:rFonts w:cstheme="minorHAnsi"/>
                <w:b/>
              </w:rPr>
            </w:pPr>
            <w:r>
              <w:rPr>
                <w:rFonts w:cstheme="minorHAnsi"/>
                <w:b/>
              </w:rPr>
              <w:t>X</w:t>
            </w:r>
          </w:p>
        </w:tc>
        <w:tc>
          <w:tcPr>
            <w:tcW w:w="609" w:type="dxa"/>
            <w:gridSpan w:val="10"/>
            <w:tcBorders>
              <w:top w:val="nil"/>
              <w:left w:val="single" w:sz="12" w:space="0" w:color="auto"/>
              <w:bottom w:val="nil"/>
              <w:right w:val="nil"/>
            </w:tcBorders>
            <w:vAlign w:val="center"/>
          </w:tcPr>
          <w:p w14:paraId="71E25CA1" w14:textId="57587C7C" w:rsidR="00F61C38" w:rsidRPr="00DD38CB" w:rsidRDefault="00F61C38" w:rsidP="00F61C38">
            <w:pPr>
              <w:pStyle w:val="NoSpacing"/>
              <w:keepNext/>
              <w:ind w:left="-18"/>
              <w:rPr>
                <w:rFonts w:cstheme="minorHAnsi"/>
              </w:rPr>
            </w:pPr>
            <w:r>
              <w:rPr>
                <w:rFonts w:cstheme="minorHAnsi"/>
                <w:b/>
              </w:rPr>
              <w:t>Yes</w:t>
            </w:r>
          </w:p>
        </w:tc>
        <w:tc>
          <w:tcPr>
            <w:tcW w:w="8734" w:type="dxa"/>
            <w:gridSpan w:val="28"/>
            <w:tcBorders>
              <w:top w:val="nil"/>
              <w:left w:val="nil"/>
              <w:bottom w:val="nil"/>
              <w:right w:val="nil"/>
            </w:tcBorders>
            <w:vAlign w:val="center"/>
          </w:tcPr>
          <w:p w14:paraId="12433C14" w14:textId="1B10E308" w:rsidR="00F61C38" w:rsidRPr="00FC2205" w:rsidRDefault="00F61C38" w:rsidP="00F61C38">
            <w:pPr>
              <w:pStyle w:val="NoSpacing"/>
              <w:keepNext/>
              <w:ind w:left="72" w:hanging="18"/>
            </w:pPr>
            <w:r w:rsidRPr="00DD38CB">
              <w:rPr>
                <w:rFonts w:cstheme="minorHAnsi"/>
              </w:rPr>
              <w:sym w:font="Wingdings" w:char="F0E0"/>
            </w:r>
            <w:r w:rsidRPr="00DD38CB">
              <w:rPr>
                <w:rFonts w:cstheme="minorHAnsi"/>
              </w:rPr>
              <w:t xml:space="preserve"> If yes, </w:t>
            </w:r>
            <w:r>
              <w:t>d</w:t>
            </w:r>
            <w:r w:rsidRPr="001E6CBB">
              <w:t xml:space="preserve">escribe </w:t>
            </w:r>
            <w:r>
              <w:t xml:space="preserve">which identifiers and for which data/specimens. </w:t>
            </w:r>
          </w:p>
        </w:tc>
      </w:tr>
      <w:tr w:rsidR="00F61C38" w:rsidRPr="00725F39" w14:paraId="2D465F50" w14:textId="77777777" w:rsidTr="00F61C38">
        <w:trPr>
          <w:gridAfter w:val="3"/>
          <w:wAfter w:w="36" w:type="dxa"/>
          <w:trHeight w:val="432"/>
        </w:trPr>
        <w:tc>
          <w:tcPr>
            <w:tcW w:w="1044" w:type="dxa"/>
            <w:gridSpan w:val="12"/>
            <w:tcBorders>
              <w:top w:val="nil"/>
              <w:left w:val="nil"/>
              <w:bottom w:val="nil"/>
              <w:right w:val="nil"/>
            </w:tcBorders>
            <w:shd w:val="clear" w:color="auto" w:fill="auto"/>
          </w:tcPr>
          <w:p w14:paraId="2A651BD6" w14:textId="77777777" w:rsidR="00F61C38" w:rsidRPr="00960BED" w:rsidRDefault="00F61C38" w:rsidP="00F61C38">
            <w:pPr>
              <w:pStyle w:val="NoSpacing"/>
              <w:ind w:left="73" w:hanging="12"/>
              <w:rPr>
                <w:rFonts w:ascii="Times New Roman" w:hAnsi="Times New Roman" w:cs="Times New Roman"/>
              </w:rPr>
            </w:pPr>
          </w:p>
        </w:tc>
        <w:tc>
          <w:tcPr>
            <w:tcW w:w="426" w:type="dxa"/>
            <w:gridSpan w:val="3"/>
            <w:tcBorders>
              <w:top w:val="single" w:sz="12" w:space="0" w:color="auto"/>
              <w:left w:val="nil"/>
              <w:bottom w:val="nil"/>
              <w:right w:val="nil"/>
            </w:tcBorders>
            <w:shd w:val="clear" w:color="auto" w:fill="auto"/>
          </w:tcPr>
          <w:p w14:paraId="27CF51FB" w14:textId="77777777" w:rsidR="00F61C38" w:rsidRPr="00960BED" w:rsidRDefault="00F61C38" w:rsidP="00F61C38">
            <w:pPr>
              <w:pStyle w:val="NoSpacing"/>
              <w:ind w:left="73" w:hanging="12"/>
              <w:rPr>
                <w:rFonts w:ascii="Times New Roman" w:hAnsi="Times New Roman" w:cs="Times New Roman"/>
              </w:rPr>
            </w:pPr>
          </w:p>
        </w:tc>
        <w:tc>
          <w:tcPr>
            <w:tcW w:w="1036" w:type="dxa"/>
            <w:gridSpan w:val="21"/>
            <w:tcBorders>
              <w:top w:val="nil"/>
              <w:left w:val="nil"/>
              <w:bottom w:val="nil"/>
            </w:tcBorders>
            <w:shd w:val="clear" w:color="auto" w:fill="auto"/>
          </w:tcPr>
          <w:p w14:paraId="01985A51" w14:textId="77777777" w:rsidR="00F61C38" w:rsidRPr="00960BED" w:rsidRDefault="00F61C38" w:rsidP="00F61C38">
            <w:pPr>
              <w:pStyle w:val="NoSpacing"/>
              <w:ind w:left="73" w:hanging="12"/>
              <w:rPr>
                <w:rFonts w:ascii="Times New Roman" w:hAnsi="Times New Roman" w:cs="Times New Roman"/>
              </w:rPr>
            </w:pPr>
          </w:p>
        </w:tc>
        <w:tc>
          <w:tcPr>
            <w:tcW w:w="8314" w:type="dxa"/>
            <w:gridSpan w:val="18"/>
            <w:tcBorders>
              <w:top w:val="single" w:sz="24" w:space="0" w:color="E8960C"/>
              <w:left w:val="single" w:sz="24" w:space="0" w:color="E8960C"/>
              <w:bottom w:val="single" w:sz="24" w:space="0" w:color="E8960C"/>
              <w:right w:val="single" w:sz="24" w:space="0" w:color="E8960C"/>
            </w:tcBorders>
            <w:vAlign w:val="center"/>
          </w:tcPr>
          <w:p w14:paraId="04B4F5CD" w14:textId="7EAC9BB5" w:rsidR="00F61C38" w:rsidRPr="00DD38CB" w:rsidRDefault="00B10F0C" w:rsidP="00F61C38">
            <w:pPr>
              <w:pStyle w:val="NoSpacing"/>
              <w:ind w:left="73" w:hanging="12"/>
              <w:rPr>
                <w:rFonts w:cstheme="minorHAnsi"/>
              </w:rPr>
            </w:pPr>
            <w:r>
              <w:rPr>
                <w:rFonts w:ascii="Times New Roman" w:hAnsi="Times New Roman" w:cs="Times New Roman"/>
              </w:rPr>
              <w:t xml:space="preserve">Email addresses </w:t>
            </w:r>
            <w:r w:rsidR="006522F9">
              <w:rPr>
                <w:rFonts w:ascii="Times New Roman" w:hAnsi="Times New Roman" w:cs="Times New Roman"/>
              </w:rPr>
              <w:t xml:space="preserve">and names </w:t>
            </w:r>
            <w:r>
              <w:rPr>
                <w:rFonts w:ascii="Times New Roman" w:hAnsi="Times New Roman" w:cs="Times New Roman"/>
              </w:rPr>
              <w:t>will be attached to all electronic forms</w:t>
            </w:r>
            <w:r w:rsidR="006522F9">
              <w:rPr>
                <w:rFonts w:ascii="Times New Roman" w:hAnsi="Times New Roman" w:cs="Times New Roman"/>
              </w:rPr>
              <w:t xml:space="preserve"> to match </w:t>
            </w:r>
            <w:del w:id="228" w:author="Leandro Casiraghi" w:date="2021-05-13T14:07:00Z">
              <w:r w:rsidR="006522F9" w:rsidDel="007C7B30">
                <w:rPr>
                  <w:rFonts w:ascii="Times New Roman" w:hAnsi="Times New Roman" w:cs="Times New Roman"/>
                </w:rPr>
                <w:delText>email</w:delText>
              </w:r>
            </w:del>
            <w:ins w:id="229" w:author="raysanchez539@gmail.com" w:date="2020-08-31T18:12:00Z">
              <w:del w:id="230" w:author="Leandro Casiraghi" w:date="2021-05-13T14:07:00Z">
                <w:r w:rsidR="00392ECB" w:rsidDel="007C7B30">
                  <w:rPr>
                    <w:rFonts w:ascii="Times New Roman" w:hAnsi="Times New Roman" w:cs="Times New Roman"/>
                  </w:rPr>
                  <w:delText xml:space="preserve">, </w:delText>
                </w:r>
              </w:del>
              <w:r w:rsidR="00392ECB" w:rsidRPr="007C7B30">
                <w:rPr>
                  <w:rFonts w:ascii="Times New Roman" w:hAnsi="Times New Roman" w:cs="Times New Roman"/>
                </w:rPr>
                <w:t>phone app usage</w:t>
              </w:r>
              <w:r w:rsidR="00392ECB">
                <w:rPr>
                  <w:rFonts w:ascii="Times New Roman" w:hAnsi="Times New Roman" w:cs="Times New Roman"/>
                </w:rPr>
                <w:t xml:space="preserve"> </w:t>
              </w:r>
            </w:ins>
            <w:del w:id="231" w:author="raysanchez539@gmail.com" w:date="2020-08-31T18:12:00Z">
              <w:r w:rsidR="006522F9" w:rsidDel="00392ECB">
                <w:rPr>
                  <w:rFonts w:ascii="Times New Roman" w:hAnsi="Times New Roman" w:cs="Times New Roman"/>
                </w:rPr>
                <w:delText xml:space="preserve"> </w:delText>
              </w:r>
            </w:del>
            <w:r w:rsidR="006522F9">
              <w:rPr>
                <w:rFonts w:ascii="Times New Roman" w:hAnsi="Times New Roman" w:cs="Times New Roman"/>
              </w:rPr>
              <w:t>and survey data</w:t>
            </w:r>
            <w:del w:id="232" w:author="Leandro Casiraghi" w:date="2021-05-20T14:01:00Z">
              <w:r w:rsidR="006522F9" w:rsidDel="006F2B07">
                <w:rPr>
                  <w:rFonts w:ascii="Times New Roman" w:hAnsi="Times New Roman" w:cs="Times New Roman"/>
                </w:rPr>
                <w:delText>,</w:delText>
              </w:r>
            </w:del>
            <w:r w:rsidR="006522F9">
              <w:rPr>
                <w:rFonts w:ascii="Times New Roman" w:hAnsi="Times New Roman" w:cs="Times New Roman"/>
              </w:rPr>
              <w:t xml:space="preserve"> but will be de</w:t>
            </w:r>
            <w:ins w:id="233" w:author="Leandro Casiraghi" w:date="2021-05-20T14:01:00Z">
              <w:r w:rsidR="006F2B07">
                <w:rPr>
                  <w:rFonts w:ascii="Times New Roman" w:hAnsi="Times New Roman" w:cs="Times New Roman"/>
                </w:rPr>
                <w:t>-</w:t>
              </w:r>
            </w:ins>
            <w:r w:rsidR="006522F9">
              <w:rPr>
                <w:rFonts w:ascii="Times New Roman" w:hAnsi="Times New Roman" w:cs="Times New Roman"/>
              </w:rPr>
              <w:t>identified before analysis</w:t>
            </w:r>
            <w:r>
              <w:rPr>
                <w:rFonts w:ascii="Times New Roman" w:hAnsi="Times New Roman" w:cs="Times New Roman"/>
              </w:rPr>
              <w:t xml:space="preserve">. </w:t>
            </w:r>
            <w:ins w:id="234" w:author="Leandro Casiraghi" w:date="2021-05-13T14:07:00Z">
              <w:r w:rsidR="007C7B30">
                <w:rPr>
                  <w:rFonts w:ascii="Times New Roman" w:hAnsi="Times New Roman" w:cs="Times New Roman"/>
                </w:rPr>
                <w:t xml:space="preserve">Only </w:t>
              </w:r>
            </w:ins>
            <w:del w:id="235" w:author="Leandro Casiraghi" w:date="2021-05-13T14:07:00Z">
              <w:r w:rsidR="006522F9" w:rsidDel="007C7B30">
                <w:rPr>
                  <w:rFonts w:ascii="Times New Roman" w:hAnsi="Times New Roman" w:cs="Times New Roman"/>
                </w:rPr>
                <w:delText>T</w:delText>
              </w:r>
            </w:del>
            <w:ins w:id="236" w:author="Leandro Casiraghi" w:date="2021-05-13T14:07:00Z">
              <w:r w:rsidR="007C7B30">
                <w:rPr>
                  <w:rFonts w:ascii="Times New Roman" w:hAnsi="Times New Roman" w:cs="Times New Roman"/>
                </w:rPr>
                <w:t>t</w:t>
              </w:r>
            </w:ins>
            <w:r w:rsidR="006522F9">
              <w:rPr>
                <w:rFonts w:ascii="Times New Roman" w:hAnsi="Times New Roman" w:cs="Times New Roman"/>
              </w:rPr>
              <w:t xml:space="preserve">he research team </w:t>
            </w:r>
            <w:ins w:id="237" w:author="Leandro Casiraghi" w:date="2021-05-13T14:07:00Z">
              <w:r w:rsidR="007C7B30">
                <w:rPr>
                  <w:rFonts w:ascii="Times New Roman" w:hAnsi="Times New Roman" w:cs="Times New Roman"/>
                </w:rPr>
                <w:t xml:space="preserve">indicated in the current protocol </w:t>
              </w:r>
            </w:ins>
            <w:r w:rsidR="006522F9">
              <w:rPr>
                <w:rFonts w:ascii="Times New Roman" w:hAnsi="Times New Roman" w:cs="Times New Roman"/>
              </w:rPr>
              <w:t>will have access to the personal IDs for each subject</w:t>
            </w:r>
            <w:ins w:id="238" w:author="Leandro Casiraghi" w:date="2021-05-13T14:07:00Z">
              <w:r w:rsidR="007C7B30">
                <w:rPr>
                  <w:rFonts w:ascii="Times New Roman" w:hAnsi="Times New Roman" w:cs="Times New Roman"/>
                </w:rPr>
                <w:t>; any other researcher involved with the analysis of t</w:t>
              </w:r>
            </w:ins>
            <w:ins w:id="239" w:author="Leandro Casiraghi" w:date="2021-05-13T14:08:00Z">
              <w:r w:rsidR="007C7B30">
                <w:rPr>
                  <w:rFonts w:ascii="Times New Roman" w:hAnsi="Times New Roman" w:cs="Times New Roman"/>
                </w:rPr>
                <w:t>he data will not have access to identifiable data and will only allowed to work over completely de-identified datasets</w:t>
              </w:r>
            </w:ins>
            <w:r w:rsidR="006522F9">
              <w:rPr>
                <w:rFonts w:ascii="Times New Roman" w:hAnsi="Times New Roman" w:cs="Times New Roman"/>
              </w:rPr>
              <w:t>.</w:t>
            </w:r>
          </w:p>
        </w:tc>
      </w:tr>
      <w:tr w:rsidR="00F61C38" w:rsidRPr="00725F39" w14:paraId="1632C8CE" w14:textId="77777777" w:rsidTr="00F61C38">
        <w:trPr>
          <w:gridAfter w:val="2"/>
          <w:wAfter w:w="21" w:type="dxa"/>
          <w:trHeight w:val="285"/>
        </w:trPr>
        <w:tc>
          <w:tcPr>
            <w:tcW w:w="1044" w:type="dxa"/>
            <w:gridSpan w:val="12"/>
            <w:tcBorders>
              <w:top w:val="nil"/>
              <w:left w:val="nil"/>
              <w:bottom w:val="nil"/>
              <w:right w:val="single" w:sz="12" w:space="0" w:color="auto"/>
            </w:tcBorders>
            <w:vAlign w:val="center"/>
          </w:tcPr>
          <w:p w14:paraId="7FC34F7C" w14:textId="77777777" w:rsidR="00F61C38" w:rsidRPr="00DD38CB" w:rsidRDefault="00F61C38" w:rsidP="00F61C38">
            <w:pPr>
              <w:pStyle w:val="NoSpacing"/>
              <w:keepNext/>
              <w:ind w:left="-18"/>
              <w:rPr>
                <w:rFonts w:cstheme="minorHAnsi"/>
              </w:rPr>
            </w:pPr>
          </w:p>
        </w:tc>
        <w:tc>
          <w:tcPr>
            <w:tcW w:w="42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2CD3692" w14:textId="0288B633" w:rsidR="00F61C38" w:rsidRPr="002D11F2" w:rsidRDefault="00F61C38" w:rsidP="00F61C38">
            <w:pPr>
              <w:pStyle w:val="NoSpacing"/>
              <w:keepNext/>
              <w:ind w:left="-18"/>
              <w:jc w:val="center"/>
              <w:rPr>
                <w:rFonts w:cstheme="minorHAnsi"/>
                <w:b/>
              </w:rPr>
            </w:pPr>
          </w:p>
        </w:tc>
        <w:tc>
          <w:tcPr>
            <w:tcW w:w="631" w:type="dxa"/>
            <w:gridSpan w:val="13"/>
            <w:tcBorders>
              <w:top w:val="nil"/>
              <w:left w:val="single" w:sz="12" w:space="0" w:color="auto"/>
              <w:bottom w:val="nil"/>
              <w:right w:val="nil"/>
            </w:tcBorders>
          </w:tcPr>
          <w:p w14:paraId="6A91CA62" w14:textId="2BC4B891" w:rsidR="00F61C38" w:rsidRPr="00DD38CB" w:rsidRDefault="00F61C38" w:rsidP="00F61C38">
            <w:pPr>
              <w:pStyle w:val="NoSpacing"/>
              <w:keepNext/>
              <w:ind w:left="-18"/>
              <w:rPr>
                <w:rFonts w:cstheme="minorHAnsi"/>
              </w:rPr>
            </w:pPr>
            <w:r>
              <w:rPr>
                <w:rFonts w:cstheme="minorHAnsi"/>
                <w:b/>
              </w:rPr>
              <w:t>No</w:t>
            </w:r>
          </w:p>
        </w:tc>
        <w:tc>
          <w:tcPr>
            <w:tcW w:w="8734" w:type="dxa"/>
            <w:gridSpan w:val="27"/>
            <w:vMerge w:val="restart"/>
            <w:tcBorders>
              <w:top w:val="nil"/>
              <w:left w:val="nil"/>
              <w:right w:val="nil"/>
            </w:tcBorders>
            <w:vAlign w:val="center"/>
          </w:tcPr>
          <w:p w14:paraId="15B32F85" w14:textId="3F8EF675" w:rsidR="00F61C38" w:rsidRPr="00DD38CB" w:rsidRDefault="00F61C38" w:rsidP="00F61C38">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select the </w:t>
            </w:r>
            <w:r w:rsidRPr="001E6CBB">
              <w:t xml:space="preserve">reason(s) </w:t>
            </w:r>
            <w:r>
              <w:t>why you (and all members of your team) will not have access to direct or indirect identifiers.</w:t>
            </w:r>
          </w:p>
        </w:tc>
      </w:tr>
      <w:tr w:rsidR="00F61C38" w:rsidRPr="00725F39" w14:paraId="46E5469A" w14:textId="77777777" w:rsidTr="00F61C38">
        <w:trPr>
          <w:gridAfter w:val="2"/>
          <w:wAfter w:w="21" w:type="dxa"/>
          <w:trHeight w:val="261"/>
        </w:trPr>
        <w:tc>
          <w:tcPr>
            <w:tcW w:w="1044" w:type="dxa"/>
            <w:gridSpan w:val="12"/>
            <w:tcBorders>
              <w:top w:val="nil"/>
              <w:left w:val="nil"/>
              <w:bottom w:val="nil"/>
              <w:right w:val="nil"/>
            </w:tcBorders>
            <w:vAlign w:val="center"/>
          </w:tcPr>
          <w:p w14:paraId="46756491" w14:textId="77777777" w:rsidR="00F61C38" w:rsidRPr="00DD38CB" w:rsidRDefault="00F61C38" w:rsidP="00F61C38">
            <w:pPr>
              <w:pStyle w:val="NoSpacing"/>
              <w:keepNext/>
              <w:rPr>
                <w:rFonts w:cstheme="minorHAnsi"/>
              </w:rPr>
            </w:pPr>
          </w:p>
        </w:tc>
        <w:tc>
          <w:tcPr>
            <w:tcW w:w="426" w:type="dxa"/>
            <w:gridSpan w:val="3"/>
            <w:tcBorders>
              <w:top w:val="single" w:sz="12" w:space="0" w:color="auto"/>
              <w:left w:val="nil"/>
              <w:bottom w:val="nil"/>
              <w:right w:val="nil"/>
            </w:tcBorders>
          </w:tcPr>
          <w:p w14:paraId="209FEE96" w14:textId="2DEDA241" w:rsidR="00F61C38" w:rsidRPr="00DD38CB" w:rsidRDefault="00F61C38" w:rsidP="00F61C38">
            <w:pPr>
              <w:pStyle w:val="NoSpacing"/>
              <w:keepNext/>
              <w:ind w:left="-18"/>
              <w:rPr>
                <w:rFonts w:cstheme="minorHAnsi"/>
              </w:rPr>
            </w:pPr>
          </w:p>
        </w:tc>
        <w:tc>
          <w:tcPr>
            <w:tcW w:w="631" w:type="dxa"/>
            <w:gridSpan w:val="13"/>
            <w:tcBorders>
              <w:top w:val="nil"/>
              <w:left w:val="nil"/>
              <w:bottom w:val="nil"/>
              <w:right w:val="nil"/>
            </w:tcBorders>
          </w:tcPr>
          <w:p w14:paraId="3290B727" w14:textId="77777777" w:rsidR="00F61C38" w:rsidRDefault="00F61C38" w:rsidP="00F61C38">
            <w:pPr>
              <w:pStyle w:val="NoSpacing"/>
              <w:keepNext/>
              <w:ind w:left="-18"/>
              <w:rPr>
                <w:rFonts w:cstheme="minorHAnsi"/>
                <w:b/>
              </w:rPr>
            </w:pPr>
          </w:p>
        </w:tc>
        <w:tc>
          <w:tcPr>
            <w:tcW w:w="8734" w:type="dxa"/>
            <w:gridSpan w:val="27"/>
            <w:vMerge/>
            <w:tcBorders>
              <w:left w:val="nil"/>
              <w:bottom w:val="nil"/>
              <w:right w:val="nil"/>
            </w:tcBorders>
            <w:vAlign w:val="center"/>
          </w:tcPr>
          <w:p w14:paraId="74CF11A8" w14:textId="77777777" w:rsidR="00F61C38" w:rsidRPr="00DD38CB" w:rsidRDefault="00F61C38" w:rsidP="00F61C38">
            <w:pPr>
              <w:pStyle w:val="NoSpacing"/>
              <w:keepNext/>
              <w:ind w:left="265" w:hanging="265"/>
              <w:rPr>
                <w:rFonts w:cstheme="minorHAnsi"/>
              </w:rPr>
            </w:pPr>
          </w:p>
        </w:tc>
      </w:tr>
      <w:tr w:rsidR="00F61C38" w:rsidRPr="00725F39" w14:paraId="0B9C6334" w14:textId="77777777" w:rsidTr="00F61C38">
        <w:trPr>
          <w:trHeight w:val="95"/>
        </w:trPr>
        <w:tc>
          <w:tcPr>
            <w:tcW w:w="2450" w:type="dxa"/>
            <w:gridSpan w:val="35"/>
            <w:tcBorders>
              <w:top w:val="nil"/>
              <w:left w:val="nil"/>
              <w:bottom w:val="nil"/>
              <w:right w:val="nil"/>
            </w:tcBorders>
            <w:vAlign w:val="center"/>
          </w:tcPr>
          <w:p w14:paraId="354E35E4" w14:textId="77777777" w:rsidR="00F61C38" w:rsidRPr="002D11F2" w:rsidRDefault="00F61C38" w:rsidP="00F61C38">
            <w:pPr>
              <w:pStyle w:val="NoSpacing"/>
              <w:keepNext/>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1476485E" w14:textId="5EBC0ABF" w:rsidR="00F61C38" w:rsidRPr="002D11F2" w:rsidRDefault="00F61C38" w:rsidP="00F61C38">
            <w:pPr>
              <w:pStyle w:val="NoSpacing"/>
              <w:keepNext/>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18C2FE24" w14:textId="77777777" w:rsidR="00F61C38" w:rsidRPr="00A054AB" w:rsidRDefault="00F61C38" w:rsidP="00F61C38">
            <w:pPr>
              <w:keepNext/>
              <w:rPr>
                <w:rFonts w:asciiTheme="minorHAnsi" w:hAnsiTheme="minorHAnsi"/>
              </w:rPr>
            </w:pPr>
            <w:r w:rsidRPr="00A054AB">
              <w:rPr>
                <w:rFonts w:asciiTheme="minorHAnsi" w:hAnsiTheme="minorHAnsi"/>
              </w:rPr>
              <w:t xml:space="preserve">There will be no identifiers. </w:t>
            </w:r>
          </w:p>
        </w:tc>
      </w:tr>
      <w:tr w:rsidR="00F61C38" w:rsidRPr="00725F39" w14:paraId="76A866C4" w14:textId="77777777" w:rsidTr="00F61C38">
        <w:trPr>
          <w:trHeight w:val="127"/>
        </w:trPr>
        <w:tc>
          <w:tcPr>
            <w:tcW w:w="2450" w:type="dxa"/>
            <w:gridSpan w:val="35"/>
            <w:tcBorders>
              <w:top w:val="nil"/>
              <w:left w:val="nil"/>
              <w:bottom w:val="nil"/>
              <w:right w:val="single" w:sz="12" w:space="0" w:color="auto"/>
            </w:tcBorders>
            <w:vAlign w:val="center"/>
          </w:tcPr>
          <w:p w14:paraId="7085CA14"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A65494"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2307A096" w14:textId="77777777" w:rsidR="00F61C38" w:rsidRPr="00A054AB" w:rsidRDefault="00F61C38" w:rsidP="00F61C38">
            <w:pPr>
              <w:rPr>
                <w:rFonts w:asciiTheme="minorHAnsi" w:hAnsiTheme="minorHAnsi"/>
              </w:rPr>
            </w:pPr>
          </w:p>
        </w:tc>
      </w:tr>
      <w:tr w:rsidR="00F61C38" w:rsidRPr="00725F39" w14:paraId="5B7EB0AF" w14:textId="77777777" w:rsidTr="00F61C38">
        <w:trPr>
          <w:trHeight w:val="30"/>
        </w:trPr>
        <w:tc>
          <w:tcPr>
            <w:tcW w:w="2450" w:type="dxa"/>
            <w:gridSpan w:val="35"/>
            <w:tcBorders>
              <w:top w:val="nil"/>
              <w:left w:val="nil"/>
              <w:bottom w:val="nil"/>
              <w:right w:val="nil"/>
            </w:tcBorders>
            <w:vAlign w:val="center"/>
          </w:tcPr>
          <w:p w14:paraId="2E16ECA1"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4080B50E"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24AEA863" w14:textId="77777777" w:rsidR="00F61C38" w:rsidRPr="00A054AB" w:rsidRDefault="00F61C38" w:rsidP="00F61C38">
            <w:pPr>
              <w:rPr>
                <w:rFonts w:asciiTheme="minorHAnsi" w:hAnsiTheme="minorHAnsi"/>
              </w:rPr>
            </w:pPr>
          </w:p>
        </w:tc>
      </w:tr>
      <w:tr w:rsidR="00F61C38" w:rsidRPr="00725F39" w14:paraId="08BCCB82" w14:textId="77777777" w:rsidTr="00F61C38">
        <w:trPr>
          <w:trHeight w:val="103"/>
        </w:trPr>
        <w:tc>
          <w:tcPr>
            <w:tcW w:w="2450" w:type="dxa"/>
            <w:gridSpan w:val="35"/>
            <w:tcBorders>
              <w:top w:val="nil"/>
              <w:left w:val="nil"/>
              <w:bottom w:val="nil"/>
              <w:right w:val="nil"/>
            </w:tcBorders>
            <w:vAlign w:val="center"/>
          </w:tcPr>
          <w:p w14:paraId="0996773E"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6C694596" w14:textId="6EF5396B"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1D9F70F3" w14:textId="515EB3E7" w:rsidR="00F61C38" w:rsidRPr="00A054AB" w:rsidRDefault="00F61C38" w:rsidP="00F61C38">
            <w:pPr>
              <w:rPr>
                <w:rFonts w:asciiTheme="minorHAnsi" w:hAnsiTheme="minorHAnsi"/>
              </w:rPr>
            </w:pPr>
            <w:r w:rsidRPr="00A054AB">
              <w:rPr>
                <w:rFonts w:asciiTheme="minorHAnsi" w:hAnsiTheme="minorHAnsi"/>
              </w:rPr>
              <w:t xml:space="preserve">Identifiers or the key have been (or will have been) destroyed before access. </w:t>
            </w:r>
          </w:p>
        </w:tc>
      </w:tr>
      <w:tr w:rsidR="00F61C38" w:rsidRPr="00725F39" w14:paraId="74F2B57A" w14:textId="77777777" w:rsidTr="00F61C38">
        <w:trPr>
          <w:trHeight w:val="198"/>
        </w:trPr>
        <w:tc>
          <w:tcPr>
            <w:tcW w:w="2450" w:type="dxa"/>
            <w:gridSpan w:val="35"/>
            <w:tcBorders>
              <w:top w:val="nil"/>
              <w:left w:val="nil"/>
              <w:bottom w:val="nil"/>
              <w:right w:val="single" w:sz="12" w:space="0" w:color="auto"/>
            </w:tcBorders>
            <w:vAlign w:val="center"/>
          </w:tcPr>
          <w:p w14:paraId="389A9D80"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990FC5"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70FEAAFE" w14:textId="77777777" w:rsidR="00F61C38" w:rsidRPr="00A054AB" w:rsidRDefault="00F61C38" w:rsidP="00F61C38">
            <w:pPr>
              <w:rPr>
                <w:rFonts w:asciiTheme="minorHAnsi" w:hAnsiTheme="minorHAnsi"/>
              </w:rPr>
            </w:pPr>
          </w:p>
        </w:tc>
      </w:tr>
      <w:tr w:rsidR="00F61C38" w:rsidRPr="00725F39" w14:paraId="63111570" w14:textId="77777777" w:rsidTr="00F61C38">
        <w:trPr>
          <w:trHeight w:val="142"/>
        </w:trPr>
        <w:tc>
          <w:tcPr>
            <w:tcW w:w="2450" w:type="dxa"/>
            <w:gridSpan w:val="35"/>
            <w:tcBorders>
              <w:top w:val="nil"/>
              <w:left w:val="nil"/>
              <w:bottom w:val="nil"/>
              <w:right w:val="nil"/>
            </w:tcBorders>
            <w:vAlign w:val="center"/>
          </w:tcPr>
          <w:p w14:paraId="75676F8B"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1C2F1B43"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5635A53E" w14:textId="77777777" w:rsidR="00F61C38" w:rsidRPr="00A054AB" w:rsidRDefault="00F61C38" w:rsidP="00F61C38">
            <w:pPr>
              <w:rPr>
                <w:rFonts w:asciiTheme="minorHAnsi" w:hAnsiTheme="minorHAnsi"/>
              </w:rPr>
            </w:pPr>
          </w:p>
        </w:tc>
      </w:tr>
      <w:tr w:rsidR="00F61C38" w:rsidRPr="00725F39" w14:paraId="2307B332" w14:textId="77777777" w:rsidTr="00F61C38">
        <w:trPr>
          <w:trHeight w:val="277"/>
        </w:trPr>
        <w:tc>
          <w:tcPr>
            <w:tcW w:w="2450" w:type="dxa"/>
            <w:gridSpan w:val="35"/>
            <w:tcBorders>
              <w:top w:val="nil"/>
              <w:left w:val="nil"/>
              <w:bottom w:val="nil"/>
              <w:right w:val="nil"/>
            </w:tcBorders>
            <w:vAlign w:val="center"/>
          </w:tcPr>
          <w:p w14:paraId="4DD7FAAA"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71B82DB0" w14:textId="50A8BDA0"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41BDA249" w14:textId="14AC8450" w:rsidR="00F61C38" w:rsidRPr="008431D7" w:rsidRDefault="00F61C38" w:rsidP="00F61C38">
            <w:pPr>
              <w:pStyle w:val="NoSpacing"/>
            </w:pPr>
            <w:r>
              <w:t>There is an agreement with the holder of the identifiers (or key) that prohibits the release of the identifiers (or key) to study team members under any circumstances.</w:t>
            </w:r>
          </w:p>
        </w:tc>
      </w:tr>
      <w:tr w:rsidR="00F61C38" w:rsidRPr="00725F39" w14:paraId="1220D518" w14:textId="77777777" w:rsidTr="00F61C38">
        <w:trPr>
          <w:trHeight w:val="182"/>
        </w:trPr>
        <w:tc>
          <w:tcPr>
            <w:tcW w:w="2450" w:type="dxa"/>
            <w:gridSpan w:val="35"/>
            <w:tcBorders>
              <w:top w:val="nil"/>
              <w:left w:val="nil"/>
              <w:bottom w:val="nil"/>
              <w:right w:val="single" w:sz="12" w:space="0" w:color="auto"/>
            </w:tcBorders>
            <w:vAlign w:val="center"/>
          </w:tcPr>
          <w:p w14:paraId="5CC7FB9A"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F0C17C3"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0DF8855C" w14:textId="77777777" w:rsidR="00F61C38" w:rsidRDefault="00F61C38" w:rsidP="00F61C38">
            <w:pPr>
              <w:pStyle w:val="NoSpacing"/>
            </w:pPr>
          </w:p>
        </w:tc>
      </w:tr>
      <w:tr w:rsidR="00F61C38" w:rsidRPr="00725F39" w14:paraId="09BA0F53" w14:textId="77777777" w:rsidTr="00F61C38">
        <w:trPr>
          <w:trHeight w:val="356"/>
        </w:trPr>
        <w:tc>
          <w:tcPr>
            <w:tcW w:w="2450" w:type="dxa"/>
            <w:gridSpan w:val="35"/>
            <w:tcBorders>
              <w:top w:val="nil"/>
              <w:left w:val="nil"/>
              <w:bottom w:val="nil"/>
              <w:right w:val="nil"/>
            </w:tcBorders>
            <w:vAlign w:val="center"/>
          </w:tcPr>
          <w:p w14:paraId="14327EAB"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nil"/>
              <w:right w:val="nil"/>
            </w:tcBorders>
            <w:vAlign w:val="center"/>
          </w:tcPr>
          <w:p w14:paraId="70322715"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nil"/>
              <w:right w:val="nil"/>
            </w:tcBorders>
            <w:vAlign w:val="center"/>
          </w:tcPr>
          <w:p w14:paraId="4F123CFA" w14:textId="77777777" w:rsidR="00F61C38" w:rsidRDefault="00F61C38" w:rsidP="00F61C38">
            <w:pPr>
              <w:pStyle w:val="NoSpacing"/>
            </w:pPr>
          </w:p>
        </w:tc>
      </w:tr>
      <w:tr w:rsidR="00F61C38" w:rsidRPr="00725F39" w14:paraId="469BF4BD" w14:textId="77777777" w:rsidTr="00F61C38">
        <w:trPr>
          <w:trHeight w:val="646"/>
        </w:trPr>
        <w:tc>
          <w:tcPr>
            <w:tcW w:w="2450" w:type="dxa"/>
            <w:gridSpan w:val="35"/>
            <w:tcBorders>
              <w:top w:val="nil"/>
              <w:left w:val="nil"/>
              <w:bottom w:val="nil"/>
              <w:right w:val="nil"/>
            </w:tcBorders>
            <w:vAlign w:val="center"/>
          </w:tcPr>
          <w:p w14:paraId="7972557C" w14:textId="77777777" w:rsidR="00F61C38" w:rsidRPr="002D11F2" w:rsidRDefault="00F61C38" w:rsidP="00F61C38">
            <w:pPr>
              <w:pStyle w:val="NoSpacing"/>
              <w:rPr>
                <w:rFonts w:cstheme="minorHAnsi"/>
                <w:sz w:val="2"/>
              </w:rPr>
            </w:pPr>
          </w:p>
        </w:tc>
        <w:tc>
          <w:tcPr>
            <w:tcW w:w="236" w:type="dxa"/>
            <w:gridSpan w:val="6"/>
            <w:tcBorders>
              <w:top w:val="nil"/>
              <w:left w:val="nil"/>
              <w:bottom w:val="dashed" w:sz="8" w:space="0" w:color="1F5A87"/>
              <w:right w:val="nil"/>
            </w:tcBorders>
            <w:vAlign w:val="center"/>
          </w:tcPr>
          <w:p w14:paraId="32466B76" w14:textId="77777777" w:rsidR="00F61C38" w:rsidRPr="002D11F2" w:rsidRDefault="00F61C38" w:rsidP="00F61C38">
            <w:pPr>
              <w:pStyle w:val="NoSpacing"/>
              <w:rPr>
                <w:rFonts w:ascii="Times New Roman" w:hAnsi="Times New Roman" w:cs="Times New Roman"/>
                <w:sz w:val="2"/>
              </w:rPr>
            </w:pPr>
          </w:p>
        </w:tc>
        <w:tc>
          <w:tcPr>
            <w:tcW w:w="8170" w:type="dxa"/>
            <w:gridSpan w:val="16"/>
            <w:tcBorders>
              <w:top w:val="nil"/>
              <w:left w:val="nil"/>
              <w:bottom w:val="dashed" w:sz="8" w:space="0" w:color="1F5A87"/>
              <w:right w:val="nil"/>
            </w:tcBorders>
            <w:vAlign w:val="center"/>
          </w:tcPr>
          <w:p w14:paraId="5295599E" w14:textId="30BB4205" w:rsidR="00F61C38" w:rsidRPr="00717260" w:rsidRDefault="00F61C38" w:rsidP="00F61C38">
            <w:pPr>
              <w:pStyle w:val="NoSpacing"/>
              <w:rPr>
                <w:color w:val="7F7F7F" w:themeColor="text1" w:themeTint="80"/>
                <w:sz w:val="20"/>
              </w:rPr>
            </w:pPr>
            <w:r>
              <w:rPr>
                <w:rFonts w:cstheme="minorHAnsi"/>
                <w:i/>
                <w:color w:val="7F7F7F" w:themeColor="text1" w:themeTint="80"/>
                <w:sz w:val="20"/>
              </w:rPr>
              <w:t>This agreement should be available upon request from the IRB.</w:t>
            </w:r>
            <w:r w:rsidRPr="00717260">
              <w:rPr>
                <w:rFonts w:cstheme="minorHAnsi"/>
                <w:i/>
                <w:color w:val="7F7F7F" w:themeColor="text1" w:themeTint="80"/>
                <w:sz w:val="20"/>
              </w:rPr>
              <w:t xml:space="preserve"> Examples: </w:t>
            </w:r>
            <w:proofErr w:type="gramStart"/>
            <w:r w:rsidRPr="00717260">
              <w:rPr>
                <w:rFonts w:cstheme="minorHAnsi"/>
                <w:i/>
                <w:color w:val="7F7F7F" w:themeColor="text1" w:themeTint="80"/>
                <w:sz w:val="20"/>
              </w:rPr>
              <w:t>a</w:t>
            </w:r>
            <w:proofErr w:type="gramEnd"/>
            <w:r w:rsidRPr="00717260">
              <w:rPr>
                <w:rFonts w:cstheme="minorHAnsi"/>
                <w:i/>
                <w:color w:val="7F7F7F" w:themeColor="text1" w:themeTint="80"/>
                <w:sz w:val="20"/>
              </w:rPr>
              <w:t xml:space="preserve"> Data Use Agreement, Repository Gatekeeping form, or documented email.</w:t>
            </w:r>
          </w:p>
        </w:tc>
      </w:tr>
      <w:tr w:rsidR="00F61C38" w:rsidRPr="00725F39" w14:paraId="50C2C129" w14:textId="77777777" w:rsidTr="00F61C38">
        <w:trPr>
          <w:trHeight w:val="285"/>
        </w:trPr>
        <w:tc>
          <w:tcPr>
            <w:tcW w:w="2450" w:type="dxa"/>
            <w:gridSpan w:val="35"/>
            <w:tcBorders>
              <w:top w:val="nil"/>
              <w:left w:val="nil"/>
              <w:bottom w:val="nil"/>
              <w:right w:val="nil"/>
            </w:tcBorders>
            <w:vAlign w:val="center"/>
          </w:tcPr>
          <w:p w14:paraId="6808D78A" w14:textId="77777777" w:rsidR="00F61C38" w:rsidRPr="002D11F2" w:rsidRDefault="00F61C38" w:rsidP="00F61C38">
            <w:pPr>
              <w:pStyle w:val="NoSpacing"/>
              <w:rPr>
                <w:rFonts w:cstheme="minorHAnsi"/>
                <w:sz w:val="2"/>
              </w:rPr>
            </w:pPr>
          </w:p>
        </w:tc>
        <w:tc>
          <w:tcPr>
            <w:tcW w:w="236" w:type="dxa"/>
            <w:gridSpan w:val="6"/>
            <w:tcBorders>
              <w:top w:val="nil"/>
              <w:left w:val="nil"/>
              <w:bottom w:val="single" w:sz="12" w:space="0" w:color="auto"/>
              <w:right w:val="nil"/>
            </w:tcBorders>
            <w:vAlign w:val="center"/>
          </w:tcPr>
          <w:p w14:paraId="3641C404" w14:textId="747F716C"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nil"/>
              <w:left w:val="nil"/>
              <w:right w:val="nil"/>
            </w:tcBorders>
            <w:vAlign w:val="center"/>
          </w:tcPr>
          <w:p w14:paraId="1409A319" w14:textId="77777777" w:rsidR="00F61C38" w:rsidRPr="00A054AB" w:rsidRDefault="00F61C38" w:rsidP="00F61C38">
            <w:pPr>
              <w:rPr>
                <w:rFonts w:asciiTheme="minorHAnsi" w:hAnsiTheme="minorHAnsi"/>
              </w:rPr>
            </w:pPr>
            <w:r>
              <w:rPr>
                <w:rFonts w:asciiTheme="minorHAnsi" w:hAnsiTheme="minorHAnsi"/>
              </w:rPr>
              <w:t>T</w:t>
            </w:r>
            <w:r w:rsidRPr="00A054AB">
              <w:rPr>
                <w:rFonts w:asciiTheme="minorHAnsi" w:hAnsiTheme="minorHAnsi"/>
              </w:rPr>
              <w:t>here are written policies and procedures for the repository/database/data management center that prohibit the release of the identifiers (or identifying link). This includes situations involving an Honest Broker.</w:t>
            </w:r>
          </w:p>
        </w:tc>
      </w:tr>
      <w:tr w:rsidR="00F61C38" w:rsidRPr="00725F39" w14:paraId="4729E84D" w14:textId="77777777" w:rsidTr="00F61C38">
        <w:trPr>
          <w:trHeight w:val="190"/>
        </w:trPr>
        <w:tc>
          <w:tcPr>
            <w:tcW w:w="2450" w:type="dxa"/>
            <w:gridSpan w:val="35"/>
            <w:tcBorders>
              <w:top w:val="nil"/>
              <w:left w:val="nil"/>
              <w:bottom w:val="nil"/>
              <w:right w:val="single" w:sz="12" w:space="0" w:color="auto"/>
            </w:tcBorders>
            <w:vAlign w:val="center"/>
          </w:tcPr>
          <w:p w14:paraId="116E9AB3"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B317E92"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14D19410" w14:textId="77777777" w:rsidR="00F61C38" w:rsidRDefault="00F61C38" w:rsidP="00F61C38">
            <w:pPr>
              <w:rPr>
                <w:rFonts w:asciiTheme="minorHAnsi" w:hAnsiTheme="minorHAnsi"/>
              </w:rPr>
            </w:pPr>
          </w:p>
        </w:tc>
      </w:tr>
      <w:tr w:rsidR="00F61C38" w:rsidRPr="00725F39" w14:paraId="3DDDCB9C" w14:textId="77777777" w:rsidTr="00F61C38">
        <w:trPr>
          <w:trHeight w:val="451"/>
        </w:trPr>
        <w:tc>
          <w:tcPr>
            <w:tcW w:w="2450" w:type="dxa"/>
            <w:gridSpan w:val="35"/>
            <w:tcBorders>
              <w:top w:val="nil"/>
              <w:left w:val="nil"/>
              <w:bottom w:val="nil"/>
              <w:right w:val="nil"/>
            </w:tcBorders>
            <w:vAlign w:val="center"/>
          </w:tcPr>
          <w:p w14:paraId="6AC82B9C"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1C3DFE9A"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115D2840" w14:textId="77777777" w:rsidR="00F61C38" w:rsidRDefault="00F61C38" w:rsidP="00F61C38">
            <w:pPr>
              <w:rPr>
                <w:rFonts w:asciiTheme="minorHAnsi" w:hAnsiTheme="minorHAnsi"/>
              </w:rPr>
            </w:pPr>
          </w:p>
        </w:tc>
      </w:tr>
      <w:tr w:rsidR="00F61C38" w:rsidRPr="00725F39" w14:paraId="6AC246C0" w14:textId="77777777" w:rsidTr="00F61C38">
        <w:trPr>
          <w:trHeight w:val="158"/>
        </w:trPr>
        <w:tc>
          <w:tcPr>
            <w:tcW w:w="2450" w:type="dxa"/>
            <w:gridSpan w:val="35"/>
            <w:tcBorders>
              <w:top w:val="nil"/>
              <w:left w:val="nil"/>
              <w:bottom w:val="nil"/>
              <w:right w:val="nil"/>
            </w:tcBorders>
            <w:vAlign w:val="center"/>
          </w:tcPr>
          <w:p w14:paraId="5A791BE2" w14:textId="77777777" w:rsidR="00F61C38" w:rsidRPr="002D11F2" w:rsidRDefault="00F61C38" w:rsidP="00F61C38">
            <w:pPr>
              <w:pStyle w:val="NoSpacing"/>
              <w:keepNext/>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732F8CB5" w14:textId="582F3551" w:rsidR="00F61C38" w:rsidRPr="002D11F2" w:rsidRDefault="00F61C38" w:rsidP="00F61C38">
            <w:pPr>
              <w:pStyle w:val="NoSpacing"/>
              <w:keepNext/>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0235F345" w14:textId="0352AA9E" w:rsidR="00F61C38" w:rsidRPr="008431D7" w:rsidRDefault="00F61C38" w:rsidP="00F61C38">
            <w:pPr>
              <w:pStyle w:val="NoSpacing"/>
              <w:keepNext/>
            </w:pPr>
            <w:r>
              <w:t>There are other legal requirements prohibiting the release of the identifiers or key. Describe them below.</w:t>
            </w:r>
          </w:p>
        </w:tc>
      </w:tr>
      <w:tr w:rsidR="00F61C38" w:rsidRPr="00725F39" w14:paraId="2E26EDBC" w14:textId="77777777" w:rsidTr="00F61C38">
        <w:trPr>
          <w:trHeight w:val="174"/>
        </w:trPr>
        <w:tc>
          <w:tcPr>
            <w:tcW w:w="2450" w:type="dxa"/>
            <w:gridSpan w:val="35"/>
            <w:tcBorders>
              <w:top w:val="nil"/>
              <w:left w:val="nil"/>
              <w:bottom w:val="nil"/>
              <w:right w:val="single" w:sz="12" w:space="0" w:color="auto"/>
            </w:tcBorders>
            <w:vAlign w:val="center"/>
          </w:tcPr>
          <w:p w14:paraId="37FB17C0" w14:textId="77777777" w:rsidR="00F61C38" w:rsidRPr="002D11F2" w:rsidRDefault="00F61C38" w:rsidP="00F61C38">
            <w:pPr>
              <w:pStyle w:val="NoSpacing"/>
              <w:keepNext/>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6CAE682" w14:textId="77777777" w:rsidR="00F61C38" w:rsidRPr="002D11F2" w:rsidRDefault="00F61C38" w:rsidP="00F61C38">
            <w:pPr>
              <w:pStyle w:val="NoSpacing"/>
              <w:keepNext/>
              <w:jc w:val="center"/>
              <w:rPr>
                <w:rFonts w:cs="Times New Roman"/>
                <w:b/>
              </w:rPr>
            </w:pPr>
          </w:p>
        </w:tc>
        <w:tc>
          <w:tcPr>
            <w:tcW w:w="8170" w:type="dxa"/>
            <w:gridSpan w:val="16"/>
            <w:vMerge/>
            <w:tcBorders>
              <w:left w:val="single" w:sz="12" w:space="0" w:color="auto"/>
              <w:right w:val="nil"/>
            </w:tcBorders>
            <w:vAlign w:val="center"/>
          </w:tcPr>
          <w:p w14:paraId="20F9E730" w14:textId="77777777" w:rsidR="00F61C38" w:rsidRDefault="00F61C38" w:rsidP="00F61C38">
            <w:pPr>
              <w:pStyle w:val="NoSpacing"/>
              <w:keepNext/>
            </w:pPr>
          </w:p>
        </w:tc>
      </w:tr>
      <w:tr w:rsidR="00F61C38" w:rsidRPr="00725F39" w14:paraId="4CB28A85" w14:textId="77777777" w:rsidTr="00F61C38">
        <w:trPr>
          <w:trHeight w:val="214"/>
        </w:trPr>
        <w:tc>
          <w:tcPr>
            <w:tcW w:w="2450" w:type="dxa"/>
            <w:gridSpan w:val="35"/>
            <w:tcBorders>
              <w:top w:val="nil"/>
              <w:left w:val="nil"/>
              <w:bottom w:val="nil"/>
              <w:right w:val="nil"/>
            </w:tcBorders>
            <w:vAlign w:val="center"/>
          </w:tcPr>
          <w:p w14:paraId="32A83A20" w14:textId="77777777" w:rsidR="00F61C38" w:rsidRPr="002D11F2" w:rsidRDefault="00F61C38" w:rsidP="00F61C38">
            <w:pPr>
              <w:pStyle w:val="NoSpacing"/>
              <w:keepNext/>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7ACAAF25" w14:textId="77777777" w:rsidR="00F61C38" w:rsidRPr="002D11F2" w:rsidRDefault="00F61C38" w:rsidP="00F61C38">
            <w:pPr>
              <w:pStyle w:val="NoSpacing"/>
              <w:keepNext/>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4CAE1042" w14:textId="77777777" w:rsidR="00F61C38" w:rsidRDefault="00F61C38" w:rsidP="00F61C38">
            <w:pPr>
              <w:pStyle w:val="NoSpacing"/>
              <w:keepNext/>
            </w:pPr>
          </w:p>
        </w:tc>
      </w:tr>
      <w:tr w:rsidR="00F61C38" w:rsidRPr="00725F39" w14:paraId="7A9FA579" w14:textId="77777777" w:rsidTr="00F61C38">
        <w:trPr>
          <w:trHeight w:val="432"/>
        </w:trPr>
        <w:tc>
          <w:tcPr>
            <w:tcW w:w="2450" w:type="dxa"/>
            <w:gridSpan w:val="35"/>
            <w:tcBorders>
              <w:top w:val="nil"/>
              <w:left w:val="nil"/>
              <w:bottom w:val="nil"/>
              <w:right w:val="nil"/>
            </w:tcBorders>
            <w:vAlign w:val="center"/>
          </w:tcPr>
          <w:p w14:paraId="3A2125CB"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dashed" w:sz="8" w:space="0" w:color="1F5A87"/>
              <w:right w:val="single" w:sz="24" w:space="0" w:color="E8960C"/>
            </w:tcBorders>
            <w:vAlign w:val="center"/>
          </w:tcPr>
          <w:p w14:paraId="24B3B8C3" w14:textId="77777777" w:rsidR="00F61C38" w:rsidRPr="002D11F2" w:rsidRDefault="00F61C38" w:rsidP="00F61C38">
            <w:pPr>
              <w:pStyle w:val="NoSpacing"/>
              <w:rPr>
                <w:rFonts w:ascii="Times New Roman" w:hAnsi="Times New Roman" w:cs="Times New Roman"/>
                <w:sz w:val="2"/>
              </w:rPr>
            </w:pPr>
          </w:p>
        </w:tc>
        <w:tc>
          <w:tcPr>
            <w:tcW w:w="8170" w:type="dxa"/>
            <w:gridSpan w:val="16"/>
            <w:tcBorders>
              <w:top w:val="single" w:sz="24" w:space="0" w:color="E8960C"/>
              <w:left w:val="single" w:sz="24" w:space="0" w:color="E8960C"/>
              <w:bottom w:val="single" w:sz="24" w:space="0" w:color="E8960C"/>
              <w:right w:val="single" w:sz="24" w:space="0" w:color="E8960C"/>
            </w:tcBorders>
            <w:vAlign w:val="center"/>
          </w:tcPr>
          <w:p w14:paraId="1DC3C66A" w14:textId="77777777" w:rsidR="00F61C38" w:rsidRPr="008431D7" w:rsidRDefault="00F61C38" w:rsidP="00F61C38">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61C38" w:rsidRPr="00725F39" w14:paraId="68D843A9" w14:textId="77777777" w:rsidTr="001D1DA5">
        <w:trPr>
          <w:trHeight w:val="432"/>
        </w:trPr>
        <w:tc>
          <w:tcPr>
            <w:tcW w:w="10856" w:type="dxa"/>
            <w:gridSpan w:val="57"/>
            <w:tcBorders>
              <w:top w:val="nil"/>
              <w:left w:val="nil"/>
              <w:bottom w:val="nil"/>
              <w:right w:val="nil"/>
            </w:tcBorders>
            <w:vAlign w:val="center"/>
          </w:tcPr>
          <w:p w14:paraId="6BBDBBBD" w14:textId="720D3A5F" w:rsidR="00F61C38" w:rsidRPr="00A054AB" w:rsidRDefault="00F61C38" w:rsidP="00F61C38">
            <w:pPr>
              <w:pStyle w:val="NoSpacing"/>
              <w:keepNext/>
              <w:ind w:left="702"/>
            </w:pPr>
            <w:r w:rsidRPr="00A054AB">
              <w:rPr>
                <w:b/>
              </w:rPr>
              <w:t>b.</w:t>
            </w:r>
            <w:r>
              <w:t xml:space="preserve"> Will you or any study team members </w:t>
            </w:r>
            <w:r w:rsidRPr="00386F54">
              <w:rPr>
                <w:u w:val="single"/>
              </w:rPr>
              <w:t>obtain</w:t>
            </w:r>
            <w:r>
              <w:t xml:space="preserve"> any direct or indirect identifiers?</w:t>
            </w:r>
          </w:p>
        </w:tc>
      </w:tr>
      <w:tr w:rsidR="00F61C38" w:rsidRPr="00725F39" w14:paraId="6F5C57B9" w14:textId="77777777" w:rsidTr="00F61C38">
        <w:trPr>
          <w:gridAfter w:val="3"/>
          <w:wAfter w:w="36" w:type="dxa"/>
          <w:trHeight w:val="288"/>
        </w:trPr>
        <w:tc>
          <w:tcPr>
            <w:tcW w:w="1044" w:type="dxa"/>
            <w:gridSpan w:val="12"/>
            <w:tcBorders>
              <w:top w:val="nil"/>
              <w:left w:val="nil"/>
              <w:bottom w:val="nil"/>
              <w:right w:val="single" w:sz="12" w:space="0" w:color="auto"/>
            </w:tcBorders>
            <w:vAlign w:val="center"/>
          </w:tcPr>
          <w:p w14:paraId="4BA889ED" w14:textId="77777777" w:rsidR="00F61C38" w:rsidRPr="00DD38CB" w:rsidRDefault="00F61C38" w:rsidP="00F61C38">
            <w:pPr>
              <w:pStyle w:val="NoSpacing"/>
              <w:keepNext/>
              <w:rPr>
                <w:rFonts w:cstheme="minorHAnsi"/>
              </w:rPr>
            </w:pPr>
          </w:p>
        </w:tc>
        <w:tc>
          <w:tcPr>
            <w:tcW w:w="426"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BC039A4" w14:textId="24694AEF" w:rsidR="00F61C38" w:rsidRPr="004C6A62" w:rsidRDefault="006522F9" w:rsidP="00F61C38">
            <w:pPr>
              <w:pStyle w:val="NoSpacing"/>
              <w:keepNext/>
              <w:ind w:left="-18"/>
              <w:jc w:val="center"/>
              <w:rPr>
                <w:rFonts w:cstheme="minorHAnsi"/>
                <w:b/>
              </w:rPr>
            </w:pPr>
            <w:r>
              <w:rPr>
                <w:rFonts w:cstheme="minorHAnsi"/>
                <w:b/>
              </w:rPr>
              <w:t>X</w:t>
            </w:r>
          </w:p>
        </w:tc>
        <w:tc>
          <w:tcPr>
            <w:tcW w:w="616" w:type="dxa"/>
            <w:gridSpan w:val="11"/>
            <w:tcBorders>
              <w:top w:val="nil"/>
              <w:left w:val="single" w:sz="12" w:space="0" w:color="auto"/>
              <w:bottom w:val="nil"/>
              <w:right w:val="nil"/>
            </w:tcBorders>
            <w:vAlign w:val="center"/>
          </w:tcPr>
          <w:p w14:paraId="38701BAD" w14:textId="77777777" w:rsidR="00F61C38" w:rsidRPr="00DD38CB" w:rsidRDefault="00F61C38" w:rsidP="00F61C38">
            <w:pPr>
              <w:pStyle w:val="NoSpacing"/>
              <w:keepNext/>
              <w:ind w:left="-18"/>
              <w:rPr>
                <w:rFonts w:cstheme="minorHAnsi"/>
              </w:rPr>
            </w:pPr>
            <w:r>
              <w:rPr>
                <w:rFonts w:cstheme="minorHAnsi"/>
                <w:b/>
              </w:rPr>
              <w:t>Yes</w:t>
            </w:r>
          </w:p>
        </w:tc>
        <w:tc>
          <w:tcPr>
            <w:tcW w:w="8734" w:type="dxa"/>
            <w:gridSpan w:val="28"/>
            <w:tcBorders>
              <w:top w:val="nil"/>
              <w:left w:val="nil"/>
              <w:bottom w:val="nil"/>
              <w:right w:val="nil"/>
            </w:tcBorders>
            <w:vAlign w:val="center"/>
          </w:tcPr>
          <w:p w14:paraId="3FE2802F" w14:textId="77777777" w:rsidR="00F61C38" w:rsidRPr="00FC2205" w:rsidRDefault="00F61C38" w:rsidP="00F61C38">
            <w:pPr>
              <w:pStyle w:val="NoSpacing"/>
              <w:keepNext/>
              <w:ind w:left="72" w:hanging="18"/>
            </w:pPr>
            <w:r w:rsidRPr="00DD38CB">
              <w:rPr>
                <w:rFonts w:cstheme="minorHAnsi"/>
              </w:rPr>
              <w:sym w:font="Wingdings" w:char="F0E0"/>
            </w:r>
            <w:r w:rsidRPr="00DD38CB">
              <w:rPr>
                <w:rFonts w:cstheme="minorHAnsi"/>
              </w:rPr>
              <w:t xml:space="preserve"> If yes, </w:t>
            </w:r>
            <w:r>
              <w:t>d</w:t>
            </w:r>
            <w:r w:rsidRPr="001E6CBB">
              <w:t xml:space="preserve">escribe </w:t>
            </w:r>
            <w:r>
              <w:t>which identifiers and for which data/specimens.</w:t>
            </w:r>
          </w:p>
        </w:tc>
      </w:tr>
      <w:tr w:rsidR="00F61C38" w:rsidRPr="00725F39" w14:paraId="6524E7E9" w14:textId="77777777" w:rsidTr="00F61C38">
        <w:trPr>
          <w:gridAfter w:val="2"/>
          <w:wAfter w:w="21" w:type="dxa"/>
          <w:trHeight w:val="432"/>
        </w:trPr>
        <w:tc>
          <w:tcPr>
            <w:tcW w:w="1044" w:type="dxa"/>
            <w:gridSpan w:val="12"/>
            <w:tcBorders>
              <w:top w:val="nil"/>
              <w:left w:val="nil"/>
              <w:bottom w:val="nil"/>
              <w:right w:val="nil"/>
            </w:tcBorders>
            <w:vAlign w:val="center"/>
          </w:tcPr>
          <w:p w14:paraId="449E4D71" w14:textId="77777777" w:rsidR="00F61C38" w:rsidRPr="00DD38CB" w:rsidRDefault="00F61C38" w:rsidP="00F61C38">
            <w:pPr>
              <w:pStyle w:val="NoSpacing"/>
              <w:rPr>
                <w:rFonts w:cstheme="minorHAnsi"/>
              </w:rPr>
            </w:pPr>
          </w:p>
        </w:tc>
        <w:tc>
          <w:tcPr>
            <w:tcW w:w="426" w:type="dxa"/>
            <w:gridSpan w:val="3"/>
            <w:tcBorders>
              <w:top w:val="single" w:sz="12" w:space="0" w:color="auto"/>
              <w:left w:val="nil"/>
              <w:bottom w:val="single" w:sz="12" w:space="0" w:color="auto"/>
              <w:right w:val="nil"/>
            </w:tcBorders>
          </w:tcPr>
          <w:p w14:paraId="080DBDD9" w14:textId="77777777" w:rsidR="00F61C38" w:rsidRPr="00DD38CB" w:rsidRDefault="00F61C38" w:rsidP="00F61C38">
            <w:pPr>
              <w:pStyle w:val="NoSpacing"/>
              <w:ind w:left="-18"/>
              <w:rPr>
                <w:rFonts w:cstheme="minorHAnsi"/>
              </w:rPr>
            </w:pPr>
          </w:p>
        </w:tc>
        <w:tc>
          <w:tcPr>
            <w:tcW w:w="631" w:type="dxa"/>
            <w:gridSpan w:val="13"/>
            <w:tcBorders>
              <w:top w:val="nil"/>
              <w:left w:val="nil"/>
              <w:bottom w:val="nil"/>
              <w:right w:val="nil"/>
            </w:tcBorders>
          </w:tcPr>
          <w:p w14:paraId="1238E07D" w14:textId="77777777" w:rsidR="00F61C38" w:rsidRDefault="00F61C38" w:rsidP="00F61C38">
            <w:pPr>
              <w:pStyle w:val="NoSpacing"/>
              <w:ind w:left="-18"/>
              <w:rPr>
                <w:rFonts w:cstheme="minorHAnsi"/>
                <w:b/>
              </w:rPr>
            </w:pPr>
          </w:p>
        </w:tc>
        <w:tc>
          <w:tcPr>
            <w:tcW w:w="455" w:type="dxa"/>
            <w:gridSpan w:val="9"/>
            <w:tcBorders>
              <w:top w:val="nil"/>
              <w:left w:val="nil"/>
              <w:bottom w:val="nil"/>
              <w:right w:val="single" w:sz="24" w:space="0" w:color="E8960C"/>
            </w:tcBorders>
            <w:vAlign w:val="center"/>
          </w:tcPr>
          <w:p w14:paraId="2B08C6CC" w14:textId="77777777" w:rsidR="00F61C38" w:rsidRPr="00DD38CB" w:rsidRDefault="00F61C38" w:rsidP="00F61C38">
            <w:pPr>
              <w:pStyle w:val="NoSpacing"/>
              <w:ind w:left="265" w:hanging="265"/>
              <w:rPr>
                <w:rFonts w:cstheme="minorHAnsi"/>
              </w:rPr>
            </w:pPr>
          </w:p>
        </w:tc>
        <w:tc>
          <w:tcPr>
            <w:tcW w:w="8279" w:type="dxa"/>
            <w:gridSpan w:val="18"/>
            <w:tcBorders>
              <w:top w:val="single" w:sz="24" w:space="0" w:color="E8960C"/>
              <w:left w:val="single" w:sz="24" w:space="0" w:color="E8960C"/>
              <w:bottom w:val="single" w:sz="24" w:space="0" w:color="E8960C"/>
              <w:right w:val="single" w:sz="24" w:space="0" w:color="E8960C"/>
            </w:tcBorders>
            <w:vAlign w:val="center"/>
          </w:tcPr>
          <w:p w14:paraId="0ABF3A1C" w14:textId="4057F4CA" w:rsidR="00F61C38" w:rsidRPr="007C7B30" w:rsidRDefault="006522F9" w:rsidP="00F61C38">
            <w:pPr>
              <w:pStyle w:val="NoSpacing"/>
              <w:ind w:left="265" w:hanging="265"/>
              <w:rPr>
                <w:rFonts w:cstheme="minorHAnsi"/>
              </w:rPr>
            </w:pPr>
            <w:r w:rsidRPr="007C7B30">
              <w:rPr>
                <w:rFonts w:ascii="Times New Roman" w:hAnsi="Times New Roman" w:cs="Times New Roman"/>
              </w:rPr>
              <w:t>Participants will provide their full names in the</w:t>
            </w:r>
            <w:ins w:id="240" w:author="raysanchez539@gmail.com" w:date="2020-09-30T13:17:00Z">
              <w:r w:rsidR="00F135CA" w:rsidRPr="00C734B1">
                <w:rPr>
                  <w:rFonts w:ascii="Times New Roman" w:hAnsi="Times New Roman" w:cs="Times New Roman"/>
                </w:rPr>
                <w:t xml:space="preserve"> </w:t>
              </w:r>
              <w:del w:id="241" w:author="Leandro Casiraghi" w:date="2021-05-13T14:09:00Z">
                <w:r w:rsidR="00F135CA" w:rsidRPr="007C7B30" w:rsidDel="007C7B30">
                  <w:rPr>
                    <w:rFonts w:ascii="Times New Roman" w:hAnsi="Times New Roman" w:cs="Times New Roman"/>
                  </w:rPr>
                  <w:delText>electronic consent form</w:delText>
                </w:r>
              </w:del>
            </w:ins>
            <w:ins w:id="242" w:author="raysanchez539@gmail.com" w:date="2020-09-30T13:18:00Z">
              <w:del w:id="243" w:author="Leandro Casiraghi" w:date="2021-05-13T14:09:00Z">
                <w:r w:rsidR="00F135CA" w:rsidRPr="007C7B30" w:rsidDel="007C7B30">
                  <w:rPr>
                    <w:rFonts w:ascii="Times New Roman" w:hAnsi="Times New Roman" w:cs="Times New Roman"/>
                  </w:rPr>
                  <w:delText>, at which time they will be assigned a random ID number. This ID number will be used when they complete</w:delText>
                </w:r>
              </w:del>
            </w:ins>
            <w:del w:id="244" w:author="Leandro Casiraghi" w:date="2021-05-13T14:09:00Z">
              <w:r w:rsidRPr="007C7B30" w:rsidDel="007C7B30">
                <w:rPr>
                  <w:rFonts w:ascii="Times New Roman" w:hAnsi="Times New Roman" w:cs="Times New Roman"/>
                </w:rPr>
                <w:delText xml:space="preserve"> </w:delText>
              </w:r>
            </w:del>
            <w:r w:rsidRPr="007C7B30">
              <w:rPr>
                <w:rFonts w:ascii="Times New Roman" w:hAnsi="Times New Roman" w:cs="Times New Roman"/>
              </w:rPr>
              <w:t>demographic data</w:t>
            </w:r>
            <w:ins w:id="245" w:author="raysanchez539@gmail.com" w:date="2020-09-30T13:18:00Z">
              <w:r w:rsidR="00F135CA" w:rsidRPr="007C7B30">
                <w:rPr>
                  <w:rFonts w:ascii="Times New Roman" w:hAnsi="Times New Roman" w:cs="Times New Roman"/>
                </w:rPr>
                <w:t>/survey</w:t>
              </w:r>
            </w:ins>
            <w:r w:rsidRPr="007C7B30">
              <w:rPr>
                <w:rFonts w:ascii="Times New Roman" w:hAnsi="Times New Roman" w:cs="Times New Roman"/>
              </w:rPr>
              <w:t xml:space="preserve"> form. Email addresses will be attached to all electronic forms</w:t>
            </w:r>
            <w:ins w:id="246" w:author="raysanchez539@gmail.com" w:date="2020-09-30T13:17:00Z">
              <w:r w:rsidR="00F135CA" w:rsidRPr="007C7B30">
                <w:rPr>
                  <w:rFonts w:ascii="Times New Roman" w:hAnsi="Times New Roman" w:cs="Times New Roman"/>
                </w:rPr>
                <w:t xml:space="preserve">. </w:t>
              </w:r>
            </w:ins>
          </w:p>
        </w:tc>
      </w:tr>
      <w:tr w:rsidR="00F61C38" w:rsidRPr="00725F39" w14:paraId="3B643F55" w14:textId="77777777" w:rsidTr="00F61C38">
        <w:trPr>
          <w:gridAfter w:val="2"/>
          <w:wAfter w:w="21" w:type="dxa"/>
          <w:trHeight w:val="269"/>
        </w:trPr>
        <w:tc>
          <w:tcPr>
            <w:tcW w:w="1044" w:type="dxa"/>
            <w:gridSpan w:val="12"/>
            <w:tcBorders>
              <w:top w:val="nil"/>
              <w:left w:val="nil"/>
              <w:bottom w:val="nil"/>
              <w:right w:val="single" w:sz="12" w:space="0" w:color="auto"/>
            </w:tcBorders>
            <w:vAlign w:val="center"/>
          </w:tcPr>
          <w:p w14:paraId="53E1C822" w14:textId="77777777" w:rsidR="00F61C38" w:rsidRPr="00DD38CB" w:rsidRDefault="00F61C38" w:rsidP="00F61C38">
            <w:pPr>
              <w:pStyle w:val="NoSpacing"/>
              <w:keepNext/>
              <w:rPr>
                <w:rFonts w:cstheme="minorHAnsi"/>
              </w:rPr>
            </w:pPr>
          </w:p>
        </w:tc>
        <w:tc>
          <w:tcPr>
            <w:tcW w:w="42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7C7AF2C" w14:textId="77777777" w:rsidR="00F61C38" w:rsidRPr="004C6A62" w:rsidRDefault="00F61C38" w:rsidP="00F61C38">
            <w:pPr>
              <w:pStyle w:val="NoSpacing"/>
              <w:keepNext/>
              <w:ind w:left="-18"/>
              <w:jc w:val="center"/>
              <w:rPr>
                <w:rFonts w:cstheme="minorHAnsi"/>
                <w:b/>
              </w:rPr>
            </w:pPr>
          </w:p>
        </w:tc>
        <w:tc>
          <w:tcPr>
            <w:tcW w:w="631" w:type="dxa"/>
            <w:gridSpan w:val="13"/>
            <w:tcBorders>
              <w:top w:val="nil"/>
              <w:left w:val="single" w:sz="12" w:space="0" w:color="auto"/>
              <w:bottom w:val="nil"/>
              <w:right w:val="nil"/>
            </w:tcBorders>
          </w:tcPr>
          <w:p w14:paraId="6297F742" w14:textId="77777777" w:rsidR="00F61C38" w:rsidRPr="00DD38CB" w:rsidRDefault="00F61C38" w:rsidP="00F61C38">
            <w:pPr>
              <w:pStyle w:val="NoSpacing"/>
              <w:keepNext/>
              <w:ind w:left="-18"/>
              <w:rPr>
                <w:rFonts w:cstheme="minorHAnsi"/>
              </w:rPr>
            </w:pPr>
            <w:r>
              <w:rPr>
                <w:rFonts w:cstheme="minorHAnsi"/>
                <w:b/>
              </w:rPr>
              <w:t>No</w:t>
            </w:r>
          </w:p>
        </w:tc>
        <w:tc>
          <w:tcPr>
            <w:tcW w:w="8734" w:type="dxa"/>
            <w:gridSpan w:val="27"/>
            <w:vMerge w:val="restart"/>
            <w:tcBorders>
              <w:top w:val="nil"/>
              <w:left w:val="nil"/>
              <w:right w:val="nil"/>
            </w:tcBorders>
            <w:vAlign w:val="center"/>
          </w:tcPr>
          <w:p w14:paraId="7AF59BBB" w14:textId="3F5EA340" w:rsidR="00F61C38" w:rsidRPr="00DD38CB" w:rsidRDefault="00F61C38" w:rsidP="00F61C38">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select the </w:t>
            </w:r>
            <w:r w:rsidRPr="001E6CBB">
              <w:t xml:space="preserve">reason(s) </w:t>
            </w:r>
            <w:r>
              <w:t>why you (and all members of your team) will not obtain direct or indirect identifiers.</w:t>
            </w:r>
          </w:p>
        </w:tc>
      </w:tr>
      <w:tr w:rsidR="00F61C38" w:rsidRPr="00725F39" w14:paraId="7C506CA1" w14:textId="77777777" w:rsidTr="00F61C38">
        <w:trPr>
          <w:gridAfter w:val="2"/>
          <w:wAfter w:w="21" w:type="dxa"/>
          <w:trHeight w:val="269"/>
        </w:trPr>
        <w:tc>
          <w:tcPr>
            <w:tcW w:w="1044" w:type="dxa"/>
            <w:gridSpan w:val="12"/>
            <w:tcBorders>
              <w:top w:val="nil"/>
              <w:left w:val="nil"/>
              <w:bottom w:val="nil"/>
              <w:right w:val="nil"/>
            </w:tcBorders>
            <w:vAlign w:val="center"/>
          </w:tcPr>
          <w:p w14:paraId="0FDE7706" w14:textId="77777777" w:rsidR="00F61C38" w:rsidRPr="00DD38CB" w:rsidRDefault="00F61C38" w:rsidP="00F61C38">
            <w:pPr>
              <w:pStyle w:val="NoSpacing"/>
              <w:keepNext/>
              <w:rPr>
                <w:rFonts w:cstheme="minorHAnsi"/>
              </w:rPr>
            </w:pPr>
          </w:p>
        </w:tc>
        <w:tc>
          <w:tcPr>
            <w:tcW w:w="426" w:type="dxa"/>
            <w:gridSpan w:val="3"/>
            <w:tcBorders>
              <w:top w:val="single" w:sz="12" w:space="0" w:color="auto"/>
              <w:left w:val="nil"/>
              <w:bottom w:val="nil"/>
              <w:right w:val="nil"/>
            </w:tcBorders>
          </w:tcPr>
          <w:p w14:paraId="6488DE2B" w14:textId="77777777" w:rsidR="00F61C38" w:rsidRPr="00DD38CB" w:rsidRDefault="00F61C38" w:rsidP="00F61C38">
            <w:pPr>
              <w:pStyle w:val="NoSpacing"/>
              <w:keepNext/>
              <w:ind w:left="-18"/>
              <w:rPr>
                <w:rFonts w:cstheme="minorHAnsi"/>
              </w:rPr>
            </w:pPr>
          </w:p>
        </w:tc>
        <w:tc>
          <w:tcPr>
            <w:tcW w:w="631" w:type="dxa"/>
            <w:gridSpan w:val="13"/>
            <w:tcBorders>
              <w:top w:val="nil"/>
              <w:left w:val="nil"/>
              <w:bottom w:val="nil"/>
              <w:right w:val="nil"/>
            </w:tcBorders>
          </w:tcPr>
          <w:p w14:paraId="71C01247" w14:textId="77777777" w:rsidR="00F61C38" w:rsidRDefault="00F61C38" w:rsidP="00F61C38">
            <w:pPr>
              <w:pStyle w:val="NoSpacing"/>
              <w:keepNext/>
              <w:ind w:left="-18"/>
              <w:rPr>
                <w:rFonts w:cstheme="minorHAnsi"/>
                <w:b/>
              </w:rPr>
            </w:pPr>
          </w:p>
        </w:tc>
        <w:tc>
          <w:tcPr>
            <w:tcW w:w="8734" w:type="dxa"/>
            <w:gridSpan w:val="27"/>
            <w:vMerge/>
            <w:tcBorders>
              <w:left w:val="nil"/>
              <w:bottom w:val="nil"/>
              <w:right w:val="nil"/>
            </w:tcBorders>
            <w:vAlign w:val="center"/>
          </w:tcPr>
          <w:p w14:paraId="708A14E4" w14:textId="77777777" w:rsidR="00F61C38" w:rsidRPr="00DD38CB" w:rsidRDefault="00F61C38" w:rsidP="00F61C38">
            <w:pPr>
              <w:pStyle w:val="NoSpacing"/>
              <w:keepNext/>
              <w:ind w:left="265" w:hanging="265"/>
              <w:rPr>
                <w:rFonts w:cstheme="minorHAnsi"/>
              </w:rPr>
            </w:pPr>
          </w:p>
        </w:tc>
      </w:tr>
      <w:tr w:rsidR="00F61C38" w:rsidRPr="00725F39" w14:paraId="3D22FA84" w14:textId="77777777" w:rsidTr="00F61C38">
        <w:trPr>
          <w:trHeight w:val="95"/>
        </w:trPr>
        <w:tc>
          <w:tcPr>
            <w:tcW w:w="2450" w:type="dxa"/>
            <w:gridSpan w:val="35"/>
            <w:tcBorders>
              <w:top w:val="nil"/>
              <w:left w:val="nil"/>
              <w:bottom w:val="nil"/>
              <w:right w:val="nil"/>
            </w:tcBorders>
            <w:vAlign w:val="center"/>
          </w:tcPr>
          <w:p w14:paraId="34645BCB"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0922459A"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02D4EA09" w14:textId="77777777" w:rsidR="00F61C38" w:rsidRPr="00A054AB" w:rsidRDefault="00F61C38" w:rsidP="00F61C38">
            <w:pPr>
              <w:rPr>
                <w:rFonts w:asciiTheme="minorHAnsi" w:hAnsiTheme="minorHAnsi"/>
              </w:rPr>
            </w:pPr>
            <w:r w:rsidRPr="00A054AB">
              <w:rPr>
                <w:rFonts w:asciiTheme="minorHAnsi" w:hAnsiTheme="minorHAnsi"/>
              </w:rPr>
              <w:t xml:space="preserve">There will be no identifiers. </w:t>
            </w:r>
          </w:p>
        </w:tc>
      </w:tr>
      <w:tr w:rsidR="00F61C38" w:rsidRPr="00725F39" w14:paraId="05101F71" w14:textId="77777777" w:rsidTr="00F61C38">
        <w:trPr>
          <w:trHeight w:val="127"/>
        </w:trPr>
        <w:tc>
          <w:tcPr>
            <w:tcW w:w="2450" w:type="dxa"/>
            <w:gridSpan w:val="35"/>
            <w:tcBorders>
              <w:top w:val="nil"/>
              <w:left w:val="nil"/>
              <w:bottom w:val="nil"/>
              <w:right w:val="single" w:sz="12" w:space="0" w:color="auto"/>
            </w:tcBorders>
            <w:vAlign w:val="center"/>
          </w:tcPr>
          <w:p w14:paraId="01F169FC"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7B8C5D"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0FC49EE3" w14:textId="77777777" w:rsidR="00F61C38" w:rsidRPr="00A054AB" w:rsidRDefault="00F61C38" w:rsidP="00F61C38">
            <w:pPr>
              <w:rPr>
                <w:rFonts w:asciiTheme="minorHAnsi" w:hAnsiTheme="minorHAnsi"/>
              </w:rPr>
            </w:pPr>
          </w:p>
        </w:tc>
      </w:tr>
      <w:tr w:rsidR="00F61C38" w:rsidRPr="00725F39" w14:paraId="11B98AD6" w14:textId="77777777" w:rsidTr="00F61C38">
        <w:trPr>
          <w:trHeight w:val="78"/>
        </w:trPr>
        <w:tc>
          <w:tcPr>
            <w:tcW w:w="2450" w:type="dxa"/>
            <w:gridSpan w:val="35"/>
            <w:tcBorders>
              <w:top w:val="nil"/>
              <w:left w:val="nil"/>
              <w:bottom w:val="nil"/>
              <w:right w:val="nil"/>
            </w:tcBorders>
            <w:vAlign w:val="center"/>
          </w:tcPr>
          <w:p w14:paraId="5692F5A3"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5EE641E8"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427B5D5D" w14:textId="77777777" w:rsidR="00F61C38" w:rsidRPr="00A054AB" w:rsidRDefault="00F61C38" w:rsidP="00F61C38">
            <w:pPr>
              <w:rPr>
                <w:rFonts w:asciiTheme="minorHAnsi" w:hAnsiTheme="minorHAnsi"/>
              </w:rPr>
            </w:pPr>
          </w:p>
        </w:tc>
      </w:tr>
      <w:tr w:rsidR="00F61C38" w:rsidRPr="00725F39" w14:paraId="357BE4F3" w14:textId="77777777" w:rsidTr="00F61C38">
        <w:trPr>
          <w:trHeight w:val="103"/>
        </w:trPr>
        <w:tc>
          <w:tcPr>
            <w:tcW w:w="2450" w:type="dxa"/>
            <w:gridSpan w:val="35"/>
            <w:tcBorders>
              <w:top w:val="nil"/>
              <w:left w:val="nil"/>
              <w:bottom w:val="nil"/>
              <w:right w:val="nil"/>
            </w:tcBorders>
            <w:vAlign w:val="center"/>
          </w:tcPr>
          <w:p w14:paraId="160FE340"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7A8DC7DE"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2C3983A4" w14:textId="3C674962" w:rsidR="00F61C38" w:rsidRPr="00A054AB" w:rsidRDefault="00F61C38" w:rsidP="00F61C38">
            <w:pPr>
              <w:rPr>
                <w:rFonts w:asciiTheme="minorHAnsi" w:hAnsiTheme="minorHAnsi"/>
              </w:rPr>
            </w:pPr>
            <w:r w:rsidRPr="00A054AB">
              <w:rPr>
                <w:rFonts w:asciiTheme="minorHAnsi" w:hAnsiTheme="minorHAnsi"/>
              </w:rPr>
              <w:t xml:space="preserve">Identifiers or the key have been (or will have been) destroyed before access. </w:t>
            </w:r>
          </w:p>
        </w:tc>
      </w:tr>
      <w:tr w:rsidR="00F61C38" w:rsidRPr="00725F39" w14:paraId="1B5C7FF3" w14:textId="77777777" w:rsidTr="00F61C38">
        <w:trPr>
          <w:trHeight w:val="198"/>
        </w:trPr>
        <w:tc>
          <w:tcPr>
            <w:tcW w:w="2450" w:type="dxa"/>
            <w:gridSpan w:val="35"/>
            <w:tcBorders>
              <w:top w:val="nil"/>
              <w:left w:val="nil"/>
              <w:bottom w:val="nil"/>
              <w:right w:val="single" w:sz="12" w:space="0" w:color="auto"/>
            </w:tcBorders>
            <w:vAlign w:val="center"/>
          </w:tcPr>
          <w:p w14:paraId="6D0B04DB"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AC649CE"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040A549B" w14:textId="77777777" w:rsidR="00F61C38" w:rsidRPr="00A054AB" w:rsidRDefault="00F61C38" w:rsidP="00F61C38">
            <w:pPr>
              <w:rPr>
                <w:rFonts w:asciiTheme="minorHAnsi" w:hAnsiTheme="minorHAnsi"/>
              </w:rPr>
            </w:pPr>
          </w:p>
        </w:tc>
      </w:tr>
      <w:tr w:rsidR="00F61C38" w:rsidRPr="00725F39" w14:paraId="02F4138A" w14:textId="77777777" w:rsidTr="00F61C38">
        <w:trPr>
          <w:trHeight w:val="142"/>
        </w:trPr>
        <w:tc>
          <w:tcPr>
            <w:tcW w:w="2450" w:type="dxa"/>
            <w:gridSpan w:val="35"/>
            <w:tcBorders>
              <w:top w:val="nil"/>
              <w:left w:val="nil"/>
              <w:bottom w:val="nil"/>
              <w:right w:val="nil"/>
            </w:tcBorders>
            <w:vAlign w:val="center"/>
          </w:tcPr>
          <w:p w14:paraId="46A54540"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4D5E7606"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3BE2B2D9" w14:textId="77777777" w:rsidR="00F61C38" w:rsidRPr="00A054AB" w:rsidRDefault="00F61C38" w:rsidP="00F61C38">
            <w:pPr>
              <w:rPr>
                <w:rFonts w:asciiTheme="minorHAnsi" w:hAnsiTheme="minorHAnsi"/>
              </w:rPr>
            </w:pPr>
          </w:p>
        </w:tc>
      </w:tr>
      <w:tr w:rsidR="00F61C38" w:rsidRPr="00725F39" w14:paraId="09190BED" w14:textId="77777777" w:rsidTr="00F61C38">
        <w:trPr>
          <w:trHeight w:val="277"/>
        </w:trPr>
        <w:tc>
          <w:tcPr>
            <w:tcW w:w="2450" w:type="dxa"/>
            <w:gridSpan w:val="35"/>
            <w:tcBorders>
              <w:top w:val="nil"/>
              <w:left w:val="nil"/>
              <w:bottom w:val="nil"/>
              <w:right w:val="nil"/>
            </w:tcBorders>
            <w:vAlign w:val="center"/>
          </w:tcPr>
          <w:p w14:paraId="689E4D67"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1C0C5212"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1FB54B5E" w14:textId="6141BAE0" w:rsidR="00F61C38" w:rsidRPr="008431D7" w:rsidRDefault="00F61C38" w:rsidP="00F61C38">
            <w:pPr>
              <w:pStyle w:val="NoSpacing"/>
            </w:pPr>
            <w:r>
              <w:t xml:space="preserve">There will be an agreement with the holder of the identifiers (or key) that prohibits the release of the identifiers (or key) under any circumstances.  </w:t>
            </w:r>
          </w:p>
        </w:tc>
      </w:tr>
      <w:tr w:rsidR="00F61C38" w:rsidRPr="00725F39" w14:paraId="27E1BD8F" w14:textId="77777777" w:rsidTr="00F61C38">
        <w:trPr>
          <w:trHeight w:val="182"/>
        </w:trPr>
        <w:tc>
          <w:tcPr>
            <w:tcW w:w="2450" w:type="dxa"/>
            <w:gridSpan w:val="35"/>
            <w:tcBorders>
              <w:top w:val="nil"/>
              <w:left w:val="nil"/>
              <w:bottom w:val="nil"/>
              <w:right w:val="single" w:sz="12" w:space="0" w:color="auto"/>
            </w:tcBorders>
            <w:vAlign w:val="center"/>
          </w:tcPr>
          <w:p w14:paraId="20EB2E1C"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954A5AF"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3F652FA6" w14:textId="77777777" w:rsidR="00F61C38" w:rsidRDefault="00F61C38" w:rsidP="00F61C38">
            <w:pPr>
              <w:pStyle w:val="NoSpacing"/>
            </w:pPr>
          </w:p>
        </w:tc>
      </w:tr>
      <w:tr w:rsidR="00F61C38" w:rsidRPr="00725F39" w14:paraId="55A7B027" w14:textId="77777777" w:rsidTr="00F61C38">
        <w:trPr>
          <w:trHeight w:val="267"/>
        </w:trPr>
        <w:tc>
          <w:tcPr>
            <w:tcW w:w="2450" w:type="dxa"/>
            <w:gridSpan w:val="35"/>
            <w:tcBorders>
              <w:top w:val="nil"/>
              <w:left w:val="nil"/>
              <w:bottom w:val="nil"/>
              <w:right w:val="nil"/>
            </w:tcBorders>
            <w:vAlign w:val="center"/>
          </w:tcPr>
          <w:p w14:paraId="1A31F104"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nil"/>
              <w:right w:val="nil"/>
            </w:tcBorders>
            <w:vAlign w:val="center"/>
          </w:tcPr>
          <w:p w14:paraId="08F7E6AC"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nil"/>
              <w:right w:val="nil"/>
            </w:tcBorders>
            <w:vAlign w:val="center"/>
          </w:tcPr>
          <w:p w14:paraId="2958FB26" w14:textId="77777777" w:rsidR="00F61C38" w:rsidRDefault="00F61C38" w:rsidP="00F61C38">
            <w:pPr>
              <w:pStyle w:val="NoSpacing"/>
            </w:pPr>
          </w:p>
        </w:tc>
      </w:tr>
      <w:tr w:rsidR="00F61C38" w:rsidRPr="00725F39" w14:paraId="09864AC0" w14:textId="77777777" w:rsidTr="00F61C38">
        <w:trPr>
          <w:trHeight w:val="646"/>
        </w:trPr>
        <w:tc>
          <w:tcPr>
            <w:tcW w:w="2450" w:type="dxa"/>
            <w:gridSpan w:val="35"/>
            <w:tcBorders>
              <w:top w:val="nil"/>
              <w:left w:val="nil"/>
              <w:bottom w:val="nil"/>
              <w:right w:val="nil"/>
            </w:tcBorders>
            <w:vAlign w:val="center"/>
          </w:tcPr>
          <w:p w14:paraId="1D1DAFB9" w14:textId="77777777" w:rsidR="00F61C38" w:rsidRPr="002D11F2" w:rsidRDefault="00F61C38" w:rsidP="00F61C38">
            <w:pPr>
              <w:pStyle w:val="NoSpacing"/>
              <w:rPr>
                <w:rFonts w:cstheme="minorHAnsi"/>
                <w:sz w:val="2"/>
              </w:rPr>
            </w:pPr>
          </w:p>
        </w:tc>
        <w:tc>
          <w:tcPr>
            <w:tcW w:w="236" w:type="dxa"/>
            <w:gridSpan w:val="6"/>
            <w:tcBorders>
              <w:top w:val="nil"/>
              <w:left w:val="nil"/>
              <w:bottom w:val="dashed" w:sz="8" w:space="0" w:color="1F5A87"/>
              <w:right w:val="nil"/>
            </w:tcBorders>
            <w:vAlign w:val="center"/>
          </w:tcPr>
          <w:p w14:paraId="16EB00BC" w14:textId="77777777" w:rsidR="00F61C38" w:rsidRPr="002D11F2" w:rsidRDefault="00F61C38" w:rsidP="00F61C38">
            <w:pPr>
              <w:pStyle w:val="NoSpacing"/>
              <w:rPr>
                <w:rFonts w:ascii="Times New Roman" w:hAnsi="Times New Roman" w:cs="Times New Roman"/>
                <w:sz w:val="2"/>
              </w:rPr>
            </w:pPr>
          </w:p>
        </w:tc>
        <w:tc>
          <w:tcPr>
            <w:tcW w:w="8170" w:type="dxa"/>
            <w:gridSpan w:val="16"/>
            <w:tcBorders>
              <w:top w:val="nil"/>
              <w:left w:val="nil"/>
              <w:bottom w:val="dashed" w:sz="8" w:space="0" w:color="1F5A87"/>
              <w:right w:val="nil"/>
            </w:tcBorders>
            <w:vAlign w:val="center"/>
          </w:tcPr>
          <w:p w14:paraId="5087EC6F" w14:textId="5610748E" w:rsidR="00F61C38" w:rsidRPr="00717260" w:rsidRDefault="00F61C38" w:rsidP="00F61C38">
            <w:pPr>
              <w:pStyle w:val="NoSpacing"/>
              <w:rPr>
                <w:color w:val="7F7F7F" w:themeColor="text1" w:themeTint="80"/>
                <w:sz w:val="20"/>
              </w:rPr>
            </w:pPr>
            <w:r>
              <w:rPr>
                <w:rFonts w:cstheme="minorHAnsi"/>
                <w:i/>
                <w:color w:val="7F7F7F" w:themeColor="text1" w:themeTint="80"/>
                <w:sz w:val="20"/>
              </w:rPr>
              <w:t>This agreement should be available upon request from the IRB.</w:t>
            </w:r>
            <w:r w:rsidRPr="00717260">
              <w:rPr>
                <w:rFonts w:cstheme="minorHAnsi"/>
                <w:i/>
                <w:color w:val="7F7F7F" w:themeColor="text1" w:themeTint="80"/>
                <w:sz w:val="20"/>
              </w:rPr>
              <w:t xml:space="preserve"> Examples: </w:t>
            </w:r>
            <w:proofErr w:type="gramStart"/>
            <w:r w:rsidRPr="00717260">
              <w:rPr>
                <w:rFonts w:cstheme="minorHAnsi"/>
                <w:i/>
                <w:color w:val="7F7F7F" w:themeColor="text1" w:themeTint="80"/>
                <w:sz w:val="20"/>
              </w:rPr>
              <w:t>a</w:t>
            </w:r>
            <w:proofErr w:type="gramEnd"/>
            <w:r w:rsidRPr="00717260">
              <w:rPr>
                <w:rFonts w:cstheme="minorHAnsi"/>
                <w:i/>
                <w:color w:val="7F7F7F" w:themeColor="text1" w:themeTint="80"/>
                <w:sz w:val="20"/>
              </w:rPr>
              <w:t xml:space="preserve"> Data Use Agreement, Repository Gatekeeping form, or documented email.</w:t>
            </w:r>
          </w:p>
        </w:tc>
      </w:tr>
      <w:tr w:rsidR="00F61C38" w:rsidRPr="00725F39" w14:paraId="5D949271" w14:textId="77777777" w:rsidTr="00F61C38">
        <w:trPr>
          <w:trHeight w:val="285"/>
        </w:trPr>
        <w:tc>
          <w:tcPr>
            <w:tcW w:w="2450" w:type="dxa"/>
            <w:gridSpan w:val="35"/>
            <w:tcBorders>
              <w:top w:val="nil"/>
              <w:left w:val="nil"/>
              <w:bottom w:val="nil"/>
              <w:right w:val="nil"/>
            </w:tcBorders>
            <w:vAlign w:val="center"/>
          </w:tcPr>
          <w:p w14:paraId="7FEE54DA" w14:textId="77777777" w:rsidR="00F61C38" w:rsidRPr="002D11F2" w:rsidRDefault="00F61C38" w:rsidP="00F61C38">
            <w:pPr>
              <w:pStyle w:val="NoSpacing"/>
              <w:rPr>
                <w:rFonts w:cstheme="minorHAnsi"/>
                <w:sz w:val="2"/>
              </w:rPr>
            </w:pPr>
          </w:p>
        </w:tc>
        <w:tc>
          <w:tcPr>
            <w:tcW w:w="236" w:type="dxa"/>
            <w:gridSpan w:val="6"/>
            <w:tcBorders>
              <w:top w:val="nil"/>
              <w:left w:val="nil"/>
              <w:bottom w:val="single" w:sz="12" w:space="0" w:color="auto"/>
              <w:right w:val="nil"/>
            </w:tcBorders>
            <w:vAlign w:val="center"/>
          </w:tcPr>
          <w:p w14:paraId="753A3CBB"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nil"/>
              <w:left w:val="nil"/>
              <w:right w:val="nil"/>
            </w:tcBorders>
            <w:vAlign w:val="center"/>
          </w:tcPr>
          <w:p w14:paraId="5638D6C8" w14:textId="77777777" w:rsidR="00F61C38" w:rsidRPr="00A054AB" w:rsidRDefault="00F61C38" w:rsidP="00F61C38">
            <w:pPr>
              <w:rPr>
                <w:rFonts w:asciiTheme="minorHAnsi" w:hAnsiTheme="minorHAnsi"/>
              </w:rPr>
            </w:pPr>
            <w:r>
              <w:rPr>
                <w:rFonts w:asciiTheme="minorHAnsi" w:hAnsiTheme="minorHAnsi"/>
              </w:rPr>
              <w:t>T</w:t>
            </w:r>
            <w:r w:rsidRPr="00A054AB">
              <w:rPr>
                <w:rFonts w:asciiTheme="minorHAnsi" w:hAnsiTheme="minorHAnsi"/>
              </w:rPr>
              <w:t>here are written policies and procedures for the repository/database/data management center that prohibit the release of the identifiers (or identifying link). This includes situations involving an Honest Broker.</w:t>
            </w:r>
          </w:p>
        </w:tc>
      </w:tr>
      <w:tr w:rsidR="00F61C38" w:rsidRPr="00725F39" w14:paraId="30773EFA" w14:textId="77777777" w:rsidTr="00F61C38">
        <w:trPr>
          <w:trHeight w:val="190"/>
        </w:trPr>
        <w:tc>
          <w:tcPr>
            <w:tcW w:w="2450" w:type="dxa"/>
            <w:gridSpan w:val="35"/>
            <w:tcBorders>
              <w:top w:val="nil"/>
              <w:left w:val="nil"/>
              <w:bottom w:val="nil"/>
              <w:right w:val="single" w:sz="12" w:space="0" w:color="auto"/>
            </w:tcBorders>
            <w:vAlign w:val="center"/>
          </w:tcPr>
          <w:p w14:paraId="27C2E673"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B0F84BE"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1D646B5B" w14:textId="77777777" w:rsidR="00F61C38" w:rsidRDefault="00F61C38" w:rsidP="00F61C38">
            <w:pPr>
              <w:rPr>
                <w:rFonts w:asciiTheme="minorHAnsi" w:hAnsiTheme="minorHAnsi"/>
              </w:rPr>
            </w:pPr>
          </w:p>
        </w:tc>
      </w:tr>
      <w:tr w:rsidR="00F61C38" w:rsidRPr="00725F39" w14:paraId="38FB230A" w14:textId="77777777" w:rsidTr="00F61C38">
        <w:trPr>
          <w:trHeight w:val="339"/>
        </w:trPr>
        <w:tc>
          <w:tcPr>
            <w:tcW w:w="2450" w:type="dxa"/>
            <w:gridSpan w:val="35"/>
            <w:tcBorders>
              <w:top w:val="nil"/>
              <w:left w:val="nil"/>
              <w:bottom w:val="nil"/>
              <w:right w:val="nil"/>
            </w:tcBorders>
            <w:vAlign w:val="center"/>
          </w:tcPr>
          <w:p w14:paraId="69B7CA25"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4AD2D8AA"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15CEC8D4" w14:textId="77777777" w:rsidR="00F61C38" w:rsidRDefault="00F61C38" w:rsidP="00F61C38">
            <w:pPr>
              <w:rPr>
                <w:rFonts w:asciiTheme="minorHAnsi" w:hAnsiTheme="minorHAnsi"/>
              </w:rPr>
            </w:pPr>
          </w:p>
        </w:tc>
      </w:tr>
      <w:tr w:rsidR="00F61C38" w:rsidRPr="00725F39" w14:paraId="2F89221D" w14:textId="77777777" w:rsidTr="00F61C38">
        <w:trPr>
          <w:trHeight w:val="158"/>
        </w:trPr>
        <w:tc>
          <w:tcPr>
            <w:tcW w:w="2450" w:type="dxa"/>
            <w:gridSpan w:val="35"/>
            <w:tcBorders>
              <w:top w:val="nil"/>
              <w:left w:val="nil"/>
              <w:bottom w:val="nil"/>
              <w:right w:val="nil"/>
            </w:tcBorders>
            <w:vAlign w:val="center"/>
          </w:tcPr>
          <w:p w14:paraId="157C0F0D"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535A2616"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4473F4F5" w14:textId="17781045" w:rsidR="00F61C38" w:rsidRPr="008431D7" w:rsidRDefault="00F61C38" w:rsidP="00F61C38">
            <w:pPr>
              <w:pStyle w:val="NoSpacing"/>
            </w:pPr>
            <w:r>
              <w:t xml:space="preserve">There are other legal requirements prohibiting the release of the identifiers or key. Describe them below.  </w:t>
            </w:r>
          </w:p>
        </w:tc>
      </w:tr>
      <w:tr w:rsidR="00F61C38" w:rsidRPr="00725F39" w14:paraId="718908CA" w14:textId="77777777" w:rsidTr="00F61C38">
        <w:trPr>
          <w:trHeight w:val="174"/>
        </w:trPr>
        <w:tc>
          <w:tcPr>
            <w:tcW w:w="2450" w:type="dxa"/>
            <w:gridSpan w:val="35"/>
            <w:tcBorders>
              <w:top w:val="nil"/>
              <w:left w:val="nil"/>
              <w:bottom w:val="nil"/>
              <w:right w:val="single" w:sz="12" w:space="0" w:color="auto"/>
            </w:tcBorders>
            <w:vAlign w:val="center"/>
          </w:tcPr>
          <w:p w14:paraId="3AEE7479"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8F719CD"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6AA5B120" w14:textId="77777777" w:rsidR="00F61C38" w:rsidRDefault="00F61C38" w:rsidP="00F61C38">
            <w:pPr>
              <w:pStyle w:val="NoSpacing"/>
            </w:pPr>
          </w:p>
        </w:tc>
      </w:tr>
      <w:tr w:rsidR="00F61C38" w:rsidRPr="00725F39" w14:paraId="544AD6CF" w14:textId="77777777" w:rsidTr="00F61C38">
        <w:trPr>
          <w:trHeight w:val="214"/>
        </w:trPr>
        <w:tc>
          <w:tcPr>
            <w:tcW w:w="2450" w:type="dxa"/>
            <w:gridSpan w:val="35"/>
            <w:tcBorders>
              <w:top w:val="nil"/>
              <w:left w:val="nil"/>
              <w:bottom w:val="nil"/>
              <w:right w:val="nil"/>
            </w:tcBorders>
            <w:vAlign w:val="center"/>
          </w:tcPr>
          <w:p w14:paraId="31232A5D"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2D1D0ABA"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4E314C59" w14:textId="77777777" w:rsidR="00F61C38" w:rsidRDefault="00F61C38" w:rsidP="00F61C38">
            <w:pPr>
              <w:pStyle w:val="NoSpacing"/>
            </w:pPr>
          </w:p>
        </w:tc>
      </w:tr>
      <w:tr w:rsidR="00F61C38" w:rsidRPr="00725F39" w14:paraId="72422904" w14:textId="77777777" w:rsidTr="00F61C38">
        <w:trPr>
          <w:trHeight w:val="432"/>
        </w:trPr>
        <w:tc>
          <w:tcPr>
            <w:tcW w:w="2450" w:type="dxa"/>
            <w:gridSpan w:val="35"/>
            <w:tcBorders>
              <w:top w:val="nil"/>
              <w:left w:val="nil"/>
              <w:bottom w:val="nil"/>
              <w:right w:val="nil"/>
            </w:tcBorders>
            <w:vAlign w:val="center"/>
          </w:tcPr>
          <w:p w14:paraId="561FB34A" w14:textId="77777777" w:rsidR="00F61C38" w:rsidRPr="00DD38CB" w:rsidRDefault="00F61C38" w:rsidP="00F61C38">
            <w:pPr>
              <w:pStyle w:val="NoSpacing"/>
              <w:rPr>
                <w:rFonts w:cstheme="minorHAnsi"/>
              </w:rPr>
            </w:pPr>
          </w:p>
        </w:tc>
        <w:tc>
          <w:tcPr>
            <w:tcW w:w="541" w:type="dxa"/>
            <w:gridSpan w:val="8"/>
            <w:tcBorders>
              <w:top w:val="dashed" w:sz="8" w:space="0" w:color="1F5A87"/>
              <w:left w:val="nil"/>
              <w:bottom w:val="nil"/>
              <w:right w:val="single" w:sz="24" w:space="0" w:color="E8960C"/>
            </w:tcBorders>
            <w:vAlign w:val="center"/>
          </w:tcPr>
          <w:p w14:paraId="192E13E6" w14:textId="77777777" w:rsidR="00F61C38" w:rsidRPr="00960BED" w:rsidRDefault="00F61C38" w:rsidP="00F61C38">
            <w:pPr>
              <w:pStyle w:val="NoSpacing"/>
              <w:rPr>
                <w:rFonts w:ascii="Times New Roman" w:hAnsi="Times New Roman" w:cs="Times New Roman"/>
              </w:rPr>
            </w:pPr>
          </w:p>
        </w:tc>
        <w:tc>
          <w:tcPr>
            <w:tcW w:w="7865" w:type="dxa"/>
            <w:gridSpan w:val="14"/>
            <w:tcBorders>
              <w:top w:val="single" w:sz="24" w:space="0" w:color="E8960C"/>
              <w:left w:val="single" w:sz="24" w:space="0" w:color="E8960C"/>
              <w:bottom w:val="single" w:sz="24" w:space="0" w:color="E8960C"/>
              <w:right w:val="single" w:sz="24" w:space="0" w:color="E8960C"/>
            </w:tcBorders>
            <w:vAlign w:val="center"/>
          </w:tcPr>
          <w:p w14:paraId="17BE1541" w14:textId="77777777" w:rsidR="00F61C38" w:rsidRPr="008431D7" w:rsidRDefault="00F61C38" w:rsidP="00F61C38">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61C38" w:rsidRPr="00725F39" w14:paraId="7E4E64B9" w14:textId="77777777" w:rsidTr="001D1DA5">
        <w:trPr>
          <w:trHeight w:val="432"/>
        </w:trPr>
        <w:tc>
          <w:tcPr>
            <w:tcW w:w="10856" w:type="dxa"/>
            <w:gridSpan w:val="57"/>
            <w:tcBorders>
              <w:top w:val="nil"/>
              <w:left w:val="nil"/>
              <w:bottom w:val="nil"/>
              <w:right w:val="nil"/>
            </w:tcBorders>
            <w:vAlign w:val="center"/>
          </w:tcPr>
          <w:p w14:paraId="79CB10BF" w14:textId="64EC819F" w:rsidR="00F61C38" w:rsidRPr="00A054AB" w:rsidRDefault="00F61C38" w:rsidP="00F61C38">
            <w:pPr>
              <w:pStyle w:val="NoSpacing"/>
              <w:keepNext/>
              <w:ind w:left="880" w:hanging="174"/>
              <w:rPr>
                <w:b/>
              </w:rPr>
            </w:pPr>
            <w:r>
              <w:rPr>
                <w:b/>
              </w:rPr>
              <w:t xml:space="preserve">c. </w:t>
            </w:r>
            <w:r w:rsidRPr="00E82215">
              <w:t>If any identifiers</w:t>
            </w:r>
            <w:r>
              <w:t xml:space="preserve"> will be obtained</w:t>
            </w:r>
            <w:r w:rsidRPr="00E82215">
              <w:t>, indicate how the identifiers will be stored (and for which data).</w:t>
            </w:r>
            <w:r>
              <w:t xml:space="preserve"> NOTE: Do not describe the data security plan here – that information is requested in section 9.6.</w:t>
            </w:r>
          </w:p>
        </w:tc>
      </w:tr>
      <w:tr w:rsidR="00F61C38" w:rsidRPr="00725F39" w14:paraId="5E8767A5" w14:textId="77777777" w:rsidTr="00F61C38">
        <w:trPr>
          <w:trHeight w:val="95"/>
        </w:trPr>
        <w:tc>
          <w:tcPr>
            <w:tcW w:w="2450" w:type="dxa"/>
            <w:gridSpan w:val="35"/>
            <w:tcBorders>
              <w:top w:val="nil"/>
              <w:left w:val="nil"/>
              <w:bottom w:val="nil"/>
              <w:right w:val="nil"/>
            </w:tcBorders>
            <w:vAlign w:val="center"/>
          </w:tcPr>
          <w:p w14:paraId="7B5B1818"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70B84FDF"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69DD014A" w14:textId="7CF7B7BE" w:rsidR="00F61C38" w:rsidRPr="00A054AB" w:rsidRDefault="00F61C38" w:rsidP="00F61C38">
            <w:pPr>
              <w:rPr>
                <w:rFonts w:asciiTheme="minorHAnsi" w:hAnsiTheme="minorHAnsi"/>
              </w:rPr>
            </w:pPr>
            <w:r>
              <w:rPr>
                <w:rFonts w:asciiTheme="minorHAnsi" w:hAnsiTheme="minorHAnsi"/>
              </w:rPr>
              <w:t>Identifiers will be stored with the data</w:t>
            </w:r>
            <w:r w:rsidRPr="00A054AB">
              <w:rPr>
                <w:rFonts w:asciiTheme="minorHAnsi" w:hAnsiTheme="minorHAnsi"/>
              </w:rPr>
              <w:t xml:space="preserve">. </w:t>
            </w:r>
            <w:r>
              <w:rPr>
                <w:rFonts w:asciiTheme="minorHAnsi" w:hAnsiTheme="minorHAnsi"/>
              </w:rPr>
              <w:t>Describe the data to which this applies:</w:t>
            </w:r>
          </w:p>
        </w:tc>
      </w:tr>
      <w:tr w:rsidR="00F61C38" w:rsidRPr="00725F39" w14:paraId="1E134768" w14:textId="77777777" w:rsidTr="00F61C38">
        <w:trPr>
          <w:trHeight w:val="127"/>
        </w:trPr>
        <w:tc>
          <w:tcPr>
            <w:tcW w:w="2450" w:type="dxa"/>
            <w:gridSpan w:val="35"/>
            <w:tcBorders>
              <w:top w:val="nil"/>
              <w:left w:val="nil"/>
              <w:bottom w:val="nil"/>
              <w:right w:val="single" w:sz="12" w:space="0" w:color="auto"/>
            </w:tcBorders>
            <w:vAlign w:val="center"/>
          </w:tcPr>
          <w:p w14:paraId="0BA01723"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7A4464D" w14:textId="3EDE684A" w:rsidR="00F61C38" w:rsidRPr="002D11F2" w:rsidRDefault="006522F9" w:rsidP="00F61C38">
            <w:pPr>
              <w:pStyle w:val="NoSpacing"/>
              <w:jc w:val="center"/>
              <w:rPr>
                <w:rFonts w:cs="Times New Roman"/>
                <w:b/>
              </w:rPr>
            </w:pPr>
            <w:del w:id="247" w:author="Leandro Casiraghi" w:date="2021-05-20T14:02:00Z">
              <w:r w:rsidDel="006F2B07">
                <w:rPr>
                  <w:rFonts w:cs="Times New Roman"/>
                  <w:b/>
                </w:rPr>
                <w:delText>X</w:delText>
              </w:r>
            </w:del>
          </w:p>
        </w:tc>
        <w:tc>
          <w:tcPr>
            <w:tcW w:w="8170" w:type="dxa"/>
            <w:gridSpan w:val="16"/>
            <w:vMerge/>
            <w:tcBorders>
              <w:left w:val="single" w:sz="12" w:space="0" w:color="auto"/>
              <w:right w:val="nil"/>
            </w:tcBorders>
            <w:vAlign w:val="center"/>
          </w:tcPr>
          <w:p w14:paraId="1429AE60" w14:textId="77777777" w:rsidR="00F61C38" w:rsidRPr="00A054AB" w:rsidRDefault="00F61C38" w:rsidP="00F61C38">
            <w:pPr>
              <w:rPr>
                <w:rFonts w:asciiTheme="minorHAnsi" w:hAnsiTheme="minorHAnsi"/>
              </w:rPr>
            </w:pPr>
          </w:p>
        </w:tc>
      </w:tr>
      <w:tr w:rsidR="00F61C38" w:rsidRPr="00725F39" w14:paraId="649653D2" w14:textId="77777777" w:rsidTr="00F61C38">
        <w:trPr>
          <w:trHeight w:val="214"/>
        </w:trPr>
        <w:tc>
          <w:tcPr>
            <w:tcW w:w="2450" w:type="dxa"/>
            <w:gridSpan w:val="35"/>
            <w:tcBorders>
              <w:top w:val="nil"/>
              <w:left w:val="nil"/>
              <w:bottom w:val="nil"/>
              <w:right w:val="nil"/>
            </w:tcBorders>
            <w:vAlign w:val="center"/>
          </w:tcPr>
          <w:p w14:paraId="64A732E7"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7D58A4C0"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4CB55BFA" w14:textId="77777777" w:rsidR="00F61C38" w:rsidRPr="00A054AB" w:rsidRDefault="00F61C38" w:rsidP="00F61C38">
            <w:pPr>
              <w:rPr>
                <w:rFonts w:asciiTheme="minorHAnsi" w:hAnsiTheme="minorHAnsi"/>
              </w:rPr>
            </w:pPr>
          </w:p>
        </w:tc>
      </w:tr>
      <w:tr w:rsidR="00F61C38" w:rsidRPr="00725F39" w14:paraId="2B6AD353" w14:textId="77777777" w:rsidTr="00F61C38">
        <w:trPr>
          <w:trHeight w:val="432"/>
        </w:trPr>
        <w:tc>
          <w:tcPr>
            <w:tcW w:w="2450" w:type="dxa"/>
            <w:gridSpan w:val="35"/>
            <w:tcBorders>
              <w:top w:val="nil"/>
              <w:left w:val="nil"/>
              <w:bottom w:val="nil"/>
              <w:right w:val="nil"/>
            </w:tcBorders>
            <w:vAlign w:val="center"/>
          </w:tcPr>
          <w:p w14:paraId="7DCBB68A"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dashed" w:sz="8" w:space="0" w:color="1F5A87"/>
              <w:right w:val="single" w:sz="24" w:space="0" w:color="E8960C"/>
            </w:tcBorders>
            <w:vAlign w:val="center"/>
          </w:tcPr>
          <w:p w14:paraId="0B26C0A6" w14:textId="77777777" w:rsidR="00F61C38" w:rsidRPr="002D11F2" w:rsidRDefault="00F61C38" w:rsidP="00F61C38">
            <w:pPr>
              <w:pStyle w:val="NoSpacing"/>
              <w:rPr>
                <w:rFonts w:ascii="Times New Roman" w:hAnsi="Times New Roman" w:cs="Times New Roman"/>
                <w:sz w:val="2"/>
              </w:rPr>
            </w:pPr>
          </w:p>
        </w:tc>
        <w:tc>
          <w:tcPr>
            <w:tcW w:w="8170" w:type="dxa"/>
            <w:gridSpan w:val="16"/>
            <w:tcBorders>
              <w:top w:val="single" w:sz="24" w:space="0" w:color="E8960C"/>
              <w:left w:val="single" w:sz="24" w:space="0" w:color="E8960C"/>
              <w:bottom w:val="single" w:sz="24" w:space="0" w:color="E8960C"/>
              <w:right w:val="single" w:sz="24" w:space="0" w:color="E8960C"/>
            </w:tcBorders>
            <w:vAlign w:val="center"/>
          </w:tcPr>
          <w:p w14:paraId="68B96529" w14:textId="491F6720" w:rsidR="00F61C38" w:rsidRPr="00C57CCC" w:rsidRDefault="006522F9" w:rsidP="00F61C38">
            <w:pPr>
              <w:pStyle w:val="NoSpacing"/>
              <w:rPr>
                <w:rFonts w:ascii="Times New Roman" w:hAnsi="Times New Roman" w:cs="Times New Roman"/>
              </w:rPr>
            </w:pPr>
            <w:del w:id="248" w:author="Leandro Casiraghi" w:date="2021-05-20T14:02:00Z">
              <w:r w:rsidRPr="00F135CA" w:rsidDel="006F2B07">
                <w:rPr>
                  <w:rFonts w:ascii="Times New Roman" w:hAnsi="Times New Roman" w:cs="Times New Roman"/>
                  <w:highlight w:val="yellow"/>
                  <w:rPrChange w:id="249" w:author="raysanchez539@gmail.com" w:date="2020-09-30T13:19:00Z">
                    <w:rPr>
                      <w:rFonts w:ascii="Times New Roman" w:hAnsi="Times New Roman" w:cs="Times New Roman"/>
                    </w:rPr>
                  </w:rPrChange>
                </w:rPr>
                <w:delText xml:space="preserve">Data from </w:delText>
              </w:r>
            </w:del>
            <w:ins w:id="250" w:author="raysanchez539@gmail.com" w:date="2020-09-30T13:19:00Z">
              <w:del w:id="251" w:author="Leandro Casiraghi" w:date="2021-05-20T14:02:00Z">
                <w:r w:rsidR="00F135CA" w:rsidRPr="00F135CA" w:rsidDel="006F2B07">
                  <w:rPr>
                    <w:rFonts w:ascii="Times New Roman" w:hAnsi="Times New Roman" w:cs="Times New Roman"/>
                    <w:highlight w:val="yellow"/>
                    <w:rPrChange w:id="252" w:author="raysanchez539@gmail.com" w:date="2020-09-30T13:19:00Z">
                      <w:rPr>
                        <w:rFonts w:ascii="Times New Roman" w:hAnsi="Times New Roman" w:cs="Times New Roman"/>
                      </w:rPr>
                    </w:rPrChange>
                  </w:rPr>
                  <w:delText>the</w:delText>
                </w:r>
              </w:del>
            </w:ins>
            <w:del w:id="253" w:author="Leandro Casiraghi" w:date="2021-05-20T14:02:00Z">
              <w:r w:rsidRPr="00F135CA" w:rsidDel="006F2B07">
                <w:rPr>
                  <w:rFonts w:ascii="Times New Roman" w:hAnsi="Times New Roman" w:cs="Times New Roman"/>
                  <w:highlight w:val="yellow"/>
                  <w:rPrChange w:id="254" w:author="raysanchez539@gmail.com" w:date="2020-09-30T13:19:00Z">
                    <w:rPr>
                      <w:rFonts w:ascii="Times New Roman" w:hAnsi="Times New Roman" w:cs="Times New Roman"/>
                    </w:rPr>
                  </w:rPrChange>
                </w:rPr>
                <w:delText>all electronic</w:delText>
              </w:r>
            </w:del>
            <w:ins w:id="255" w:author="raysanchez539@gmail.com" w:date="2020-09-30T13:19:00Z">
              <w:del w:id="256" w:author="Leandro Casiraghi" w:date="2021-05-20T14:02:00Z">
                <w:r w:rsidR="00F135CA" w:rsidRPr="00F135CA" w:rsidDel="006F2B07">
                  <w:rPr>
                    <w:rFonts w:ascii="Times New Roman" w:hAnsi="Times New Roman" w:cs="Times New Roman"/>
                    <w:highlight w:val="yellow"/>
                    <w:rPrChange w:id="257" w:author="raysanchez539@gmail.com" w:date="2020-09-30T13:19:00Z">
                      <w:rPr>
                        <w:rFonts w:ascii="Times New Roman" w:hAnsi="Times New Roman" w:cs="Times New Roman"/>
                      </w:rPr>
                    </w:rPrChange>
                  </w:rPr>
                  <w:delText xml:space="preserve"> consent</w:delText>
                </w:r>
              </w:del>
            </w:ins>
            <w:del w:id="258" w:author="Leandro Casiraghi" w:date="2021-05-20T14:02:00Z">
              <w:r w:rsidRPr="00F135CA" w:rsidDel="006F2B07">
                <w:rPr>
                  <w:rFonts w:ascii="Times New Roman" w:hAnsi="Times New Roman" w:cs="Times New Roman"/>
                  <w:highlight w:val="yellow"/>
                  <w:rPrChange w:id="259" w:author="raysanchez539@gmail.com" w:date="2020-09-30T13:19:00Z">
                    <w:rPr>
                      <w:rFonts w:ascii="Times New Roman" w:hAnsi="Times New Roman" w:cs="Times New Roman"/>
                    </w:rPr>
                  </w:rPrChange>
                </w:rPr>
                <w:delText xml:space="preserve"> forms will have the participants’ </w:delText>
              </w:r>
            </w:del>
            <w:del w:id="260" w:author="Leandro Casiraghi" w:date="2021-05-13T14:09:00Z">
              <w:r w:rsidRPr="00F135CA" w:rsidDel="007C7B30">
                <w:rPr>
                  <w:rFonts w:ascii="Times New Roman" w:hAnsi="Times New Roman" w:cs="Times New Roman"/>
                  <w:highlight w:val="yellow"/>
                  <w:rPrChange w:id="261" w:author="raysanchez539@gmail.com" w:date="2020-09-30T13:19:00Z">
                    <w:rPr>
                      <w:rFonts w:ascii="Times New Roman" w:hAnsi="Times New Roman" w:cs="Times New Roman"/>
                    </w:rPr>
                  </w:rPrChange>
                </w:rPr>
                <w:delText>E</w:delText>
              </w:r>
            </w:del>
            <w:del w:id="262" w:author="Leandro Casiraghi" w:date="2021-05-20T14:02:00Z">
              <w:r w:rsidRPr="00F135CA" w:rsidDel="006F2B07">
                <w:rPr>
                  <w:rFonts w:ascii="Times New Roman" w:hAnsi="Times New Roman" w:cs="Times New Roman"/>
                  <w:highlight w:val="yellow"/>
                  <w:rPrChange w:id="263" w:author="raysanchez539@gmail.com" w:date="2020-09-30T13:19:00Z">
                    <w:rPr>
                      <w:rFonts w:ascii="Times New Roman" w:hAnsi="Times New Roman" w:cs="Times New Roman"/>
                    </w:rPr>
                  </w:rPrChange>
                </w:rPr>
                <w:delText>mails attached</w:delText>
              </w:r>
            </w:del>
            <w:ins w:id="264" w:author="raysanchez539@gmail.com" w:date="2020-09-30T13:19:00Z">
              <w:del w:id="265" w:author="Leandro Casiraghi" w:date="2021-05-20T14:02:00Z">
                <w:r w:rsidR="00F135CA" w:rsidRPr="00F135CA" w:rsidDel="006F2B07">
                  <w:rPr>
                    <w:rFonts w:ascii="Times New Roman" w:hAnsi="Times New Roman" w:cs="Times New Roman"/>
                    <w:highlight w:val="yellow"/>
                    <w:rPrChange w:id="266" w:author="raysanchez539@gmail.com" w:date="2020-09-30T13:19:00Z">
                      <w:rPr>
                        <w:rFonts w:ascii="Times New Roman" w:hAnsi="Times New Roman" w:cs="Times New Roman"/>
                      </w:rPr>
                    </w:rPrChange>
                  </w:rPr>
                  <w:delText xml:space="preserve">, </w:delText>
                </w:r>
              </w:del>
              <w:del w:id="267" w:author="Leandro Casiraghi" w:date="2021-05-13T14:09:00Z">
                <w:r w:rsidR="00F135CA" w:rsidRPr="00F135CA" w:rsidDel="007C7B30">
                  <w:rPr>
                    <w:rFonts w:ascii="Times New Roman" w:hAnsi="Times New Roman" w:cs="Times New Roman"/>
                    <w:highlight w:val="yellow"/>
                    <w:rPrChange w:id="268" w:author="raysanchez539@gmail.com" w:date="2020-09-30T13:19:00Z">
                      <w:rPr>
                        <w:rFonts w:ascii="Times New Roman" w:hAnsi="Times New Roman" w:cs="Times New Roman"/>
                      </w:rPr>
                    </w:rPrChange>
                  </w:rPr>
                  <w:delText>and participants will then be assigned a random ID number which they will use to complete the survey form.</w:delText>
                </w:r>
              </w:del>
            </w:ins>
            <w:del w:id="269" w:author="Leandro Casiraghi" w:date="2021-05-13T14:09:00Z">
              <w:r w:rsidR="002B0E6E" w:rsidDel="007C7B30">
                <w:rPr>
                  <w:rFonts w:ascii="Times New Roman" w:hAnsi="Times New Roman" w:cs="Times New Roman"/>
                </w:rPr>
                <w:delText xml:space="preserve"> until the data is downloaded</w:delText>
              </w:r>
            </w:del>
          </w:p>
        </w:tc>
      </w:tr>
      <w:tr w:rsidR="00F61C38" w:rsidRPr="00725F39" w14:paraId="79825EBF" w14:textId="77777777" w:rsidTr="00F61C38">
        <w:trPr>
          <w:trHeight w:val="264"/>
        </w:trPr>
        <w:tc>
          <w:tcPr>
            <w:tcW w:w="2450" w:type="dxa"/>
            <w:gridSpan w:val="35"/>
            <w:tcBorders>
              <w:top w:val="nil"/>
              <w:left w:val="nil"/>
              <w:bottom w:val="nil"/>
              <w:right w:val="nil"/>
            </w:tcBorders>
            <w:vAlign w:val="center"/>
          </w:tcPr>
          <w:p w14:paraId="309BE9B9"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68621C52"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16E565E2" w14:textId="05B49A33" w:rsidR="00F61C38" w:rsidRPr="00A054AB" w:rsidRDefault="00F61C38" w:rsidP="00F61C38">
            <w:pPr>
              <w:rPr>
                <w:rFonts w:asciiTheme="minorHAnsi" w:hAnsiTheme="minorHAnsi"/>
              </w:rPr>
            </w:pPr>
            <w:r>
              <w:rPr>
                <w:rFonts w:asciiTheme="minorHAnsi" w:hAnsiTheme="minorHAnsi"/>
              </w:rPr>
              <w:t xml:space="preserve">Identifiers and study data will be stored separately but a link will be maintained between the identifiers and the study data (for example, </w:t>
            </w:r>
            <w:proofErr w:type="gramStart"/>
            <w:r>
              <w:rPr>
                <w:rFonts w:asciiTheme="minorHAnsi" w:hAnsiTheme="minorHAnsi"/>
              </w:rPr>
              <w:t>through the use of</w:t>
            </w:r>
            <w:proofErr w:type="gramEnd"/>
            <w:r>
              <w:rPr>
                <w:rFonts w:asciiTheme="minorHAnsi" w:hAnsiTheme="minorHAnsi"/>
              </w:rPr>
              <w:t xml:space="preserve"> a code)</w:t>
            </w:r>
            <w:r w:rsidRPr="00A054AB">
              <w:rPr>
                <w:rFonts w:asciiTheme="minorHAnsi" w:hAnsiTheme="minorHAnsi"/>
              </w:rPr>
              <w:t xml:space="preserve">. </w:t>
            </w:r>
            <w:r>
              <w:rPr>
                <w:rFonts w:asciiTheme="minorHAnsi" w:hAnsiTheme="minorHAnsi"/>
              </w:rPr>
              <w:t>Describe the data to which this applies:</w:t>
            </w:r>
          </w:p>
        </w:tc>
      </w:tr>
      <w:tr w:rsidR="00F61C38" w:rsidRPr="00725F39" w14:paraId="75328844" w14:textId="77777777" w:rsidTr="00F61C38">
        <w:trPr>
          <w:trHeight w:val="127"/>
        </w:trPr>
        <w:tc>
          <w:tcPr>
            <w:tcW w:w="2450" w:type="dxa"/>
            <w:gridSpan w:val="35"/>
            <w:tcBorders>
              <w:top w:val="nil"/>
              <w:left w:val="nil"/>
              <w:bottom w:val="nil"/>
              <w:right w:val="single" w:sz="12" w:space="0" w:color="auto"/>
            </w:tcBorders>
            <w:vAlign w:val="center"/>
          </w:tcPr>
          <w:p w14:paraId="1979C8D0"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0199DF7" w14:textId="265A4614" w:rsidR="00F61C38" w:rsidRPr="002D11F2" w:rsidRDefault="00121173" w:rsidP="00F61C38">
            <w:pPr>
              <w:pStyle w:val="NoSpacing"/>
              <w:jc w:val="center"/>
              <w:rPr>
                <w:rFonts w:cs="Times New Roman"/>
                <w:b/>
              </w:rPr>
            </w:pPr>
            <w:ins w:id="270" w:author="Marya Kinsler" w:date="2020-06-11T11:14:00Z">
              <w:r>
                <w:rPr>
                  <w:rFonts w:cs="Times New Roman"/>
                  <w:b/>
                </w:rPr>
                <w:t>X</w:t>
              </w:r>
            </w:ins>
          </w:p>
        </w:tc>
        <w:tc>
          <w:tcPr>
            <w:tcW w:w="8170" w:type="dxa"/>
            <w:gridSpan w:val="16"/>
            <w:vMerge/>
            <w:tcBorders>
              <w:left w:val="single" w:sz="12" w:space="0" w:color="auto"/>
              <w:right w:val="nil"/>
            </w:tcBorders>
            <w:vAlign w:val="center"/>
          </w:tcPr>
          <w:p w14:paraId="21CDF4BC" w14:textId="77777777" w:rsidR="00F61C38" w:rsidRPr="00A054AB" w:rsidRDefault="00F61C38" w:rsidP="00F61C38">
            <w:pPr>
              <w:rPr>
                <w:rFonts w:asciiTheme="minorHAnsi" w:hAnsiTheme="minorHAnsi"/>
              </w:rPr>
            </w:pPr>
          </w:p>
        </w:tc>
      </w:tr>
      <w:tr w:rsidR="00F61C38" w:rsidRPr="00725F39" w14:paraId="1B09077D" w14:textId="77777777" w:rsidTr="00F61C38">
        <w:trPr>
          <w:trHeight w:val="636"/>
        </w:trPr>
        <w:tc>
          <w:tcPr>
            <w:tcW w:w="2450" w:type="dxa"/>
            <w:gridSpan w:val="35"/>
            <w:tcBorders>
              <w:top w:val="nil"/>
              <w:left w:val="nil"/>
              <w:bottom w:val="nil"/>
              <w:right w:val="nil"/>
            </w:tcBorders>
            <w:vAlign w:val="center"/>
          </w:tcPr>
          <w:p w14:paraId="2EA28CD8"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2D0202C7"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41314AA2" w14:textId="77777777" w:rsidR="00F61C38" w:rsidRPr="00A054AB" w:rsidRDefault="00F61C38" w:rsidP="00F61C38">
            <w:pPr>
              <w:rPr>
                <w:rFonts w:asciiTheme="minorHAnsi" w:hAnsiTheme="minorHAnsi"/>
              </w:rPr>
            </w:pPr>
          </w:p>
        </w:tc>
      </w:tr>
      <w:tr w:rsidR="00F61C38" w:rsidRPr="00725F39" w14:paraId="419A8FD1" w14:textId="77777777" w:rsidTr="00F61C38">
        <w:trPr>
          <w:trHeight w:val="432"/>
        </w:trPr>
        <w:tc>
          <w:tcPr>
            <w:tcW w:w="2450" w:type="dxa"/>
            <w:gridSpan w:val="35"/>
            <w:tcBorders>
              <w:top w:val="nil"/>
              <w:left w:val="nil"/>
              <w:bottom w:val="nil"/>
              <w:right w:val="nil"/>
            </w:tcBorders>
            <w:vAlign w:val="center"/>
          </w:tcPr>
          <w:p w14:paraId="447109B2"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dashed" w:sz="8" w:space="0" w:color="1F5A87"/>
              <w:right w:val="single" w:sz="24" w:space="0" w:color="E8960C"/>
            </w:tcBorders>
            <w:vAlign w:val="center"/>
          </w:tcPr>
          <w:p w14:paraId="3F8DCFD9" w14:textId="77777777" w:rsidR="00F61C38" w:rsidRPr="002D11F2" w:rsidRDefault="00F61C38" w:rsidP="00F61C38">
            <w:pPr>
              <w:pStyle w:val="NoSpacing"/>
              <w:rPr>
                <w:rFonts w:ascii="Times New Roman" w:hAnsi="Times New Roman" w:cs="Times New Roman"/>
                <w:sz w:val="2"/>
              </w:rPr>
            </w:pPr>
          </w:p>
        </w:tc>
        <w:tc>
          <w:tcPr>
            <w:tcW w:w="8170" w:type="dxa"/>
            <w:gridSpan w:val="16"/>
            <w:tcBorders>
              <w:top w:val="single" w:sz="24" w:space="0" w:color="E8960C"/>
              <w:left w:val="single" w:sz="24" w:space="0" w:color="E8960C"/>
              <w:bottom w:val="single" w:sz="24" w:space="0" w:color="E8960C"/>
              <w:right w:val="single" w:sz="24" w:space="0" w:color="E8960C"/>
            </w:tcBorders>
            <w:vAlign w:val="center"/>
          </w:tcPr>
          <w:p w14:paraId="3E6B9E09" w14:textId="3D0A3CDD" w:rsidR="00F61C38" w:rsidRPr="008431D7" w:rsidRDefault="00121173" w:rsidP="00F61C38">
            <w:pPr>
              <w:pStyle w:val="NoSpacing"/>
            </w:pPr>
            <w:ins w:id="271" w:author="Marya Kinsler" w:date="2020-06-11T11:14:00Z">
              <w:del w:id="272" w:author="Leandro Casiraghi" w:date="2021-05-20T14:02:00Z">
                <w:r w:rsidDel="006F2B07">
                  <w:rPr>
                    <w:rFonts w:cstheme="minorHAnsi"/>
                  </w:rPr>
                  <w:delText>A</w:delText>
                </w:r>
                <w:r w:rsidRPr="00164DEA" w:rsidDel="006F2B07">
                  <w:rPr>
                    <w:rFonts w:cstheme="minorHAnsi"/>
                  </w:rPr>
                  <w:delText>ll data once data has been downloaded</w:delText>
                </w:r>
                <w:r w:rsidRPr="00960BED" w:rsidDel="006F2B07">
                  <w:rPr>
                    <w:rFonts w:ascii="Times New Roman" w:hAnsi="Times New Roman" w:cs="Times New Roman"/>
                  </w:rPr>
                  <w:delText xml:space="preserve"> </w:delText>
                </w:r>
              </w:del>
            </w:ins>
            <w:ins w:id="273" w:author="Leandro Casiraghi" w:date="2021-05-20T14:02:00Z">
              <w:r w:rsidR="006F2B07">
                <w:rPr>
                  <w:rFonts w:cstheme="minorHAnsi"/>
                </w:rPr>
                <w:t>Once downloaded, all data will be de-identified using a code for the individualization of</w:t>
              </w:r>
            </w:ins>
            <w:ins w:id="274" w:author="Leandro Casiraghi" w:date="2021-05-20T14:03:00Z">
              <w:r w:rsidR="006F2B07">
                <w:rPr>
                  <w:rFonts w:cstheme="minorHAnsi"/>
                </w:rPr>
                <w:t xml:space="preserve"> participants. The link between subject codes and identifiable information will be stored securely and will only be accessible to the leading researchers.</w:t>
              </w:r>
            </w:ins>
            <w:del w:id="275" w:author="Marya Kinsler" w:date="2020-06-11T11:14:00Z">
              <w:r w:rsidR="00F61C38" w:rsidRPr="00960BED" w:rsidDel="00121173">
                <w:rPr>
                  <w:rFonts w:ascii="Times New Roman" w:hAnsi="Times New Roman" w:cs="Times New Roman"/>
                </w:rPr>
                <w:fldChar w:fldCharType="begin">
                  <w:ffData>
                    <w:name w:val=""/>
                    <w:enabled/>
                    <w:calcOnExit w:val="0"/>
                    <w:textInput/>
                  </w:ffData>
                </w:fldChar>
              </w:r>
              <w:r w:rsidR="00F61C38" w:rsidRPr="00960BED" w:rsidDel="00121173">
                <w:rPr>
                  <w:rFonts w:ascii="Times New Roman" w:hAnsi="Times New Roman" w:cs="Times New Roman"/>
                </w:rPr>
                <w:delInstrText xml:space="preserve"> FORMTEXT </w:delInstrText>
              </w:r>
              <w:r w:rsidR="00F61C38" w:rsidRPr="00960BED" w:rsidDel="00121173">
                <w:rPr>
                  <w:rFonts w:ascii="Times New Roman" w:hAnsi="Times New Roman" w:cs="Times New Roman"/>
                </w:rPr>
              </w:r>
              <w:r w:rsidR="00F61C38" w:rsidRPr="00960BED" w:rsidDel="00121173">
                <w:rPr>
                  <w:rFonts w:ascii="Times New Roman" w:hAnsi="Times New Roman" w:cs="Times New Roman"/>
                </w:rPr>
                <w:fldChar w:fldCharType="separate"/>
              </w:r>
              <w:r w:rsidR="00F61C38" w:rsidDel="00121173">
                <w:rPr>
                  <w:rFonts w:ascii="Times New Roman" w:hAnsi="Times New Roman" w:cs="Times New Roman"/>
                </w:rPr>
                <w:delText> </w:delText>
              </w:r>
              <w:r w:rsidR="00F61C38" w:rsidDel="00121173">
                <w:rPr>
                  <w:rFonts w:ascii="Times New Roman" w:hAnsi="Times New Roman" w:cs="Times New Roman"/>
                </w:rPr>
                <w:delText> </w:delText>
              </w:r>
              <w:r w:rsidR="00F61C38" w:rsidDel="00121173">
                <w:rPr>
                  <w:rFonts w:ascii="Times New Roman" w:hAnsi="Times New Roman" w:cs="Times New Roman"/>
                </w:rPr>
                <w:delText> </w:delText>
              </w:r>
              <w:r w:rsidR="00F61C38" w:rsidDel="00121173">
                <w:rPr>
                  <w:rFonts w:ascii="Times New Roman" w:hAnsi="Times New Roman" w:cs="Times New Roman"/>
                </w:rPr>
                <w:delText> </w:delText>
              </w:r>
              <w:r w:rsidR="00F61C38" w:rsidDel="00121173">
                <w:rPr>
                  <w:rFonts w:ascii="Times New Roman" w:hAnsi="Times New Roman" w:cs="Times New Roman"/>
                </w:rPr>
                <w:delText> </w:delText>
              </w:r>
              <w:r w:rsidR="00F61C38" w:rsidRPr="00960BED" w:rsidDel="00121173">
                <w:rPr>
                  <w:rFonts w:ascii="Times New Roman" w:hAnsi="Times New Roman" w:cs="Times New Roman"/>
                </w:rPr>
                <w:fldChar w:fldCharType="end"/>
              </w:r>
            </w:del>
          </w:p>
        </w:tc>
      </w:tr>
      <w:tr w:rsidR="00F61C38" w:rsidRPr="00725F39" w14:paraId="1C522E4D" w14:textId="77777777" w:rsidTr="00F61C38">
        <w:trPr>
          <w:trHeight w:val="95"/>
        </w:trPr>
        <w:tc>
          <w:tcPr>
            <w:tcW w:w="2450" w:type="dxa"/>
            <w:gridSpan w:val="35"/>
            <w:tcBorders>
              <w:top w:val="nil"/>
              <w:left w:val="nil"/>
              <w:bottom w:val="nil"/>
              <w:right w:val="nil"/>
            </w:tcBorders>
            <w:vAlign w:val="center"/>
          </w:tcPr>
          <w:p w14:paraId="1A199ED8"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63EF897A"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7779F252" w14:textId="6E235176" w:rsidR="00F61C38" w:rsidRPr="00A054AB" w:rsidRDefault="00F61C38" w:rsidP="00F61C38">
            <w:pPr>
              <w:rPr>
                <w:rFonts w:asciiTheme="minorHAnsi" w:hAnsiTheme="minorHAnsi"/>
              </w:rPr>
            </w:pPr>
            <w:r>
              <w:rPr>
                <w:rFonts w:asciiTheme="minorHAnsi" w:hAnsiTheme="minorHAnsi"/>
              </w:rPr>
              <w:t>Identifiers and study data will be stored separately, with no link between the identifiers and the study data. Describe the data to which this applies:</w:t>
            </w:r>
          </w:p>
        </w:tc>
      </w:tr>
      <w:tr w:rsidR="00F61C38" w:rsidRPr="00725F39" w14:paraId="2CA8533A" w14:textId="77777777" w:rsidTr="00F61C38">
        <w:trPr>
          <w:trHeight w:val="127"/>
        </w:trPr>
        <w:tc>
          <w:tcPr>
            <w:tcW w:w="2450" w:type="dxa"/>
            <w:gridSpan w:val="35"/>
            <w:tcBorders>
              <w:top w:val="nil"/>
              <w:left w:val="nil"/>
              <w:bottom w:val="nil"/>
              <w:right w:val="single" w:sz="12" w:space="0" w:color="auto"/>
            </w:tcBorders>
            <w:vAlign w:val="center"/>
          </w:tcPr>
          <w:p w14:paraId="17C6F2DA"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65F557C"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525F4A0A" w14:textId="77777777" w:rsidR="00F61C38" w:rsidRPr="00A054AB" w:rsidRDefault="00F61C38" w:rsidP="00F61C38">
            <w:pPr>
              <w:rPr>
                <w:rFonts w:asciiTheme="minorHAnsi" w:hAnsiTheme="minorHAnsi"/>
              </w:rPr>
            </w:pPr>
          </w:p>
        </w:tc>
      </w:tr>
      <w:tr w:rsidR="00F61C38" w:rsidRPr="00725F39" w14:paraId="7E653B73" w14:textId="77777777" w:rsidTr="00F61C38">
        <w:trPr>
          <w:trHeight w:val="366"/>
        </w:trPr>
        <w:tc>
          <w:tcPr>
            <w:tcW w:w="2450" w:type="dxa"/>
            <w:gridSpan w:val="35"/>
            <w:tcBorders>
              <w:top w:val="nil"/>
              <w:left w:val="nil"/>
              <w:bottom w:val="nil"/>
              <w:right w:val="nil"/>
            </w:tcBorders>
            <w:vAlign w:val="center"/>
          </w:tcPr>
          <w:p w14:paraId="508D99A2"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634BB337"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6A273D3D" w14:textId="77777777" w:rsidR="00F61C38" w:rsidRPr="00A054AB" w:rsidRDefault="00F61C38" w:rsidP="00F61C38">
            <w:pPr>
              <w:rPr>
                <w:rFonts w:asciiTheme="minorHAnsi" w:hAnsiTheme="minorHAnsi"/>
              </w:rPr>
            </w:pPr>
          </w:p>
        </w:tc>
      </w:tr>
      <w:tr w:rsidR="00F61C38" w:rsidRPr="00725F39" w14:paraId="63663B53" w14:textId="77777777" w:rsidTr="00F61C38">
        <w:trPr>
          <w:trHeight w:val="432"/>
        </w:trPr>
        <w:tc>
          <w:tcPr>
            <w:tcW w:w="2450" w:type="dxa"/>
            <w:gridSpan w:val="35"/>
            <w:tcBorders>
              <w:top w:val="nil"/>
              <w:left w:val="nil"/>
              <w:bottom w:val="nil"/>
              <w:right w:val="nil"/>
            </w:tcBorders>
            <w:vAlign w:val="center"/>
          </w:tcPr>
          <w:p w14:paraId="0CA6B95F"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dashed" w:sz="8" w:space="0" w:color="1F5A87"/>
              <w:right w:val="single" w:sz="24" w:space="0" w:color="E8960C"/>
            </w:tcBorders>
            <w:vAlign w:val="center"/>
          </w:tcPr>
          <w:p w14:paraId="73221819" w14:textId="77777777" w:rsidR="00F61C38" w:rsidRPr="002D11F2" w:rsidRDefault="00F61C38" w:rsidP="00F61C38">
            <w:pPr>
              <w:pStyle w:val="NoSpacing"/>
              <w:rPr>
                <w:rFonts w:ascii="Times New Roman" w:hAnsi="Times New Roman" w:cs="Times New Roman"/>
                <w:sz w:val="2"/>
              </w:rPr>
            </w:pPr>
          </w:p>
        </w:tc>
        <w:tc>
          <w:tcPr>
            <w:tcW w:w="8170" w:type="dxa"/>
            <w:gridSpan w:val="16"/>
            <w:tcBorders>
              <w:top w:val="single" w:sz="24" w:space="0" w:color="E8960C"/>
              <w:left w:val="single" w:sz="24" w:space="0" w:color="E8960C"/>
              <w:bottom w:val="single" w:sz="24" w:space="0" w:color="E8960C"/>
              <w:right w:val="single" w:sz="24" w:space="0" w:color="E8960C"/>
            </w:tcBorders>
            <w:vAlign w:val="center"/>
          </w:tcPr>
          <w:p w14:paraId="7E0365D3" w14:textId="77777777" w:rsidR="00F61C38" w:rsidRPr="008431D7" w:rsidRDefault="00F61C38" w:rsidP="00F61C38">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61C38" w:rsidRPr="00725F39" w14:paraId="6CDDF3B0" w14:textId="77777777" w:rsidTr="001D1DA5">
        <w:trPr>
          <w:trHeight w:val="975"/>
        </w:trPr>
        <w:tc>
          <w:tcPr>
            <w:tcW w:w="10856" w:type="dxa"/>
            <w:gridSpan w:val="57"/>
            <w:tcBorders>
              <w:top w:val="nil"/>
              <w:left w:val="nil"/>
              <w:bottom w:val="nil"/>
              <w:right w:val="nil"/>
            </w:tcBorders>
            <w:vAlign w:val="center"/>
          </w:tcPr>
          <w:p w14:paraId="17EFFD87" w14:textId="1572A444" w:rsidR="00F61C38" w:rsidRPr="00A054AB" w:rsidRDefault="00F61C38" w:rsidP="00F61C38">
            <w:pPr>
              <w:keepNext/>
              <w:ind w:left="954" w:hanging="252"/>
              <w:rPr>
                <w:rFonts w:asciiTheme="minorHAnsi" w:hAnsiTheme="minorHAnsi"/>
              </w:rPr>
            </w:pPr>
            <w:r>
              <w:rPr>
                <w:rFonts w:asciiTheme="minorHAnsi" w:hAnsiTheme="minorHAnsi"/>
                <w:b/>
              </w:rPr>
              <w:t>d</w:t>
            </w:r>
            <w:r w:rsidRPr="00A054AB">
              <w:rPr>
                <w:rFonts w:asciiTheme="minorHAnsi" w:hAnsiTheme="minorHAnsi"/>
                <w:b/>
              </w:rPr>
              <w:t>.</w:t>
            </w:r>
            <w:r w:rsidRPr="00A054AB">
              <w:rPr>
                <w:rFonts w:asciiTheme="minorHAnsi" w:hAnsiTheme="minorHAnsi"/>
              </w:rPr>
              <w:t xml:space="preserve"> </w:t>
            </w:r>
            <w:r w:rsidRPr="00A054AB">
              <w:rPr>
                <w:rFonts w:asciiTheme="minorHAnsi" w:hAnsiTheme="minorHAnsi"/>
                <w:b/>
              </w:rPr>
              <w:t>Research collaboration</w:t>
            </w:r>
            <w:r w:rsidRPr="00A054AB">
              <w:rPr>
                <w:rFonts w:asciiTheme="minorHAnsi" w:hAnsiTheme="minorHAnsi"/>
              </w:rPr>
              <w:t xml:space="preserve">. Will individuals </w:t>
            </w:r>
            <w:r w:rsidRPr="00C56908">
              <w:rPr>
                <w:rFonts w:asciiTheme="minorHAnsi" w:hAnsiTheme="minorHAnsi"/>
                <w:u w:val="single"/>
              </w:rPr>
              <w:t>who provide coded information or specimens</w:t>
            </w:r>
            <w:r w:rsidRPr="00A054AB">
              <w:rPr>
                <w:rFonts w:asciiTheme="minorHAnsi" w:hAnsiTheme="minorHAnsi"/>
              </w:rPr>
              <w:t xml:space="preserve"> for </w:t>
            </w:r>
            <w:r>
              <w:rPr>
                <w:rFonts w:asciiTheme="minorHAnsi" w:hAnsiTheme="minorHAnsi"/>
              </w:rPr>
              <w:t>the</w:t>
            </w:r>
            <w:r w:rsidRPr="00A054AB">
              <w:rPr>
                <w:rFonts w:asciiTheme="minorHAnsi" w:hAnsiTheme="minorHAnsi"/>
              </w:rPr>
              <w:t xml:space="preserve"> research also collaborate on other</w:t>
            </w:r>
            <w:r>
              <w:rPr>
                <w:rFonts w:asciiTheme="minorHAnsi" w:hAnsiTheme="minorHAnsi"/>
              </w:rPr>
              <w:t xml:space="preserve"> activities for this research? </w:t>
            </w:r>
            <w:r w:rsidRPr="00A054AB">
              <w:rPr>
                <w:rFonts w:asciiTheme="minorHAnsi" w:hAnsiTheme="minorHAnsi"/>
              </w:rPr>
              <w:t>I</w:t>
            </w:r>
            <w:r>
              <w:rPr>
                <w:rFonts w:asciiTheme="minorHAnsi" w:hAnsiTheme="minorHAnsi"/>
              </w:rPr>
              <w:t>f yes, identify the activities and provide the name of the collaborator’s institution/organization.</w:t>
            </w:r>
          </w:p>
        </w:tc>
      </w:tr>
      <w:tr w:rsidR="00F61C38" w:rsidRPr="00725F39" w14:paraId="74C67C30" w14:textId="77777777" w:rsidTr="001D1DA5">
        <w:trPr>
          <w:trHeight w:val="540"/>
        </w:trPr>
        <w:tc>
          <w:tcPr>
            <w:tcW w:w="10856" w:type="dxa"/>
            <w:gridSpan w:val="57"/>
            <w:tcBorders>
              <w:top w:val="nil"/>
              <w:left w:val="nil"/>
              <w:bottom w:val="nil"/>
              <w:right w:val="nil"/>
            </w:tcBorders>
            <w:vAlign w:val="center"/>
          </w:tcPr>
          <w:p w14:paraId="19DAAA5D" w14:textId="77777777" w:rsidR="00F61C38" w:rsidRPr="00717260" w:rsidRDefault="00F61C38" w:rsidP="00F61C38">
            <w:pPr>
              <w:pStyle w:val="ListParagraph"/>
              <w:keepNext/>
              <w:ind w:left="882"/>
              <w:rPr>
                <w:rFonts w:asciiTheme="minorHAnsi" w:eastAsiaTheme="minorHAnsi" w:hAnsiTheme="minorHAnsi" w:cstheme="minorHAnsi"/>
                <w: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Examples include but are not limited to: (1) study, interpretation, or analysis of the data that results from the coded information or specimens; and (2) authorship on presentations or manuscripts related to this work.</w:t>
            </w:r>
          </w:p>
        </w:tc>
      </w:tr>
      <w:tr w:rsidR="00F61C38" w:rsidRPr="00BA321A" w14:paraId="289A6C08" w14:textId="77777777" w:rsidTr="00F61C38">
        <w:trPr>
          <w:trHeight w:val="432"/>
        </w:trPr>
        <w:tc>
          <w:tcPr>
            <w:tcW w:w="933" w:type="dxa"/>
            <w:gridSpan w:val="11"/>
            <w:tcBorders>
              <w:top w:val="nil"/>
              <w:left w:val="nil"/>
              <w:bottom w:val="nil"/>
              <w:right w:val="single" w:sz="24" w:space="0" w:color="E8960C"/>
            </w:tcBorders>
            <w:vAlign w:val="center"/>
          </w:tcPr>
          <w:p w14:paraId="7D97256F" w14:textId="77777777" w:rsidR="00F61C38" w:rsidRPr="00BA321A" w:rsidRDefault="00F61C38" w:rsidP="00F61C38">
            <w:pPr>
              <w:pStyle w:val="ListParagraph"/>
              <w:ind w:left="1080"/>
              <w:rPr>
                <w:rFonts w:asciiTheme="minorHAnsi" w:eastAsiaTheme="minorHAnsi" w:hAnsiTheme="minorHAnsi" w:cstheme="minorBidi"/>
                <w:sz w:val="22"/>
                <w:szCs w:val="22"/>
              </w:rPr>
            </w:pPr>
          </w:p>
        </w:tc>
        <w:tc>
          <w:tcPr>
            <w:tcW w:w="9923" w:type="dxa"/>
            <w:gridSpan w:val="46"/>
            <w:tcBorders>
              <w:top w:val="single" w:sz="24" w:space="0" w:color="E8960C"/>
              <w:left w:val="nil"/>
              <w:bottom w:val="single" w:sz="24" w:space="0" w:color="E8960C"/>
              <w:right w:val="single" w:sz="24" w:space="0" w:color="E8960C"/>
            </w:tcBorders>
            <w:vAlign w:val="center"/>
          </w:tcPr>
          <w:p w14:paraId="2A841806" w14:textId="33CABD26" w:rsidR="00F61C38" w:rsidRPr="00BA321A" w:rsidRDefault="002B0E6E" w:rsidP="00F61C38">
            <w:pPr>
              <w:pStyle w:val="ListParagraph"/>
              <w:ind w:left="4"/>
              <w:rPr>
                <w:rFonts w:asciiTheme="minorHAnsi" w:eastAsiaTheme="minorHAnsi" w:hAnsiTheme="minorHAnsi" w:cstheme="minorBidi"/>
                <w:sz w:val="22"/>
                <w:szCs w:val="22"/>
              </w:rPr>
            </w:pPr>
            <w:r>
              <w:t>N/A</w:t>
            </w:r>
          </w:p>
        </w:tc>
      </w:tr>
      <w:tr w:rsidR="00F61C38" w:rsidRPr="00725F39" w14:paraId="16315EF7" w14:textId="77777777" w:rsidTr="001D1DA5">
        <w:trPr>
          <w:trHeight w:val="1071"/>
        </w:trPr>
        <w:tc>
          <w:tcPr>
            <w:tcW w:w="10856" w:type="dxa"/>
            <w:gridSpan w:val="57"/>
            <w:tcBorders>
              <w:top w:val="nil"/>
              <w:left w:val="nil"/>
              <w:bottom w:val="nil"/>
              <w:right w:val="nil"/>
            </w:tcBorders>
            <w:vAlign w:val="center"/>
          </w:tcPr>
          <w:p w14:paraId="16315EF6" w14:textId="219CA4AA" w:rsidR="00F61C38" w:rsidRPr="00E23761" w:rsidRDefault="00F61C38" w:rsidP="00F61C38">
            <w:pPr>
              <w:pStyle w:val="NoSpacing"/>
              <w:keepNext/>
              <w:ind w:left="346" w:hanging="346"/>
              <w:rPr>
                <w:rFonts w:cstheme="minorHAnsi"/>
                <w:b/>
              </w:rPr>
            </w:pPr>
            <w:r>
              <w:rPr>
                <w:rFonts w:cstheme="minorHAnsi"/>
                <w:b/>
                <w:noProof/>
                <w:color w:val="FFFFFF" w:themeColor="background1"/>
                <w:sz w:val="24"/>
                <w:szCs w:val="24"/>
              </w:rPr>
              <mc:AlternateContent>
                <mc:Choice Requires="wps">
                  <w:drawing>
                    <wp:anchor distT="0" distB="0" distL="114300" distR="114300" simplePos="0" relativeHeight="251824128" behindDoc="0" locked="0" layoutInCell="1" allowOverlap="1" wp14:anchorId="16316536" wp14:editId="4F3A2179">
                      <wp:simplePos x="0" y="0"/>
                      <wp:positionH relativeFrom="column">
                        <wp:posOffset>-50165</wp:posOffset>
                      </wp:positionH>
                      <wp:positionV relativeFrom="paragraph">
                        <wp:posOffset>-26035</wp:posOffset>
                      </wp:positionV>
                      <wp:extent cx="248285" cy="219075"/>
                      <wp:effectExtent l="0" t="0" r="18415" b="28575"/>
                      <wp:wrapNone/>
                      <wp:docPr id="63" name="Oval 6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0ED12" id="Oval 6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95pt;margin-top:-2.05pt;width:19.55pt;height:17.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" filled="f" strokecolor="#1f5a87" strokeweight="1pt"/>
                  </w:pict>
                </mc:Fallback>
              </mc:AlternateContent>
            </w:r>
            <w:r>
              <w:rPr>
                <w:rFonts w:cstheme="minorHAnsi"/>
                <w:b/>
              </w:rPr>
              <w:t xml:space="preserve">5.7 </w:t>
            </w:r>
            <w:r w:rsidRPr="00E23761">
              <w:rPr>
                <w:rFonts w:cstheme="minorHAnsi"/>
                <w:b/>
              </w:rPr>
              <w:t>Protected Health Information (PHI).</w:t>
            </w:r>
            <w:r>
              <w:rPr>
                <w:rFonts w:cstheme="minorHAnsi"/>
                <w:b/>
              </w:rPr>
              <w:t xml:space="preserve"> </w:t>
            </w:r>
            <w:r>
              <w:t>Will participants’ identifiable PHI be accessed, obtained, used, or disclosed for any reason (for example, to identify or screen potential subjects, to obtain study data or specimens, for study follow-up) that does not involve the creation or obtaining of a Limited Data Set?</w:t>
            </w:r>
          </w:p>
        </w:tc>
      </w:tr>
      <w:tr w:rsidR="00F61C38" w:rsidRPr="00725F39" w14:paraId="4F035323" w14:textId="77777777" w:rsidTr="001D1DA5">
        <w:trPr>
          <w:trHeight w:val="828"/>
        </w:trPr>
        <w:tc>
          <w:tcPr>
            <w:tcW w:w="10856" w:type="dxa"/>
            <w:gridSpan w:val="57"/>
            <w:tcBorders>
              <w:top w:val="nil"/>
              <w:left w:val="nil"/>
              <w:bottom w:val="nil"/>
              <w:right w:val="nil"/>
            </w:tcBorders>
            <w:vAlign w:val="center"/>
          </w:tcPr>
          <w:p w14:paraId="6B3E45A9" w14:textId="3A239778" w:rsidR="00F61C38" w:rsidRPr="00717260" w:rsidRDefault="00F61C38" w:rsidP="00F61C38">
            <w:pPr>
              <w:pStyle w:val="ListParagraph"/>
              <w:keepNext/>
              <w:ind w:left="342"/>
              <w:rPr>
                <w:rFonts w:asciiTheme="minorHAnsi" w:eastAsiaTheme="minorHAnsi" w:hAnsiTheme="minorHAnsi" w:cstheme="minorHAnsi"/>
                <w:i/>
                <w:color w:val="7F7F7F" w:themeColor="text1" w:themeTint="80"/>
                <w:sz w:val="20"/>
                <w:szCs w:val="22"/>
              </w:rPr>
            </w:pPr>
            <w:r>
              <w:rPr>
                <w:rFonts w:asciiTheme="minorHAnsi" w:eastAsiaTheme="minorHAnsi" w:hAnsiTheme="minorHAnsi" w:cstheme="minorHAnsi"/>
                <w:i/>
                <w:color w:val="7F7F7F" w:themeColor="text1" w:themeTint="80"/>
                <w:sz w:val="20"/>
                <w:szCs w:val="22"/>
              </w:rPr>
              <w:t xml:space="preserve">PHI is individually identifiable healthcare record information or clinical specimens from an organization considered a “covered entity” by federal HIPAA regulations, in any form or media, whether electronic, paper, or oral. </w:t>
            </w:r>
            <w:r>
              <w:rPr>
                <w:rFonts w:asciiTheme="minorHAnsi" w:eastAsiaTheme="minorHAnsi" w:hAnsiTheme="minorHAnsi" w:cstheme="minorHAnsi"/>
                <w:b/>
                <w:i/>
                <w:color w:val="7F7F7F" w:themeColor="text1" w:themeTint="80"/>
                <w:sz w:val="20"/>
                <w:szCs w:val="22"/>
              </w:rPr>
              <w:t>Y</w:t>
            </w:r>
            <w:r w:rsidRPr="005E42F5">
              <w:rPr>
                <w:rFonts w:asciiTheme="minorHAnsi" w:eastAsiaTheme="minorHAnsi" w:hAnsiTheme="minorHAnsi" w:cstheme="minorHAnsi"/>
                <w:b/>
                <w:i/>
                <w:color w:val="7F7F7F" w:themeColor="text1" w:themeTint="80"/>
                <w:sz w:val="20"/>
                <w:szCs w:val="22"/>
              </w:rPr>
              <w:t>ou must answer yes to this question</w:t>
            </w:r>
            <w:r>
              <w:rPr>
                <w:rFonts w:asciiTheme="minorHAnsi" w:eastAsiaTheme="minorHAnsi" w:hAnsiTheme="minorHAnsi" w:cstheme="minorHAnsi"/>
                <w:b/>
                <w:i/>
                <w:color w:val="7F7F7F" w:themeColor="text1" w:themeTint="80"/>
                <w:sz w:val="20"/>
                <w:szCs w:val="22"/>
              </w:rPr>
              <w:t xml:space="preserve"> if the research involves identifiable health care records (e.g., medical, dental, pharmacy, nursing, billing, etc.), identifiable healthcare information from a clinical department repository, or observations or recordings of clinical interactions.</w:t>
            </w:r>
          </w:p>
        </w:tc>
      </w:tr>
      <w:tr w:rsidR="00F61C38" w:rsidRPr="00725F39" w14:paraId="16315EFB" w14:textId="77777777" w:rsidTr="00F61C38">
        <w:trPr>
          <w:gridAfter w:val="2"/>
          <w:wAfter w:w="21" w:type="dxa"/>
          <w:trHeight w:val="288"/>
        </w:trPr>
        <w:tc>
          <w:tcPr>
            <w:tcW w:w="422" w:type="dxa"/>
            <w:tcBorders>
              <w:top w:val="nil"/>
              <w:left w:val="nil"/>
              <w:bottom w:val="nil"/>
              <w:right w:val="single" w:sz="12" w:space="0" w:color="auto"/>
            </w:tcBorders>
            <w:vAlign w:val="center"/>
          </w:tcPr>
          <w:p w14:paraId="16315EF8" w14:textId="77777777" w:rsidR="00F61C38" w:rsidRPr="00DD38CB" w:rsidRDefault="00F61C38" w:rsidP="00F61C38">
            <w:pPr>
              <w:pStyle w:val="NoSpacing"/>
              <w:rPr>
                <w:rFonts w:cstheme="minorHAnsi"/>
              </w:rPr>
            </w:pPr>
          </w:p>
        </w:tc>
        <w:tc>
          <w:tcPr>
            <w:tcW w:w="427"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F9" w14:textId="02FEE1EC" w:rsidR="00F61C38" w:rsidRPr="004C6A62" w:rsidRDefault="006522F9" w:rsidP="00F61C38">
            <w:pPr>
              <w:pStyle w:val="NoSpacing"/>
              <w:ind w:left="-18"/>
              <w:jc w:val="center"/>
              <w:rPr>
                <w:rFonts w:cstheme="minorHAnsi"/>
                <w:b/>
              </w:rPr>
            </w:pPr>
            <w:r>
              <w:rPr>
                <w:rFonts w:cstheme="minorHAnsi"/>
                <w:b/>
              </w:rPr>
              <w:t>X</w:t>
            </w:r>
          </w:p>
        </w:tc>
        <w:tc>
          <w:tcPr>
            <w:tcW w:w="621" w:type="dxa"/>
            <w:gridSpan w:val="5"/>
            <w:tcBorders>
              <w:top w:val="nil"/>
              <w:left w:val="single" w:sz="12" w:space="0" w:color="auto"/>
              <w:bottom w:val="nil"/>
              <w:right w:val="nil"/>
            </w:tcBorders>
            <w:vAlign w:val="center"/>
          </w:tcPr>
          <w:p w14:paraId="5D5BF263" w14:textId="30B68ADE" w:rsidR="00F61C38" w:rsidRPr="00DD38CB" w:rsidRDefault="00F61C38" w:rsidP="00F61C38">
            <w:pPr>
              <w:pStyle w:val="NoSpacing"/>
              <w:ind w:left="-18"/>
              <w:rPr>
                <w:rFonts w:cstheme="minorHAnsi"/>
              </w:rPr>
            </w:pPr>
            <w:r w:rsidRPr="00DD38CB">
              <w:rPr>
                <w:rFonts w:cstheme="minorHAnsi"/>
                <w:b/>
              </w:rPr>
              <w:t>No</w:t>
            </w:r>
          </w:p>
        </w:tc>
        <w:tc>
          <w:tcPr>
            <w:tcW w:w="9365" w:type="dxa"/>
            <w:gridSpan w:val="40"/>
            <w:tcBorders>
              <w:top w:val="nil"/>
              <w:left w:val="nil"/>
              <w:bottom w:val="nil"/>
              <w:right w:val="nil"/>
            </w:tcBorders>
            <w:vAlign w:val="center"/>
          </w:tcPr>
          <w:p w14:paraId="16315EFA" w14:textId="213AACD7" w:rsidR="00F61C38" w:rsidRPr="00DD38CB" w:rsidRDefault="00F61C38" w:rsidP="00F61C38">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skip the rest of this question; </w:t>
            </w:r>
            <w:hyperlink w:anchor="q5point8" w:history="1">
              <w:r w:rsidRPr="00DF3B65">
                <w:rPr>
                  <w:rStyle w:val="Hyperlink"/>
                </w:rPr>
                <w:t>go to question</w:t>
              </w:r>
              <w:r w:rsidRPr="00DF3B65">
                <w:rPr>
                  <w:rStyle w:val="Hyperlink"/>
                  <w:b/>
                </w:rPr>
                <w:t xml:space="preserve"> 5.8</w:t>
              </w:r>
            </w:hyperlink>
          </w:p>
        </w:tc>
      </w:tr>
      <w:tr w:rsidR="00F61C38" w:rsidRPr="00725F39" w14:paraId="16315EFF" w14:textId="77777777" w:rsidTr="00F61C38">
        <w:trPr>
          <w:gridAfter w:val="2"/>
          <w:wAfter w:w="21" w:type="dxa"/>
          <w:trHeight w:val="288"/>
        </w:trPr>
        <w:tc>
          <w:tcPr>
            <w:tcW w:w="422" w:type="dxa"/>
            <w:tcBorders>
              <w:top w:val="nil"/>
              <w:left w:val="nil"/>
              <w:bottom w:val="nil"/>
              <w:right w:val="single" w:sz="12" w:space="0" w:color="auto"/>
            </w:tcBorders>
            <w:vAlign w:val="center"/>
          </w:tcPr>
          <w:p w14:paraId="16315EFC" w14:textId="77777777" w:rsidR="00F61C38" w:rsidRPr="00DD38CB" w:rsidRDefault="00F61C38" w:rsidP="00F61C38">
            <w:pPr>
              <w:pStyle w:val="NoSpacing"/>
              <w:rPr>
                <w:rFonts w:cstheme="minorHAnsi"/>
              </w:rPr>
            </w:pPr>
          </w:p>
        </w:tc>
        <w:tc>
          <w:tcPr>
            <w:tcW w:w="427"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FD" w14:textId="4A432EE1" w:rsidR="00F61C38" w:rsidRPr="004C6A62" w:rsidRDefault="00F61C38" w:rsidP="00F61C38">
            <w:pPr>
              <w:pStyle w:val="NoSpacing"/>
              <w:ind w:left="-18"/>
              <w:jc w:val="center"/>
              <w:rPr>
                <w:rFonts w:cstheme="minorHAnsi"/>
                <w:b/>
              </w:rPr>
            </w:pPr>
          </w:p>
        </w:tc>
        <w:tc>
          <w:tcPr>
            <w:tcW w:w="621" w:type="dxa"/>
            <w:gridSpan w:val="5"/>
            <w:tcBorders>
              <w:top w:val="nil"/>
              <w:left w:val="single" w:sz="12" w:space="0" w:color="auto"/>
              <w:bottom w:val="nil"/>
              <w:right w:val="nil"/>
            </w:tcBorders>
            <w:vAlign w:val="center"/>
          </w:tcPr>
          <w:p w14:paraId="63AE3A08" w14:textId="647C0FAE" w:rsidR="00F61C38" w:rsidRPr="00DD38CB" w:rsidRDefault="00F61C38" w:rsidP="00F61C38">
            <w:pPr>
              <w:pStyle w:val="NoSpacing"/>
              <w:ind w:left="-18"/>
              <w:rPr>
                <w:rFonts w:cstheme="minorHAnsi"/>
              </w:rPr>
            </w:pPr>
            <w:r w:rsidRPr="00DD38CB">
              <w:rPr>
                <w:rFonts w:cstheme="minorHAnsi"/>
                <w:b/>
              </w:rPr>
              <w:t>Yes</w:t>
            </w:r>
          </w:p>
        </w:tc>
        <w:tc>
          <w:tcPr>
            <w:tcW w:w="9365" w:type="dxa"/>
            <w:gridSpan w:val="40"/>
            <w:tcBorders>
              <w:top w:val="nil"/>
              <w:left w:val="nil"/>
              <w:bottom w:val="nil"/>
              <w:right w:val="nil"/>
            </w:tcBorders>
            <w:vAlign w:val="center"/>
          </w:tcPr>
          <w:p w14:paraId="16315EFE" w14:textId="29956772" w:rsidR="00F61C38" w:rsidRPr="00DD38CB" w:rsidRDefault="00F61C38" w:rsidP="00F61C38">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 xml:space="preserve">answer </w:t>
            </w:r>
            <w:proofErr w:type="gramStart"/>
            <w:r>
              <w:t>all of</w:t>
            </w:r>
            <w:proofErr w:type="gramEnd"/>
            <w:r>
              <w:t xml:space="preserve"> the questions below.</w:t>
            </w:r>
          </w:p>
        </w:tc>
      </w:tr>
      <w:tr w:rsidR="00F61C38" w:rsidRPr="00725F39" w14:paraId="16315F03" w14:textId="77777777" w:rsidTr="00F61C38">
        <w:trPr>
          <w:gridAfter w:val="2"/>
          <w:wAfter w:w="21" w:type="dxa"/>
          <w:trHeight w:val="414"/>
        </w:trPr>
        <w:tc>
          <w:tcPr>
            <w:tcW w:w="422" w:type="dxa"/>
            <w:tcBorders>
              <w:top w:val="nil"/>
              <w:left w:val="nil"/>
              <w:bottom w:val="nil"/>
              <w:right w:val="nil"/>
            </w:tcBorders>
            <w:vAlign w:val="center"/>
          </w:tcPr>
          <w:p w14:paraId="16315F00" w14:textId="77777777" w:rsidR="00F61C38" w:rsidRPr="00DD38CB" w:rsidRDefault="00F61C38" w:rsidP="00F61C38">
            <w:pPr>
              <w:pStyle w:val="NoSpacing"/>
              <w:keepNext/>
              <w:rPr>
                <w:rFonts w:cstheme="minorHAnsi"/>
              </w:rPr>
            </w:pPr>
          </w:p>
        </w:tc>
        <w:tc>
          <w:tcPr>
            <w:tcW w:w="1048" w:type="dxa"/>
            <w:gridSpan w:val="14"/>
            <w:tcBorders>
              <w:top w:val="nil"/>
              <w:left w:val="nil"/>
              <w:bottom w:val="nil"/>
              <w:right w:val="nil"/>
            </w:tcBorders>
            <w:vAlign w:val="center"/>
          </w:tcPr>
          <w:p w14:paraId="16315F01" w14:textId="77777777" w:rsidR="00F61C38" w:rsidRPr="00DD38CB" w:rsidRDefault="00F61C38" w:rsidP="00F61C38">
            <w:pPr>
              <w:pStyle w:val="NoSpacing"/>
              <w:keepNext/>
              <w:ind w:left="-18"/>
              <w:rPr>
                <w:rFonts w:cstheme="minorHAnsi"/>
              </w:rPr>
            </w:pPr>
          </w:p>
        </w:tc>
        <w:tc>
          <w:tcPr>
            <w:tcW w:w="9365" w:type="dxa"/>
            <w:gridSpan w:val="40"/>
            <w:tcBorders>
              <w:top w:val="nil"/>
              <w:left w:val="nil"/>
              <w:bottom w:val="nil"/>
              <w:right w:val="nil"/>
            </w:tcBorders>
            <w:vAlign w:val="center"/>
          </w:tcPr>
          <w:p w14:paraId="16315F02" w14:textId="59D2CC8D" w:rsidR="00F61C38" w:rsidRPr="00DD38CB" w:rsidRDefault="00F61C38" w:rsidP="00F61C38">
            <w:pPr>
              <w:pStyle w:val="NoSpacing"/>
              <w:keepNext/>
              <w:ind w:left="265" w:hanging="10"/>
              <w:rPr>
                <w:rFonts w:cstheme="minorHAnsi"/>
              </w:rPr>
            </w:pPr>
            <w:r w:rsidRPr="00B629B0">
              <w:rPr>
                <w:rFonts w:cstheme="minorHAnsi"/>
                <w:b/>
              </w:rPr>
              <w:t>a.</w:t>
            </w:r>
            <w:r>
              <w:rPr>
                <w:rFonts w:cstheme="minorHAnsi"/>
              </w:rPr>
              <w:t xml:space="preserve"> Describe the PHI and the reason for using it. </w:t>
            </w:r>
            <w:r w:rsidRPr="00E23761">
              <w:rPr>
                <w:rFonts w:cstheme="minorHAnsi"/>
                <w:i/>
              </w:rPr>
              <w:t>Be specific.</w:t>
            </w:r>
            <w:r>
              <w:rPr>
                <w:rFonts w:cstheme="minorHAnsi"/>
                <w:i/>
              </w:rPr>
              <w:t xml:space="preserve"> For example, will any “free text” fields (such as physician notes) be accessed, obtained, or used?  </w:t>
            </w:r>
          </w:p>
        </w:tc>
      </w:tr>
      <w:tr w:rsidR="00F61C38" w:rsidRPr="00725F39" w14:paraId="16315F06" w14:textId="77777777" w:rsidTr="00F61C38">
        <w:trPr>
          <w:trHeight w:val="432"/>
        </w:trPr>
        <w:tc>
          <w:tcPr>
            <w:tcW w:w="1908" w:type="dxa"/>
            <w:gridSpan w:val="23"/>
            <w:tcBorders>
              <w:top w:val="nil"/>
              <w:left w:val="nil"/>
              <w:bottom w:val="nil"/>
              <w:right w:val="single" w:sz="24" w:space="0" w:color="E8960C"/>
            </w:tcBorders>
            <w:vAlign w:val="center"/>
          </w:tcPr>
          <w:p w14:paraId="16315F04" w14:textId="77777777" w:rsidR="00F61C38" w:rsidRPr="00376312" w:rsidRDefault="00F61C38" w:rsidP="00F61C38">
            <w:pPr>
              <w:pStyle w:val="NoSpacing"/>
            </w:pPr>
          </w:p>
        </w:tc>
        <w:tc>
          <w:tcPr>
            <w:tcW w:w="8948" w:type="dxa"/>
            <w:gridSpan w:val="34"/>
            <w:tcBorders>
              <w:top w:val="single" w:sz="24" w:space="0" w:color="E8960C"/>
              <w:left w:val="single" w:sz="24" w:space="0" w:color="E8960C"/>
              <w:bottom w:val="single" w:sz="24" w:space="0" w:color="E8960C"/>
              <w:right w:val="single" w:sz="24" w:space="0" w:color="E8960C"/>
            </w:tcBorders>
            <w:vAlign w:val="center"/>
          </w:tcPr>
          <w:p w14:paraId="16315F05" w14:textId="77777777" w:rsidR="00F61C38" w:rsidRPr="00376312" w:rsidRDefault="00F61C38" w:rsidP="00F61C38">
            <w:pPr>
              <w:pStyle w:val="NoSpacing"/>
              <w:ind w:left="6"/>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61C38" w:rsidRPr="00725F39" w14:paraId="16315F08" w14:textId="77777777" w:rsidTr="001D1DA5">
        <w:trPr>
          <w:trHeight w:val="444"/>
        </w:trPr>
        <w:tc>
          <w:tcPr>
            <w:tcW w:w="10856" w:type="dxa"/>
            <w:gridSpan w:val="57"/>
            <w:tcBorders>
              <w:top w:val="nil"/>
              <w:left w:val="nil"/>
              <w:bottom w:val="nil"/>
              <w:right w:val="nil"/>
            </w:tcBorders>
            <w:vAlign w:val="center"/>
          </w:tcPr>
          <w:p w14:paraId="16315F07" w14:textId="5E03883B" w:rsidR="00F61C38" w:rsidRPr="00376312" w:rsidRDefault="00F61C38" w:rsidP="00F61C38">
            <w:pPr>
              <w:pStyle w:val="NoSpacing"/>
              <w:keepNext/>
              <w:ind w:left="1814" w:hanging="216"/>
            </w:pPr>
            <w:r>
              <w:rPr>
                <w:b/>
              </w:rPr>
              <w:t xml:space="preserve">b. </w:t>
            </w:r>
            <w:r>
              <w:t>Is any of the PHI located in Washington State?</w:t>
            </w:r>
          </w:p>
        </w:tc>
      </w:tr>
      <w:tr w:rsidR="00F61C38" w:rsidRPr="00725F39" w14:paraId="16315F0C" w14:textId="77777777" w:rsidTr="00F61C38">
        <w:tc>
          <w:tcPr>
            <w:tcW w:w="1908" w:type="dxa"/>
            <w:gridSpan w:val="23"/>
            <w:tcBorders>
              <w:top w:val="nil"/>
              <w:left w:val="nil"/>
              <w:bottom w:val="nil"/>
              <w:right w:val="single" w:sz="12" w:space="0" w:color="auto"/>
            </w:tcBorders>
          </w:tcPr>
          <w:p w14:paraId="16315F09" w14:textId="77777777" w:rsidR="00F61C38" w:rsidRPr="00725F39" w:rsidRDefault="00F61C38" w:rsidP="00F61C38">
            <w:pPr>
              <w:pStyle w:val="NoSpacing"/>
              <w:rPr>
                <w:rFonts w:cstheme="minorHAnsi"/>
              </w:rPr>
            </w:pPr>
          </w:p>
        </w:tc>
        <w:tc>
          <w:tcPr>
            <w:tcW w:w="366"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0A" w14:textId="36CA119A" w:rsidR="00F61C38" w:rsidRPr="0003371E" w:rsidRDefault="00F61C38" w:rsidP="00F61C38">
            <w:pPr>
              <w:pStyle w:val="NoSpacing"/>
              <w:ind w:left="-18"/>
              <w:jc w:val="center"/>
              <w:rPr>
                <w:rFonts w:cstheme="minorHAnsi"/>
                <w:b/>
              </w:rPr>
            </w:pPr>
          </w:p>
        </w:tc>
        <w:tc>
          <w:tcPr>
            <w:tcW w:w="637" w:type="dxa"/>
            <w:gridSpan w:val="8"/>
            <w:tcBorders>
              <w:top w:val="nil"/>
              <w:left w:val="single" w:sz="12" w:space="0" w:color="auto"/>
              <w:bottom w:val="nil"/>
              <w:right w:val="nil"/>
            </w:tcBorders>
          </w:tcPr>
          <w:p w14:paraId="5B5DEBDD" w14:textId="65571816" w:rsidR="00F61C38" w:rsidRPr="00725F39" w:rsidRDefault="00F61C38" w:rsidP="00F61C38">
            <w:pPr>
              <w:pStyle w:val="NoSpacing"/>
              <w:ind w:left="-18"/>
              <w:rPr>
                <w:rFonts w:cstheme="minorHAnsi"/>
              </w:rPr>
            </w:pPr>
            <w:r w:rsidRPr="00862E3D">
              <w:rPr>
                <w:rFonts w:cstheme="minorHAnsi"/>
                <w:b/>
              </w:rPr>
              <w:t>No</w:t>
            </w:r>
          </w:p>
        </w:tc>
        <w:tc>
          <w:tcPr>
            <w:tcW w:w="7945" w:type="dxa"/>
            <w:gridSpan w:val="15"/>
            <w:tcBorders>
              <w:top w:val="nil"/>
              <w:left w:val="nil"/>
              <w:bottom w:val="nil"/>
              <w:right w:val="nil"/>
            </w:tcBorders>
          </w:tcPr>
          <w:p w14:paraId="16315F0B" w14:textId="24DD5DA3" w:rsidR="00F61C38" w:rsidRPr="00725F39" w:rsidRDefault="00F61C38" w:rsidP="00F61C38">
            <w:pPr>
              <w:pStyle w:val="NoSpacing"/>
              <w:rPr>
                <w:rFonts w:cstheme="minorHAnsi"/>
              </w:rPr>
            </w:pPr>
          </w:p>
        </w:tc>
      </w:tr>
      <w:tr w:rsidR="00F61C38" w:rsidRPr="00725F39" w14:paraId="16315F10" w14:textId="77777777" w:rsidTr="00F61C38">
        <w:trPr>
          <w:trHeight w:val="183"/>
        </w:trPr>
        <w:tc>
          <w:tcPr>
            <w:tcW w:w="1908" w:type="dxa"/>
            <w:gridSpan w:val="23"/>
            <w:tcBorders>
              <w:top w:val="nil"/>
              <w:left w:val="nil"/>
              <w:bottom w:val="nil"/>
              <w:right w:val="single" w:sz="12" w:space="0" w:color="auto"/>
            </w:tcBorders>
          </w:tcPr>
          <w:p w14:paraId="16315F0D" w14:textId="77777777" w:rsidR="00F61C38" w:rsidRPr="00725F39" w:rsidRDefault="00F61C38" w:rsidP="00F61C38">
            <w:pPr>
              <w:pStyle w:val="NoSpacing"/>
              <w:rPr>
                <w:rFonts w:cstheme="minorHAnsi"/>
              </w:rPr>
            </w:pPr>
          </w:p>
        </w:tc>
        <w:tc>
          <w:tcPr>
            <w:tcW w:w="366"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0E" w14:textId="01121266" w:rsidR="00F61C38" w:rsidRPr="0003371E" w:rsidRDefault="00F61C38" w:rsidP="00F61C38">
            <w:pPr>
              <w:pStyle w:val="NoSpacing"/>
              <w:ind w:left="-18"/>
              <w:jc w:val="center"/>
              <w:rPr>
                <w:rFonts w:cstheme="minorHAnsi"/>
                <w:b/>
              </w:rPr>
            </w:pPr>
          </w:p>
        </w:tc>
        <w:tc>
          <w:tcPr>
            <w:tcW w:w="637" w:type="dxa"/>
            <w:gridSpan w:val="8"/>
            <w:tcBorders>
              <w:top w:val="nil"/>
              <w:left w:val="single" w:sz="12" w:space="0" w:color="auto"/>
              <w:bottom w:val="nil"/>
              <w:right w:val="nil"/>
            </w:tcBorders>
          </w:tcPr>
          <w:p w14:paraId="292DE7D1" w14:textId="31BC6D40" w:rsidR="00F61C38" w:rsidRPr="00725F39" w:rsidRDefault="00F61C38" w:rsidP="00F61C38">
            <w:pPr>
              <w:pStyle w:val="NoSpacing"/>
              <w:ind w:left="-18"/>
              <w:rPr>
                <w:rFonts w:cstheme="minorHAnsi"/>
              </w:rPr>
            </w:pPr>
            <w:r w:rsidRPr="00862E3D">
              <w:rPr>
                <w:rFonts w:cstheme="minorHAnsi"/>
                <w:b/>
              </w:rPr>
              <w:t>Yes</w:t>
            </w:r>
          </w:p>
        </w:tc>
        <w:tc>
          <w:tcPr>
            <w:tcW w:w="7945" w:type="dxa"/>
            <w:gridSpan w:val="15"/>
            <w:tcBorders>
              <w:top w:val="nil"/>
              <w:left w:val="nil"/>
              <w:bottom w:val="nil"/>
              <w:right w:val="nil"/>
            </w:tcBorders>
          </w:tcPr>
          <w:p w14:paraId="16315F0F" w14:textId="005DCA7E" w:rsidR="00F61C38" w:rsidRPr="00725F39" w:rsidRDefault="00F61C38" w:rsidP="00F61C38">
            <w:pPr>
              <w:pStyle w:val="NoSpacing"/>
              <w:ind w:left="279" w:hanging="279"/>
              <w:rPr>
                <w:rFonts w:cstheme="minorHAnsi"/>
              </w:rPr>
            </w:pPr>
          </w:p>
        </w:tc>
      </w:tr>
      <w:tr w:rsidR="00F61C38" w:rsidRPr="00376312" w14:paraId="16315F12" w14:textId="77777777" w:rsidTr="001D1DA5">
        <w:trPr>
          <w:trHeight w:val="450"/>
        </w:trPr>
        <w:tc>
          <w:tcPr>
            <w:tcW w:w="10856" w:type="dxa"/>
            <w:gridSpan w:val="57"/>
            <w:tcBorders>
              <w:top w:val="nil"/>
              <w:left w:val="nil"/>
              <w:bottom w:val="nil"/>
              <w:right w:val="nil"/>
            </w:tcBorders>
            <w:vAlign w:val="center"/>
          </w:tcPr>
          <w:p w14:paraId="16315F11" w14:textId="619D5CF3" w:rsidR="00F61C38" w:rsidRPr="00376312" w:rsidRDefault="00F61C38" w:rsidP="00F61C38">
            <w:pPr>
              <w:pStyle w:val="NoSpacing"/>
              <w:keepNext/>
              <w:ind w:left="1785" w:hanging="187"/>
            </w:pPr>
            <w:r>
              <w:rPr>
                <w:b/>
              </w:rPr>
              <w:t xml:space="preserve">c. </w:t>
            </w:r>
            <w:r w:rsidRPr="00E23761">
              <w:t>Des</w:t>
            </w:r>
            <w:r>
              <w:t>cribe the pathway of how the PHI will be accessed or obtained, starting with the source/</w:t>
            </w:r>
            <w:proofErr w:type="gramStart"/>
            <w:r>
              <w:t>location</w:t>
            </w:r>
            <w:proofErr w:type="gramEnd"/>
            <w:r>
              <w:t xml:space="preserve"> and then describing the system/path/mechanism by which it will be identified, accessed, and copied for the research. </w:t>
            </w:r>
            <w:r w:rsidRPr="00E23761">
              <w:rPr>
                <w:i/>
              </w:rPr>
              <w:t>Be specific.</w:t>
            </w:r>
            <w:r>
              <w:rPr>
                <w:i/>
              </w:rPr>
              <w:t xml:space="preserve"> For example: directly view records; search through a department’s clinical database; submit a request to Leaf.</w:t>
            </w:r>
          </w:p>
        </w:tc>
      </w:tr>
      <w:tr w:rsidR="00F61C38" w:rsidRPr="00725F39" w14:paraId="16315F15" w14:textId="77777777" w:rsidTr="00F61C38">
        <w:trPr>
          <w:trHeight w:val="432"/>
        </w:trPr>
        <w:tc>
          <w:tcPr>
            <w:tcW w:w="1908" w:type="dxa"/>
            <w:gridSpan w:val="23"/>
            <w:tcBorders>
              <w:top w:val="nil"/>
              <w:left w:val="nil"/>
              <w:bottom w:val="nil"/>
              <w:right w:val="single" w:sz="24" w:space="0" w:color="E8960C"/>
            </w:tcBorders>
            <w:vAlign w:val="center"/>
          </w:tcPr>
          <w:p w14:paraId="16315F13" w14:textId="77777777" w:rsidR="00F61C38" w:rsidRPr="00376312" w:rsidRDefault="00F61C38" w:rsidP="00F61C38">
            <w:pPr>
              <w:pStyle w:val="NoSpacing"/>
            </w:pPr>
          </w:p>
        </w:tc>
        <w:tc>
          <w:tcPr>
            <w:tcW w:w="8948" w:type="dxa"/>
            <w:gridSpan w:val="34"/>
            <w:tcBorders>
              <w:top w:val="single" w:sz="24" w:space="0" w:color="E8960C"/>
              <w:left w:val="single" w:sz="24" w:space="0" w:color="E8960C"/>
              <w:bottom w:val="single" w:sz="24" w:space="0" w:color="E8960C"/>
              <w:right w:val="single" w:sz="24" w:space="0" w:color="E8960C"/>
            </w:tcBorders>
            <w:vAlign w:val="center"/>
          </w:tcPr>
          <w:p w14:paraId="16315F14" w14:textId="77777777" w:rsidR="00F61C38" w:rsidRPr="00376312" w:rsidRDefault="00F61C38" w:rsidP="00F61C38">
            <w:pPr>
              <w:pStyle w:val="NoSpacing"/>
              <w:ind w:left="6"/>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61C38" w:rsidRPr="00725F39" w14:paraId="16315F17" w14:textId="77777777" w:rsidTr="001D1DA5">
        <w:trPr>
          <w:trHeight w:val="624"/>
        </w:trPr>
        <w:tc>
          <w:tcPr>
            <w:tcW w:w="10856" w:type="dxa"/>
            <w:gridSpan w:val="57"/>
            <w:tcBorders>
              <w:top w:val="nil"/>
              <w:left w:val="nil"/>
              <w:bottom w:val="nil"/>
              <w:right w:val="nil"/>
            </w:tcBorders>
            <w:vAlign w:val="center"/>
          </w:tcPr>
          <w:p w14:paraId="16315F16" w14:textId="5A01F4D8" w:rsidR="00F61C38" w:rsidRPr="00E23761" w:rsidRDefault="00F61C38" w:rsidP="00F61C38">
            <w:pPr>
              <w:pStyle w:val="NoSpacing"/>
              <w:keepNext/>
              <w:ind w:left="1828" w:hanging="230"/>
            </w:pPr>
            <w:r>
              <w:rPr>
                <w:rFonts w:cstheme="minorHAnsi"/>
                <w:b/>
              </w:rPr>
              <w:t>d</w:t>
            </w:r>
            <w:r w:rsidRPr="001D7A7A">
              <w:rPr>
                <w:rFonts w:cstheme="minorHAnsi"/>
                <w:b/>
              </w:rPr>
              <w:t>.</w:t>
            </w:r>
            <w:r>
              <w:rPr>
                <w:rFonts w:cstheme="minorHAnsi"/>
              </w:rPr>
              <w:t xml:space="preserve"> </w:t>
            </w:r>
            <w:r>
              <w:t xml:space="preserve">For which PHI will subjects provide HIPAA authorization before the PHI is accessed, obtained and/or used? </w:t>
            </w:r>
          </w:p>
        </w:tc>
      </w:tr>
      <w:tr w:rsidR="00F61C38" w:rsidRPr="00725F39" w14:paraId="16315F1E" w14:textId="77777777" w:rsidTr="00F61C38">
        <w:trPr>
          <w:trHeight w:val="432"/>
        </w:trPr>
        <w:tc>
          <w:tcPr>
            <w:tcW w:w="1921" w:type="dxa"/>
            <w:gridSpan w:val="24"/>
            <w:tcBorders>
              <w:top w:val="nil"/>
              <w:left w:val="nil"/>
              <w:bottom w:val="nil"/>
              <w:right w:val="single" w:sz="24" w:space="0" w:color="E8960C"/>
            </w:tcBorders>
            <w:vAlign w:val="center"/>
          </w:tcPr>
          <w:p w14:paraId="16315F1C" w14:textId="77777777" w:rsidR="00F61C38" w:rsidRPr="00DD38CB" w:rsidRDefault="00F61C38" w:rsidP="00F61C38">
            <w:pPr>
              <w:pStyle w:val="NoSpacing"/>
              <w:rPr>
                <w:rFonts w:cstheme="minorHAnsi"/>
              </w:rPr>
            </w:pPr>
          </w:p>
        </w:tc>
        <w:tc>
          <w:tcPr>
            <w:tcW w:w="8935" w:type="dxa"/>
            <w:gridSpan w:val="33"/>
            <w:tcBorders>
              <w:top w:val="single" w:sz="24" w:space="0" w:color="E8960C"/>
              <w:left w:val="single" w:sz="24" w:space="0" w:color="E8960C"/>
              <w:bottom w:val="single" w:sz="24" w:space="0" w:color="E8960C"/>
              <w:right w:val="single" w:sz="24" w:space="0" w:color="E8960C"/>
            </w:tcBorders>
            <w:vAlign w:val="center"/>
          </w:tcPr>
          <w:p w14:paraId="16315F1D" w14:textId="77777777" w:rsidR="00F61C38" w:rsidRPr="00DD38CB" w:rsidRDefault="00F61C38" w:rsidP="00F61C38">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61C38" w:rsidRPr="00725F39" w14:paraId="16315F21" w14:textId="77777777" w:rsidTr="00F61C38">
        <w:trPr>
          <w:trHeight w:val="615"/>
        </w:trPr>
        <w:tc>
          <w:tcPr>
            <w:tcW w:w="1921" w:type="dxa"/>
            <w:gridSpan w:val="24"/>
            <w:tcBorders>
              <w:top w:val="nil"/>
              <w:left w:val="nil"/>
              <w:bottom w:val="nil"/>
              <w:right w:val="nil"/>
            </w:tcBorders>
            <w:vAlign w:val="center"/>
          </w:tcPr>
          <w:p w14:paraId="16315F1F" w14:textId="77777777" w:rsidR="00F61C38" w:rsidRPr="00DD38CB" w:rsidRDefault="00F61C38" w:rsidP="00F61C38">
            <w:pPr>
              <w:pStyle w:val="NoSpacing"/>
              <w:rPr>
                <w:rFonts w:cstheme="minorHAnsi"/>
              </w:rPr>
            </w:pPr>
          </w:p>
        </w:tc>
        <w:tc>
          <w:tcPr>
            <w:tcW w:w="8935" w:type="dxa"/>
            <w:gridSpan w:val="33"/>
            <w:tcBorders>
              <w:top w:val="single" w:sz="24" w:space="0" w:color="E8960C"/>
              <w:left w:val="nil"/>
              <w:bottom w:val="nil"/>
              <w:right w:val="nil"/>
            </w:tcBorders>
            <w:vAlign w:val="center"/>
          </w:tcPr>
          <w:p w14:paraId="16315F20" w14:textId="1DA0C54A" w:rsidR="00F61C38" w:rsidRPr="00960BED" w:rsidRDefault="00F61C38" w:rsidP="00F61C38">
            <w:pPr>
              <w:pStyle w:val="NoSpacing"/>
              <w:rPr>
                <w:rFonts w:ascii="Times New Roman" w:hAnsi="Times New Roman" w:cs="Times New Roman"/>
              </w:rPr>
            </w:pPr>
            <w:r w:rsidRPr="00636EEC">
              <w:rPr>
                <w:u w:val="single"/>
              </w:rPr>
              <w:t>Confirm by checking the box</w:t>
            </w:r>
            <w:r>
              <w:t xml:space="preserve"> that the UW Medicine </w:t>
            </w:r>
            <w:hyperlink r:id="rId36" w:history="1">
              <w:r w:rsidRPr="00580497">
                <w:rPr>
                  <w:rStyle w:val="Hyperlink"/>
                </w:rPr>
                <w:t>HIPAA Authorization</w:t>
              </w:r>
            </w:hyperlink>
            <w:r>
              <w:t xml:space="preserve"> form maintained on the HSD website will be used to access, obtain, use, or disclose any UW Medicine PHI.</w:t>
            </w:r>
          </w:p>
        </w:tc>
      </w:tr>
      <w:tr w:rsidR="00F61C38" w:rsidRPr="00725F39" w14:paraId="16315F25" w14:textId="77777777" w:rsidTr="00F61C38">
        <w:trPr>
          <w:trHeight w:val="360"/>
        </w:trPr>
        <w:tc>
          <w:tcPr>
            <w:tcW w:w="1921" w:type="dxa"/>
            <w:gridSpan w:val="24"/>
            <w:tcBorders>
              <w:top w:val="nil"/>
              <w:left w:val="nil"/>
              <w:bottom w:val="nil"/>
              <w:right w:val="single" w:sz="12" w:space="0" w:color="auto"/>
            </w:tcBorders>
          </w:tcPr>
          <w:p w14:paraId="16315F22" w14:textId="77777777" w:rsidR="00F61C38" w:rsidRPr="00725F39" w:rsidRDefault="00F61C38" w:rsidP="00F61C38">
            <w:pPr>
              <w:pStyle w:val="NoSpacing"/>
              <w:rPr>
                <w:rFonts w:cstheme="minorHAnsi"/>
              </w:rPr>
            </w:pPr>
          </w:p>
        </w:tc>
        <w:tc>
          <w:tcPr>
            <w:tcW w:w="353" w:type="dxa"/>
            <w:gridSpan w:val="10"/>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23" w14:textId="4CCD8A2E" w:rsidR="00F61C38" w:rsidRPr="00AA344A" w:rsidRDefault="00F61C38" w:rsidP="00F61C38">
            <w:pPr>
              <w:pStyle w:val="NoSpacing"/>
              <w:tabs>
                <w:tab w:val="right" w:pos="2124"/>
              </w:tabs>
              <w:ind w:left="-18"/>
              <w:jc w:val="center"/>
              <w:rPr>
                <w:rFonts w:cstheme="minorHAnsi"/>
                <w:b/>
              </w:rPr>
            </w:pPr>
          </w:p>
        </w:tc>
        <w:tc>
          <w:tcPr>
            <w:tcW w:w="3136" w:type="dxa"/>
            <w:gridSpan w:val="15"/>
            <w:tcBorders>
              <w:top w:val="nil"/>
              <w:left w:val="single" w:sz="12" w:space="0" w:color="auto"/>
              <w:bottom w:val="nil"/>
              <w:right w:val="nil"/>
            </w:tcBorders>
            <w:vAlign w:val="center"/>
          </w:tcPr>
          <w:p w14:paraId="36234A4A" w14:textId="4757A63E" w:rsidR="00F61C38" w:rsidRPr="00725F39" w:rsidRDefault="00F61C38" w:rsidP="00F61C38">
            <w:pPr>
              <w:pStyle w:val="NoSpacing"/>
              <w:tabs>
                <w:tab w:val="right" w:pos="2124"/>
              </w:tabs>
              <w:ind w:left="-18"/>
              <w:rPr>
                <w:rFonts w:cstheme="minorHAnsi"/>
              </w:rPr>
            </w:pPr>
            <w:r>
              <w:rPr>
                <w:rFonts w:cstheme="minorHAnsi"/>
                <w:b/>
              </w:rPr>
              <w:t>Confirmed</w:t>
            </w:r>
            <w:r>
              <w:rPr>
                <w:rFonts w:cstheme="minorHAnsi"/>
                <w:b/>
              </w:rPr>
              <w:tab/>
            </w:r>
          </w:p>
        </w:tc>
        <w:tc>
          <w:tcPr>
            <w:tcW w:w="5446" w:type="dxa"/>
            <w:gridSpan w:val="8"/>
            <w:tcBorders>
              <w:top w:val="nil"/>
              <w:left w:val="nil"/>
              <w:bottom w:val="nil"/>
              <w:right w:val="nil"/>
            </w:tcBorders>
          </w:tcPr>
          <w:p w14:paraId="16315F24" w14:textId="0A13D6C7" w:rsidR="00F61C38" w:rsidRPr="00725F39" w:rsidRDefault="00F61C38" w:rsidP="00F61C38">
            <w:pPr>
              <w:pStyle w:val="NoSpacing"/>
              <w:rPr>
                <w:rFonts w:cstheme="minorHAnsi"/>
              </w:rPr>
            </w:pPr>
          </w:p>
        </w:tc>
      </w:tr>
      <w:tr w:rsidR="00F61C38" w:rsidRPr="00725F39" w14:paraId="16315F29" w14:textId="77777777" w:rsidTr="001D1DA5">
        <w:trPr>
          <w:trHeight w:val="492"/>
        </w:trPr>
        <w:tc>
          <w:tcPr>
            <w:tcW w:w="10856" w:type="dxa"/>
            <w:gridSpan w:val="57"/>
            <w:tcBorders>
              <w:top w:val="nil"/>
              <w:left w:val="nil"/>
              <w:bottom w:val="nil"/>
              <w:right w:val="nil"/>
            </w:tcBorders>
            <w:vAlign w:val="center"/>
          </w:tcPr>
          <w:p w14:paraId="16315F28" w14:textId="25864D04" w:rsidR="00F61C38" w:rsidRPr="00564430" w:rsidRDefault="00F61C38" w:rsidP="00F61C38">
            <w:pPr>
              <w:keepNext/>
              <w:ind w:left="1598"/>
              <w:rPr>
                <w:rFonts w:asciiTheme="minorHAnsi" w:eastAsiaTheme="minorHAnsi" w:hAnsiTheme="minorHAnsi" w:cstheme="minorBidi"/>
              </w:rPr>
            </w:pPr>
            <w:r w:rsidRPr="00717260">
              <w:rPr>
                <w:rFonts w:asciiTheme="minorHAnsi" w:eastAsiaTheme="minorHAnsi" w:hAnsiTheme="minorHAnsi" w:cstheme="minorBidi"/>
                <w:b/>
              </w:rPr>
              <w:t>e</w:t>
            </w:r>
            <w:r>
              <w:rPr>
                <w:rFonts w:asciiTheme="minorHAnsi" w:eastAsiaTheme="minorHAnsi" w:hAnsiTheme="minorHAnsi" w:cstheme="minorBidi"/>
              </w:rPr>
              <w:t>. For which PHI will HIPAA authorization NOT be obtained from the subjects?</w:t>
            </w:r>
          </w:p>
        </w:tc>
      </w:tr>
      <w:tr w:rsidR="00F61C38" w:rsidRPr="00725F39" w14:paraId="16315F2C" w14:textId="77777777" w:rsidTr="00F61C38">
        <w:trPr>
          <w:trHeight w:val="432"/>
        </w:trPr>
        <w:tc>
          <w:tcPr>
            <w:tcW w:w="1921" w:type="dxa"/>
            <w:gridSpan w:val="24"/>
            <w:tcBorders>
              <w:top w:val="nil"/>
              <w:left w:val="nil"/>
              <w:bottom w:val="nil"/>
              <w:right w:val="single" w:sz="24" w:space="0" w:color="E8960C"/>
            </w:tcBorders>
            <w:vAlign w:val="center"/>
          </w:tcPr>
          <w:p w14:paraId="16315F2A" w14:textId="77777777" w:rsidR="00F61C38" w:rsidRPr="00DD38CB" w:rsidRDefault="00F61C38" w:rsidP="00F61C38">
            <w:pPr>
              <w:ind w:left="-107"/>
              <w:rPr>
                <w:rFonts w:cstheme="minorHAnsi"/>
              </w:rPr>
            </w:pPr>
          </w:p>
        </w:tc>
        <w:tc>
          <w:tcPr>
            <w:tcW w:w="8935" w:type="dxa"/>
            <w:gridSpan w:val="33"/>
            <w:tcBorders>
              <w:top w:val="single" w:sz="24" w:space="0" w:color="E8960C"/>
              <w:left w:val="single" w:sz="24" w:space="0" w:color="E8960C"/>
              <w:bottom w:val="single" w:sz="24" w:space="0" w:color="E8960C"/>
              <w:right w:val="single" w:sz="24" w:space="0" w:color="E8960C"/>
            </w:tcBorders>
            <w:vAlign w:val="center"/>
          </w:tcPr>
          <w:p w14:paraId="16315F2B" w14:textId="77777777" w:rsidR="00F61C38" w:rsidRPr="00DD38CB" w:rsidRDefault="00F61C38" w:rsidP="00F61C38">
            <w:pPr>
              <w:rPr>
                <w:rFonts w:cstheme="minorHAnsi"/>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F61C38" w:rsidRPr="00725F39" w14:paraId="16315F2F" w14:textId="77777777" w:rsidTr="00F61C38">
        <w:trPr>
          <w:trHeight w:val="417"/>
        </w:trPr>
        <w:tc>
          <w:tcPr>
            <w:tcW w:w="1921" w:type="dxa"/>
            <w:gridSpan w:val="24"/>
            <w:tcBorders>
              <w:top w:val="nil"/>
              <w:left w:val="nil"/>
              <w:bottom w:val="nil"/>
              <w:right w:val="nil"/>
            </w:tcBorders>
          </w:tcPr>
          <w:p w14:paraId="16315F2D" w14:textId="77777777" w:rsidR="00F61C38" w:rsidRPr="00725F39" w:rsidRDefault="00F61C38" w:rsidP="00F61C38">
            <w:pPr>
              <w:pStyle w:val="NoSpacing"/>
              <w:keepNext/>
              <w:rPr>
                <w:rFonts w:cstheme="minorHAnsi"/>
              </w:rPr>
            </w:pPr>
          </w:p>
        </w:tc>
        <w:tc>
          <w:tcPr>
            <w:tcW w:w="8935" w:type="dxa"/>
            <w:gridSpan w:val="33"/>
            <w:tcBorders>
              <w:top w:val="nil"/>
              <w:left w:val="nil"/>
              <w:bottom w:val="dashed" w:sz="8" w:space="0" w:color="1F5A87"/>
              <w:right w:val="nil"/>
            </w:tcBorders>
            <w:vAlign w:val="center"/>
          </w:tcPr>
          <w:p w14:paraId="16315F2E" w14:textId="77777777" w:rsidR="00F61C38" w:rsidRPr="00564430" w:rsidRDefault="00F61C38" w:rsidP="00F61C38">
            <w:pPr>
              <w:keepNext/>
              <w:rPr>
                <w:rFonts w:asciiTheme="minorHAnsi" w:eastAsiaTheme="minorHAnsi" w:hAnsiTheme="minorHAnsi" w:cstheme="minorBidi"/>
              </w:rPr>
            </w:pPr>
            <w:r>
              <w:rPr>
                <w:rFonts w:asciiTheme="minorHAnsi" w:eastAsiaTheme="minorHAnsi" w:hAnsiTheme="minorHAnsi" w:cstheme="minorBidi"/>
              </w:rPr>
              <w:t>Provide the following assurances by checking the boxes.</w:t>
            </w:r>
          </w:p>
        </w:tc>
      </w:tr>
      <w:tr w:rsidR="00F61C38" w:rsidRPr="00725F39" w14:paraId="67B43BCF" w14:textId="77777777" w:rsidTr="00F61C38">
        <w:trPr>
          <w:trHeight w:val="261"/>
        </w:trPr>
        <w:tc>
          <w:tcPr>
            <w:tcW w:w="1921" w:type="dxa"/>
            <w:gridSpan w:val="24"/>
            <w:tcBorders>
              <w:top w:val="nil"/>
              <w:left w:val="nil"/>
              <w:bottom w:val="nil"/>
              <w:right w:val="nil"/>
            </w:tcBorders>
          </w:tcPr>
          <w:p w14:paraId="64922460" w14:textId="77777777" w:rsidR="00F61C38" w:rsidRPr="0003371E" w:rsidRDefault="00F61C38" w:rsidP="00F61C38">
            <w:pPr>
              <w:pStyle w:val="NoSpacing"/>
              <w:rPr>
                <w:rFonts w:cstheme="minorHAnsi"/>
                <w:sz w:val="2"/>
              </w:rPr>
            </w:pPr>
          </w:p>
        </w:tc>
        <w:tc>
          <w:tcPr>
            <w:tcW w:w="353" w:type="dxa"/>
            <w:gridSpan w:val="10"/>
            <w:tcBorders>
              <w:top w:val="dashed" w:sz="8" w:space="0" w:color="1F5A87"/>
              <w:left w:val="nil"/>
              <w:bottom w:val="single" w:sz="12" w:space="0" w:color="auto"/>
              <w:right w:val="nil"/>
            </w:tcBorders>
            <w:vAlign w:val="center"/>
          </w:tcPr>
          <w:p w14:paraId="558A72CE" w14:textId="77777777" w:rsidR="00F61C38" w:rsidRPr="0003371E" w:rsidRDefault="00F61C38" w:rsidP="00F61C38">
            <w:pPr>
              <w:pStyle w:val="NoSpacing"/>
              <w:ind w:left="387" w:hanging="387"/>
              <w:rPr>
                <w:rFonts w:cstheme="minorHAnsi"/>
                <w:sz w:val="2"/>
              </w:rPr>
            </w:pPr>
          </w:p>
        </w:tc>
        <w:tc>
          <w:tcPr>
            <w:tcW w:w="8582" w:type="dxa"/>
            <w:gridSpan w:val="23"/>
            <w:vMerge w:val="restart"/>
            <w:tcBorders>
              <w:top w:val="dashed" w:sz="8" w:space="0" w:color="1F5A87"/>
              <w:left w:val="nil"/>
              <w:right w:val="nil"/>
            </w:tcBorders>
            <w:vAlign w:val="center"/>
          </w:tcPr>
          <w:p w14:paraId="3B63334F" w14:textId="7F863E2B" w:rsidR="00F61C38" w:rsidRPr="000B27FA" w:rsidRDefault="00F61C38" w:rsidP="00F61C38">
            <w:pPr>
              <w:pStyle w:val="NoSpacing"/>
              <w:rPr>
                <w:vertAlign w:val="subscript"/>
              </w:rPr>
            </w:pPr>
            <w:r>
              <w:t>The minimum necessary amount of PHI to accomplish the purposes described in this application will be accessed, obtained and/or used.</w:t>
            </w:r>
          </w:p>
        </w:tc>
      </w:tr>
      <w:tr w:rsidR="00F61C38" w:rsidRPr="00725F39" w14:paraId="6CDE2078" w14:textId="77777777" w:rsidTr="00F61C38">
        <w:trPr>
          <w:trHeight w:val="261"/>
        </w:trPr>
        <w:tc>
          <w:tcPr>
            <w:tcW w:w="1921" w:type="dxa"/>
            <w:gridSpan w:val="24"/>
            <w:tcBorders>
              <w:top w:val="nil"/>
              <w:left w:val="nil"/>
              <w:bottom w:val="nil"/>
              <w:right w:val="single" w:sz="12" w:space="0" w:color="auto"/>
            </w:tcBorders>
          </w:tcPr>
          <w:p w14:paraId="08675370" w14:textId="77777777" w:rsidR="00F61C38" w:rsidRPr="0003371E" w:rsidRDefault="00F61C38" w:rsidP="00F61C38">
            <w:pPr>
              <w:pStyle w:val="NoSpacing"/>
              <w:rPr>
                <w:rFonts w:cstheme="minorHAnsi"/>
                <w:sz w:val="2"/>
              </w:rPr>
            </w:pPr>
          </w:p>
        </w:tc>
        <w:tc>
          <w:tcPr>
            <w:tcW w:w="353" w:type="dxa"/>
            <w:gridSpan w:val="10"/>
            <w:tcBorders>
              <w:top w:val="nil"/>
              <w:left w:val="single" w:sz="12" w:space="0" w:color="auto"/>
              <w:bottom w:val="single" w:sz="12" w:space="0" w:color="auto"/>
              <w:right w:val="single" w:sz="12" w:space="0" w:color="auto"/>
            </w:tcBorders>
            <w:shd w:val="clear" w:color="auto" w:fill="D9D9D9" w:themeFill="background1" w:themeFillShade="D9"/>
            <w:vAlign w:val="center"/>
          </w:tcPr>
          <w:p w14:paraId="7EF89DFD" w14:textId="5EA00DED" w:rsidR="00F61C38" w:rsidRPr="000B27FA" w:rsidRDefault="00F61C38" w:rsidP="00F61C38">
            <w:pPr>
              <w:pStyle w:val="NoSpacing"/>
              <w:ind w:left="387" w:hanging="387"/>
              <w:jc w:val="center"/>
              <w:rPr>
                <w:rFonts w:cstheme="minorHAnsi"/>
                <w:b/>
              </w:rPr>
            </w:pPr>
          </w:p>
        </w:tc>
        <w:tc>
          <w:tcPr>
            <w:tcW w:w="8582" w:type="dxa"/>
            <w:gridSpan w:val="23"/>
            <w:vMerge/>
            <w:tcBorders>
              <w:left w:val="single" w:sz="12" w:space="0" w:color="auto"/>
              <w:right w:val="nil"/>
            </w:tcBorders>
            <w:vAlign w:val="center"/>
          </w:tcPr>
          <w:p w14:paraId="22D1FCDB" w14:textId="77777777" w:rsidR="00F61C38" w:rsidRDefault="00F61C38" w:rsidP="00F61C38">
            <w:pPr>
              <w:pStyle w:val="NoSpacing"/>
            </w:pPr>
          </w:p>
        </w:tc>
      </w:tr>
      <w:tr w:rsidR="00F61C38" w:rsidRPr="00725F39" w14:paraId="2D88240F" w14:textId="77777777" w:rsidTr="00F61C38">
        <w:trPr>
          <w:trHeight w:val="261"/>
        </w:trPr>
        <w:tc>
          <w:tcPr>
            <w:tcW w:w="1921" w:type="dxa"/>
            <w:gridSpan w:val="24"/>
            <w:tcBorders>
              <w:top w:val="nil"/>
              <w:left w:val="nil"/>
              <w:bottom w:val="nil"/>
              <w:right w:val="nil"/>
            </w:tcBorders>
          </w:tcPr>
          <w:p w14:paraId="20907D4D" w14:textId="77777777" w:rsidR="00F61C38" w:rsidRPr="0003371E" w:rsidRDefault="00F61C38" w:rsidP="00F61C38">
            <w:pPr>
              <w:pStyle w:val="NoSpacing"/>
              <w:rPr>
                <w:rFonts w:cstheme="minorHAnsi"/>
                <w:sz w:val="2"/>
              </w:rPr>
            </w:pPr>
          </w:p>
        </w:tc>
        <w:tc>
          <w:tcPr>
            <w:tcW w:w="353" w:type="dxa"/>
            <w:gridSpan w:val="10"/>
            <w:tcBorders>
              <w:top w:val="nil"/>
              <w:left w:val="nil"/>
              <w:bottom w:val="dashed" w:sz="8" w:space="0" w:color="1F5A87"/>
              <w:right w:val="nil"/>
            </w:tcBorders>
            <w:vAlign w:val="center"/>
          </w:tcPr>
          <w:p w14:paraId="6223C76A" w14:textId="77777777" w:rsidR="00F61C38" w:rsidRPr="0003371E" w:rsidRDefault="00F61C38" w:rsidP="00F61C38">
            <w:pPr>
              <w:pStyle w:val="NoSpacing"/>
              <w:ind w:left="387" w:hanging="387"/>
              <w:rPr>
                <w:rFonts w:cstheme="minorHAnsi"/>
                <w:sz w:val="2"/>
              </w:rPr>
            </w:pPr>
          </w:p>
        </w:tc>
        <w:tc>
          <w:tcPr>
            <w:tcW w:w="8582" w:type="dxa"/>
            <w:gridSpan w:val="23"/>
            <w:vMerge/>
            <w:tcBorders>
              <w:left w:val="nil"/>
              <w:bottom w:val="dashed" w:sz="8" w:space="0" w:color="1F5A87"/>
              <w:right w:val="nil"/>
            </w:tcBorders>
            <w:vAlign w:val="center"/>
          </w:tcPr>
          <w:p w14:paraId="11A6228D" w14:textId="77777777" w:rsidR="00F61C38" w:rsidRDefault="00F61C38" w:rsidP="00F61C38">
            <w:pPr>
              <w:pStyle w:val="NoSpacing"/>
            </w:pPr>
          </w:p>
        </w:tc>
      </w:tr>
      <w:tr w:rsidR="00F61C38" w:rsidRPr="00725F39" w14:paraId="16315F33" w14:textId="77777777" w:rsidTr="00F61C38">
        <w:trPr>
          <w:trHeight w:val="261"/>
        </w:trPr>
        <w:tc>
          <w:tcPr>
            <w:tcW w:w="1921" w:type="dxa"/>
            <w:gridSpan w:val="24"/>
            <w:tcBorders>
              <w:top w:val="nil"/>
              <w:left w:val="nil"/>
              <w:bottom w:val="nil"/>
              <w:right w:val="nil"/>
            </w:tcBorders>
          </w:tcPr>
          <w:p w14:paraId="16315F30" w14:textId="77777777" w:rsidR="00F61C38" w:rsidRPr="0003371E" w:rsidRDefault="00F61C38" w:rsidP="00F61C38">
            <w:pPr>
              <w:pStyle w:val="NoSpacing"/>
              <w:rPr>
                <w:rFonts w:cstheme="minorHAnsi"/>
                <w:sz w:val="2"/>
              </w:rPr>
            </w:pPr>
          </w:p>
        </w:tc>
        <w:tc>
          <w:tcPr>
            <w:tcW w:w="353" w:type="dxa"/>
            <w:gridSpan w:val="10"/>
            <w:tcBorders>
              <w:top w:val="dashed" w:sz="8" w:space="0" w:color="1F5A87"/>
              <w:left w:val="nil"/>
              <w:bottom w:val="single" w:sz="12" w:space="0" w:color="auto"/>
              <w:right w:val="nil"/>
            </w:tcBorders>
            <w:vAlign w:val="center"/>
          </w:tcPr>
          <w:p w14:paraId="16315F31" w14:textId="0EBCBE52" w:rsidR="00F61C38" w:rsidRPr="0003371E" w:rsidRDefault="00F61C38" w:rsidP="00F61C38">
            <w:pPr>
              <w:pStyle w:val="NoSpacing"/>
              <w:ind w:left="387" w:hanging="387"/>
              <w:rPr>
                <w:rFonts w:cstheme="minorHAnsi"/>
                <w:sz w:val="2"/>
              </w:rPr>
            </w:pPr>
          </w:p>
        </w:tc>
        <w:tc>
          <w:tcPr>
            <w:tcW w:w="8582" w:type="dxa"/>
            <w:gridSpan w:val="23"/>
            <w:vMerge w:val="restart"/>
            <w:tcBorders>
              <w:top w:val="dashed" w:sz="8" w:space="0" w:color="1F5A87"/>
              <w:left w:val="nil"/>
              <w:right w:val="nil"/>
            </w:tcBorders>
            <w:vAlign w:val="center"/>
          </w:tcPr>
          <w:p w14:paraId="16315F32" w14:textId="77777777" w:rsidR="00F61C38" w:rsidRPr="00C91E7E" w:rsidRDefault="00F61C38" w:rsidP="00F61C38">
            <w:pPr>
              <w:pStyle w:val="NoSpacing"/>
            </w:pPr>
            <w:r>
              <w:t>The PHI will not be reused or disclosed to any other person or entity, except as required by law, for authorized oversight of the research study, or for other research for which the use or disclosure of PHI would be permitted.</w:t>
            </w:r>
          </w:p>
        </w:tc>
      </w:tr>
      <w:tr w:rsidR="00F61C38" w:rsidRPr="00725F39" w14:paraId="6C9490A3" w14:textId="77777777" w:rsidTr="00F61C38">
        <w:trPr>
          <w:trHeight w:val="214"/>
        </w:trPr>
        <w:tc>
          <w:tcPr>
            <w:tcW w:w="1921" w:type="dxa"/>
            <w:gridSpan w:val="24"/>
            <w:tcBorders>
              <w:top w:val="nil"/>
              <w:left w:val="nil"/>
              <w:bottom w:val="nil"/>
              <w:right w:val="single" w:sz="12" w:space="0" w:color="auto"/>
            </w:tcBorders>
          </w:tcPr>
          <w:p w14:paraId="50ADAB62" w14:textId="77777777" w:rsidR="00F61C38" w:rsidRPr="0003371E" w:rsidRDefault="00F61C38" w:rsidP="00F61C38">
            <w:pPr>
              <w:pStyle w:val="NoSpacing"/>
              <w:rPr>
                <w:rFonts w:cstheme="minorHAnsi"/>
                <w:sz w:val="2"/>
              </w:rPr>
            </w:pPr>
          </w:p>
        </w:tc>
        <w:tc>
          <w:tcPr>
            <w:tcW w:w="353" w:type="dxa"/>
            <w:gridSpan w:val="10"/>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194BCF9" w14:textId="77777777" w:rsidR="00F61C38" w:rsidRPr="0003371E" w:rsidRDefault="00F61C38" w:rsidP="00F61C38">
            <w:pPr>
              <w:pStyle w:val="NoSpacing"/>
              <w:ind w:left="387" w:hanging="387"/>
              <w:jc w:val="center"/>
              <w:rPr>
                <w:rFonts w:cstheme="minorHAnsi"/>
                <w:b/>
              </w:rPr>
            </w:pPr>
          </w:p>
        </w:tc>
        <w:tc>
          <w:tcPr>
            <w:tcW w:w="8582" w:type="dxa"/>
            <w:gridSpan w:val="23"/>
            <w:vMerge/>
            <w:tcBorders>
              <w:left w:val="single" w:sz="12" w:space="0" w:color="auto"/>
              <w:right w:val="nil"/>
            </w:tcBorders>
            <w:vAlign w:val="center"/>
          </w:tcPr>
          <w:p w14:paraId="3222654A" w14:textId="77777777" w:rsidR="00F61C38" w:rsidRDefault="00F61C38" w:rsidP="00F61C38">
            <w:pPr>
              <w:pStyle w:val="NoSpacing"/>
            </w:pPr>
          </w:p>
        </w:tc>
      </w:tr>
      <w:tr w:rsidR="00F61C38" w:rsidRPr="00725F39" w14:paraId="68C8C91E" w14:textId="77777777" w:rsidTr="00F61C38">
        <w:trPr>
          <w:trHeight w:val="435"/>
        </w:trPr>
        <w:tc>
          <w:tcPr>
            <w:tcW w:w="1921" w:type="dxa"/>
            <w:gridSpan w:val="24"/>
            <w:tcBorders>
              <w:top w:val="nil"/>
              <w:left w:val="nil"/>
              <w:bottom w:val="nil"/>
              <w:right w:val="nil"/>
            </w:tcBorders>
          </w:tcPr>
          <w:p w14:paraId="0D8FC7BE" w14:textId="77777777" w:rsidR="00F61C38" w:rsidRPr="0003371E" w:rsidRDefault="00F61C38" w:rsidP="00F61C38">
            <w:pPr>
              <w:pStyle w:val="NoSpacing"/>
              <w:rPr>
                <w:rFonts w:cstheme="minorHAnsi"/>
                <w:sz w:val="2"/>
              </w:rPr>
            </w:pPr>
          </w:p>
        </w:tc>
        <w:tc>
          <w:tcPr>
            <w:tcW w:w="353" w:type="dxa"/>
            <w:gridSpan w:val="10"/>
            <w:tcBorders>
              <w:top w:val="single" w:sz="12" w:space="0" w:color="auto"/>
              <w:left w:val="nil"/>
              <w:bottom w:val="dashed" w:sz="8" w:space="0" w:color="1F5A87"/>
              <w:right w:val="nil"/>
            </w:tcBorders>
            <w:vAlign w:val="center"/>
          </w:tcPr>
          <w:p w14:paraId="5FEE7181" w14:textId="77777777" w:rsidR="00F61C38" w:rsidRPr="0003371E" w:rsidRDefault="00F61C38" w:rsidP="00F61C38">
            <w:pPr>
              <w:pStyle w:val="NoSpacing"/>
              <w:ind w:left="387" w:hanging="387"/>
              <w:rPr>
                <w:rFonts w:cstheme="minorHAnsi"/>
                <w:sz w:val="2"/>
              </w:rPr>
            </w:pPr>
          </w:p>
        </w:tc>
        <w:tc>
          <w:tcPr>
            <w:tcW w:w="8582" w:type="dxa"/>
            <w:gridSpan w:val="23"/>
            <w:vMerge/>
            <w:tcBorders>
              <w:left w:val="nil"/>
              <w:bottom w:val="dashed" w:sz="8" w:space="0" w:color="1F5A87"/>
              <w:right w:val="nil"/>
            </w:tcBorders>
            <w:vAlign w:val="center"/>
          </w:tcPr>
          <w:p w14:paraId="59854584" w14:textId="77777777" w:rsidR="00F61C38" w:rsidRDefault="00F61C38" w:rsidP="00F61C38">
            <w:pPr>
              <w:pStyle w:val="NoSpacing"/>
            </w:pPr>
          </w:p>
        </w:tc>
      </w:tr>
      <w:tr w:rsidR="00F61C38" w:rsidRPr="00725F39" w14:paraId="16315F37" w14:textId="77777777" w:rsidTr="00F61C38">
        <w:trPr>
          <w:trHeight w:val="198"/>
        </w:trPr>
        <w:tc>
          <w:tcPr>
            <w:tcW w:w="1921" w:type="dxa"/>
            <w:gridSpan w:val="24"/>
            <w:tcBorders>
              <w:top w:val="nil"/>
              <w:left w:val="nil"/>
              <w:bottom w:val="nil"/>
              <w:right w:val="nil"/>
            </w:tcBorders>
          </w:tcPr>
          <w:p w14:paraId="16315F34" w14:textId="77777777" w:rsidR="00F61C38" w:rsidRPr="0003371E" w:rsidRDefault="00F61C38" w:rsidP="00F61C38">
            <w:pPr>
              <w:pStyle w:val="NoSpacing"/>
              <w:rPr>
                <w:rFonts w:cstheme="minorHAnsi"/>
                <w:sz w:val="2"/>
              </w:rPr>
            </w:pPr>
          </w:p>
        </w:tc>
        <w:tc>
          <w:tcPr>
            <w:tcW w:w="353" w:type="dxa"/>
            <w:gridSpan w:val="10"/>
            <w:tcBorders>
              <w:top w:val="dashed" w:sz="8" w:space="0" w:color="1F5A87"/>
              <w:left w:val="nil"/>
              <w:bottom w:val="single" w:sz="12" w:space="0" w:color="auto"/>
              <w:right w:val="nil"/>
            </w:tcBorders>
            <w:vAlign w:val="center"/>
          </w:tcPr>
          <w:p w14:paraId="16315F35" w14:textId="79DE0E9D" w:rsidR="00F61C38" w:rsidRPr="0003371E" w:rsidRDefault="00F61C38" w:rsidP="00F61C38">
            <w:pPr>
              <w:pStyle w:val="NoSpacing"/>
              <w:ind w:left="378" w:hanging="378"/>
              <w:rPr>
                <w:rFonts w:cstheme="minorHAnsi"/>
                <w:sz w:val="2"/>
              </w:rPr>
            </w:pPr>
          </w:p>
        </w:tc>
        <w:tc>
          <w:tcPr>
            <w:tcW w:w="8582" w:type="dxa"/>
            <w:gridSpan w:val="23"/>
            <w:vMerge w:val="restart"/>
            <w:tcBorders>
              <w:top w:val="dashed" w:sz="8" w:space="0" w:color="1F5A87"/>
              <w:left w:val="nil"/>
              <w:right w:val="nil"/>
            </w:tcBorders>
            <w:vAlign w:val="center"/>
          </w:tcPr>
          <w:p w14:paraId="16315F36" w14:textId="73C46241" w:rsidR="00F61C38" w:rsidRPr="00C91E7E" w:rsidRDefault="00F61C38" w:rsidP="00F61C38">
            <w:pPr>
              <w:pStyle w:val="NoSpacing"/>
            </w:pPr>
            <w:r>
              <w:t xml:space="preserve">The HIPAA “accounting for disclosures” requirement will be fulfilled, if applicable. See </w:t>
            </w:r>
            <w:hyperlink r:id="rId37" w:history="1">
              <w:r w:rsidRPr="00580497">
                <w:rPr>
                  <w:rStyle w:val="Hyperlink"/>
                </w:rPr>
                <w:t xml:space="preserve">UW Medicine </w:t>
              </w:r>
              <w:r>
                <w:rPr>
                  <w:rStyle w:val="Hyperlink"/>
                </w:rPr>
                <w:t>Compliance</w:t>
              </w:r>
              <w:r w:rsidRPr="00580497">
                <w:rPr>
                  <w:rStyle w:val="Hyperlink"/>
                </w:rPr>
                <w:t xml:space="preserve"> Policy #</w:t>
              </w:r>
              <w:r>
                <w:rPr>
                  <w:rStyle w:val="Hyperlink"/>
                </w:rPr>
                <w:t>104</w:t>
              </w:r>
            </w:hyperlink>
            <w:r>
              <w:t xml:space="preserve">. </w:t>
            </w:r>
          </w:p>
        </w:tc>
      </w:tr>
      <w:tr w:rsidR="00F61C38" w:rsidRPr="00725F39" w14:paraId="6C2C0A58" w14:textId="77777777" w:rsidTr="00F61C38">
        <w:trPr>
          <w:trHeight w:val="245"/>
        </w:trPr>
        <w:tc>
          <w:tcPr>
            <w:tcW w:w="1921" w:type="dxa"/>
            <w:gridSpan w:val="24"/>
            <w:tcBorders>
              <w:top w:val="nil"/>
              <w:left w:val="nil"/>
              <w:bottom w:val="nil"/>
              <w:right w:val="single" w:sz="12" w:space="0" w:color="auto"/>
            </w:tcBorders>
          </w:tcPr>
          <w:p w14:paraId="01BF6F01" w14:textId="77777777" w:rsidR="00F61C38" w:rsidRPr="0003371E" w:rsidRDefault="00F61C38" w:rsidP="00F61C38">
            <w:pPr>
              <w:pStyle w:val="NoSpacing"/>
              <w:rPr>
                <w:rFonts w:cstheme="minorHAnsi"/>
                <w:sz w:val="2"/>
              </w:rPr>
            </w:pPr>
          </w:p>
        </w:tc>
        <w:tc>
          <w:tcPr>
            <w:tcW w:w="353" w:type="dxa"/>
            <w:gridSpan w:val="10"/>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81235FB" w14:textId="77777777" w:rsidR="00F61C38" w:rsidRPr="0003371E" w:rsidRDefault="00F61C38" w:rsidP="00F61C38">
            <w:pPr>
              <w:pStyle w:val="NoSpacing"/>
              <w:ind w:left="378" w:hanging="378"/>
              <w:jc w:val="center"/>
              <w:rPr>
                <w:rFonts w:cstheme="minorHAnsi"/>
                <w:b/>
              </w:rPr>
            </w:pPr>
          </w:p>
        </w:tc>
        <w:tc>
          <w:tcPr>
            <w:tcW w:w="8582" w:type="dxa"/>
            <w:gridSpan w:val="23"/>
            <w:vMerge/>
            <w:tcBorders>
              <w:left w:val="single" w:sz="12" w:space="0" w:color="auto"/>
              <w:right w:val="nil"/>
            </w:tcBorders>
            <w:vAlign w:val="center"/>
          </w:tcPr>
          <w:p w14:paraId="5DADB600" w14:textId="77777777" w:rsidR="00F61C38" w:rsidRDefault="00F61C38" w:rsidP="00F61C38">
            <w:pPr>
              <w:pStyle w:val="NoSpacing"/>
            </w:pPr>
          </w:p>
        </w:tc>
      </w:tr>
      <w:tr w:rsidR="00F61C38" w:rsidRPr="00725F39" w14:paraId="6C1D5858" w14:textId="77777777" w:rsidTr="00F61C38">
        <w:trPr>
          <w:trHeight w:val="285"/>
        </w:trPr>
        <w:tc>
          <w:tcPr>
            <w:tcW w:w="1921" w:type="dxa"/>
            <w:gridSpan w:val="24"/>
            <w:tcBorders>
              <w:top w:val="nil"/>
              <w:left w:val="nil"/>
              <w:bottom w:val="nil"/>
              <w:right w:val="nil"/>
            </w:tcBorders>
          </w:tcPr>
          <w:p w14:paraId="0A1D3E10" w14:textId="77777777" w:rsidR="00F61C38" w:rsidRPr="0003371E" w:rsidRDefault="00F61C38" w:rsidP="00F61C38">
            <w:pPr>
              <w:pStyle w:val="NoSpacing"/>
              <w:rPr>
                <w:rFonts w:cstheme="minorHAnsi"/>
                <w:sz w:val="2"/>
              </w:rPr>
            </w:pPr>
          </w:p>
        </w:tc>
        <w:tc>
          <w:tcPr>
            <w:tcW w:w="353" w:type="dxa"/>
            <w:gridSpan w:val="10"/>
            <w:tcBorders>
              <w:top w:val="single" w:sz="12" w:space="0" w:color="auto"/>
              <w:left w:val="nil"/>
              <w:bottom w:val="dashed" w:sz="8" w:space="0" w:color="1F5A87"/>
              <w:right w:val="nil"/>
            </w:tcBorders>
            <w:vAlign w:val="center"/>
          </w:tcPr>
          <w:p w14:paraId="1EE2B399" w14:textId="77777777" w:rsidR="00F61C38" w:rsidRPr="0003371E" w:rsidRDefault="00F61C38" w:rsidP="00F61C38">
            <w:pPr>
              <w:pStyle w:val="NoSpacing"/>
              <w:ind w:left="378" w:hanging="378"/>
              <w:rPr>
                <w:rFonts w:cstheme="minorHAnsi"/>
                <w:sz w:val="2"/>
              </w:rPr>
            </w:pPr>
          </w:p>
        </w:tc>
        <w:tc>
          <w:tcPr>
            <w:tcW w:w="8582" w:type="dxa"/>
            <w:gridSpan w:val="23"/>
            <w:vMerge/>
            <w:tcBorders>
              <w:left w:val="nil"/>
              <w:bottom w:val="dashed" w:sz="8" w:space="0" w:color="1F5A87"/>
              <w:right w:val="nil"/>
            </w:tcBorders>
            <w:vAlign w:val="center"/>
          </w:tcPr>
          <w:p w14:paraId="7A10A881" w14:textId="77777777" w:rsidR="00F61C38" w:rsidRDefault="00F61C38" w:rsidP="00F61C38">
            <w:pPr>
              <w:pStyle w:val="NoSpacing"/>
            </w:pPr>
          </w:p>
        </w:tc>
      </w:tr>
      <w:tr w:rsidR="00F61C38" w:rsidRPr="00725F39" w14:paraId="16315F3D" w14:textId="77777777" w:rsidTr="00F61C38">
        <w:trPr>
          <w:trHeight w:val="174"/>
        </w:trPr>
        <w:tc>
          <w:tcPr>
            <w:tcW w:w="422" w:type="dxa"/>
            <w:tcBorders>
              <w:top w:val="nil"/>
              <w:left w:val="nil"/>
              <w:bottom w:val="nil"/>
              <w:right w:val="nil"/>
            </w:tcBorders>
          </w:tcPr>
          <w:p w14:paraId="16315F38" w14:textId="77777777" w:rsidR="00F61C38" w:rsidRPr="0003371E" w:rsidRDefault="00F61C38" w:rsidP="00F61C38">
            <w:pPr>
              <w:pStyle w:val="NoSpacing"/>
              <w:rPr>
                <w:rFonts w:cstheme="minorHAnsi"/>
                <w:sz w:val="2"/>
              </w:rPr>
            </w:pPr>
          </w:p>
        </w:tc>
        <w:tc>
          <w:tcPr>
            <w:tcW w:w="893" w:type="dxa"/>
            <w:gridSpan w:val="12"/>
            <w:tcBorders>
              <w:top w:val="nil"/>
              <w:left w:val="nil"/>
              <w:bottom w:val="nil"/>
              <w:right w:val="nil"/>
            </w:tcBorders>
          </w:tcPr>
          <w:p w14:paraId="16315F39" w14:textId="77777777" w:rsidR="00F61C38" w:rsidRPr="0003371E" w:rsidRDefault="00F61C38" w:rsidP="00F61C38">
            <w:pPr>
              <w:pStyle w:val="NoSpacing"/>
              <w:ind w:left="-18"/>
              <w:rPr>
                <w:rFonts w:cstheme="minorHAnsi"/>
                <w:sz w:val="2"/>
              </w:rPr>
            </w:pPr>
          </w:p>
        </w:tc>
        <w:tc>
          <w:tcPr>
            <w:tcW w:w="606" w:type="dxa"/>
            <w:gridSpan w:val="11"/>
            <w:tcBorders>
              <w:top w:val="nil"/>
              <w:left w:val="nil"/>
              <w:bottom w:val="nil"/>
              <w:right w:val="nil"/>
            </w:tcBorders>
          </w:tcPr>
          <w:p w14:paraId="16315F3A" w14:textId="77777777" w:rsidR="00F61C38" w:rsidRPr="0003371E" w:rsidRDefault="00F61C38" w:rsidP="00F61C38">
            <w:pPr>
              <w:pStyle w:val="NoSpacing"/>
              <w:rPr>
                <w:rFonts w:cstheme="minorHAnsi"/>
                <w:sz w:val="2"/>
              </w:rPr>
            </w:pPr>
          </w:p>
        </w:tc>
        <w:tc>
          <w:tcPr>
            <w:tcW w:w="353" w:type="dxa"/>
            <w:gridSpan w:val="10"/>
            <w:tcBorders>
              <w:top w:val="dashed" w:sz="8" w:space="0" w:color="1F5A87"/>
              <w:left w:val="nil"/>
              <w:bottom w:val="single" w:sz="12" w:space="0" w:color="auto"/>
              <w:right w:val="nil"/>
            </w:tcBorders>
            <w:vAlign w:val="center"/>
          </w:tcPr>
          <w:p w14:paraId="16315F3B" w14:textId="56E395C8" w:rsidR="00F61C38" w:rsidRPr="0003371E" w:rsidRDefault="00F61C38" w:rsidP="00F61C38">
            <w:pPr>
              <w:pStyle w:val="NoSpacing"/>
              <w:ind w:left="378" w:hanging="378"/>
              <w:rPr>
                <w:rFonts w:cstheme="minorHAnsi"/>
                <w:sz w:val="2"/>
              </w:rPr>
            </w:pPr>
          </w:p>
        </w:tc>
        <w:tc>
          <w:tcPr>
            <w:tcW w:w="8582" w:type="dxa"/>
            <w:gridSpan w:val="23"/>
            <w:vMerge w:val="restart"/>
            <w:tcBorders>
              <w:top w:val="dashed" w:sz="8" w:space="0" w:color="1F5A87"/>
              <w:left w:val="nil"/>
              <w:right w:val="nil"/>
            </w:tcBorders>
            <w:vAlign w:val="center"/>
          </w:tcPr>
          <w:p w14:paraId="16315F3C" w14:textId="77777777" w:rsidR="00F61C38" w:rsidRPr="00C91E7E" w:rsidRDefault="00F61C38" w:rsidP="00F61C38">
            <w:pPr>
              <w:pStyle w:val="NoSpacing"/>
            </w:pPr>
            <w:r>
              <w:t>There will be reasonable safeguards to protect against identifying, directly or indirectly, any patient in any report of the research.</w:t>
            </w:r>
          </w:p>
        </w:tc>
      </w:tr>
      <w:tr w:rsidR="00F61C38" w:rsidRPr="00725F39" w14:paraId="4E291537" w14:textId="77777777" w:rsidTr="00F61C38">
        <w:trPr>
          <w:trHeight w:val="206"/>
        </w:trPr>
        <w:tc>
          <w:tcPr>
            <w:tcW w:w="422" w:type="dxa"/>
            <w:tcBorders>
              <w:top w:val="nil"/>
              <w:left w:val="nil"/>
              <w:bottom w:val="nil"/>
              <w:right w:val="nil"/>
            </w:tcBorders>
          </w:tcPr>
          <w:p w14:paraId="6FD79838" w14:textId="77777777" w:rsidR="00F61C38" w:rsidRPr="0003371E" w:rsidRDefault="00F61C38" w:rsidP="00F61C38">
            <w:pPr>
              <w:pStyle w:val="NoSpacing"/>
              <w:rPr>
                <w:rFonts w:cstheme="minorHAnsi"/>
                <w:sz w:val="2"/>
              </w:rPr>
            </w:pPr>
          </w:p>
        </w:tc>
        <w:tc>
          <w:tcPr>
            <w:tcW w:w="893" w:type="dxa"/>
            <w:gridSpan w:val="12"/>
            <w:tcBorders>
              <w:top w:val="nil"/>
              <w:left w:val="nil"/>
              <w:bottom w:val="nil"/>
              <w:right w:val="nil"/>
            </w:tcBorders>
          </w:tcPr>
          <w:p w14:paraId="3CF7835F" w14:textId="77777777" w:rsidR="00F61C38" w:rsidRPr="0003371E" w:rsidRDefault="00F61C38" w:rsidP="00F61C38">
            <w:pPr>
              <w:pStyle w:val="NoSpacing"/>
              <w:ind w:left="-18"/>
              <w:rPr>
                <w:rFonts w:cstheme="minorHAnsi"/>
                <w:sz w:val="2"/>
              </w:rPr>
            </w:pPr>
          </w:p>
        </w:tc>
        <w:tc>
          <w:tcPr>
            <w:tcW w:w="606" w:type="dxa"/>
            <w:gridSpan w:val="11"/>
            <w:tcBorders>
              <w:top w:val="nil"/>
              <w:left w:val="nil"/>
              <w:bottom w:val="nil"/>
              <w:right w:val="single" w:sz="12" w:space="0" w:color="auto"/>
            </w:tcBorders>
          </w:tcPr>
          <w:p w14:paraId="7E77A40E" w14:textId="77777777" w:rsidR="00F61C38" w:rsidRPr="0003371E" w:rsidRDefault="00F61C38" w:rsidP="00F61C38">
            <w:pPr>
              <w:pStyle w:val="NoSpacing"/>
              <w:rPr>
                <w:rFonts w:cstheme="minorHAnsi"/>
                <w:sz w:val="2"/>
              </w:rPr>
            </w:pPr>
          </w:p>
        </w:tc>
        <w:tc>
          <w:tcPr>
            <w:tcW w:w="353" w:type="dxa"/>
            <w:gridSpan w:val="10"/>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EDDB767" w14:textId="77777777" w:rsidR="00F61C38" w:rsidRPr="0003371E" w:rsidRDefault="00F61C38" w:rsidP="00F61C38">
            <w:pPr>
              <w:pStyle w:val="NoSpacing"/>
              <w:ind w:left="378" w:hanging="378"/>
              <w:jc w:val="center"/>
              <w:rPr>
                <w:rFonts w:cstheme="minorHAnsi"/>
                <w:b/>
              </w:rPr>
            </w:pPr>
          </w:p>
        </w:tc>
        <w:tc>
          <w:tcPr>
            <w:tcW w:w="8582" w:type="dxa"/>
            <w:gridSpan w:val="23"/>
            <w:vMerge/>
            <w:tcBorders>
              <w:left w:val="single" w:sz="12" w:space="0" w:color="auto"/>
              <w:right w:val="nil"/>
            </w:tcBorders>
            <w:vAlign w:val="center"/>
          </w:tcPr>
          <w:p w14:paraId="2AD1D019" w14:textId="77777777" w:rsidR="00F61C38" w:rsidRDefault="00F61C38" w:rsidP="00F61C38">
            <w:pPr>
              <w:pStyle w:val="NoSpacing"/>
            </w:pPr>
          </w:p>
        </w:tc>
      </w:tr>
      <w:tr w:rsidR="00F61C38" w:rsidRPr="00725F39" w14:paraId="6F90114C" w14:textId="77777777" w:rsidTr="00F61C38">
        <w:trPr>
          <w:trHeight w:val="276"/>
        </w:trPr>
        <w:tc>
          <w:tcPr>
            <w:tcW w:w="422" w:type="dxa"/>
            <w:tcBorders>
              <w:top w:val="nil"/>
              <w:left w:val="nil"/>
              <w:bottom w:val="nil"/>
              <w:right w:val="nil"/>
            </w:tcBorders>
          </w:tcPr>
          <w:p w14:paraId="7B37AA13" w14:textId="77777777" w:rsidR="00F61C38" w:rsidRPr="0003371E" w:rsidRDefault="00F61C38" w:rsidP="00F61C38">
            <w:pPr>
              <w:pStyle w:val="NoSpacing"/>
              <w:rPr>
                <w:rFonts w:cstheme="minorHAnsi"/>
                <w:sz w:val="2"/>
              </w:rPr>
            </w:pPr>
          </w:p>
        </w:tc>
        <w:tc>
          <w:tcPr>
            <w:tcW w:w="893" w:type="dxa"/>
            <w:gridSpan w:val="12"/>
            <w:tcBorders>
              <w:top w:val="nil"/>
              <w:left w:val="nil"/>
              <w:bottom w:val="nil"/>
              <w:right w:val="nil"/>
            </w:tcBorders>
          </w:tcPr>
          <w:p w14:paraId="2184A419" w14:textId="77777777" w:rsidR="00F61C38" w:rsidRPr="0003371E" w:rsidRDefault="00F61C38" w:rsidP="00F61C38">
            <w:pPr>
              <w:pStyle w:val="NoSpacing"/>
              <w:ind w:left="-18"/>
              <w:rPr>
                <w:rFonts w:cstheme="minorHAnsi"/>
                <w:sz w:val="2"/>
              </w:rPr>
            </w:pPr>
          </w:p>
        </w:tc>
        <w:tc>
          <w:tcPr>
            <w:tcW w:w="606" w:type="dxa"/>
            <w:gridSpan w:val="11"/>
            <w:tcBorders>
              <w:top w:val="nil"/>
              <w:left w:val="nil"/>
              <w:bottom w:val="nil"/>
              <w:right w:val="nil"/>
            </w:tcBorders>
          </w:tcPr>
          <w:p w14:paraId="78981D08" w14:textId="77777777" w:rsidR="00F61C38" w:rsidRPr="0003371E" w:rsidRDefault="00F61C38" w:rsidP="00F61C38">
            <w:pPr>
              <w:pStyle w:val="NoSpacing"/>
              <w:rPr>
                <w:rFonts w:cstheme="minorHAnsi"/>
                <w:sz w:val="2"/>
              </w:rPr>
            </w:pPr>
          </w:p>
        </w:tc>
        <w:tc>
          <w:tcPr>
            <w:tcW w:w="353" w:type="dxa"/>
            <w:gridSpan w:val="10"/>
            <w:tcBorders>
              <w:top w:val="single" w:sz="12" w:space="0" w:color="auto"/>
              <w:left w:val="nil"/>
              <w:bottom w:val="dashed" w:sz="8" w:space="0" w:color="1F5A87"/>
              <w:right w:val="nil"/>
            </w:tcBorders>
            <w:vAlign w:val="center"/>
          </w:tcPr>
          <w:p w14:paraId="7E9EC6D2" w14:textId="77777777" w:rsidR="00F61C38" w:rsidRPr="0003371E" w:rsidRDefault="00F61C38" w:rsidP="00F61C38">
            <w:pPr>
              <w:pStyle w:val="NoSpacing"/>
              <w:ind w:left="378" w:hanging="378"/>
              <w:rPr>
                <w:rFonts w:cstheme="minorHAnsi"/>
                <w:sz w:val="2"/>
              </w:rPr>
            </w:pPr>
          </w:p>
        </w:tc>
        <w:tc>
          <w:tcPr>
            <w:tcW w:w="8582" w:type="dxa"/>
            <w:gridSpan w:val="23"/>
            <w:vMerge/>
            <w:tcBorders>
              <w:left w:val="nil"/>
              <w:bottom w:val="dashed" w:sz="8" w:space="0" w:color="1F5A87"/>
              <w:right w:val="nil"/>
            </w:tcBorders>
            <w:vAlign w:val="center"/>
          </w:tcPr>
          <w:p w14:paraId="2C3E5D5A" w14:textId="77777777" w:rsidR="00F61C38" w:rsidRDefault="00F61C38" w:rsidP="00F61C38">
            <w:pPr>
              <w:pStyle w:val="NoSpacing"/>
            </w:pPr>
          </w:p>
        </w:tc>
      </w:tr>
      <w:bookmarkStart w:id="276" w:name="q5poin7"/>
      <w:bookmarkStart w:id="277" w:name="q5point8"/>
      <w:tr w:rsidR="00F61C38" w:rsidRPr="00BA321A" w14:paraId="16315F9E" w14:textId="77777777" w:rsidTr="001D1DA5">
        <w:trPr>
          <w:trHeight w:val="723"/>
        </w:trPr>
        <w:tc>
          <w:tcPr>
            <w:tcW w:w="10856" w:type="dxa"/>
            <w:gridSpan w:val="57"/>
            <w:tcBorders>
              <w:top w:val="nil"/>
              <w:left w:val="nil"/>
              <w:bottom w:val="nil"/>
              <w:right w:val="nil"/>
            </w:tcBorders>
            <w:vAlign w:val="center"/>
          </w:tcPr>
          <w:p w14:paraId="16315F9D" w14:textId="5E36A14F" w:rsidR="00F61C38" w:rsidRPr="00960BED" w:rsidRDefault="00F61C38" w:rsidP="00F61C38">
            <w:pPr>
              <w:pStyle w:val="ListParagraph"/>
              <w:keepNext/>
              <w:ind w:left="331" w:hanging="331"/>
            </w:pPr>
            <w:r>
              <w:rPr>
                <w:rFonts w:cstheme="minorHAnsi"/>
                <w:b/>
                <w:noProof/>
                <w:color w:val="FFFFFF" w:themeColor="background1"/>
              </w:rPr>
              <mc:AlternateContent>
                <mc:Choice Requires="wps">
                  <w:drawing>
                    <wp:anchor distT="0" distB="0" distL="114300" distR="114300" simplePos="0" relativeHeight="251826176" behindDoc="0" locked="0" layoutInCell="1" allowOverlap="1" wp14:anchorId="1631653A" wp14:editId="0422EF22">
                      <wp:simplePos x="0" y="0"/>
                      <wp:positionH relativeFrom="column">
                        <wp:posOffset>-31115</wp:posOffset>
                      </wp:positionH>
                      <wp:positionV relativeFrom="paragraph">
                        <wp:posOffset>-16510</wp:posOffset>
                      </wp:positionV>
                      <wp:extent cx="248285" cy="219075"/>
                      <wp:effectExtent l="0" t="0" r="18415" b="28575"/>
                      <wp:wrapNone/>
                      <wp:docPr id="66" name="Oval 6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7D879" id="Oval 6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5pt;margin-top:-1.3pt;width:19.55pt;height:17.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" filled="f" strokecolor="#1f5a87" strokeweight="1pt"/>
                  </w:pict>
                </mc:Fallback>
              </mc:AlternateContent>
            </w:r>
            <w:r w:rsidRPr="00BA321A">
              <w:rPr>
                <w:rFonts w:asciiTheme="minorHAnsi" w:hAnsiTheme="minorHAnsi"/>
                <w:b/>
                <w:sz w:val="22"/>
                <w:szCs w:val="22"/>
              </w:rPr>
              <w:t>5.</w:t>
            </w:r>
            <w:r>
              <w:rPr>
                <w:rFonts w:asciiTheme="minorHAnsi" w:hAnsiTheme="minorHAnsi"/>
                <w:b/>
                <w:sz w:val="22"/>
                <w:szCs w:val="22"/>
              </w:rPr>
              <w:t>8</w:t>
            </w:r>
            <w:r w:rsidRPr="00BA321A">
              <w:rPr>
                <w:rFonts w:asciiTheme="minorHAnsi" w:hAnsiTheme="minorHAnsi"/>
                <w:b/>
                <w:sz w:val="22"/>
                <w:szCs w:val="22"/>
              </w:rPr>
              <w:t xml:space="preserve"> Genomic data sharing</w:t>
            </w:r>
            <w:bookmarkEnd w:id="276"/>
            <w:bookmarkEnd w:id="277"/>
            <w:r>
              <w:t xml:space="preserve">. </w:t>
            </w:r>
            <w:r w:rsidRPr="00BA321A">
              <w:rPr>
                <w:rFonts w:asciiTheme="minorHAnsi" w:hAnsiTheme="minorHAnsi"/>
                <w:sz w:val="22"/>
                <w:szCs w:val="22"/>
              </w:rPr>
              <w:t xml:space="preserve">Will </w:t>
            </w:r>
            <w:r>
              <w:rPr>
                <w:rFonts w:asciiTheme="minorHAnsi" w:hAnsiTheme="minorHAnsi"/>
                <w:sz w:val="22"/>
                <w:szCs w:val="22"/>
              </w:rPr>
              <w:t>the research</w:t>
            </w:r>
            <w:r w:rsidRPr="00BA321A">
              <w:rPr>
                <w:rFonts w:asciiTheme="minorHAnsi" w:hAnsiTheme="minorHAnsi"/>
                <w:sz w:val="22"/>
                <w:szCs w:val="22"/>
              </w:rPr>
              <w:t xml:space="preserve"> </w:t>
            </w:r>
            <w:r>
              <w:rPr>
                <w:rFonts w:asciiTheme="minorHAnsi" w:hAnsiTheme="minorHAnsi"/>
                <w:sz w:val="22"/>
                <w:szCs w:val="22"/>
              </w:rPr>
              <w:t>obtain or generate genomic data</w:t>
            </w:r>
            <w:r w:rsidRPr="00A63869">
              <w:rPr>
                <w:rFonts w:asciiTheme="minorHAnsi" w:hAnsiTheme="minorHAnsi"/>
                <w:sz w:val="22"/>
                <w:szCs w:val="22"/>
              </w:rPr>
              <w:t>?</w:t>
            </w:r>
          </w:p>
        </w:tc>
      </w:tr>
      <w:tr w:rsidR="00F61C38" w:rsidRPr="00725F39" w14:paraId="16315FA2" w14:textId="77777777" w:rsidTr="00F61C38">
        <w:trPr>
          <w:gridAfter w:val="2"/>
          <w:wAfter w:w="21" w:type="dxa"/>
          <w:trHeight w:val="288"/>
        </w:trPr>
        <w:tc>
          <w:tcPr>
            <w:tcW w:w="422" w:type="dxa"/>
            <w:tcBorders>
              <w:top w:val="nil"/>
              <w:left w:val="nil"/>
              <w:bottom w:val="nil"/>
              <w:right w:val="single" w:sz="12" w:space="0" w:color="auto"/>
            </w:tcBorders>
            <w:vAlign w:val="center"/>
          </w:tcPr>
          <w:p w14:paraId="16315F9F" w14:textId="77777777" w:rsidR="00F61C38" w:rsidRPr="00DD38CB" w:rsidRDefault="00F61C38" w:rsidP="00F61C38">
            <w:pPr>
              <w:pStyle w:val="NoSpacing"/>
              <w:rPr>
                <w:rFonts w:cstheme="minorHAnsi"/>
              </w:rPr>
            </w:pPr>
          </w:p>
        </w:tc>
        <w:tc>
          <w:tcPr>
            <w:tcW w:w="395"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A0" w14:textId="072DBD81" w:rsidR="00F61C38" w:rsidRPr="0003371E" w:rsidRDefault="006522F9" w:rsidP="00F61C38">
            <w:pPr>
              <w:pStyle w:val="NoSpacing"/>
              <w:ind w:left="-18"/>
              <w:jc w:val="center"/>
              <w:rPr>
                <w:rFonts w:cstheme="minorHAnsi"/>
                <w:b/>
              </w:rPr>
            </w:pPr>
            <w:r>
              <w:rPr>
                <w:rFonts w:cstheme="minorHAnsi"/>
                <w:b/>
              </w:rPr>
              <w:t>X</w:t>
            </w:r>
          </w:p>
        </w:tc>
        <w:tc>
          <w:tcPr>
            <w:tcW w:w="653" w:type="dxa"/>
            <w:gridSpan w:val="7"/>
            <w:tcBorders>
              <w:top w:val="nil"/>
              <w:left w:val="single" w:sz="12" w:space="0" w:color="auto"/>
              <w:bottom w:val="nil"/>
              <w:right w:val="nil"/>
            </w:tcBorders>
            <w:vAlign w:val="center"/>
          </w:tcPr>
          <w:p w14:paraId="79879C3B" w14:textId="64B91A18" w:rsidR="00F61C38" w:rsidRPr="00DD38CB" w:rsidRDefault="00F61C38" w:rsidP="00F61C38">
            <w:pPr>
              <w:pStyle w:val="NoSpacing"/>
              <w:ind w:left="-18"/>
              <w:rPr>
                <w:rFonts w:cstheme="minorHAnsi"/>
              </w:rPr>
            </w:pPr>
            <w:r w:rsidRPr="00DD38CB">
              <w:rPr>
                <w:rFonts w:cstheme="minorHAnsi"/>
                <w:b/>
              </w:rPr>
              <w:t>No</w:t>
            </w:r>
          </w:p>
        </w:tc>
        <w:tc>
          <w:tcPr>
            <w:tcW w:w="9365" w:type="dxa"/>
            <w:gridSpan w:val="40"/>
            <w:tcBorders>
              <w:top w:val="nil"/>
              <w:left w:val="nil"/>
              <w:bottom w:val="nil"/>
              <w:right w:val="nil"/>
            </w:tcBorders>
            <w:vAlign w:val="center"/>
          </w:tcPr>
          <w:p w14:paraId="16315FA1" w14:textId="2EE3F054" w:rsidR="00F61C38" w:rsidRPr="00DD38CB" w:rsidRDefault="00F61C38" w:rsidP="00F61C38">
            <w:pPr>
              <w:pStyle w:val="NoSpacing"/>
              <w:rPr>
                <w:rFonts w:cstheme="minorHAnsi"/>
              </w:rPr>
            </w:pPr>
          </w:p>
        </w:tc>
      </w:tr>
      <w:tr w:rsidR="00F61C38" w:rsidRPr="00725F39" w14:paraId="16315FA6" w14:textId="77777777" w:rsidTr="00F61C38">
        <w:trPr>
          <w:gridAfter w:val="2"/>
          <w:wAfter w:w="21" w:type="dxa"/>
          <w:trHeight w:val="288"/>
        </w:trPr>
        <w:tc>
          <w:tcPr>
            <w:tcW w:w="422" w:type="dxa"/>
            <w:tcBorders>
              <w:top w:val="nil"/>
              <w:left w:val="nil"/>
              <w:bottom w:val="nil"/>
              <w:right w:val="single" w:sz="12" w:space="0" w:color="auto"/>
            </w:tcBorders>
            <w:vAlign w:val="center"/>
          </w:tcPr>
          <w:p w14:paraId="16315FA3" w14:textId="77777777" w:rsidR="00F61C38" w:rsidRPr="00DD38CB" w:rsidRDefault="00F61C38" w:rsidP="00F61C38">
            <w:pPr>
              <w:pStyle w:val="NoSpacing"/>
              <w:keepNext/>
              <w:rPr>
                <w:rFonts w:cstheme="minorHAnsi"/>
              </w:rPr>
            </w:pPr>
          </w:p>
        </w:tc>
        <w:tc>
          <w:tcPr>
            <w:tcW w:w="395"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A4" w14:textId="18102679" w:rsidR="00F61C38" w:rsidRPr="0003371E" w:rsidRDefault="00F61C38" w:rsidP="00F61C38">
            <w:pPr>
              <w:pStyle w:val="NoSpacing"/>
              <w:keepNext/>
              <w:ind w:left="-18"/>
              <w:jc w:val="center"/>
              <w:rPr>
                <w:rFonts w:cstheme="minorHAnsi"/>
                <w:b/>
              </w:rPr>
            </w:pPr>
          </w:p>
        </w:tc>
        <w:tc>
          <w:tcPr>
            <w:tcW w:w="653" w:type="dxa"/>
            <w:gridSpan w:val="7"/>
            <w:tcBorders>
              <w:top w:val="nil"/>
              <w:left w:val="single" w:sz="12" w:space="0" w:color="auto"/>
              <w:bottom w:val="nil"/>
              <w:right w:val="nil"/>
            </w:tcBorders>
            <w:vAlign w:val="center"/>
          </w:tcPr>
          <w:p w14:paraId="187DA588" w14:textId="240EFE4C" w:rsidR="00F61C38" w:rsidRPr="00DD38CB" w:rsidRDefault="00F61C38" w:rsidP="00F61C38">
            <w:pPr>
              <w:pStyle w:val="NoSpacing"/>
              <w:keepNext/>
              <w:ind w:left="-18"/>
              <w:rPr>
                <w:rFonts w:cstheme="minorHAnsi"/>
              </w:rPr>
            </w:pPr>
            <w:r w:rsidRPr="00DD38CB">
              <w:rPr>
                <w:rFonts w:cstheme="minorHAnsi"/>
                <w:b/>
              </w:rPr>
              <w:t>Yes</w:t>
            </w:r>
          </w:p>
        </w:tc>
        <w:tc>
          <w:tcPr>
            <w:tcW w:w="9365" w:type="dxa"/>
            <w:gridSpan w:val="40"/>
            <w:tcBorders>
              <w:top w:val="nil"/>
              <w:left w:val="nil"/>
              <w:bottom w:val="nil"/>
              <w:right w:val="nil"/>
            </w:tcBorders>
            <w:vAlign w:val="center"/>
          </w:tcPr>
          <w:p w14:paraId="16315FA5" w14:textId="61D7379E" w:rsidR="00F61C38" w:rsidRPr="00DD38CB" w:rsidRDefault="00F61C38" w:rsidP="00F61C38">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answer the question below.</w:t>
            </w:r>
          </w:p>
        </w:tc>
      </w:tr>
      <w:tr w:rsidR="00F61C38" w:rsidRPr="00725F39" w14:paraId="6E6CEB15" w14:textId="77777777" w:rsidTr="00F61C38">
        <w:trPr>
          <w:gridAfter w:val="2"/>
          <w:wAfter w:w="21" w:type="dxa"/>
          <w:trHeight w:val="627"/>
        </w:trPr>
        <w:tc>
          <w:tcPr>
            <w:tcW w:w="1470" w:type="dxa"/>
            <w:gridSpan w:val="15"/>
            <w:tcBorders>
              <w:top w:val="nil"/>
              <w:left w:val="nil"/>
              <w:bottom w:val="nil"/>
              <w:right w:val="nil"/>
            </w:tcBorders>
            <w:shd w:val="clear" w:color="auto" w:fill="auto"/>
            <w:vAlign w:val="center"/>
          </w:tcPr>
          <w:p w14:paraId="695B1CD1" w14:textId="77777777" w:rsidR="00F61C38" w:rsidRPr="00F65D87" w:rsidRDefault="00F61C38" w:rsidP="00F61C38">
            <w:pPr>
              <w:pStyle w:val="NoSpacing"/>
              <w:keepNext/>
              <w:ind w:left="-18"/>
              <w:rPr>
                <w:rFonts w:cstheme="minorHAnsi"/>
              </w:rPr>
            </w:pPr>
          </w:p>
        </w:tc>
        <w:tc>
          <w:tcPr>
            <w:tcW w:w="9365" w:type="dxa"/>
            <w:gridSpan w:val="40"/>
            <w:tcBorders>
              <w:top w:val="nil"/>
              <w:left w:val="nil"/>
              <w:bottom w:val="nil"/>
              <w:right w:val="nil"/>
            </w:tcBorders>
            <w:vAlign w:val="center"/>
          </w:tcPr>
          <w:p w14:paraId="676D7D4D" w14:textId="758448DC" w:rsidR="00F61C38" w:rsidRPr="00DD38CB" w:rsidRDefault="00F61C38" w:rsidP="00F61C38">
            <w:pPr>
              <w:pStyle w:val="NoSpacing"/>
              <w:keepNext/>
              <w:ind w:left="506" w:hanging="180"/>
              <w:rPr>
                <w:rFonts w:cstheme="minorHAnsi"/>
              </w:rPr>
            </w:pPr>
            <w:r w:rsidRPr="00BA321A">
              <w:rPr>
                <w:b/>
              </w:rPr>
              <w:t>a.</w:t>
            </w:r>
            <w:r>
              <w:t xml:space="preserve"> Will genomic data from this research be sent to a national database (for example, NIH’s </w:t>
            </w:r>
            <w:proofErr w:type="spellStart"/>
            <w:r>
              <w:t>dbGaP</w:t>
            </w:r>
            <w:proofErr w:type="spellEnd"/>
            <w:r>
              <w:t xml:space="preserve"> database)?</w:t>
            </w:r>
          </w:p>
        </w:tc>
      </w:tr>
      <w:tr w:rsidR="00F61C38" w:rsidRPr="00725F39" w14:paraId="325CF2B6" w14:textId="3978FD8C" w:rsidTr="00F61C38">
        <w:trPr>
          <w:gridAfter w:val="2"/>
          <w:wAfter w:w="21" w:type="dxa"/>
          <w:trHeight w:val="288"/>
        </w:trPr>
        <w:tc>
          <w:tcPr>
            <w:tcW w:w="1470" w:type="dxa"/>
            <w:gridSpan w:val="15"/>
            <w:tcBorders>
              <w:top w:val="nil"/>
              <w:left w:val="nil"/>
              <w:bottom w:val="nil"/>
              <w:right w:val="nil"/>
            </w:tcBorders>
            <w:shd w:val="clear" w:color="auto" w:fill="auto"/>
            <w:vAlign w:val="center"/>
          </w:tcPr>
          <w:p w14:paraId="5878535F" w14:textId="77777777" w:rsidR="00F61C38" w:rsidRPr="00F65D87" w:rsidRDefault="00F61C38" w:rsidP="00F61C38">
            <w:pPr>
              <w:pStyle w:val="NoSpacing"/>
              <w:keepNext/>
              <w:ind w:left="-18"/>
              <w:rPr>
                <w:rFonts w:cstheme="minorHAnsi"/>
              </w:rPr>
            </w:pPr>
          </w:p>
        </w:tc>
        <w:tc>
          <w:tcPr>
            <w:tcW w:w="656" w:type="dxa"/>
            <w:gridSpan w:val="15"/>
            <w:tcBorders>
              <w:top w:val="nil"/>
              <w:left w:val="nil"/>
              <w:bottom w:val="nil"/>
              <w:right w:val="single" w:sz="12" w:space="0" w:color="000000" w:themeColor="text1"/>
            </w:tcBorders>
            <w:vAlign w:val="center"/>
          </w:tcPr>
          <w:p w14:paraId="1B23400D" w14:textId="77777777" w:rsidR="00F61C38" w:rsidRPr="00BA321A" w:rsidRDefault="00F61C38" w:rsidP="00F61C38">
            <w:pPr>
              <w:pStyle w:val="NoSpacing"/>
              <w:keepNext/>
              <w:rPr>
                <w:b/>
              </w:rPr>
            </w:pPr>
          </w:p>
        </w:tc>
        <w:tc>
          <w:tcPr>
            <w:tcW w:w="430"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650F6C0E" w14:textId="77777777" w:rsidR="00F61C38" w:rsidRPr="00E22A5A" w:rsidRDefault="00F61C38" w:rsidP="00F61C38">
            <w:pPr>
              <w:pStyle w:val="NoSpacing"/>
              <w:keepNext/>
              <w:ind w:left="-18"/>
              <w:jc w:val="center"/>
              <w:rPr>
                <w:rFonts w:cstheme="minorHAnsi"/>
                <w:b/>
              </w:rPr>
            </w:pPr>
          </w:p>
        </w:tc>
        <w:tc>
          <w:tcPr>
            <w:tcW w:w="795" w:type="dxa"/>
            <w:gridSpan w:val="8"/>
            <w:tcBorders>
              <w:top w:val="nil"/>
              <w:left w:val="single" w:sz="12" w:space="0" w:color="000000" w:themeColor="text1"/>
              <w:bottom w:val="nil"/>
              <w:right w:val="nil"/>
            </w:tcBorders>
            <w:vAlign w:val="center"/>
          </w:tcPr>
          <w:p w14:paraId="3AD8335F" w14:textId="16BEC2ED" w:rsidR="00F61C38" w:rsidRPr="00BA321A" w:rsidRDefault="00F61C38" w:rsidP="00F61C38">
            <w:pPr>
              <w:pStyle w:val="NoSpacing"/>
              <w:keepNext/>
              <w:rPr>
                <w:b/>
              </w:rPr>
            </w:pPr>
            <w:r>
              <w:rPr>
                <w:b/>
              </w:rPr>
              <w:t>No</w:t>
            </w:r>
          </w:p>
        </w:tc>
        <w:tc>
          <w:tcPr>
            <w:tcW w:w="7484" w:type="dxa"/>
            <w:gridSpan w:val="10"/>
            <w:tcBorders>
              <w:top w:val="nil"/>
              <w:left w:val="nil"/>
              <w:bottom w:val="nil"/>
              <w:right w:val="nil"/>
            </w:tcBorders>
            <w:vAlign w:val="center"/>
          </w:tcPr>
          <w:p w14:paraId="71A3B54E" w14:textId="77777777" w:rsidR="00F61C38" w:rsidRPr="00BA321A" w:rsidRDefault="00F61C38" w:rsidP="00F61C38">
            <w:pPr>
              <w:pStyle w:val="NoSpacing"/>
              <w:keepNext/>
              <w:rPr>
                <w:b/>
              </w:rPr>
            </w:pPr>
          </w:p>
        </w:tc>
      </w:tr>
      <w:tr w:rsidR="00F61C38" w:rsidRPr="00725F39" w14:paraId="54CED5BE" w14:textId="595C256D" w:rsidTr="00F61C38">
        <w:trPr>
          <w:gridAfter w:val="2"/>
          <w:wAfter w:w="21" w:type="dxa"/>
          <w:trHeight w:val="288"/>
        </w:trPr>
        <w:tc>
          <w:tcPr>
            <w:tcW w:w="1470" w:type="dxa"/>
            <w:gridSpan w:val="15"/>
            <w:tcBorders>
              <w:top w:val="nil"/>
              <w:left w:val="nil"/>
              <w:bottom w:val="nil"/>
              <w:right w:val="nil"/>
            </w:tcBorders>
            <w:shd w:val="clear" w:color="auto" w:fill="auto"/>
            <w:vAlign w:val="center"/>
          </w:tcPr>
          <w:p w14:paraId="3B592EE9" w14:textId="77777777" w:rsidR="00F61C38" w:rsidRPr="00F65D87" w:rsidRDefault="00F61C38" w:rsidP="00F61C38">
            <w:pPr>
              <w:pStyle w:val="NoSpacing"/>
              <w:keepNext/>
              <w:ind w:left="-18"/>
              <w:rPr>
                <w:rFonts w:cstheme="minorHAnsi"/>
              </w:rPr>
            </w:pPr>
          </w:p>
        </w:tc>
        <w:tc>
          <w:tcPr>
            <w:tcW w:w="656" w:type="dxa"/>
            <w:gridSpan w:val="15"/>
            <w:tcBorders>
              <w:top w:val="nil"/>
              <w:left w:val="nil"/>
              <w:bottom w:val="nil"/>
              <w:right w:val="single" w:sz="12" w:space="0" w:color="000000" w:themeColor="text1"/>
            </w:tcBorders>
            <w:vAlign w:val="center"/>
          </w:tcPr>
          <w:p w14:paraId="67697C34" w14:textId="77777777" w:rsidR="00F61C38" w:rsidRPr="00BA321A" w:rsidRDefault="00F61C38" w:rsidP="00F61C38">
            <w:pPr>
              <w:pStyle w:val="NoSpacing"/>
              <w:keepNext/>
              <w:rPr>
                <w:b/>
              </w:rPr>
            </w:pPr>
          </w:p>
        </w:tc>
        <w:tc>
          <w:tcPr>
            <w:tcW w:w="430"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1DBE8462" w14:textId="77777777" w:rsidR="00F61C38" w:rsidRPr="00E22A5A" w:rsidRDefault="00F61C38" w:rsidP="00F61C38">
            <w:pPr>
              <w:pStyle w:val="NoSpacing"/>
              <w:keepNext/>
              <w:ind w:left="-18"/>
              <w:jc w:val="center"/>
              <w:rPr>
                <w:rFonts w:cstheme="minorHAnsi"/>
                <w:b/>
              </w:rPr>
            </w:pPr>
          </w:p>
        </w:tc>
        <w:tc>
          <w:tcPr>
            <w:tcW w:w="795" w:type="dxa"/>
            <w:gridSpan w:val="8"/>
            <w:tcBorders>
              <w:top w:val="nil"/>
              <w:left w:val="single" w:sz="12" w:space="0" w:color="000000" w:themeColor="text1"/>
              <w:bottom w:val="nil"/>
              <w:right w:val="nil"/>
            </w:tcBorders>
            <w:vAlign w:val="center"/>
          </w:tcPr>
          <w:p w14:paraId="407AB16B" w14:textId="3ED7CB8B" w:rsidR="00F61C38" w:rsidRPr="00BA321A" w:rsidRDefault="00F61C38" w:rsidP="00F61C38">
            <w:pPr>
              <w:pStyle w:val="NoSpacing"/>
              <w:keepNext/>
              <w:rPr>
                <w:b/>
              </w:rPr>
            </w:pPr>
            <w:r>
              <w:rPr>
                <w:b/>
              </w:rPr>
              <w:t>Yes</w:t>
            </w:r>
          </w:p>
        </w:tc>
        <w:tc>
          <w:tcPr>
            <w:tcW w:w="7484" w:type="dxa"/>
            <w:gridSpan w:val="10"/>
            <w:vMerge w:val="restart"/>
            <w:tcBorders>
              <w:top w:val="nil"/>
              <w:left w:val="nil"/>
              <w:right w:val="nil"/>
            </w:tcBorders>
            <w:vAlign w:val="center"/>
          </w:tcPr>
          <w:p w14:paraId="3F14AB14" w14:textId="5AD99C40" w:rsidR="00F61C38" w:rsidRPr="00F65D87" w:rsidRDefault="00F61C38" w:rsidP="00F61C38">
            <w:pPr>
              <w:pStyle w:val="NoSpacing"/>
              <w:keepNext/>
              <w:ind w:left="252" w:hanging="252"/>
            </w:pPr>
            <w:r w:rsidRPr="00DD38CB">
              <w:rPr>
                <w:rFonts w:cstheme="minorHAnsi"/>
              </w:rPr>
              <w:sym w:font="Wingdings" w:char="F0E0"/>
            </w:r>
            <w:r w:rsidRPr="00DD38CB">
              <w:rPr>
                <w:rFonts w:cstheme="minorHAnsi"/>
              </w:rPr>
              <w:t xml:space="preserve"> If yes, </w:t>
            </w:r>
            <w:r>
              <w:rPr>
                <w:rFonts w:cstheme="minorHAnsi"/>
              </w:rPr>
              <w:t>c</w:t>
            </w:r>
            <w:r>
              <w:t xml:space="preserve">omplete the </w:t>
            </w:r>
            <w:hyperlink r:id="rId38" w:history="1">
              <w:r w:rsidRPr="0037083F">
                <w:rPr>
                  <w:rStyle w:val="Hyperlink"/>
                  <w:b/>
                  <w:i/>
                </w:rPr>
                <w:t>ZIPLINE</w:t>
              </w:r>
              <w:r w:rsidRPr="0037083F">
                <w:rPr>
                  <w:rStyle w:val="Hyperlink"/>
                </w:rPr>
                <w:t xml:space="preserve"> </w:t>
              </w:r>
              <w:r w:rsidRPr="0037083F">
                <w:rPr>
                  <w:rStyle w:val="Hyperlink"/>
                  <w:b/>
                </w:rPr>
                <w:t>SUPPLEMENT Genomic Data Sharing</w:t>
              </w:r>
            </w:hyperlink>
            <w:r>
              <w:t xml:space="preserve"> and upload it to </w:t>
            </w:r>
            <w:r w:rsidRPr="00BA321A">
              <w:rPr>
                <w:b/>
                <w:i/>
                <w:sz w:val="24"/>
              </w:rPr>
              <w:t>Zipline</w:t>
            </w:r>
            <w:r>
              <w:t>.</w:t>
            </w:r>
          </w:p>
        </w:tc>
      </w:tr>
      <w:tr w:rsidR="00F61C38" w:rsidRPr="00725F39" w14:paraId="2699DAA9" w14:textId="646BB386" w:rsidTr="00F61C38">
        <w:trPr>
          <w:gridAfter w:val="2"/>
          <w:wAfter w:w="21" w:type="dxa"/>
          <w:trHeight w:val="288"/>
        </w:trPr>
        <w:tc>
          <w:tcPr>
            <w:tcW w:w="1470" w:type="dxa"/>
            <w:gridSpan w:val="15"/>
            <w:tcBorders>
              <w:top w:val="nil"/>
              <w:left w:val="nil"/>
              <w:bottom w:val="nil"/>
              <w:right w:val="nil"/>
            </w:tcBorders>
            <w:shd w:val="clear" w:color="auto" w:fill="auto"/>
            <w:vAlign w:val="center"/>
          </w:tcPr>
          <w:p w14:paraId="7245041C" w14:textId="77777777" w:rsidR="00F61C38" w:rsidRPr="00F65D87" w:rsidRDefault="00F61C38" w:rsidP="00F61C38">
            <w:pPr>
              <w:pStyle w:val="NoSpacing"/>
              <w:keepNext/>
              <w:ind w:left="-18"/>
              <w:rPr>
                <w:rFonts w:cstheme="minorHAnsi"/>
              </w:rPr>
            </w:pPr>
          </w:p>
        </w:tc>
        <w:tc>
          <w:tcPr>
            <w:tcW w:w="1881" w:type="dxa"/>
            <w:gridSpan w:val="30"/>
            <w:tcBorders>
              <w:top w:val="nil"/>
              <w:left w:val="nil"/>
              <w:bottom w:val="nil"/>
              <w:right w:val="nil"/>
            </w:tcBorders>
            <w:vAlign w:val="center"/>
          </w:tcPr>
          <w:p w14:paraId="5CBBAAF2" w14:textId="77777777" w:rsidR="00F61C38" w:rsidRPr="00BA321A" w:rsidRDefault="00F61C38" w:rsidP="00F61C38">
            <w:pPr>
              <w:pStyle w:val="NoSpacing"/>
              <w:keepNext/>
              <w:rPr>
                <w:b/>
              </w:rPr>
            </w:pPr>
          </w:p>
        </w:tc>
        <w:tc>
          <w:tcPr>
            <w:tcW w:w="7484" w:type="dxa"/>
            <w:gridSpan w:val="10"/>
            <w:vMerge/>
            <w:tcBorders>
              <w:left w:val="nil"/>
              <w:bottom w:val="nil"/>
              <w:right w:val="nil"/>
            </w:tcBorders>
            <w:vAlign w:val="center"/>
          </w:tcPr>
          <w:p w14:paraId="12D31AB0" w14:textId="77777777" w:rsidR="00F61C38" w:rsidRPr="00BA321A" w:rsidRDefault="00F61C38" w:rsidP="00F61C38">
            <w:pPr>
              <w:pStyle w:val="NoSpacing"/>
              <w:keepNext/>
              <w:rPr>
                <w:b/>
              </w:rPr>
            </w:pPr>
          </w:p>
        </w:tc>
      </w:tr>
      <w:tr w:rsidR="00F61C38" w:rsidRPr="00BA321A" w14:paraId="2CAE1AD1" w14:textId="77777777" w:rsidTr="001D1DA5">
        <w:trPr>
          <w:trHeight w:val="666"/>
        </w:trPr>
        <w:tc>
          <w:tcPr>
            <w:tcW w:w="10856" w:type="dxa"/>
            <w:gridSpan w:val="57"/>
            <w:tcBorders>
              <w:top w:val="nil"/>
              <w:left w:val="nil"/>
              <w:bottom w:val="nil"/>
              <w:right w:val="nil"/>
            </w:tcBorders>
            <w:vAlign w:val="center"/>
          </w:tcPr>
          <w:p w14:paraId="08A13D02" w14:textId="121968ED" w:rsidR="00F61C38" w:rsidRPr="00203C92" w:rsidRDefault="00F61C38" w:rsidP="00F61C38">
            <w:pPr>
              <w:pStyle w:val="NoSpacing"/>
              <w:keepNext/>
              <w:ind w:left="346" w:hanging="346"/>
              <w:rPr>
                <w:b/>
              </w:rPr>
            </w:pPr>
            <w:r>
              <w:rPr>
                <w:b/>
              </w:rPr>
              <w:t xml:space="preserve">5.9 Whole genome sequencing. </w:t>
            </w:r>
            <w:r w:rsidRPr="00581A06">
              <w:t>For re</w:t>
            </w:r>
            <w:r>
              <w:t>search involving biospecimens: W</w:t>
            </w:r>
            <w:r w:rsidRPr="00581A06">
              <w:t>ill the research include whole genome sequencing?</w:t>
            </w:r>
          </w:p>
        </w:tc>
      </w:tr>
      <w:tr w:rsidR="00F61C38" w:rsidRPr="00BA321A" w14:paraId="420A1EC3" w14:textId="77777777" w:rsidTr="001D1DA5">
        <w:trPr>
          <w:trHeight w:val="630"/>
        </w:trPr>
        <w:tc>
          <w:tcPr>
            <w:tcW w:w="10856" w:type="dxa"/>
            <w:gridSpan w:val="57"/>
            <w:tcBorders>
              <w:top w:val="nil"/>
              <w:left w:val="nil"/>
              <w:bottom w:val="nil"/>
              <w:right w:val="nil"/>
            </w:tcBorders>
            <w:vAlign w:val="center"/>
          </w:tcPr>
          <w:p w14:paraId="33CFB2C6" w14:textId="71791237" w:rsidR="00F61C38" w:rsidRDefault="00F61C38" w:rsidP="00F61C38">
            <w:pPr>
              <w:pStyle w:val="NoSpacing"/>
              <w:keepNext/>
              <w:ind w:left="346" w:hanging="6"/>
              <w:rPr>
                <w:b/>
              </w:rPr>
            </w:pPr>
            <w:r>
              <w:rPr>
                <w:rFonts w:cstheme="minorHAnsi"/>
                <w:i/>
                <w:color w:val="7F7F7F" w:themeColor="text1" w:themeTint="80"/>
                <w:sz w:val="20"/>
              </w:rPr>
              <w:t>Whole genome sequencing is sequencing of a human germline or somatic specimen with the intent to generate the genome or exome sequence of that specimen.</w:t>
            </w:r>
          </w:p>
        </w:tc>
      </w:tr>
      <w:tr w:rsidR="00F61C38" w:rsidRPr="00725F39" w14:paraId="79898F8F" w14:textId="77777777" w:rsidTr="00F61C38">
        <w:trPr>
          <w:trHeight w:val="288"/>
        </w:trPr>
        <w:tc>
          <w:tcPr>
            <w:tcW w:w="422" w:type="dxa"/>
            <w:tcBorders>
              <w:top w:val="nil"/>
              <w:left w:val="nil"/>
              <w:bottom w:val="nil"/>
              <w:right w:val="single" w:sz="12" w:space="0" w:color="auto"/>
            </w:tcBorders>
            <w:vAlign w:val="center"/>
          </w:tcPr>
          <w:p w14:paraId="39C4DB68" w14:textId="77777777" w:rsidR="00F61C38" w:rsidRPr="00DD38CB" w:rsidRDefault="00F61C38" w:rsidP="00F61C38">
            <w:pPr>
              <w:pStyle w:val="NoSpacing"/>
              <w:keepNext/>
              <w:rPr>
                <w:rFonts w:cstheme="minorHAnsi"/>
              </w:rPr>
            </w:pPr>
          </w:p>
        </w:tc>
        <w:tc>
          <w:tcPr>
            <w:tcW w:w="379"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0220597" w14:textId="00CBBC23" w:rsidR="00F61C38" w:rsidRPr="0003371E" w:rsidRDefault="006522F9" w:rsidP="00F61C38">
            <w:pPr>
              <w:pStyle w:val="NoSpacing"/>
              <w:ind w:left="-18"/>
              <w:jc w:val="center"/>
              <w:rPr>
                <w:rFonts w:cstheme="minorHAnsi"/>
                <w:b/>
              </w:rPr>
            </w:pPr>
            <w:r>
              <w:rPr>
                <w:rFonts w:cstheme="minorHAnsi"/>
                <w:b/>
              </w:rPr>
              <w:t>X</w:t>
            </w:r>
          </w:p>
        </w:tc>
        <w:tc>
          <w:tcPr>
            <w:tcW w:w="514" w:type="dxa"/>
            <w:gridSpan w:val="7"/>
            <w:tcBorders>
              <w:top w:val="nil"/>
              <w:left w:val="single" w:sz="12" w:space="0" w:color="auto"/>
              <w:bottom w:val="nil"/>
              <w:right w:val="nil"/>
            </w:tcBorders>
            <w:vAlign w:val="center"/>
          </w:tcPr>
          <w:p w14:paraId="443D3F68" w14:textId="77777777" w:rsidR="00F61C38" w:rsidRPr="00DD38CB" w:rsidRDefault="00F61C38" w:rsidP="00F61C38">
            <w:pPr>
              <w:pStyle w:val="NoSpacing"/>
              <w:ind w:left="-18"/>
              <w:rPr>
                <w:rFonts w:cstheme="minorHAnsi"/>
              </w:rPr>
            </w:pPr>
            <w:r w:rsidRPr="00DD38CB">
              <w:rPr>
                <w:rFonts w:cstheme="minorHAnsi"/>
                <w:b/>
              </w:rPr>
              <w:t>No</w:t>
            </w:r>
          </w:p>
        </w:tc>
        <w:tc>
          <w:tcPr>
            <w:tcW w:w="9541" w:type="dxa"/>
            <w:gridSpan w:val="44"/>
            <w:tcBorders>
              <w:top w:val="nil"/>
              <w:left w:val="nil"/>
              <w:bottom w:val="nil"/>
              <w:right w:val="nil"/>
            </w:tcBorders>
            <w:vAlign w:val="center"/>
          </w:tcPr>
          <w:p w14:paraId="7CB6528B" w14:textId="77777777" w:rsidR="00F61C38" w:rsidRPr="00DD38CB" w:rsidRDefault="00F61C38" w:rsidP="00F61C38">
            <w:pPr>
              <w:pStyle w:val="NoSpacing"/>
              <w:rPr>
                <w:rFonts w:cstheme="minorHAnsi"/>
              </w:rPr>
            </w:pPr>
          </w:p>
        </w:tc>
      </w:tr>
      <w:tr w:rsidR="00F61C38" w:rsidRPr="00725F39" w14:paraId="2C35B131" w14:textId="77777777" w:rsidTr="00F61C38">
        <w:trPr>
          <w:trHeight w:val="288"/>
        </w:trPr>
        <w:tc>
          <w:tcPr>
            <w:tcW w:w="422" w:type="dxa"/>
            <w:tcBorders>
              <w:top w:val="nil"/>
              <w:left w:val="nil"/>
              <w:bottom w:val="nil"/>
              <w:right w:val="single" w:sz="12" w:space="0" w:color="auto"/>
            </w:tcBorders>
            <w:vAlign w:val="center"/>
          </w:tcPr>
          <w:p w14:paraId="2D5564E6" w14:textId="77777777" w:rsidR="00F61C38" w:rsidRPr="00DD38CB" w:rsidRDefault="00F61C38" w:rsidP="00F61C38">
            <w:pPr>
              <w:pStyle w:val="NoSpacing"/>
              <w:rPr>
                <w:rFonts w:cstheme="minorHAnsi"/>
              </w:rPr>
            </w:pPr>
          </w:p>
        </w:tc>
        <w:tc>
          <w:tcPr>
            <w:tcW w:w="379"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00CA073" w14:textId="77777777" w:rsidR="00F61C38" w:rsidRPr="0003371E" w:rsidRDefault="00F61C38" w:rsidP="00F61C38">
            <w:pPr>
              <w:pStyle w:val="NoSpacing"/>
              <w:ind w:left="-18"/>
              <w:jc w:val="center"/>
              <w:rPr>
                <w:rFonts w:cstheme="minorHAnsi"/>
                <w:b/>
              </w:rPr>
            </w:pPr>
          </w:p>
        </w:tc>
        <w:tc>
          <w:tcPr>
            <w:tcW w:w="514" w:type="dxa"/>
            <w:gridSpan w:val="7"/>
            <w:tcBorders>
              <w:top w:val="nil"/>
              <w:left w:val="single" w:sz="12" w:space="0" w:color="auto"/>
              <w:bottom w:val="nil"/>
              <w:right w:val="nil"/>
            </w:tcBorders>
            <w:vAlign w:val="center"/>
          </w:tcPr>
          <w:p w14:paraId="3F742DE6" w14:textId="77777777" w:rsidR="00F61C38" w:rsidRPr="00DD38CB" w:rsidRDefault="00F61C38" w:rsidP="00F61C38">
            <w:pPr>
              <w:pStyle w:val="NoSpacing"/>
              <w:ind w:left="-18"/>
              <w:rPr>
                <w:rFonts w:cstheme="minorHAnsi"/>
              </w:rPr>
            </w:pPr>
            <w:r w:rsidRPr="00DD38CB">
              <w:rPr>
                <w:rFonts w:cstheme="minorHAnsi"/>
                <w:b/>
              </w:rPr>
              <w:t>Yes</w:t>
            </w:r>
          </w:p>
        </w:tc>
        <w:tc>
          <w:tcPr>
            <w:tcW w:w="9541" w:type="dxa"/>
            <w:gridSpan w:val="44"/>
            <w:tcBorders>
              <w:top w:val="nil"/>
              <w:left w:val="nil"/>
              <w:bottom w:val="nil"/>
              <w:right w:val="nil"/>
            </w:tcBorders>
            <w:vAlign w:val="center"/>
          </w:tcPr>
          <w:p w14:paraId="6711AD64" w14:textId="191738AE" w:rsidR="00F61C38" w:rsidRPr="00DD38CB" w:rsidRDefault="00F61C38" w:rsidP="00F61C38">
            <w:pPr>
              <w:pStyle w:val="NoSpacing"/>
              <w:ind w:left="270" w:hanging="270"/>
              <w:rPr>
                <w:rFonts w:cstheme="minorHAnsi"/>
              </w:rPr>
            </w:pPr>
          </w:p>
        </w:tc>
      </w:tr>
      <w:tr w:rsidR="00F61C38" w:rsidRPr="00BA321A" w14:paraId="16315FB3" w14:textId="77777777" w:rsidTr="001D1DA5">
        <w:trPr>
          <w:trHeight w:val="2040"/>
        </w:trPr>
        <w:tc>
          <w:tcPr>
            <w:tcW w:w="10856" w:type="dxa"/>
            <w:gridSpan w:val="57"/>
            <w:tcBorders>
              <w:top w:val="nil"/>
              <w:left w:val="nil"/>
              <w:bottom w:val="nil"/>
              <w:right w:val="nil"/>
            </w:tcBorders>
            <w:vAlign w:val="center"/>
          </w:tcPr>
          <w:p w14:paraId="6CC96040" w14:textId="33D976B4" w:rsidR="00F61C38" w:rsidRDefault="00F61C38" w:rsidP="00F61C38">
            <w:pPr>
              <w:pStyle w:val="NoSpacing"/>
              <w:keepNext/>
              <w:ind w:left="415" w:hanging="415"/>
            </w:pPr>
            <w:r w:rsidRPr="00203C92">
              <w:rPr>
                <w:b/>
              </w:rPr>
              <w:lastRenderedPageBreak/>
              <w:t>5.</w:t>
            </w:r>
            <w:r>
              <w:rPr>
                <w:b/>
              </w:rPr>
              <w:t>10</w:t>
            </w:r>
            <w:r w:rsidRPr="00203C92">
              <w:rPr>
                <w:b/>
              </w:rPr>
              <w:t xml:space="preserve"> </w:t>
            </w:r>
            <w:r>
              <w:rPr>
                <w:b/>
              </w:rPr>
              <w:t xml:space="preserve">Possible secondary use or sharing of information, specimens, or subject contact information. </w:t>
            </w:r>
            <w:r>
              <w:t xml:space="preserve">Is it likely that the obtained or collected information, specimens, or subject contact information will be used for any of the </w:t>
            </w:r>
            <w:proofErr w:type="gramStart"/>
            <w:r>
              <w:t>following:</w:t>
            </w:r>
            <w:proofErr w:type="gramEnd"/>
          </w:p>
          <w:p w14:paraId="1B61036B" w14:textId="236D99E7" w:rsidR="00F61C38" w:rsidRDefault="00F61C38" w:rsidP="00F61C38">
            <w:pPr>
              <w:pStyle w:val="NoSpacing"/>
              <w:keepNext/>
              <w:numPr>
                <w:ilvl w:val="0"/>
                <w:numId w:val="42"/>
              </w:numPr>
            </w:pPr>
            <w:r>
              <w:t>Future research not described in this application (in other words, secondary research)</w:t>
            </w:r>
          </w:p>
          <w:p w14:paraId="3EB602F2" w14:textId="38AB95A8" w:rsidR="00F61C38" w:rsidRDefault="00F61C38" w:rsidP="00F61C38">
            <w:pPr>
              <w:pStyle w:val="NoSpacing"/>
              <w:keepNext/>
              <w:numPr>
                <w:ilvl w:val="0"/>
                <w:numId w:val="42"/>
              </w:numPr>
            </w:pPr>
            <w:r>
              <w:t xml:space="preserve">Submission to a repository, registry, or database managed by the study team, colleagues, or others for research </w:t>
            </w:r>
            <w:proofErr w:type="gramStart"/>
            <w:r>
              <w:t>purposes</w:t>
            </w:r>
            <w:proofErr w:type="gramEnd"/>
          </w:p>
          <w:p w14:paraId="52DC2F86" w14:textId="243CD00F" w:rsidR="00F61C38" w:rsidRPr="000316A0" w:rsidRDefault="00F61C38" w:rsidP="00F61C38">
            <w:pPr>
              <w:pStyle w:val="NoSpacing"/>
              <w:keepNext/>
              <w:numPr>
                <w:ilvl w:val="0"/>
                <w:numId w:val="42"/>
              </w:numPr>
            </w:pPr>
            <w:r>
              <w:t>Sharing with others for their own research</w:t>
            </w:r>
          </w:p>
          <w:p w14:paraId="16315FB2" w14:textId="5C0C9D40" w:rsidR="00F61C38" w:rsidRPr="00203C92" w:rsidRDefault="00F61C38" w:rsidP="00F61C38">
            <w:pPr>
              <w:pStyle w:val="NoSpacing"/>
              <w:keepNext/>
              <w:ind w:left="415"/>
            </w:pPr>
            <w:r>
              <w:rPr>
                <w:b/>
              </w:rPr>
              <w:t>Please</w:t>
            </w:r>
            <w:r w:rsidRPr="00AC2146">
              <w:rPr>
                <w:b/>
              </w:rPr>
              <w:t xml:space="preserve"> consider the broadest possible future plans and whether consent </w:t>
            </w:r>
            <w:r>
              <w:rPr>
                <w:b/>
              </w:rPr>
              <w:t xml:space="preserve">will be obtained </w:t>
            </w:r>
            <w:r w:rsidRPr="00AC2146">
              <w:rPr>
                <w:b/>
              </w:rPr>
              <w:t xml:space="preserve">now from the subjects for future sharing or </w:t>
            </w:r>
            <w:r>
              <w:rPr>
                <w:b/>
              </w:rPr>
              <w:t>research</w:t>
            </w:r>
            <w:r w:rsidRPr="00AC2146">
              <w:rPr>
                <w:b/>
              </w:rPr>
              <w:t xml:space="preserve"> uses</w:t>
            </w:r>
            <w:r>
              <w:rPr>
                <w:b/>
              </w:rPr>
              <w:t xml:space="preserve"> </w:t>
            </w:r>
            <w:r w:rsidRPr="000316A0">
              <w:t xml:space="preserve">(which </w:t>
            </w:r>
            <w:r>
              <w:t>it may not be possible to describe in detail</w:t>
            </w:r>
            <w:r w:rsidRPr="000316A0">
              <w:t xml:space="preserve"> at this time).</w:t>
            </w:r>
            <w:r w:rsidRPr="00AC2146">
              <w:rPr>
                <w:b/>
              </w:rPr>
              <w:t xml:space="preserve"> </w:t>
            </w:r>
            <w:r w:rsidRPr="00581A06">
              <w:t>Answer</w:t>
            </w:r>
            <w:r>
              <w:rPr>
                <w:b/>
              </w:rPr>
              <w:t xml:space="preserve"> YES </w:t>
            </w:r>
            <w:r w:rsidRPr="00581A06">
              <w:t>even if</w:t>
            </w:r>
            <w:r>
              <w:t xml:space="preserve"> future sharing or uses will use de-identified information or specimens. </w:t>
            </w:r>
            <w:r w:rsidRPr="00581A06">
              <w:t>Answer</w:t>
            </w:r>
            <w:r w:rsidRPr="00AC2146">
              <w:t xml:space="preserve"> </w:t>
            </w:r>
            <w:r w:rsidRPr="00AC2146">
              <w:rPr>
                <w:b/>
              </w:rPr>
              <w:t>NO</w:t>
            </w:r>
            <w:r w:rsidRPr="00AC2146">
              <w:t xml:space="preserve"> if </w:t>
            </w:r>
            <w:r>
              <w:t>sharing is unlikely or if the</w:t>
            </w:r>
            <w:r w:rsidRPr="00AC2146">
              <w:t xml:space="preserve"> only sharing will be through the NIH Genomic Data Sha</w:t>
            </w:r>
            <w:r>
              <w:t xml:space="preserve">ring described in </w:t>
            </w:r>
            <w:r w:rsidRPr="00C9546A">
              <w:t>question 5.</w:t>
            </w:r>
            <w:r>
              <w:t>8.</w:t>
            </w:r>
          </w:p>
        </w:tc>
      </w:tr>
      <w:tr w:rsidR="00F61C38" w:rsidRPr="00BA321A" w14:paraId="16315FB5" w14:textId="77777777" w:rsidTr="001D1DA5">
        <w:trPr>
          <w:trHeight w:val="1377"/>
        </w:trPr>
        <w:tc>
          <w:tcPr>
            <w:tcW w:w="10856" w:type="dxa"/>
            <w:gridSpan w:val="57"/>
            <w:tcBorders>
              <w:top w:val="nil"/>
              <w:left w:val="nil"/>
              <w:bottom w:val="nil"/>
              <w:right w:val="nil"/>
            </w:tcBorders>
            <w:vAlign w:val="center"/>
          </w:tcPr>
          <w:p w14:paraId="16315FB4" w14:textId="3A19F9CB" w:rsidR="00F61C38" w:rsidRPr="00717260" w:rsidRDefault="00F61C38" w:rsidP="00F61C38">
            <w:pPr>
              <w:pStyle w:val="NoSpacing"/>
              <w:ind w:left="342"/>
              <w:rPr>
                <w:rFonts w:cstheme="minorHAnsi"/>
                <w:i/>
                <w:color w:val="7F7F7F" w:themeColor="text1" w:themeTint="80"/>
                <w:sz w:val="20"/>
              </w:rPr>
            </w:pPr>
            <w:r w:rsidRPr="00717260">
              <w:rPr>
                <w:rFonts w:cstheme="minorHAnsi"/>
                <w:i/>
                <w:color w:val="7F7F7F" w:themeColor="text1" w:themeTint="80"/>
                <w:sz w:val="20"/>
              </w:rPr>
              <w:t>Many federal grants and contracts now require data or specimen sharing as a condition of funding, and many journals require data sharing as a condition of publication. “Sharing” may include</w:t>
            </w:r>
            <w:r>
              <w:rPr>
                <w:rFonts w:cstheme="minorHAnsi"/>
                <w:i/>
                <w:color w:val="7F7F7F" w:themeColor="text1" w:themeTint="80"/>
                <w:sz w:val="20"/>
              </w:rPr>
              <w:t xml:space="preserve"> (for example)</w:t>
            </w:r>
            <w:r w:rsidRPr="00717260">
              <w:rPr>
                <w:rFonts w:cstheme="minorHAnsi"/>
                <w:i/>
                <w:color w:val="7F7F7F" w:themeColor="text1" w:themeTint="80"/>
                <w:sz w:val="20"/>
              </w:rPr>
              <w:t xml:space="preserve">: informal arrangements to share banked data/specimens with other investigators; establishing a repository </w:t>
            </w:r>
            <w:r>
              <w:rPr>
                <w:rFonts w:cstheme="minorHAnsi"/>
                <w:i/>
                <w:color w:val="7F7F7F" w:themeColor="text1" w:themeTint="80"/>
                <w:sz w:val="20"/>
              </w:rPr>
              <w:t>that will formally share with</w:t>
            </w:r>
            <w:r w:rsidRPr="00717260">
              <w:rPr>
                <w:rFonts w:cstheme="minorHAnsi"/>
                <w:i/>
                <w:color w:val="7F7F7F" w:themeColor="text1" w:themeTint="80"/>
                <w:sz w:val="20"/>
              </w:rPr>
              <w:t xml:space="preserve"> other</w:t>
            </w:r>
            <w:r>
              <w:rPr>
                <w:rFonts w:cstheme="minorHAnsi"/>
                <w:i/>
                <w:color w:val="7F7F7F" w:themeColor="text1" w:themeTint="80"/>
                <w:sz w:val="20"/>
              </w:rPr>
              <w:t xml:space="preserve"> researchers</w:t>
            </w:r>
            <w:r w:rsidRPr="00717260">
              <w:rPr>
                <w:rFonts w:cstheme="minorHAnsi"/>
                <w:i/>
                <w:color w:val="7F7F7F" w:themeColor="text1" w:themeTint="80"/>
                <w:sz w:val="20"/>
              </w:rPr>
              <w:t xml:space="preserve"> through written agreements; or sending data/specimens to a </w:t>
            </w:r>
            <w:proofErr w:type="gramStart"/>
            <w:r w:rsidRPr="00717260">
              <w:rPr>
                <w:rFonts w:cstheme="minorHAnsi"/>
                <w:i/>
                <w:color w:val="7F7F7F" w:themeColor="text1" w:themeTint="80"/>
                <w:sz w:val="20"/>
              </w:rPr>
              <w:t>third party</w:t>
            </w:r>
            <w:proofErr w:type="gramEnd"/>
            <w:r w:rsidRPr="00717260">
              <w:rPr>
                <w:rFonts w:cstheme="minorHAnsi"/>
                <w:i/>
                <w:color w:val="7F7F7F" w:themeColor="text1" w:themeTint="80"/>
                <w:sz w:val="20"/>
              </w:rPr>
              <w:t xml:space="preserve"> repository/archive/entity such as the Social Science Open Access Repository (SSOAR), or the</w:t>
            </w:r>
            <w:r>
              <w:rPr>
                <w:rFonts w:cstheme="minorHAnsi"/>
                <w:i/>
                <w:color w:val="7F7F7F" w:themeColor="text1" w:themeTint="80"/>
                <w:sz w:val="20"/>
              </w:rPr>
              <w:t xml:space="preserve"> UCLA Ethnomusicology Archive.</w:t>
            </w:r>
          </w:p>
        </w:tc>
      </w:tr>
      <w:tr w:rsidR="00F61C38" w:rsidRPr="00725F39" w14:paraId="16315FB9" w14:textId="77777777" w:rsidTr="00F61C38">
        <w:trPr>
          <w:trHeight w:val="288"/>
        </w:trPr>
        <w:tc>
          <w:tcPr>
            <w:tcW w:w="422" w:type="dxa"/>
            <w:tcBorders>
              <w:top w:val="nil"/>
              <w:left w:val="nil"/>
              <w:bottom w:val="nil"/>
              <w:right w:val="single" w:sz="12" w:space="0" w:color="auto"/>
            </w:tcBorders>
            <w:vAlign w:val="center"/>
          </w:tcPr>
          <w:p w14:paraId="16315FB6" w14:textId="77777777" w:rsidR="00F61C38" w:rsidRPr="00DD38CB" w:rsidRDefault="00F61C38" w:rsidP="00F61C38">
            <w:pPr>
              <w:pStyle w:val="NoSpacing"/>
              <w:rPr>
                <w:rFonts w:cstheme="minorHAnsi"/>
              </w:rPr>
            </w:pPr>
          </w:p>
        </w:tc>
        <w:tc>
          <w:tcPr>
            <w:tcW w:w="379"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B7" w14:textId="14A13D74" w:rsidR="00F61C38" w:rsidRPr="0003371E" w:rsidRDefault="00F61C38" w:rsidP="00F61C38">
            <w:pPr>
              <w:pStyle w:val="NoSpacing"/>
              <w:ind w:left="-18"/>
              <w:jc w:val="center"/>
              <w:rPr>
                <w:rFonts w:cstheme="minorHAnsi"/>
                <w:b/>
              </w:rPr>
            </w:pPr>
          </w:p>
        </w:tc>
        <w:tc>
          <w:tcPr>
            <w:tcW w:w="514" w:type="dxa"/>
            <w:gridSpan w:val="7"/>
            <w:tcBorders>
              <w:top w:val="nil"/>
              <w:left w:val="single" w:sz="12" w:space="0" w:color="auto"/>
              <w:bottom w:val="nil"/>
              <w:right w:val="nil"/>
            </w:tcBorders>
            <w:vAlign w:val="center"/>
          </w:tcPr>
          <w:p w14:paraId="25633306" w14:textId="06CF8907" w:rsidR="00F61C38" w:rsidRPr="00DD38CB" w:rsidRDefault="00F61C38" w:rsidP="00F61C38">
            <w:pPr>
              <w:pStyle w:val="NoSpacing"/>
              <w:ind w:left="-18"/>
              <w:rPr>
                <w:rFonts w:cstheme="minorHAnsi"/>
              </w:rPr>
            </w:pPr>
            <w:r w:rsidRPr="00DD38CB">
              <w:rPr>
                <w:rFonts w:cstheme="minorHAnsi"/>
                <w:b/>
              </w:rPr>
              <w:t>No</w:t>
            </w:r>
          </w:p>
        </w:tc>
        <w:tc>
          <w:tcPr>
            <w:tcW w:w="9541" w:type="dxa"/>
            <w:gridSpan w:val="44"/>
            <w:tcBorders>
              <w:top w:val="nil"/>
              <w:left w:val="nil"/>
              <w:bottom w:val="nil"/>
              <w:right w:val="nil"/>
            </w:tcBorders>
            <w:vAlign w:val="center"/>
          </w:tcPr>
          <w:p w14:paraId="16315FB8" w14:textId="0983EE8C" w:rsidR="00F61C38" w:rsidRPr="00DD38CB" w:rsidRDefault="00F61C38" w:rsidP="00F61C38">
            <w:pPr>
              <w:pStyle w:val="NoSpacing"/>
              <w:rPr>
                <w:rFonts w:cstheme="minorHAnsi"/>
              </w:rPr>
            </w:pPr>
          </w:p>
        </w:tc>
      </w:tr>
      <w:tr w:rsidR="00F61C38" w:rsidRPr="00725F39" w14:paraId="16315FBD" w14:textId="77777777" w:rsidTr="00F61C38">
        <w:trPr>
          <w:trHeight w:val="288"/>
        </w:trPr>
        <w:tc>
          <w:tcPr>
            <w:tcW w:w="422" w:type="dxa"/>
            <w:tcBorders>
              <w:top w:val="nil"/>
              <w:left w:val="nil"/>
              <w:bottom w:val="nil"/>
              <w:right w:val="single" w:sz="12" w:space="0" w:color="auto"/>
            </w:tcBorders>
            <w:vAlign w:val="center"/>
          </w:tcPr>
          <w:p w14:paraId="16315FBA" w14:textId="77777777" w:rsidR="00F61C38" w:rsidRPr="00DD38CB" w:rsidRDefault="00F61C38" w:rsidP="00F61C38">
            <w:pPr>
              <w:pStyle w:val="NoSpacing"/>
              <w:keepNext/>
              <w:rPr>
                <w:rFonts w:cstheme="minorHAnsi"/>
              </w:rPr>
            </w:pPr>
          </w:p>
        </w:tc>
        <w:tc>
          <w:tcPr>
            <w:tcW w:w="379"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BB" w14:textId="171FC7B6" w:rsidR="00F61C38" w:rsidRPr="0003371E" w:rsidRDefault="00791840" w:rsidP="00F61C38">
            <w:pPr>
              <w:pStyle w:val="NoSpacing"/>
              <w:keepNext/>
              <w:ind w:left="-18"/>
              <w:jc w:val="center"/>
              <w:rPr>
                <w:rFonts w:cstheme="minorHAnsi"/>
                <w:b/>
              </w:rPr>
            </w:pPr>
            <w:r>
              <w:rPr>
                <w:rFonts w:cstheme="minorHAnsi"/>
                <w:b/>
              </w:rPr>
              <w:t>X</w:t>
            </w:r>
          </w:p>
        </w:tc>
        <w:tc>
          <w:tcPr>
            <w:tcW w:w="514" w:type="dxa"/>
            <w:gridSpan w:val="7"/>
            <w:tcBorders>
              <w:top w:val="nil"/>
              <w:left w:val="single" w:sz="12" w:space="0" w:color="auto"/>
              <w:bottom w:val="nil"/>
              <w:right w:val="nil"/>
            </w:tcBorders>
            <w:vAlign w:val="center"/>
          </w:tcPr>
          <w:p w14:paraId="1FF1C1DC" w14:textId="609BE2A9" w:rsidR="00F61C38" w:rsidRPr="00DD38CB" w:rsidRDefault="00F61C38" w:rsidP="00F61C38">
            <w:pPr>
              <w:pStyle w:val="NoSpacing"/>
              <w:keepNext/>
              <w:ind w:left="-18"/>
              <w:rPr>
                <w:rFonts w:cstheme="minorHAnsi"/>
              </w:rPr>
            </w:pPr>
            <w:r w:rsidRPr="00DD38CB">
              <w:rPr>
                <w:rFonts w:cstheme="minorHAnsi"/>
                <w:b/>
              </w:rPr>
              <w:t>Yes</w:t>
            </w:r>
          </w:p>
        </w:tc>
        <w:tc>
          <w:tcPr>
            <w:tcW w:w="9541" w:type="dxa"/>
            <w:gridSpan w:val="44"/>
            <w:tcBorders>
              <w:top w:val="nil"/>
              <w:left w:val="nil"/>
              <w:bottom w:val="nil"/>
              <w:right w:val="nil"/>
            </w:tcBorders>
            <w:vAlign w:val="center"/>
          </w:tcPr>
          <w:p w14:paraId="16315FBC" w14:textId="5E2DD92F" w:rsidR="00F61C38" w:rsidRPr="00DD38CB" w:rsidRDefault="00F61C38" w:rsidP="00F61C38">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 xml:space="preserve">answer </w:t>
            </w:r>
            <w:proofErr w:type="gramStart"/>
            <w:r>
              <w:t>all of</w:t>
            </w:r>
            <w:proofErr w:type="gramEnd"/>
            <w:r>
              <w:t xml:space="preserve"> the questions below.</w:t>
            </w:r>
          </w:p>
        </w:tc>
      </w:tr>
      <w:tr w:rsidR="00F61C38" w:rsidRPr="00BA321A" w14:paraId="16315FC0" w14:textId="77777777" w:rsidTr="00F61C38">
        <w:trPr>
          <w:trHeight w:val="675"/>
        </w:trPr>
        <w:tc>
          <w:tcPr>
            <w:tcW w:w="1753" w:type="dxa"/>
            <w:gridSpan w:val="17"/>
            <w:tcBorders>
              <w:top w:val="nil"/>
              <w:left w:val="nil"/>
              <w:bottom w:val="nil"/>
              <w:right w:val="nil"/>
            </w:tcBorders>
            <w:vAlign w:val="center"/>
          </w:tcPr>
          <w:p w14:paraId="16315FBE" w14:textId="77777777" w:rsidR="00F61C38" w:rsidRPr="00BA321A" w:rsidRDefault="00F61C38" w:rsidP="00F61C38">
            <w:pPr>
              <w:pStyle w:val="ListParagraph"/>
              <w:keepNext/>
              <w:ind w:left="4"/>
              <w:rPr>
                <w:rFonts w:asciiTheme="minorHAnsi" w:hAnsiTheme="minorHAnsi"/>
                <w:sz w:val="22"/>
                <w:szCs w:val="22"/>
              </w:rPr>
            </w:pPr>
          </w:p>
        </w:tc>
        <w:tc>
          <w:tcPr>
            <w:tcW w:w="9103" w:type="dxa"/>
            <w:gridSpan w:val="40"/>
            <w:tcBorders>
              <w:top w:val="nil"/>
              <w:left w:val="nil"/>
              <w:bottom w:val="nil"/>
              <w:right w:val="nil"/>
            </w:tcBorders>
            <w:vAlign w:val="center"/>
          </w:tcPr>
          <w:p w14:paraId="16315FBF" w14:textId="25CF2F0B" w:rsidR="00F61C38" w:rsidRPr="00203C92" w:rsidRDefault="00F61C38" w:rsidP="00F61C38">
            <w:pPr>
              <w:pStyle w:val="NoSpacing"/>
              <w:keepNext/>
              <w:ind w:left="252" w:hanging="252"/>
            </w:pPr>
            <w:r w:rsidRPr="00203C92">
              <w:rPr>
                <w:b/>
              </w:rPr>
              <w:t>a.</w:t>
            </w:r>
            <w:r>
              <w:t xml:space="preserve"> Describe </w:t>
            </w:r>
            <w:r w:rsidRPr="00640C15">
              <w:rPr>
                <w:u w:val="single"/>
              </w:rPr>
              <w:t xml:space="preserve">what </w:t>
            </w:r>
            <w:r>
              <w:rPr>
                <w:u w:val="single"/>
              </w:rPr>
              <w:t>will be stored for future use,</w:t>
            </w:r>
            <w:r>
              <w:t xml:space="preserve"> including whether any direct or indirect (e.g., subject codes) identifiers will be stored. </w:t>
            </w:r>
          </w:p>
        </w:tc>
      </w:tr>
      <w:tr w:rsidR="00F61C38" w:rsidRPr="00BA321A" w14:paraId="16315FC3" w14:textId="77777777" w:rsidTr="00F61C38">
        <w:trPr>
          <w:trHeight w:val="432"/>
        </w:trPr>
        <w:tc>
          <w:tcPr>
            <w:tcW w:w="2119" w:type="dxa"/>
            <w:gridSpan w:val="29"/>
            <w:tcBorders>
              <w:top w:val="nil"/>
              <w:left w:val="nil"/>
              <w:bottom w:val="nil"/>
              <w:right w:val="single" w:sz="24" w:space="0" w:color="E8960C"/>
            </w:tcBorders>
            <w:vAlign w:val="center"/>
          </w:tcPr>
          <w:p w14:paraId="16315FC1" w14:textId="77777777" w:rsidR="00F61C38" w:rsidRPr="00BA321A" w:rsidRDefault="00F61C38" w:rsidP="00F61C38">
            <w:pPr>
              <w:pStyle w:val="ListParagraph"/>
              <w:ind w:left="4"/>
              <w:rPr>
                <w:rFonts w:asciiTheme="minorHAnsi" w:hAnsiTheme="minorHAnsi"/>
                <w:sz w:val="22"/>
                <w:szCs w:val="22"/>
              </w:rPr>
            </w:pPr>
          </w:p>
        </w:tc>
        <w:tc>
          <w:tcPr>
            <w:tcW w:w="8737" w:type="dxa"/>
            <w:gridSpan w:val="28"/>
            <w:tcBorders>
              <w:top w:val="single" w:sz="24" w:space="0" w:color="E8960C"/>
              <w:left w:val="single" w:sz="24" w:space="0" w:color="E8960C"/>
              <w:bottom w:val="single" w:sz="24" w:space="0" w:color="E8960C"/>
              <w:right w:val="single" w:sz="24" w:space="0" w:color="E8960C"/>
            </w:tcBorders>
            <w:vAlign w:val="center"/>
          </w:tcPr>
          <w:p w14:paraId="16315FC2" w14:textId="4482A175" w:rsidR="00F61C38" w:rsidRPr="00944435" w:rsidRDefault="00791840" w:rsidP="00F61C38">
            <w:pPr>
              <w:pStyle w:val="ListParagraph"/>
              <w:ind w:left="4"/>
              <w:rPr>
                <w:rFonts w:asciiTheme="minorHAnsi" w:hAnsiTheme="minorHAnsi"/>
                <w:sz w:val="22"/>
                <w:szCs w:val="22"/>
              </w:rPr>
            </w:pPr>
            <w:r>
              <w:t xml:space="preserve">All data recorded (demographic data form, work habits logs, and </w:t>
            </w:r>
            <w:del w:id="278" w:author="Leandro Casiraghi" w:date="2021-05-13T14:11:00Z">
              <w:r w:rsidRPr="007C7B30" w:rsidDel="007C7B30">
                <w:delText>email</w:delText>
              </w:r>
            </w:del>
            <w:ins w:id="279" w:author="raysanchez539@gmail.com" w:date="2020-08-31T18:13:00Z">
              <w:del w:id="280" w:author="Leandro Casiraghi" w:date="2021-05-13T14:11:00Z">
                <w:r w:rsidR="00392ECB" w:rsidRPr="007C7B30" w:rsidDel="007C7B30">
                  <w:delText>/</w:delText>
                </w:r>
              </w:del>
              <w:r w:rsidR="00392ECB" w:rsidRPr="007C7B30">
                <w:t>phone</w:t>
              </w:r>
            </w:ins>
            <w:r w:rsidRPr="007C7B30">
              <w:t xml:space="preserve"> timestamp</w:t>
            </w:r>
            <w:r>
              <w:t xml:space="preserve"> data) will be stored and will be indirectly linked to provided email addresses by recoding and deidentification. Full names will be removed from the demographic data form</w:t>
            </w:r>
          </w:p>
        </w:tc>
      </w:tr>
      <w:tr w:rsidR="00F61C38" w:rsidRPr="00BA321A" w14:paraId="16315FC6" w14:textId="77777777" w:rsidTr="00F61C38">
        <w:trPr>
          <w:trHeight w:val="624"/>
        </w:trPr>
        <w:tc>
          <w:tcPr>
            <w:tcW w:w="1763" w:type="dxa"/>
            <w:gridSpan w:val="18"/>
            <w:tcBorders>
              <w:top w:val="nil"/>
              <w:left w:val="nil"/>
              <w:bottom w:val="nil"/>
              <w:right w:val="nil"/>
            </w:tcBorders>
            <w:vAlign w:val="center"/>
          </w:tcPr>
          <w:p w14:paraId="16315FC4" w14:textId="77777777" w:rsidR="00F61C38" w:rsidRPr="00BA321A" w:rsidRDefault="00F61C38" w:rsidP="00F61C38">
            <w:pPr>
              <w:pStyle w:val="ListParagraph"/>
              <w:keepNext/>
              <w:ind w:left="4"/>
              <w:rPr>
                <w:rFonts w:asciiTheme="minorHAnsi" w:hAnsiTheme="minorHAnsi"/>
                <w:sz w:val="22"/>
                <w:szCs w:val="22"/>
              </w:rPr>
            </w:pPr>
          </w:p>
        </w:tc>
        <w:tc>
          <w:tcPr>
            <w:tcW w:w="9093" w:type="dxa"/>
            <w:gridSpan w:val="39"/>
            <w:tcBorders>
              <w:top w:val="nil"/>
              <w:left w:val="nil"/>
              <w:bottom w:val="nil"/>
              <w:right w:val="nil"/>
            </w:tcBorders>
            <w:vAlign w:val="center"/>
          </w:tcPr>
          <w:p w14:paraId="16315FC5" w14:textId="04BE2804" w:rsidR="00F61C38" w:rsidRPr="00203C92" w:rsidRDefault="00F61C38" w:rsidP="00F61C38">
            <w:pPr>
              <w:pStyle w:val="NoSpacing"/>
              <w:keepNext/>
              <w:ind w:left="253" w:hanging="253"/>
            </w:pPr>
            <w:r w:rsidRPr="00203C92">
              <w:rPr>
                <w:b/>
              </w:rPr>
              <w:t>b.</w:t>
            </w:r>
            <w:r>
              <w:t xml:space="preserve"> Describe </w:t>
            </w:r>
            <w:r w:rsidRPr="00640C15">
              <w:rPr>
                <w:u w:val="single"/>
              </w:rPr>
              <w:t>what will be shared</w:t>
            </w:r>
            <w:r>
              <w:rPr>
                <w:u w:val="single"/>
              </w:rPr>
              <w:t xml:space="preserve"> with other researchers or with a repository/database/registry</w:t>
            </w:r>
            <w:r>
              <w:t xml:space="preserve">, including whether direct identifiers will be shared and (for specimens) what data will be released with the specimens. </w:t>
            </w:r>
          </w:p>
        </w:tc>
      </w:tr>
      <w:tr w:rsidR="00F61C38" w:rsidRPr="00BA321A" w14:paraId="16315FC9" w14:textId="77777777" w:rsidTr="001D1DA5">
        <w:trPr>
          <w:trHeight w:val="432"/>
        </w:trPr>
        <w:tc>
          <w:tcPr>
            <w:tcW w:w="2086" w:type="dxa"/>
            <w:gridSpan w:val="26"/>
            <w:tcBorders>
              <w:top w:val="nil"/>
              <w:left w:val="nil"/>
              <w:bottom w:val="nil"/>
              <w:right w:val="single" w:sz="24" w:space="0" w:color="E8960C"/>
            </w:tcBorders>
            <w:vAlign w:val="center"/>
          </w:tcPr>
          <w:p w14:paraId="16315FC7" w14:textId="77777777" w:rsidR="00F61C38" w:rsidRPr="00BA321A" w:rsidRDefault="00F61C38" w:rsidP="00F61C38">
            <w:pPr>
              <w:pStyle w:val="ListParagraph"/>
              <w:ind w:left="4"/>
              <w:rPr>
                <w:rFonts w:asciiTheme="minorHAnsi" w:hAnsiTheme="minorHAnsi"/>
                <w:sz w:val="22"/>
                <w:szCs w:val="22"/>
              </w:rPr>
            </w:pPr>
          </w:p>
        </w:tc>
        <w:tc>
          <w:tcPr>
            <w:tcW w:w="8770" w:type="dxa"/>
            <w:gridSpan w:val="31"/>
            <w:tcBorders>
              <w:top w:val="single" w:sz="24" w:space="0" w:color="E8960C"/>
              <w:left w:val="single" w:sz="24" w:space="0" w:color="E8960C"/>
              <w:bottom w:val="single" w:sz="24" w:space="0" w:color="E8960C"/>
              <w:right w:val="single" w:sz="24" w:space="0" w:color="E8960C"/>
            </w:tcBorders>
            <w:vAlign w:val="center"/>
          </w:tcPr>
          <w:p w14:paraId="16315FC8" w14:textId="072E1450" w:rsidR="00F61C38" w:rsidRPr="00944435" w:rsidRDefault="00791840" w:rsidP="00F61C38">
            <w:pPr>
              <w:pStyle w:val="ListParagraph"/>
              <w:ind w:left="4"/>
              <w:rPr>
                <w:rFonts w:asciiTheme="minorHAnsi" w:hAnsiTheme="minorHAnsi"/>
                <w:sz w:val="22"/>
                <w:szCs w:val="22"/>
              </w:rPr>
            </w:pPr>
            <w:r>
              <w:t>Data might be made available in public repositories after deidentification and subject recoding to remove any reference to provided email accounts.</w:t>
            </w:r>
          </w:p>
        </w:tc>
      </w:tr>
      <w:tr w:rsidR="00F61C38" w:rsidRPr="00BA321A" w14:paraId="5AF06908" w14:textId="77777777" w:rsidTr="00F61C38">
        <w:trPr>
          <w:trHeight w:val="417"/>
        </w:trPr>
        <w:tc>
          <w:tcPr>
            <w:tcW w:w="1829" w:type="dxa"/>
            <w:gridSpan w:val="19"/>
            <w:tcBorders>
              <w:top w:val="nil"/>
              <w:left w:val="nil"/>
              <w:bottom w:val="nil"/>
              <w:right w:val="nil"/>
            </w:tcBorders>
            <w:vAlign w:val="center"/>
          </w:tcPr>
          <w:p w14:paraId="23616385" w14:textId="77777777" w:rsidR="00F61C38" w:rsidRPr="00BA321A" w:rsidRDefault="00F61C38" w:rsidP="00F61C38">
            <w:pPr>
              <w:pStyle w:val="ListParagraph"/>
              <w:keepNext/>
              <w:ind w:left="4"/>
              <w:rPr>
                <w:rFonts w:asciiTheme="minorHAnsi" w:hAnsiTheme="minorHAnsi"/>
                <w:sz w:val="22"/>
                <w:szCs w:val="22"/>
              </w:rPr>
            </w:pPr>
          </w:p>
        </w:tc>
        <w:tc>
          <w:tcPr>
            <w:tcW w:w="9027" w:type="dxa"/>
            <w:gridSpan w:val="38"/>
            <w:tcBorders>
              <w:top w:val="nil"/>
              <w:left w:val="nil"/>
              <w:bottom w:val="nil"/>
              <w:right w:val="nil"/>
            </w:tcBorders>
            <w:vAlign w:val="center"/>
          </w:tcPr>
          <w:p w14:paraId="6A33A93D" w14:textId="1EF7F194" w:rsidR="00F61C38" w:rsidRPr="00203C92" w:rsidRDefault="00F61C38" w:rsidP="00F61C38">
            <w:pPr>
              <w:pStyle w:val="NoSpacing"/>
              <w:keepNext/>
              <w:ind w:left="253" w:hanging="253"/>
            </w:pPr>
            <w:r>
              <w:rPr>
                <w:b/>
              </w:rPr>
              <w:t>c</w:t>
            </w:r>
            <w:r w:rsidRPr="00203C92">
              <w:rPr>
                <w:b/>
              </w:rPr>
              <w:t>.</w:t>
            </w:r>
            <w:r>
              <w:t xml:space="preserve"> Who will oversee and/or manage the sharing? </w:t>
            </w:r>
          </w:p>
        </w:tc>
      </w:tr>
      <w:tr w:rsidR="00F61C38" w:rsidRPr="00BA321A" w14:paraId="03D997DF" w14:textId="77777777" w:rsidTr="001D1DA5">
        <w:trPr>
          <w:trHeight w:val="432"/>
        </w:trPr>
        <w:tc>
          <w:tcPr>
            <w:tcW w:w="2086" w:type="dxa"/>
            <w:gridSpan w:val="26"/>
            <w:tcBorders>
              <w:top w:val="nil"/>
              <w:left w:val="nil"/>
              <w:bottom w:val="nil"/>
              <w:right w:val="single" w:sz="24" w:space="0" w:color="E8960C"/>
            </w:tcBorders>
            <w:vAlign w:val="center"/>
          </w:tcPr>
          <w:p w14:paraId="53FA2E4C" w14:textId="77777777" w:rsidR="00F61C38" w:rsidRPr="00BA321A" w:rsidRDefault="00F61C38" w:rsidP="00F61C38">
            <w:pPr>
              <w:pStyle w:val="ListParagraph"/>
              <w:ind w:left="4"/>
              <w:rPr>
                <w:rFonts w:asciiTheme="minorHAnsi" w:hAnsiTheme="minorHAnsi"/>
                <w:sz w:val="22"/>
                <w:szCs w:val="22"/>
              </w:rPr>
            </w:pPr>
          </w:p>
        </w:tc>
        <w:tc>
          <w:tcPr>
            <w:tcW w:w="8770" w:type="dxa"/>
            <w:gridSpan w:val="31"/>
            <w:tcBorders>
              <w:top w:val="single" w:sz="24" w:space="0" w:color="E8960C"/>
              <w:left w:val="single" w:sz="24" w:space="0" w:color="E8960C"/>
              <w:bottom w:val="single" w:sz="24" w:space="0" w:color="E8960C"/>
              <w:right w:val="single" w:sz="24" w:space="0" w:color="E8960C"/>
            </w:tcBorders>
            <w:vAlign w:val="center"/>
          </w:tcPr>
          <w:p w14:paraId="3FCF0402" w14:textId="625F71D3" w:rsidR="00F61C38" w:rsidRPr="00944435" w:rsidRDefault="00791840" w:rsidP="00F61C38">
            <w:pPr>
              <w:pStyle w:val="ListParagraph"/>
              <w:ind w:left="4"/>
              <w:rPr>
                <w:rFonts w:asciiTheme="minorHAnsi" w:hAnsiTheme="minorHAnsi"/>
                <w:sz w:val="22"/>
                <w:szCs w:val="22"/>
              </w:rPr>
            </w:pPr>
            <w:r>
              <w:t>The PI.</w:t>
            </w:r>
          </w:p>
        </w:tc>
      </w:tr>
      <w:tr w:rsidR="00F61C38" w:rsidRPr="00BA321A" w14:paraId="16315FCC" w14:textId="77777777" w:rsidTr="00F61C38">
        <w:trPr>
          <w:trHeight w:val="471"/>
        </w:trPr>
        <w:tc>
          <w:tcPr>
            <w:tcW w:w="1829" w:type="dxa"/>
            <w:gridSpan w:val="19"/>
            <w:tcBorders>
              <w:top w:val="nil"/>
              <w:left w:val="nil"/>
              <w:bottom w:val="nil"/>
              <w:right w:val="nil"/>
            </w:tcBorders>
            <w:vAlign w:val="center"/>
          </w:tcPr>
          <w:p w14:paraId="16315FCA" w14:textId="77777777" w:rsidR="00F61C38" w:rsidRPr="00BA321A" w:rsidRDefault="00F61C38" w:rsidP="00F61C38">
            <w:pPr>
              <w:pStyle w:val="ListParagraph"/>
              <w:keepNext/>
              <w:ind w:left="4"/>
              <w:rPr>
                <w:rFonts w:asciiTheme="minorHAnsi" w:hAnsiTheme="minorHAnsi"/>
                <w:sz w:val="22"/>
                <w:szCs w:val="22"/>
              </w:rPr>
            </w:pPr>
          </w:p>
        </w:tc>
        <w:tc>
          <w:tcPr>
            <w:tcW w:w="9027" w:type="dxa"/>
            <w:gridSpan w:val="38"/>
            <w:tcBorders>
              <w:top w:val="nil"/>
              <w:left w:val="nil"/>
              <w:bottom w:val="nil"/>
              <w:right w:val="nil"/>
            </w:tcBorders>
            <w:vAlign w:val="center"/>
          </w:tcPr>
          <w:p w14:paraId="16315FCB" w14:textId="3E3B6A89" w:rsidR="00F61C38" w:rsidRPr="00203C92" w:rsidRDefault="00F61C38" w:rsidP="00F61C38">
            <w:pPr>
              <w:pStyle w:val="ListParagraph"/>
              <w:keepNext/>
              <w:ind w:left="192" w:hanging="188"/>
              <w:rPr>
                <w:rFonts w:asciiTheme="minorHAnsi" w:hAnsiTheme="minorHAnsi"/>
                <w:sz w:val="22"/>
                <w:szCs w:val="22"/>
              </w:rPr>
            </w:pPr>
            <w:r>
              <w:rPr>
                <w:rFonts w:asciiTheme="minorHAnsi" w:hAnsiTheme="minorHAnsi"/>
                <w:b/>
                <w:sz w:val="22"/>
                <w:szCs w:val="22"/>
              </w:rPr>
              <w:t>d</w:t>
            </w:r>
            <w:r w:rsidRPr="00203C92">
              <w:rPr>
                <w:rFonts w:asciiTheme="minorHAnsi" w:hAnsiTheme="minorHAnsi"/>
                <w:b/>
                <w:sz w:val="22"/>
                <w:szCs w:val="22"/>
              </w:rPr>
              <w:t>.</w:t>
            </w:r>
            <w:r>
              <w:rPr>
                <w:rFonts w:asciiTheme="minorHAnsi" w:hAnsiTheme="minorHAnsi"/>
                <w:sz w:val="22"/>
                <w:szCs w:val="22"/>
              </w:rPr>
              <w:t xml:space="preserve"> </w:t>
            </w:r>
            <w:r w:rsidRPr="00203C92">
              <w:rPr>
                <w:rFonts w:asciiTheme="minorHAnsi" w:hAnsiTheme="minorHAnsi"/>
                <w:sz w:val="22"/>
                <w:szCs w:val="22"/>
              </w:rPr>
              <w:t xml:space="preserve">Describe </w:t>
            </w:r>
            <w:r w:rsidRPr="00203C92">
              <w:rPr>
                <w:rFonts w:asciiTheme="minorHAnsi" w:hAnsiTheme="minorHAnsi"/>
                <w:sz w:val="22"/>
                <w:szCs w:val="22"/>
                <w:u w:val="single"/>
              </w:rPr>
              <w:t>the possible future uses</w:t>
            </w:r>
            <w:r w:rsidRPr="00203C92">
              <w:rPr>
                <w:rFonts w:asciiTheme="minorHAnsi" w:hAnsiTheme="minorHAnsi"/>
                <w:sz w:val="22"/>
                <w:szCs w:val="22"/>
              </w:rPr>
              <w:t xml:space="preserve">, including limitations or restrictions (if any) </w:t>
            </w:r>
            <w:r>
              <w:rPr>
                <w:rFonts w:asciiTheme="minorHAnsi" w:hAnsiTheme="minorHAnsi"/>
                <w:sz w:val="22"/>
                <w:szCs w:val="22"/>
              </w:rPr>
              <w:t>on future uses or users.</w:t>
            </w:r>
            <w:r w:rsidRPr="00203C92">
              <w:rPr>
                <w:rFonts w:asciiTheme="minorHAnsi" w:hAnsiTheme="minorHAnsi"/>
                <w:sz w:val="22"/>
                <w:szCs w:val="22"/>
              </w:rPr>
              <w:t xml:space="preserve"> As stated above, consider the broadest possible uses</w:t>
            </w:r>
            <w:r>
              <w:rPr>
                <w:rFonts w:asciiTheme="minorHAnsi" w:hAnsiTheme="minorHAnsi"/>
                <w:sz w:val="22"/>
                <w:szCs w:val="22"/>
              </w:rPr>
              <w:t>.</w:t>
            </w:r>
          </w:p>
        </w:tc>
      </w:tr>
      <w:tr w:rsidR="00F61C38" w:rsidRPr="00BA321A" w14:paraId="16315FCF" w14:textId="77777777" w:rsidTr="001D1DA5">
        <w:trPr>
          <w:trHeight w:val="432"/>
        </w:trPr>
        <w:tc>
          <w:tcPr>
            <w:tcW w:w="2086" w:type="dxa"/>
            <w:gridSpan w:val="26"/>
            <w:tcBorders>
              <w:top w:val="nil"/>
              <w:left w:val="nil"/>
              <w:bottom w:val="nil"/>
              <w:right w:val="nil"/>
            </w:tcBorders>
            <w:vAlign w:val="center"/>
          </w:tcPr>
          <w:p w14:paraId="16315FCD" w14:textId="77777777" w:rsidR="00F61C38" w:rsidRPr="00BA321A" w:rsidRDefault="00F61C38" w:rsidP="00F61C38">
            <w:pPr>
              <w:pStyle w:val="ListParagraph"/>
              <w:keepNext/>
              <w:ind w:left="4"/>
              <w:rPr>
                <w:rFonts w:asciiTheme="minorHAnsi" w:hAnsiTheme="minorHAnsi"/>
                <w:sz w:val="22"/>
                <w:szCs w:val="22"/>
              </w:rPr>
            </w:pPr>
          </w:p>
        </w:tc>
        <w:tc>
          <w:tcPr>
            <w:tcW w:w="8770" w:type="dxa"/>
            <w:gridSpan w:val="31"/>
            <w:tcBorders>
              <w:top w:val="nil"/>
              <w:left w:val="nil"/>
              <w:bottom w:val="single" w:sz="24" w:space="0" w:color="E8960C"/>
              <w:right w:val="nil"/>
            </w:tcBorders>
            <w:vAlign w:val="center"/>
          </w:tcPr>
          <w:p w14:paraId="16315FCE" w14:textId="77777777" w:rsidR="00F61C38" w:rsidRPr="00717260" w:rsidRDefault="00F61C38" w:rsidP="00F61C38">
            <w:pPr>
              <w:pStyle w:val="ListParagraph"/>
              <w:keepNext/>
              <w:ind w:left="-93"/>
              <w:rPr>
                <w:rFonts w:asciiTheme="minorHAnsi" w:hAnsiTheme="minorHAns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Examples: data will be used only for cardiovascular research; data will not be used for research on population origins.</w:t>
            </w:r>
          </w:p>
        </w:tc>
      </w:tr>
      <w:tr w:rsidR="00F61C38" w:rsidRPr="00BA321A" w14:paraId="16315FD2" w14:textId="77777777" w:rsidTr="001D1DA5">
        <w:trPr>
          <w:trHeight w:val="20"/>
        </w:trPr>
        <w:tc>
          <w:tcPr>
            <w:tcW w:w="2086" w:type="dxa"/>
            <w:gridSpan w:val="26"/>
            <w:tcBorders>
              <w:top w:val="nil"/>
              <w:left w:val="nil"/>
              <w:bottom w:val="nil"/>
              <w:right w:val="single" w:sz="24" w:space="0" w:color="E8960C"/>
            </w:tcBorders>
            <w:vAlign w:val="center"/>
          </w:tcPr>
          <w:p w14:paraId="16315FD0" w14:textId="77777777" w:rsidR="00F61C38" w:rsidRPr="00BA321A" w:rsidRDefault="00F61C38" w:rsidP="00F61C38">
            <w:pPr>
              <w:pStyle w:val="ListParagraph"/>
              <w:ind w:left="4"/>
              <w:rPr>
                <w:rFonts w:asciiTheme="minorHAnsi" w:hAnsiTheme="minorHAnsi"/>
                <w:sz w:val="22"/>
                <w:szCs w:val="22"/>
              </w:rPr>
            </w:pPr>
          </w:p>
        </w:tc>
        <w:tc>
          <w:tcPr>
            <w:tcW w:w="8770" w:type="dxa"/>
            <w:gridSpan w:val="31"/>
            <w:tcBorders>
              <w:top w:val="single" w:sz="24" w:space="0" w:color="E8960C"/>
              <w:left w:val="single" w:sz="24" w:space="0" w:color="E8960C"/>
              <w:bottom w:val="single" w:sz="24" w:space="0" w:color="E8960C"/>
              <w:right w:val="single" w:sz="24" w:space="0" w:color="E8960C"/>
            </w:tcBorders>
            <w:vAlign w:val="center"/>
          </w:tcPr>
          <w:p w14:paraId="16315FD1" w14:textId="4CCDD129" w:rsidR="00F61C38" w:rsidRPr="00944435" w:rsidRDefault="00791840" w:rsidP="00F61C38">
            <w:pPr>
              <w:pStyle w:val="ListParagraph"/>
              <w:ind w:left="4"/>
              <w:rPr>
                <w:rFonts w:asciiTheme="minorHAnsi" w:hAnsiTheme="minorHAnsi"/>
                <w:sz w:val="22"/>
                <w:szCs w:val="22"/>
              </w:rPr>
            </w:pPr>
            <w:r>
              <w:t>Longitudinal data such as the one collected in this study might be reanalyzed whenever they can inform any other research questions or meta studies on either social distancing conditions or other environmental factors</w:t>
            </w:r>
            <w:ins w:id="281" w:author="Leandro Casiraghi" w:date="2021-05-20T14:05:00Z">
              <w:r w:rsidR="006F2B07">
                <w:t>.</w:t>
              </w:r>
            </w:ins>
          </w:p>
        </w:tc>
      </w:tr>
      <w:tr w:rsidR="00F61C38" w:rsidRPr="00BA321A" w14:paraId="16315FD5" w14:textId="77777777" w:rsidTr="00F61C38">
        <w:trPr>
          <w:trHeight w:val="20"/>
        </w:trPr>
        <w:tc>
          <w:tcPr>
            <w:tcW w:w="1829" w:type="dxa"/>
            <w:gridSpan w:val="19"/>
            <w:tcBorders>
              <w:top w:val="nil"/>
              <w:left w:val="nil"/>
              <w:bottom w:val="nil"/>
              <w:right w:val="nil"/>
            </w:tcBorders>
            <w:vAlign w:val="center"/>
          </w:tcPr>
          <w:p w14:paraId="16315FD3" w14:textId="77777777" w:rsidR="00F61C38" w:rsidRPr="00BA321A" w:rsidRDefault="00F61C38" w:rsidP="00F61C38">
            <w:pPr>
              <w:pStyle w:val="ListParagraph"/>
              <w:keepNext/>
              <w:ind w:left="4"/>
              <w:rPr>
                <w:rFonts w:asciiTheme="minorHAnsi" w:hAnsiTheme="minorHAnsi"/>
                <w:sz w:val="22"/>
                <w:szCs w:val="22"/>
              </w:rPr>
            </w:pPr>
          </w:p>
        </w:tc>
        <w:tc>
          <w:tcPr>
            <w:tcW w:w="9027" w:type="dxa"/>
            <w:gridSpan w:val="38"/>
            <w:tcBorders>
              <w:top w:val="nil"/>
              <w:left w:val="nil"/>
              <w:bottom w:val="nil"/>
              <w:right w:val="nil"/>
            </w:tcBorders>
            <w:vAlign w:val="center"/>
          </w:tcPr>
          <w:p w14:paraId="16315FD4" w14:textId="377FA3C8" w:rsidR="00F61C38" w:rsidRPr="00203C92" w:rsidRDefault="00F61C38" w:rsidP="00F61C38">
            <w:pPr>
              <w:pStyle w:val="NoSpacing"/>
              <w:keepNext/>
              <w:ind w:left="195" w:hanging="195"/>
            </w:pPr>
            <w:r>
              <w:rPr>
                <w:b/>
              </w:rPr>
              <w:t>e</w:t>
            </w:r>
            <w:r w:rsidRPr="00203C92">
              <w:rPr>
                <w:b/>
              </w:rPr>
              <w:t>.</w:t>
            </w:r>
            <w:r w:rsidRPr="00203C92">
              <w:t xml:space="preserve"> </w:t>
            </w:r>
            <w:r w:rsidRPr="00640C15">
              <w:rPr>
                <w:u w:val="single"/>
              </w:rPr>
              <w:t>Consent</w:t>
            </w:r>
            <w:r>
              <w:t xml:space="preserve">. Will consent be obtained now from subjects for the secondary use, banking and/or future sharing? </w:t>
            </w:r>
          </w:p>
        </w:tc>
      </w:tr>
      <w:tr w:rsidR="00F61C38" w:rsidRPr="00BA321A" w14:paraId="655CDD4C" w14:textId="161D5556" w:rsidTr="00F61C38">
        <w:trPr>
          <w:trHeight w:val="288"/>
        </w:trPr>
        <w:tc>
          <w:tcPr>
            <w:tcW w:w="2164" w:type="dxa"/>
            <w:gridSpan w:val="31"/>
            <w:tcBorders>
              <w:top w:val="nil"/>
              <w:left w:val="nil"/>
              <w:bottom w:val="nil"/>
              <w:right w:val="single" w:sz="12" w:space="0" w:color="000000" w:themeColor="text1"/>
            </w:tcBorders>
            <w:vAlign w:val="center"/>
          </w:tcPr>
          <w:p w14:paraId="0F2DA698" w14:textId="77777777" w:rsidR="00F61C38" w:rsidRDefault="00F61C38" w:rsidP="00F61C38">
            <w:pPr>
              <w:pStyle w:val="NoSpacing"/>
              <w:keepNext/>
              <w:rPr>
                <w:b/>
              </w:rPr>
            </w:pPr>
          </w:p>
        </w:tc>
        <w:tc>
          <w:tcPr>
            <w:tcW w:w="475"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619C9513" w14:textId="77777777" w:rsidR="00F61C38" w:rsidRPr="0040540E" w:rsidRDefault="00F61C38" w:rsidP="00F61C38">
            <w:pPr>
              <w:pStyle w:val="NoSpacing"/>
              <w:ind w:left="-18"/>
              <w:jc w:val="center"/>
              <w:rPr>
                <w:rFonts w:cstheme="minorHAnsi"/>
                <w:b/>
              </w:rPr>
            </w:pPr>
          </w:p>
        </w:tc>
        <w:tc>
          <w:tcPr>
            <w:tcW w:w="730" w:type="dxa"/>
            <w:gridSpan w:val="8"/>
            <w:tcBorders>
              <w:top w:val="nil"/>
              <w:left w:val="single" w:sz="12" w:space="0" w:color="000000" w:themeColor="text1"/>
              <w:bottom w:val="nil"/>
              <w:right w:val="nil"/>
            </w:tcBorders>
            <w:vAlign w:val="center"/>
          </w:tcPr>
          <w:p w14:paraId="73C8C795" w14:textId="294F84E7" w:rsidR="00F61C38" w:rsidRDefault="00F61C38" w:rsidP="00F61C38">
            <w:pPr>
              <w:pStyle w:val="NoSpacing"/>
              <w:keepNext/>
              <w:rPr>
                <w:b/>
              </w:rPr>
            </w:pPr>
            <w:r>
              <w:rPr>
                <w:b/>
              </w:rPr>
              <w:t>No</w:t>
            </w:r>
          </w:p>
        </w:tc>
        <w:tc>
          <w:tcPr>
            <w:tcW w:w="7487" w:type="dxa"/>
            <w:gridSpan w:val="11"/>
            <w:tcBorders>
              <w:top w:val="nil"/>
              <w:left w:val="nil"/>
              <w:bottom w:val="nil"/>
              <w:right w:val="nil"/>
            </w:tcBorders>
            <w:vAlign w:val="center"/>
          </w:tcPr>
          <w:p w14:paraId="7E5F905E" w14:textId="77777777" w:rsidR="00F61C38" w:rsidRDefault="00F61C38" w:rsidP="00F61C38">
            <w:pPr>
              <w:pStyle w:val="NoSpacing"/>
              <w:keepNext/>
              <w:rPr>
                <w:b/>
              </w:rPr>
            </w:pPr>
          </w:p>
        </w:tc>
      </w:tr>
      <w:tr w:rsidR="00F61C38" w:rsidRPr="00BA321A" w14:paraId="44A5DBF0" w14:textId="683E2E7E" w:rsidTr="00F61C38">
        <w:trPr>
          <w:trHeight w:val="288"/>
        </w:trPr>
        <w:tc>
          <w:tcPr>
            <w:tcW w:w="2164" w:type="dxa"/>
            <w:gridSpan w:val="31"/>
            <w:tcBorders>
              <w:top w:val="nil"/>
              <w:left w:val="nil"/>
              <w:bottom w:val="nil"/>
              <w:right w:val="single" w:sz="12" w:space="0" w:color="000000" w:themeColor="text1"/>
            </w:tcBorders>
            <w:vAlign w:val="center"/>
          </w:tcPr>
          <w:p w14:paraId="063BF154" w14:textId="77777777" w:rsidR="00F61C38" w:rsidRDefault="00F61C38" w:rsidP="00F61C38">
            <w:pPr>
              <w:pStyle w:val="NoSpacing"/>
              <w:keepNext/>
              <w:rPr>
                <w:b/>
              </w:rPr>
            </w:pPr>
          </w:p>
        </w:tc>
        <w:tc>
          <w:tcPr>
            <w:tcW w:w="475"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2884DAFD" w14:textId="2F06175B" w:rsidR="00F61C38" w:rsidRDefault="00791840" w:rsidP="00F61C38">
            <w:pPr>
              <w:pStyle w:val="NoSpacing"/>
              <w:keepNext/>
              <w:ind w:left="-18"/>
              <w:jc w:val="center"/>
              <w:rPr>
                <w:b/>
              </w:rPr>
            </w:pPr>
            <w:r>
              <w:rPr>
                <w:b/>
              </w:rPr>
              <w:t>X</w:t>
            </w:r>
          </w:p>
        </w:tc>
        <w:tc>
          <w:tcPr>
            <w:tcW w:w="730" w:type="dxa"/>
            <w:gridSpan w:val="8"/>
            <w:tcBorders>
              <w:top w:val="nil"/>
              <w:left w:val="single" w:sz="12" w:space="0" w:color="000000" w:themeColor="text1"/>
              <w:bottom w:val="nil"/>
              <w:right w:val="nil"/>
            </w:tcBorders>
            <w:vAlign w:val="center"/>
          </w:tcPr>
          <w:p w14:paraId="576858B9" w14:textId="032E2C3C" w:rsidR="00F61C38" w:rsidRDefault="00F61C38" w:rsidP="00F61C38">
            <w:pPr>
              <w:pStyle w:val="NoSpacing"/>
              <w:keepNext/>
              <w:rPr>
                <w:b/>
              </w:rPr>
            </w:pPr>
            <w:r>
              <w:rPr>
                <w:b/>
              </w:rPr>
              <w:t>Yes</w:t>
            </w:r>
          </w:p>
        </w:tc>
        <w:tc>
          <w:tcPr>
            <w:tcW w:w="7487" w:type="dxa"/>
            <w:gridSpan w:val="11"/>
            <w:vMerge w:val="restart"/>
            <w:tcBorders>
              <w:top w:val="nil"/>
              <w:left w:val="nil"/>
              <w:right w:val="nil"/>
            </w:tcBorders>
            <w:vAlign w:val="center"/>
          </w:tcPr>
          <w:p w14:paraId="348A8AA4" w14:textId="0AAE1635" w:rsidR="00F61C38" w:rsidRDefault="00F61C38" w:rsidP="00F61C38">
            <w:pPr>
              <w:pStyle w:val="NoSpacing"/>
              <w:keepNext/>
              <w:ind w:left="232" w:hanging="232"/>
              <w:rPr>
                <w:b/>
              </w:rPr>
            </w:pPr>
            <w:r w:rsidRPr="00DD38CB">
              <w:rPr>
                <w:rFonts w:cstheme="minorHAnsi"/>
              </w:rPr>
              <w:sym w:font="Wingdings" w:char="F0E0"/>
            </w:r>
            <w:r w:rsidRPr="00DD38CB">
              <w:rPr>
                <w:rFonts w:cstheme="minorHAnsi"/>
              </w:rPr>
              <w:t xml:space="preserve"> If yes, </w:t>
            </w:r>
            <w:r>
              <w:t xml:space="preserve">be sure to include the information about this consent process in the consent form (if there is one) and in the answers to the consent questions in </w:t>
            </w:r>
            <w:hyperlink w:anchor="section8" w:history="1">
              <w:r w:rsidRPr="00490008">
                <w:rPr>
                  <w:rStyle w:val="Hyperlink"/>
                </w:rPr>
                <w:t xml:space="preserve">Section </w:t>
              </w:r>
              <w:r>
                <w:rPr>
                  <w:rStyle w:val="Hyperlink"/>
                </w:rPr>
                <w:t>8</w:t>
              </w:r>
            </w:hyperlink>
            <w:r w:rsidRPr="00550C93">
              <w:t>.</w:t>
            </w:r>
          </w:p>
        </w:tc>
      </w:tr>
      <w:tr w:rsidR="00F61C38" w:rsidRPr="00BA321A" w14:paraId="0669DC04" w14:textId="1B773241" w:rsidTr="00F61C38">
        <w:trPr>
          <w:trHeight w:val="534"/>
        </w:trPr>
        <w:tc>
          <w:tcPr>
            <w:tcW w:w="3369" w:type="dxa"/>
            <w:gridSpan w:val="46"/>
            <w:tcBorders>
              <w:top w:val="nil"/>
              <w:left w:val="nil"/>
              <w:bottom w:val="nil"/>
              <w:right w:val="nil"/>
            </w:tcBorders>
            <w:vAlign w:val="center"/>
          </w:tcPr>
          <w:p w14:paraId="3E560E28" w14:textId="77777777" w:rsidR="00F61C38" w:rsidRDefault="00F61C38" w:rsidP="00F61C38">
            <w:pPr>
              <w:pStyle w:val="NoSpacing"/>
              <w:keepNext/>
              <w:rPr>
                <w:b/>
              </w:rPr>
            </w:pPr>
          </w:p>
        </w:tc>
        <w:tc>
          <w:tcPr>
            <w:tcW w:w="7487" w:type="dxa"/>
            <w:gridSpan w:val="11"/>
            <w:vMerge/>
            <w:tcBorders>
              <w:left w:val="nil"/>
              <w:bottom w:val="nil"/>
              <w:right w:val="nil"/>
            </w:tcBorders>
            <w:vAlign w:val="center"/>
          </w:tcPr>
          <w:p w14:paraId="46CFB6AA" w14:textId="77777777" w:rsidR="00F61C38" w:rsidRDefault="00F61C38" w:rsidP="00F61C38">
            <w:pPr>
              <w:pStyle w:val="NoSpacing"/>
              <w:keepNext/>
              <w:rPr>
                <w:b/>
              </w:rPr>
            </w:pPr>
          </w:p>
        </w:tc>
      </w:tr>
      <w:tr w:rsidR="00F61C38" w:rsidRPr="00BA321A" w14:paraId="16315FE0" w14:textId="77777777" w:rsidTr="00F61C38">
        <w:trPr>
          <w:trHeight w:val="432"/>
        </w:trPr>
        <w:tc>
          <w:tcPr>
            <w:tcW w:w="1866" w:type="dxa"/>
            <w:gridSpan w:val="21"/>
            <w:tcBorders>
              <w:top w:val="nil"/>
              <w:left w:val="nil"/>
              <w:bottom w:val="nil"/>
              <w:right w:val="nil"/>
            </w:tcBorders>
            <w:vAlign w:val="center"/>
          </w:tcPr>
          <w:p w14:paraId="16315FDE" w14:textId="77777777" w:rsidR="00F61C38" w:rsidRPr="00BA321A" w:rsidRDefault="00F61C38" w:rsidP="00F61C38">
            <w:pPr>
              <w:pStyle w:val="ListParagraph"/>
              <w:keepNext/>
              <w:ind w:left="4"/>
              <w:rPr>
                <w:rFonts w:asciiTheme="minorHAnsi" w:hAnsiTheme="minorHAnsi"/>
                <w:sz w:val="22"/>
                <w:szCs w:val="22"/>
              </w:rPr>
            </w:pPr>
          </w:p>
        </w:tc>
        <w:tc>
          <w:tcPr>
            <w:tcW w:w="8990" w:type="dxa"/>
            <w:gridSpan w:val="36"/>
            <w:tcBorders>
              <w:top w:val="nil"/>
              <w:left w:val="nil"/>
              <w:bottom w:val="nil"/>
              <w:right w:val="nil"/>
            </w:tcBorders>
            <w:vAlign w:val="center"/>
          </w:tcPr>
          <w:p w14:paraId="16315FDF" w14:textId="2E0A7A0F" w:rsidR="00F61C38" w:rsidRPr="00203C92" w:rsidRDefault="00F61C38" w:rsidP="00F61C38">
            <w:pPr>
              <w:pStyle w:val="NoSpacing"/>
              <w:keepNext/>
              <w:ind w:left="158" w:hanging="180"/>
            </w:pPr>
            <w:r>
              <w:rPr>
                <w:b/>
              </w:rPr>
              <w:t>f</w:t>
            </w:r>
            <w:r w:rsidRPr="00203C92">
              <w:rPr>
                <w:b/>
              </w:rPr>
              <w:t>.</w:t>
            </w:r>
            <w:r w:rsidRPr="00203C92">
              <w:t xml:space="preserve"> </w:t>
            </w:r>
            <w:r>
              <w:rPr>
                <w:u w:val="single"/>
              </w:rPr>
              <w:t>Withdrawal</w:t>
            </w:r>
            <w:r>
              <w:t xml:space="preserve">. Will subjects be able to withdraw their data/specimens from secondary use, banking or sharing? </w:t>
            </w:r>
          </w:p>
        </w:tc>
      </w:tr>
      <w:tr w:rsidR="00F61C38" w14:paraId="1590888D" w14:textId="77777777" w:rsidTr="00F61C38">
        <w:trPr>
          <w:trHeight w:val="288"/>
        </w:trPr>
        <w:tc>
          <w:tcPr>
            <w:tcW w:w="2164" w:type="dxa"/>
            <w:gridSpan w:val="31"/>
            <w:tcBorders>
              <w:top w:val="nil"/>
              <w:left w:val="nil"/>
              <w:bottom w:val="nil"/>
              <w:right w:val="single" w:sz="12" w:space="0" w:color="000000" w:themeColor="text1"/>
            </w:tcBorders>
            <w:vAlign w:val="center"/>
          </w:tcPr>
          <w:p w14:paraId="4C7F225E" w14:textId="77777777" w:rsidR="00F61C38" w:rsidRDefault="00F61C38" w:rsidP="00F61C38">
            <w:pPr>
              <w:pStyle w:val="NoSpacing"/>
              <w:keepNext/>
              <w:rPr>
                <w:b/>
              </w:rPr>
            </w:pPr>
          </w:p>
        </w:tc>
        <w:tc>
          <w:tcPr>
            <w:tcW w:w="475"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44563F46" w14:textId="17BAD43B" w:rsidR="00F61C38" w:rsidRPr="0040540E" w:rsidRDefault="00791840" w:rsidP="00F61C38">
            <w:pPr>
              <w:pStyle w:val="NoSpacing"/>
              <w:ind w:left="-18"/>
              <w:jc w:val="center"/>
              <w:rPr>
                <w:rFonts w:cstheme="minorHAnsi"/>
                <w:b/>
              </w:rPr>
            </w:pPr>
            <w:r>
              <w:rPr>
                <w:rFonts w:cstheme="minorHAnsi"/>
                <w:b/>
              </w:rPr>
              <w:t>X</w:t>
            </w:r>
          </w:p>
        </w:tc>
        <w:tc>
          <w:tcPr>
            <w:tcW w:w="730" w:type="dxa"/>
            <w:gridSpan w:val="8"/>
            <w:tcBorders>
              <w:top w:val="nil"/>
              <w:left w:val="single" w:sz="12" w:space="0" w:color="000000" w:themeColor="text1"/>
              <w:bottom w:val="nil"/>
              <w:right w:val="nil"/>
            </w:tcBorders>
            <w:vAlign w:val="center"/>
          </w:tcPr>
          <w:p w14:paraId="3BC63314" w14:textId="77777777" w:rsidR="00F61C38" w:rsidRDefault="00F61C38" w:rsidP="00F61C38">
            <w:pPr>
              <w:pStyle w:val="NoSpacing"/>
              <w:keepNext/>
              <w:rPr>
                <w:b/>
              </w:rPr>
            </w:pPr>
            <w:r>
              <w:rPr>
                <w:b/>
              </w:rPr>
              <w:t>No</w:t>
            </w:r>
          </w:p>
        </w:tc>
        <w:tc>
          <w:tcPr>
            <w:tcW w:w="7487" w:type="dxa"/>
            <w:gridSpan w:val="11"/>
            <w:tcBorders>
              <w:top w:val="nil"/>
              <w:left w:val="nil"/>
              <w:bottom w:val="nil"/>
              <w:right w:val="nil"/>
            </w:tcBorders>
            <w:vAlign w:val="center"/>
          </w:tcPr>
          <w:p w14:paraId="3DA24727" w14:textId="77777777" w:rsidR="00F61C38" w:rsidRDefault="00F61C38" w:rsidP="00F61C38">
            <w:pPr>
              <w:pStyle w:val="NoSpacing"/>
              <w:keepNext/>
              <w:rPr>
                <w:b/>
              </w:rPr>
            </w:pPr>
          </w:p>
        </w:tc>
      </w:tr>
      <w:tr w:rsidR="00F61C38" w14:paraId="76CD6772" w14:textId="77777777" w:rsidTr="00F61C38">
        <w:trPr>
          <w:trHeight w:val="288"/>
        </w:trPr>
        <w:tc>
          <w:tcPr>
            <w:tcW w:w="2164" w:type="dxa"/>
            <w:gridSpan w:val="31"/>
            <w:tcBorders>
              <w:top w:val="nil"/>
              <w:left w:val="nil"/>
              <w:bottom w:val="nil"/>
              <w:right w:val="single" w:sz="12" w:space="0" w:color="000000" w:themeColor="text1"/>
            </w:tcBorders>
            <w:vAlign w:val="center"/>
          </w:tcPr>
          <w:p w14:paraId="64D3337B" w14:textId="77777777" w:rsidR="00F61C38" w:rsidRDefault="00F61C38" w:rsidP="00F61C38">
            <w:pPr>
              <w:pStyle w:val="NoSpacing"/>
              <w:keepNext/>
              <w:rPr>
                <w:b/>
              </w:rPr>
            </w:pPr>
          </w:p>
        </w:tc>
        <w:tc>
          <w:tcPr>
            <w:tcW w:w="475"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156AE09C" w14:textId="77777777" w:rsidR="00F61C38" w:rsidRDefault="00F61C38" w:rsidP="00F61C38">
            <w:pPr>
              <w:pStyle w:val="NoSpacing"/>
              <w:keepNext/>
              <w:ind w:left="-18"/>
              <w:jc w:val="center"/>
              <w:rPr>
                <w:b/>
              </w:rPr>
            </w:pPr>
          </w:p>
        </w:tc>
        <w:tc>
          <w:tcPr>
            <w:tcW w:w="730" w:type="dxa"/>
            <w:gridSpan w:val="8"/>
            <w:tcBorders>
              <w:top w:val="nil"/>
              <w:left w:val="single" w:sz="12" w:space="0" w:color="000000" w:themeColor="text1"/>
              <w:bottom w:val="nil"/>
              <w:right w:val="nil"/>
            </w:tcBorders>
            <w:vAlign w:val="center"/>
          </w:tcPr>
          <w:p w14:paraId="40377BDE" w14:textId="77777777" w:rsidR="00F61C38" w:rsidRDefault="00F61C38" w:rsidP="00F61C38">
            <w:pPr>
              <w:pStyle w:val="NoSpacing"/>
              <w:keepNext/>
              <w:rPr>
                <w:b/>
              </w:rPr>
            </w:pPr>
            <w:r>
              <w:rPr>
                <w:b/>
              </w:rPr>
              <w:t>Yes</w:t>
            </w:r>
          </w:p>
        </w:tc>
        <w:tc>
          <w:tcPr>
            <w:tcW w:w="7487" w:type="dxa"/>
            <w:gridSpan w:val="11"/>
            <w:tcBorders>
              <w:top w:val="nil"/>
              <w:left w:val="nil"/>
              <w:bottom w:val="nil"/>
              <w:right w:val="nil"/>
            </w:tcBorders>
          </w:tcPr>
          <w:p w14:paraId="2B97BA28" w14:textId="0F8A7295" w:rsidR="00F61C38" w:rsidRDefault="00F61C38" w:rsidP="00F61C38">
            <w:pPr>
              <w:pStyle w:val="NoSpacing"/>
              <w:keepNext/>
              <w:ind w:left="232" w:hanging="232"/>
              <w:rPr>
                <w:b/>
              </w:rPr>
            </w:pPr>
            <w:r w:rsidRPr="00DD38CB">
              <w:rPr>
                <w:rFonts w:cstheme="minorHAnsi"/>
              </w:rPr>
              <w:sym w:font="Wingdings" w:char="F0E0"/>
            </w:r>
            <w:r w:rsidRPr="00DD38CB">
              <w:rPr>
                <w:rFonts w:cstheme="minorHAnsi"/>
              </w:rPr>
              <w:t xml:space="preserve"> If yes, </w:t>
            </w:r>
            <w:r>
              <w:t>describe how, and whether there are any limitations on withdrawal.</w:t>
            </w:r>
          </w:p>
        </w:tc>
      </w:tr>
      <w:tr w:rsidR="00F61C38" w:rsidRPr="00BA321A" w14:paraId="16315FEB" w14:textId="77777777" w:rsidTr="00F61C38">
        <w:trPr>
          <w:trHeight w:val="648"/>
        </w:trPr>
        <w:tc>
          <w:tcPr>
            <w:tcW w:w="3369" w:type="dxa"/>
            <w:gridSpan w:val="46"/>
            <w:tcBorders>
              <w:top w:val="nil"/>
              <w:left w:val="nil"/>
              <w:bottom w:val="nil"/>
              <w:right w:val="nil"/>
            </w:tcBorders>
            <w:vAlign w:val="center"/>
          </w:tcPr>
          <w:p w14:paraId="16315FE9" w14:textId="77777777" w:rsidR="00F61C38" w:rsidRPr="00BA321A" w:rsidRDefault="00F61C38" w:rsidP="00F61C38">
            <w:pPr>
              <w:pStyle w:val="ListParagraph"/>
              <w:keepNext/>
              <w:ind w:left="4"/>
              <w:rPr>
                <w:rFonts w:asciiTheme="minorHAnsi" w:hAnsiTheme="minorHAnsi"/>
                <w:sz w:val="22"/>
                <w:szCs w:val="22"/>
              </w:rPr>
            </w:pPr>
          </w:p>
        </w:tc>
        <w:tc>
          <w:tcPr>
            <w:tcW w:w="7487" w:type="dxa"/>
            <w:gridSpan w:val="11"/>
            <w:tcBorders>
              <w:top w:val="nil"/>
              <w:left w:val="nil"/>
              <w:bottom w:val="single" w:sz="24" w:space="0" w:color="E8960C"/>
              <w:right w:val="nil"/>
            </w:tcBorders>
            <w:vAlign w:val="center"/>
          </w:tcPr>
          <w:p w14:paraId="16315FEA" w14:textId="77777777" w:rsidR="00F61C38" w:rsidRPr="00BA321A" w:rsidRDefault="00F61C38" w:rsidP="00F61C38">
            <w:pPr>
              <w:pStyle w:val="ListParagraph"/>
              <w:keepNext/>
              <w:ind w:left="0"/>
              <w:rPr>
                <w:rFonts w:asciiTheme="minorHAnsi" w:hAnsiTheme="minorHAnsi"/>
                <w:sz w:val="22"/>
                <w:szCs w:val="22"/>
              </w:rPr>
            </w:pPr>
            <w:r w:rsidRPr="00717260">
              <w:rPr>
                <w:rFonts w:asciiTheme="minorHAnsi" w:eastAsiaTheme="minorHAnsi" w:hAnsiTheme="minorHAnsi" w:cstheme="minorHAnsi"/>
                <w:i/>
                <w:color w:val="7F7F7F" w:themeColor="text1" w:themeTint="80"/>
                <w:sz w:val="20"/>
                <w:szCs w:val="22"/>
              </w:rPr>
              <w:t>Example: data can be withdrawn from the repository but cannot be retrieved after they are released.</w:t>
            </w:r>
          </w:p>
        </w:tc>
      </w:tr>
      <w:tr w:rsidR="00F61C38" w:rsidRPr="00BA321A" w14:paraId="16315FEE" w14:textId="77777777" w:rsidTr="00F61C38">
        <w:trPr>
          <w:trHeight w:val="432"/>
        </w:trPr>
        <w:tc>
          <w:tcPr>
            <w:tcW w:w="3369" w:type="dxa"/>
            <w:gridSpan w:val="46"/>
            <w:tcBorders>
              <w:top w:val="nil"/>
              <w:left w:val="nil"/>
              <w:bottom w:val="nil"/>
              <w:right w:val="single" w:sz="24" w:space="0" w:color="E8960C"/>
            </w:tcBorders>
            <w:vAlign w:val="center"/>
          </w:tcPr>
          <w:p w14:paraId="16315FEC" w14:textId="77777777" w:rsidR="00F61C38" w:rsidRPr="00BA321A" w:rsidRDefault="00F61C38" w:rsidP="00F61C38">
            <w:pPr>
              <w:pStyle w:val="ListParagraph"/>
              <w:ind w:left="4"/>
              <w:rPr>
                <w:rFonts w:asciiTheme="minorHAnsi" w:hAnsiTheme="minorHAnsi"/>
                <w:sz w:val="22"/>
                <w:szCs w:val="22"/>
              </w:rPr>
            </w:pPr>
          </w:p>
        </w:tc>
        <w:tc>
          <w:tcPr>
            <w:tcW w:w="7487" w:type="dxa"/>
            <w:gridSpan w:val="11"/>
            <w:tcBorders>
              <w:top w:val="single" w:sz="24" w:space="0" w:color="E8960C"/>
              <w:left w:val="single" w:sz="24" w:space="0" w:color="E8960C"/>
              <w:bottom w:val="single" w:sz="24" w:space="0" w:color="E8960C"/>
              <w:right w:val="single" w:sz="24" w:space="0" w:color="E8960C"/>
            </w:tcBorders>
            <w:vAlign w:val="center"/>
          </w:tcPr>
          <w:p w14:paraId="16315FED" w14:textId="77777777" w:rsidR="00F61C38" w:rsidRPr="00944435" w:rsidRDefault="00F61C38" w:rsidP="00F61C38">
            <w:pPr>
              <w:pStyle w:val="ListParagraph"/>
              <w:ind w:left="4"/>
              <w:rPr>
                <w:rFonts w:asciiTheme="minorHAnsi" w:hAnsiTheme="minorHAnsi"/>
                <w:sz w:val="22"/>
                <w:szCs w:val="22"/>
              </w:rPr>
            </w:pPr>
            <w:r w:rsidRPr="00960BED">
              <w:fldChar w:fldCharType="begin">
                <w:ffData>
                  <w:name w:val=""/>
                  <w:enabled/>
                  <w:calcOnExit w:val="0"/>
                  <w:textInput/>
                </w:ffData>
              </w:fldChar>
            </w:r>
            <w:r w:rsidRPr="00791840">
              <w:instrText xml:space="preserve"> FORMTEXT </w:instrText>
            </w:r>
            <w:r w:rsidRPr="00960BED">
              <w:fldChar w:fldCharType="separate"/>
            </w:r>
            <w:r>
              <w:t> </w:t>
            </w:r>
            <w:r>
              <w:t> </w:t>
            </w:r>
            <w:r>
              <w:t> </w:t>
            </w:r>
            <w:r>
              <w:t> </w:t>
            </w:r>
            <w:r>
              <w:t> </w:t>
            </w:r>
            <w:r w:rsidRPr="00960BED">
              <w:fldChar w:fldCharType="end"/>
            </w:r>
          </w:p>
        </w:tc>
      </w:tr>
      <w:tr w:rsidR="00F61C38" w:rsidRPr="00BA321A" w14:paraId="16315FF1" w14:textId="77777777" w:rsidTr="00F61C38">
        <w:trPr>
          <w:trHeight w:val="1164"/>
        </w:trPr>
        <w:tc>
          <w:tcPr>
            <w:tcW w:w="1878" w:type="dxa"/>
            <w:gridSpan w:val="22"/>
            <w:tcBorders>
              <w:top w:val="nil"/>
              <w:left w:val="nil"/>
              <w:bottom w:val="nil"/>
              <w:right w:val="nil"/>
            </w:tcBorders>
            <w:vAlign w:val="center"/>
          </w:tcPr>
          <w:p w14:paraId="16315FEF" w14:textId="77777777" w:rsidR="00F61C38" w:rsidRPr="00BA321A" w:rsidRDefault="00F61C38" w:rsidP="00F61C38">
            <w:pPr>
              <w:pStyle w:val="ListParagraph"/>
              <w:keepNext/>
              <w:ind w:left="4"/>
              <w:rPr>
                <w:rFonts w:asciiTheme="minorHAnsi" w:hAnsiTheme="minorHAnsi"/>
                <w:sz w:val="22"/>
                <w:szCs w:val="22"/>
              </w:rPr>
            </w:pPr>
          </w:p>
        </w:tc>
        <w:tc>
          <w:tcPr>
            <w:tcW w:w="8978" w:type="dxa"/>
            <w:gridSpan w:val="35"/>
            <w:tcBorders>
              <w:top w:val="nil"/>
              <w:left w:val="nil"/>
              <w:bottom w:val="nil"/>
              <w:right w:val="nil"/>
            </w:tcBorders>
            <w:vAlign w:val="center"/>
          </w:tcPr>
          <w:p w14:paraId="16315FF0" w14:textId="7F03AE36" w:rsidR="00F61C38" w:rsidRPr="00BA321A" w:rsidRDefault="00F61C38" w:rsidP="00F61C38">
            <w:pPr>
              <w:pStyle w:val="ListParagraph"/>
              <w:keepNext/>
              <w:ind w:left="179" w:hanging="175"/>
              <w:rPr>
                <w:rFonts w:asciiTheme="minorHAnsi" w:hAnsiTheme="minorHAnsi"/>
                <w:sz w:val="22"/>
                <w:szCs w:val="22"/>
              </w:rPr>
            </w:pPr>
            <w:r>
              <w:rPr>
                <w:rFonts w:asciiTheme="minorHAnsi" w:hAnsiTheme="minorHAnsi"/>
                <w:b/>
                <w:sz w:val="22"/>
                <w:szCs w:val="22"/>
              </w:rPr>
              <w:t>g</w:t>
            </w:r>
            <w:r w:rsidRPr="000446B7">
              <w:rPr>
                <w:rFonts w:asciiTheme="minorHAnsi" w:hAnsiTheme="minorHAnsi"/>
                <w:b/>
                <w:sz w:val="22"/>
                <w:szCs w:val="22"/>
              </w:rPr>
              <w:t>.</w:t>
            </w:r>
            <w:r w:rsidRPr="000446B7">
              <w:t xml:space="preserve"> </w:t>
            </w:r>
            <w:r w:rsidRPr="000446B7">
              <w:rPr>
                <w:rFonts w:asciiTheme="minorHAnsi" w:hAnsiTheme="minorHAnsi"/>
                <w:sz w:val="22"/>
                <w:szCs w:val="22"/>
                <w:u w:val="single"/>
              </w:rPr>
              <w:t>Agreements for sharing or release</w:t>
            </w:r>
            <w:r w:rsidRPr="000446B7">
              <w:rPr>
                <w:rFonts w:asciiTheme="minorHAnsi" w:hAnsiTheme="minorHAnsi"/>
                <w:sz w:val="22"/>
                <w:szCs w:val="22"/>
              </w:rPr>
              <w:t xml:space="preserve">. Confirm by checking the box that </w:t>
            </w:r>
            <w:r>
              <w:rPr>
                <w:rFonts w:asciiTheme="minorHAnsi" w:hAnsiTheme="minorHAnsi"/>
                <w:sz w:val="22"/>
                <w:szCs w:val="22"/>
              </w:rPr>
              <w:t xml:space="preserve">the sharing or release </w:t>
            </w:r>
            <w:r w:rsidRPr="000446B7">
              <w:rPr>
                <w:rFonts w:asciiTheme="minorHAnsi" w:hAnsiTheme="minorHAnsi"/>
                <w:sz w:val="22"/>
                <w:szCs w:val="22"/>
              </w:rPr>
              <w:t xml:space="preserve">will comply with UW (and, if applicable, UW Medicine) policies that require a formal agreement </w:t>
            </w:r>
            <w:r>
              <w:rPr>
                <w:rFonts w:asciiTheme="minorHAnsi" w:hAnsiTheme="minorHAnsi"/>
                <w:sz w:val="22"/>
                <w:szCs w:val="22"/>
              </w:rPr>
              <w:t>with</w:t>
            </w:r>
            <w:r w:rsidRPr="000446B7">
              <w:rPr>
                <w:rFonts w:asciiTheme="minorHAnsi" w:hAnsiTheme="minorHAnsi"/>
                <w:sz w:val="22"/>
                <w:szCs w:val="22"/>
              </w:rPr>
              <w:t xml:space="preserve"> the recipient for release of data or specimens to individuals or entities other than federal databases.</w:t>
            </w:r>
          </w:p>
        </w:tc>
      </w:tr>
      <w:tr w:rsidR="00F61C38" w:rsidRPr="00BA321A" w14:paraId="16315FF4" w14:textId="77777777" w:rsidTr="00F61C38">
        <w:trPr>
          <w:trHeight w:val="891"/>
        </w:trPr>
        <w:tc>
          <w:tcPr>
            <w:tcW w:w="2186" w:type="dxa"/>
            <w:gridSpan w:val="32"/>
            <w:tcBorders>
              <w:top w:val="nil"/>
              <w:left w:val="nil"/>
              <w:bottom w:val="nil"/>
              <w:right w:val="nil"/>
            </w:tcBorders>
            <w:vAlign w:val="center"/>
          </w:tcPr>
          <w:p w14:paraId="16315FF2" w14:textId="77777777" w:rsidR="00F61C38" w:rsidRPr="00BA321A" w:rsidRDefault="00F61C38" w:rsidP="00F61C38">
            <w:pPr>
              <w:pStyle w:val="ListParagraph"/>
              <w:ind w:left="4"/>
              <w:rPr>
                <w:rFonts w:asciiTheme="minorHAnsi" w:hAnsiTheme="minorHAnsi"/>
                <w:sz w:val="22"/>
                <w:szCs w:val="22"/>
              </w:rPr>
            </w:pPr>
          </w:p>
        </w:tc>
        <w:tc>
          <w:tcPr>
            <w:tcW w:w="8670" w:type="dxa"/>
            <w:gridSpan w:val="25"/>
            <w:tcBorders>
              <w:top w:val="nil"/>
              <w:left w:val="nil"/>
              <w:bottom w:val="nil"/>
              <w:right w:val="nil"/>
            </w:tcBorders>
            <w:vAlign w:val="center"/>
          </w:tcPr>
          <w:p w14:paraId="16315FF3" w14:textId="3B1E5773" w:rsidR="00F61C38" w:rsidRPr="00717260" w:rsidRDefault="00F61C38" w:rsidP="00F61C38">
            <w:pPr>
              <w:pStyle w:val="ListParagraph"/>
              <w:ind w:left="-118"/>
              <w:rPr>
                <w:rFonts w:asciiTheme="minorHAnsi" w:hAnsiTheme="minorHAns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Data Use Agreements or Gatekeeping forms are used for data; Material Transfer Agreements are used for specimens (or specimens plus data</w:t>
            </w:r>
            <w:r>
              <w:rPr>
                <w:rFonts w:asciiTheme="minorHAnsi" w:eastAsiaTheme="minorHAnsi" w:hAnsiTheme="minorHAnsi" w:cstheme="minorHAnsi"/>
                <w:i/>
                <w:color w:val="7F7F7F" w:themeColor="text1" w:themeTint="80"/>
                <w:sz w:val="20"/>
                <w:szCs w:val="22"/>
              </w:rPr>
              <w:t>)</w:t>
            </w:r>
            <w:r w:rsidRPr="00717260">
              <w:rPr>
                <w:rFonts w:asciiTheme="minorHAnsi" w:eastAsiaTheme="minorHAnsi" w:hAnsiTheme="minorHAnsi" w:cstheme="minorHAnsi"/>
                <w:i/>
                <w:color w:val="7F7F7F" w:themeColor="text1" w:themeTint="80"/>
                <w:sz w:val="20"/>
                <w:szCs w:val="22"/>
              </w:rPr>
              <w:t>. Do not attach</w:t>
            </w:r>
            <w:r>
              <w:rPr>
                <w:rFonts w:asciiTheme="minorHAnsi" w:eastAsiaTheme="minorHAnsi" w:hAnsiTheme="minorHAnsi" w:cstheme="minorHAnsi"/>
                <w:i/>
                <w:color w:val="7F7F7F" w:themeColor="text1" w:themeTint="80"/>
                <w:sz w:val="20"/>
                <w:szCs w:val="22"/>
              </w:rPr>
              <w:t xml:space="preserve"> any</w:t>
            </w:r>
            <w:r w:rsidRPr="00717260">
              <w:rPr>
                <w:rFonts w:asciiTheme="minorHAnsi" w:eastAsiaTheme="minorHAnsi" w:hAnsiTheme="minorHAnsi" w:cstheme="minorHAnsi"/>
                <w:i/>
                <w:color w:val="7F7F7F" w:themeColor="text1" w:themeTint="80"/>
                <w:sz w:val="20"/>
                <w:szCs w:val="22"/>
              </w:rPr>
              <w:t xml:space="preserve"> template agreement forms; the IRB neither reviews nor approves them</w:t>
            </w:r>
          </w:p>
        </w:tc>
      </w:tr>
      <w:tr w:rsidR="00F61C38" w:rsidRPr="00BA321A" w14:paraId="4AB498C7" w14:textId="36CB4A11" w:rsidTr="00F61C38">
        <w:trPr>
          <w:trHeight w:val="378"/>
        </w:trPr>
        <w:tc>
          <w:tcPr>
            <w:tcW w:w="2186" w:type="dxa"/>
            <w:gridSpan w:val="32"/>
            <w:tcBorders>
              <w:top w:val="nil"/>
              <w:left w:val="nil"/>
              <w:bottom w:val="nil"/>
              <w:right w:val="single" w:sz="12" w:space="0" w:color="000000" w:themeColor="text1"/>
            </w:tcBorders>
            <w:vAlign w:val="center"/>
          </w:tcPr>
          <w:p w14:paraId="025D272D" w14:textId="77777777" w:rsidR="00F61C38" w:rsidRPr="00717260" w:rsidRDefault="00F61C38" w:rsidP="00F61C38">
            <w:pPr>
              <w:pStyle w:val="ListParagraph"/>
              <w:ind w:left="-118"/>
              <w:rPr>
                <w:rFonts w:asciiTheme="minorHAnsi" w:eastAsiaTheme="minorHAnsi" w:hAnsiTheme="minorHAnsi" w:cstheme="minorHAnsi"/>
                <w:i/>
                <w:color w:val="7F7F7F" w:themeColor="text1" w:themeTint="80"/>
                <w:sz w:val="20"/>
                <w:szCs w:val="22"/>
              </w:rPr>
            </w:pPr>
          </w:p>
        </w:tc>
        <w:tc>
          <w:tcPr>
            <w:tcW w:w="473"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394575C9" w14:textId="756C8A90" w:rsidR="00F61C38" w:rsidRPr="0040540E" w:rsidRDefault="00791840" w:rsidP="00F61C38">
            <w:pPr>
              <w:pStyle w:val="NoSpacing"/>
              <w:keepNext/>
              <w:ind w:left="-18"/>
              <w:jc w:val="center"/>
              <w:rPr>
                <w:b/>
              </w:rPr>
            </w:pPr>
            <w:r>
              <w:rPr>
                <w:b/>
              </w:rPr>
              <w:t>X</w:t>
            </w:r>
          </w:p>
        </w:tc>
        <w:tc>
          <w:tcPr>
            <w:tcW w:w="8197" w:type="dxa"/>
            <w:gridSpan w:val="18"/>
            <w:tcBorders>
              <w:top w:val="nil"/>
              <w:left w:val="single" w:sz="12" w:space="0" w:color="000000" w:themeColor="text1"/>
              <w:bottom w:val="nil"/>
              <w:right w:val="nil"/>
            </w:tcBorders>
            <w:vAlign w:val="center"/>
          </w:tcPr>
          <w:p w14:paraId="2FE53762" w14:textId="2D9E7A10" w:rsidR="00F61C38" w:rsidRPr="00717260" w:rsidRDefault="00F61C38" w:rsidP="00F61C38">
            <w:pPr>
              <w:pStyle w:val="ListParagraph"/>
              <w:ind w:left="-118"/>
              <w:rPr>
                <w:rFonts w:asciiTheme="minorHAnsi" w:eastAsiaTheme="minorHAnsi" w:hAnsiTheme="minorHAnsi" w:cstheme="minorHAnsi"/>
                <w:i/>
                <w:color w:val="7F7F7F" w:themeColor="text1" w:themeTint="80"/>
                <w:sz w:val="20"/>
                <w:szCs w:val="22"/>
              </w:rPr>
            </w:pPr>
            <w:r>
              <w:rPr>
                <w:rFonts w:asciiTheme="minorHAnsi" w:eastAsiaTheme="minorHAnsi" w:hAnsiTheme="minorHAnsi" w:cstheme="minorBidi"/>
                <w:b/>
                <w:sz w:val="22"/>
                <w:szCs w:val="22"/>
              </w:rPr>
              <w:t xml:space="preserve"> </w:t>
            </w:r>
            <w:r w:rsidRPr="0040540E">
              <w:rPr>
                <w:rFonts w:asciiTheme="minorHAnsi" w:eastAsiaTheme="minorHAnsi" w:hAnsiTheme="minorHAnsi" w:cstheme="minorBidi"/>
                <w:b/>
                <w:sz w:val="22"/>
                <w:szCs w:val="22"/>
              </w:rPr>
              <w:t>Confirmed</w:t>
            </w:r>
          </w:p>
        </w:tc>
      </w:tr>
      <w:tr w:rsidR="00F61C38" w:rsidRPr="000446B7" w14:paraId="16315FFA" w14:textId="77777777" w:rsidTr="001D1DA5">
        <w:trPr>
          <w:trHeight w:val="729"/>
        </w:trPr>
        <w:tc>
          <w:tcPr>
            <w:tcW w:w="10856" w:type="dxa"/>
            <w:gridSpan w:val="57"/>
            <w:tcBorders>
              <w:top w:val="nil"/>
              <w:left w:val="nil"/>
              <w:bottom w:val="nil"/>
              <w:right w:val="nil"/>
            </w:tcBorders>
            <w:vAlign w:val="center"/>
          </w:tcPr>
          <w:p w14:paraId="16315FF9" w14:textId="53807E12" w:rsidR="00F61C38" w:rsidRPr="000446B7" w:rsidRDefault="00F61C38" w:rsidP="00F61C38">
            <w:pPr>
              <w:pStyle w:val="NoSpacing"/>
              <w:keepNext/>
              <w:ind w:left="432" w:hanging="432"/>
            </w:pPr>
            <w:r w:rsidRPr="000446B7">
              <w:rPr>
                <w:b/>
              </w:rPr>
              <w:t>5.</w:t>
            </w:r>
            <w:r>
              <w:rPr>
                <w:b/>
              </w:rPr>
              <w:t>11</w:t>
            </w:r>
            <w:r w:rsidRPr="000446B7">
              <w:rPr>
                <w:b/>
              </w:rPr>
              <w:t xml:space="preserve"> Communication with subjects during the study</w:t>
            </w:r>
            <w:r w:rsidRPr="000446B7">
              <w:t>.</w:t>
            </w:r>
            <w:r>
              <w:t xml:space="preserve"> Describe the types of communication (if any) the research team will have with already-enrolled subjects during the study. </w:t>
            </w:r>
            <w:r w:rsidRPr="00BB2E40">
              <w:t xml:space="preserve">Provide a description instead of the actual materials themselves.  </w:t>
            </w:r>
          </w:p>
        </w:tc>
      </w:tr>
      <w:tr w:rsidR="00F61C38" w:rsidRPr="000446B7" w14:paraId="16315FFC" w14:textId="77777777" w:rsidTr="001D1DA5">
        <w:trPr>
          <w:trHeight w:val="729"/>
        </w:trPr>
        <w:tc>
          <w:tcPr>
            <w:tcW w:w="10856" w:type="dxa"/>
            <w:gridSpan w:val="57"/>
            <w:tcBorders>
              <w:top w:val="nil"/>
              <w:left w:val="nil"/>
              <w:bottom w:val="nil"/>
              <w:right w:val="nil"/>
            </w:tcBorders>
            <w:vAlign w:val="center"/>
          </w:tcPr>
          <w:p w14:paraId="16315FFB" w14:textId="77777777" w:rsidR="00F61C38" w:rsidRPr="00717260" w:rsidRDefault="00F61C38" w:rsidP="00F61C38">
            <w:pPr>
              <w:pStyle w:val="NoSpacing"/>
              <w:keepNext/>
              <w:ind w:left="342"/>
              <w:rPr>
                <w:i/>
                <w:color w:val="7F7F7F" w:themeColor="text1" w:themeTint="80"/>
                <w:sz w:val="20"/>
              </w:rPr>
            </w:pPr>
            <w:r w:rsidRPr="00717260">
              <w:rPr>
                <w:rFonts w:cstheme="minorHAnsi"/>
                <w:i/>
                <w:color w:val="7F7F7F" w:themeColor="text1" w:themeTint="80"/>
                <w:sz w:val="20"/>
              </w:rPr>
              <w:t>Examples: email, texts, phone, or letter reminders about appointments or about returning study materials such as a questionnaire; requests to confirm contact information.</w:t>
            </w:r>
            <w:r w:rsidRPr="00717260">
              <w:rPr>
                <w:i/>
                <w:color w:val="7F7F7F" w:themeColor="text1" w:themeTint="80"/>
                <w:sz w:val="20"/>
              </w:rPr>
              <w:t xml:space="preserve"> </w:t>
            </w:r>
          </w:p>
        </w:tc>
      </w:tr>
      <w:tr w:rsidR="00F61C38" w:rsidRPr="000446B7" w14:paraId="16315FFF" w14:textId="77777777" w:rsidTr="00F61C38">
        <w:trPr>
          <w:trHeight w:val="432"/>
        </w:trPr>
        <w:tc>
          <w:tcPr>
            <w:tcW w:w="436" w:type="dxa"/>
            <w:gridSpan w:val="3"/>
            <w:tcBorders>
              <w:top w:val="nil"/>
              <w:left w:val="nil"/>
              <w:bottom w:val="nil"/>
              <w:right w:val="single" w:sz="24" w:space="0" w:color="E8960C"/>
            </w:tcBorders>
            <w:vAlign w:val="center"/>
          </w:tcPr>
          <w:p w14:paraId="16315FFD" w14:textId="77777777" w:rsidR="00F61C38" w:rsidRPr="000446B7" w:rsidRDefault="00F61C38" w:rsidP="00F61C38">
            <w:pPr>
              <w:pStyle w:val="ListParagraph"/>
              <w:ind w:left="4"/>
              <w:rPr>
                <w:rFonts w:asciiTheme="minorHAnsi" w:hAnsiTheme="minorHAnsi"/>
                <w:sz w:val="22"/>
                <w:szCs w:val="22"/>
              </w:rPr>
            </w:pPr>
          </w:p>
        </w:tc>
        <w:tc>
          <w:tcPr>
            <w:tcW w:w="10420" w:type="dxa"/>
            <w:gridSpan w:val="54"/>
            <w:tcBorders>
              <w:top w:val="single" w:sz="24" w:space="0" w:color="E8960C"/>
              <w:left w:val="single" w:sz="24" w:space="0" w:color="E8960C"/>
              <w:bottom w:val="single" w:sz="24" w:space="0" w:color="E8960C"/>
              <w:right w:val="single" w:sz="24" w:space="0" w:color="E8960C"/>
            </w:tcBorders>
            <w:vAlign w:val="center"/>
          </w:tcPr>
          <w:p w14:paraId="16315FFE" w14:textId="534230D8" w:rsidR="00F61C38" w:rsidRPr="00944435" w:rsidRDefault="00ED03C7" w:rsidP="00F61C38">
            <w:pPr>
              <w:pStyle w:val="ListParagraph"/>
              <w:ind w:left="4"/>
              <w:rPr>
                <w:rFonts w:asciiTheme="minorHAnsi" w:hAnsiTheme="minorHAnsi"/>
                <w:sz w:val="22"/>
                <w:szCs w:val="22"/>
              </w:rPr>
            </w:pPr>
            <w:r>
              <w:t>Subject</w:t>
            </w:r>
            <w:r w:rsidR="00791840">
              <w:t xml:space="preserve">s will be contacted </w:t>
            </w:r>
            <w:r>
              <w:t>via</w:t>
            </w:r>
            <w:r w:rsidR="00791840">
              <w:t xml:space="preserve"> email </w:t>
            </w:r>
            <w:r>
              <w:t xml:space="preserve">and provided with instructions to fill out the survey and create their </w:t>
            </w:r>
            <w:del w:id="282" w:author="Leandro Casiraghi" w:date="2021-05-13T14:13:00Z">
              <w:r w:rsidDel="007C7B30">
                <w:delText>email</w:delText>
              </w:r>
            </w:del>
            <w:ins w:id="283" w:author="raysanchez539@gmail.com" w:date="2020-08-31T18:13:00Z">
              <w:del w:id="284" w:author="Leandro Casiraghi" w:date="2021-05-13T14:13:00Z">
                <w:r w:rsidR="00392ECB" w:rsidDel="007C7B30">
                  <w:delText xml:space="preserve"> </w:delText>
                </w:r>
                <w:r w:rsidR="00392ECB" w:rsidRPr="007C7B30" w:rsidDel="007C7B30">
                  <w:delText xml:space="preserve">and/or </w:delText>
                </w:r>
              </w:del>
              <w:r w:rsidR="00392ECB" w:rsidRPr="007C7B30">
                <w:t>phone app usage</w:t>
              </w:r>
            </w:ins>
            <w:r w:rsidRPr="007C7B30">
              <w:t xml:space="preserve"> timestamps file</w:t>
            </w:r>
            <w:ins w:id="285" w:author="raysanchez539@gmail.com" w:date="2020-08-31T18:13:00Z">
              <w:del w:id="286" w:author="Leandro Casiraghi" w:date="2021-05-13T14:13:00Z">
                <w:r w:rsidR="00392ECB" w:rsidRPr="007C7B30" w:rsidDel="007C7B30">
                  <w:delText>s</w:delText>
                </w:r>
              </w:del>
            </w:ins>
            <w:r>
              <w:t xml:space="preserve"> at the beginning of the study.</w:t>
            </w:r>
          </w:p>
        </w:tc>
      </w:tr>
      <w:tr w:rsidR="00F61C38" w:rsidRPr="000446B7" w14:paraId="16316001" w14:textId="77777777" w:rsidTr="001D1DA5">
        <w:trPr>
          <w:trHeight w:val="696"/>
        </w:trPr>
        <w:tc>
          <w:tcPr>
            <w:tcW w:w="10856" w:type="dxa"/>
            <w:gridSpan w:val="57"/>
            <w:tcBorders>
              <w:top w:val="nil"/>
              <w:left w:val="nil"/>
              <w:bottom w:val="nil"/>
              <w:right w:val="nil"/>
            </w:tcBorders>
            <w:vAlign w:val="center"/>
          </w:tcPr>
          <w:p w14:paraId="16316000" w14:textId="033191EC" w:rsidR="00F61C38" w:rsidRPr="00295AC7" w:rsidRDefault="00F61C38" w:rsidP="00F61C38">
            <w:pPr>
              <w:pStyle w:val="NoSpacing"/>
              <w:keepNext/>
              <w:ind w:left="441" w:hanging="441"/>
            </w:pPr>
            <w:r w:rsidRPr="00295AC7">
              <w:rPr>
                <w:b/>
              </w:rPr>
              <w:t>5.1</w:t>
            </w:r>
            <w:r>
              <w:rPr>
                <w:b/>
              </w:rPr>
              <w:t>2</w:t>
            </w:r>
            <w:r>
              <w:t xml:space="preserve"> </w:t>
            </w:r>
            <w:r w:rsidRPr="00295AC7">
              <w:rPr>
                <w:b/>
              </w:rPr>
              <w:t>Future contact with subjects</w:t>
            </w:r>
            <w:r w:rsidRPr="001E7CCD">
              <w:t xml:space="preserve">. </w:t>
            </w:r>
            <w:r>
              <w:t>Is there a</w:t>
            </w:r>
            <w:r w:rsidRPr="001E7CCD">
              <w:t xml:space="preserve"> plan to retain </w:t>
            </w:r>
            <w:r>
              <w:t xml:space="preserve">any </w:t>
            </w:r>
            <w:r w:rsidRPr="001E7CCD">
              <w:t>contact information</w:t>
            </w:r>
            <w:r>
              <w:t xml:space="preserve"> </w:t>
            </w:r>
            <w:r w:rsidRPr="001E7CCD">
              <w:t xml:space="preserve">for </w:t>
            </w:r>
            <w:r>
              <w:t>subjects</w:t>
            </w:r>
            <w:r w:rsidRPr="001E7CCD">
              <w:t xml:space="preserve"> so that they can be contacted in the future</w:t>
            </w:r>
            <w:r>
              <w:t>?</w:t>
            </w:r>
          </w:p>
        </w:tc>
      </w:tr>
      <w:tr w:rsidR="00F61C38" w:rsidRPr="00725F39" w14:paraId="16316005" w14:textId="77777777" w:rsidTr="00F61C38">
        <w:trPr>
          <w:gridAfter w:val="2"/>
          <w:wAfter w:w="21" w:type="dxa"/>
          <w:trHeight w:val="288"/>
        </w:trPr>
        <w:tc>
          <w:tcPr>
            <w:tcW w:w="422" w:type="dxa"/>
            <w:tcBorders>
              <w:top w:val="nil"/>
              <w:left w:val="nil"/>
              <w:bottom w:val="nil"/>
              <w:right w:val="single" w:sz="12" w:space="0" w:color="auto"/>
            </w:tcBorders>
            <w:vAlign w:val="center"/>
          </w:tcPr>
          <w:p w14:paraId="16316002" w14:textId="77777777" w:rsidR="00F61C38" w:rsidRPr="00DD38CB" w:rsidRDefault="00F61C38" w:rsidP="00F61C38">
            <w:pPr>
              <w:pStyle w:val="NoSpacing"/>
              <w:keepNext/>
              <w:rPr>
                <w:rFonts w:cstheme="minorHAnsi"/>
              </w:rPr>
            </w:pPr>
          </w:p>
        </w:tc>
        <w:tc>
          <w:tcPr>
            <w:tcW w:w="395"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03" w14:textId="27A639A0" w:rsidR="00F61C38" w:rsidRPr="00ED77DB" w:rsidRDefault="00F61C38" w:rsidP="00F61C38">
            <w:pPr>
              <w:pStyle w:val="NoSpacing"/>
              <w:keepNext/>
              <w:ind w:left="-18"/>
              <w:jc w:val="center"/>
              <w:rPr>
                <w:rFonts w:cstheme="minorHAnsi"/>
                <w:b/>
              </w:rPr>
            </w:pPr>
          </w:p>
        </w:tc>
        <w:tc>
          <w:tcPr>
            <w:tcW w:w="653" w:type="dxa"/>
            <w:gridSpan w:val="7"/>
            <w:tcBorders>
              <w:top w:val="nil"/>
              <w:left w:val="single" w:sz="12" w:space="0" w:color="auto"/>
              <w:bottom w:val="nil"/>
              <w:right w:val="nil"/>
            </w:tcBorders>
            <w:vAlign w:val="center"/>
          </w:tcPr>
          <w:p w14:paraId="0E78DA6E" w14:textId="6BF31896" w:rsidR="00F61C38" w:rsidRPr="00DD38CB" w:rsidRDefault="00F61C38" w:rsidP="00F61C38">
            <w:pPr>
              <w:pStyle w:val="NoSpacing"/>
              <w:keepNext/>
              <w:ind w:left="-18"/>
              <w:rPr>
                <w:rFonts w:cstheme="minorHAnsi"/>
              </w:rPr>
            </w:pPr>
            <w:r w:rsidRPr="00DD38CB">
              <w:rPr>
                <w:rFonts w:cstheme="minorHAnsi"/>
                <w:b/>
              </w:rPr>
              <w:t>No</w:t>
            </w:r>
          </w:p>
        </w:tc>
        <w:tc>
          <w:tcPr>
            <w:tcW w:w="9365" w:type="dxa"/>
            <w:gridSpan w:val="40"/>
            <w:tcBorders>
              <w:top w:val="nil"/>
              <w:left w:val="nil"/>
              <w:bottom w:val="nil"/>
              <w:right w:val="nil"/>
            </w:tcBorders>
            <w:vAlign w:val="center"/>
          </w:tcPr>
          <w:p w14:paraId="16316004" w14:textId="4D67496E" w:rsidR="00F61C38" w:rsidRPr="00DD38CB" w:rsidRDefault="00F61C38" w:rsidP="00F61C38">
            <w:pPr>
              <w:pStyle w:val="NoSpacing"/>
              <w:keepNext/>
              <w:rPr>
                <w:rFonts w:cstheme="minorHAnsi"/>
              </w:rPr>
            </w:pPr>
          </w:p>
        </w:tc>
      </w:tr>
      <w:tr w:rsidR="00F61C38" w:rsidRPr="00725F39" w14:paraId="16316009" w14:textId="77777777" w:rsidTr="00F61C38">
        <w:trPr>
          <w:gridAfter w:val="2"/>
          <w:wAfter w:w="21" w:type="dxa"/>
          <w:trHeight w:val="211"/>
        </w:trPr>
        <w:tc>
          <w:tcPr>
            <w:tcW w:w="422" w:type="dxa"/>
            <w:tcBorders>
              <w:top w:val="nil"/>
              <w:left w:val="nil"/>
              <w:bottom w:val="nil"/>
              <w:right w:val="single" w:sz="12" w:space="0" w:color="auto"/>
            </w:tcBorders>
            <w:vAlign w:val="center"/>
          </w:tcPr>
          <w:p w14:paraId="16316006" w14:textId="77777777" w:rsidR="00F61C38" w:rsidRPr="00DD38CB" w:rsidRDefault="00F61C38" w:rsidP="00F61C38">
            <w:pPr>
              <w:pStyle w:val="NoSpacing"/>
              <w:keepNext/>
              <w:rPr>
                <w:rFonts w:cstheme="minorHAnsi"/>
              </w:rPr>
            </w:pPr>
          </w:p>
        </w:tc>
        <w:tc>
          <w:tcPr>
            <w:tcW w:w="395"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07" w14:textId="25964EAE" w:rsidR="00F61C38" w:rsidRPr="00ED77DB" w:rsidRDefault="00ED03C7" w:rsidP="00F61C38">
            <w:pPr>
              <w:pStyle w:val="NoSpacing"/>
              <w:keepNext/>
              <w:ind w:left="-18"/>
              <w:jc w:val="center"/>
              <w:rPr>
                <w:rFonts w:cstheme="minorHAnsi"/>
                <w:b/>
              </w:rPr>
            </w:pPr>
            <w:r>
              <w:rPr>
                <w:rFonts w:cstheme="minorHAnsi"/>
                <w:b/>
              </w:rPr>
              <w:t>X</w:t>
            </w:r>
          </w:p>
        </w:tc>
        <w:tc>
          <w:tcPr>
            <w:tcW w:w="653" w:type="dxa"/>
            <w:gridSpan w:val="7"/>
            <w:tcBorders>
              <w:top w:val="nil"/>
              <w:left w:val="single" w:sz="12" w:space="0" w:color="auto"/>
              <w:bottom w:val="nil"/>
              <w:right w:val="nil"/>
            </w:tcBorders>
          </w:tcPr>
          <w:p w14:paraId="01BBE358" w14:textId="231CA1B6" w:rsidR="00F61C38" w:rsidRPr="00DD38CB" w:rsidRDefault="00F61C38" w:rsidP="00F61C38">
            <w:pPr>
              <w:pStyle w:val="NoSpacing"/>
              <w:keepNext/>
              <w:ind w:left="-18"/>
              <w:rPr>
                <w:rFonts w:cstheme="minorHAnsi"/>
              </w:rPr>
            </w:pPr>
            <w:r w:rsidRPr="00DD38CB">
              <w:rPr>
                <w:rFonts w:cstheme="minorHAnsi"/>
                <w:b/>
              </w:rPr>
              <w:t>Yes</w:t>
            </w:r>
          </w:p>
        </w:tc>
        <w:tc>
          <w:tcPr>
            <w:tcW w:w="9365" w:type="dxa"/>
            <w:gridSpan w:val="40"/>
            <w:vMerge w:val="restart"/>
            <w:tcBorders>
              <w:top w:val="nil"/>
              <w:left w:val="nil"/>
              <w:right w:val="nil"/>
            </w:tcBorders>
            <w:vAlign w:val="center"/>
          </w:tcPr>
          <w:p w14:paraId="16316008" w14:textId="35C069CF" w:rsidR="00F61C38" w:rsidRPr="00DD38CB" w:rsidRDefault="00F61C38" w:rsidP="00F61C38">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describe the purpose of the future contact, and whether use of the contact information will be limited to the study team; if not, describe who else could be provided with the contact information.</w:t>
            </w:r>
            <w:r w:rsidRPr="001E7CCD">
              <w:t xml:space="preserve"> </w:t>
            </w:r>
            <w:r>
              <w:t>Describe the criteria for approving requests for the information.</w:t>
            </w:r>
          </w:p>
        </w:tc>
      </w:tr>
      <w:tr w:rsidR="00F61C38" w:rsidRPr="00725F39" w14:paraId="1FEA80E2" w14:textId="77777777" w:rsidTr="00F61C38">
        <w:trPr>
          <w:gridAfter w:val="2"/>
          <w:wAfter w:w="21" w:type="dxa"/>
          <w:trHeight w:val="595"/>
        </w:trPr>
        <w:tc>
          <w:tcPr>
            <w:tcW w:w="422" w:type="dxa"/>
            <w:tcBorders>
              <w:top w:val="nil"/>
              <w:left w:val="nil"/>
              <w:bottom w:val="nil"/>
              <w:right w:val="nil"/>
            </w:tcBorders>
            <w:vAlign w:val="center"/>
          </w:tcPr>
          <w:p w14:paraId="3B1D07C7" w14:textId="77777777" w:rsidR="00F61C38" w:rsidRPr="00DD38CB" w:rsidRDefault="00F61C38" w:rsidP="00F61C38">
            <w:pPr>
              <w:pStyle w:val="NoSpacing"/>
              <w:keepNext/>
              <w:rPr>
                <w:rFonts w:cstheme="minorHAnsi"/>
              </w:rPr>
            </w:pPr>
          </w:p>
        </w:tc>
        <w:tc>
          <w:tcPr>
            <w:tcW w:w="1048" w:type="dxa"/>
            <w:gridSpan w:val="14"/>
            <w:tcBorders>
              <w:top w:val="nil"/>
              <w:left w:val="nil"/>
              <w:bottom w:val="nil"/>
              <w:right w:val="nil"/>
            </w:tcBorders>
          </w:tcPr>
          <w:p w14:paraId="63C03170" w14:textId="77777777" w:rsidR="00F61C38" w:rsidRPr="00DD38CB" w:rsidRDefault="00F61C38" w:rsidP="00F61C38">
            <w:pPr>
              <w:pStyle w:val="NoSpacing"/>
              <w:keepNext/>
              <w:ind w:left="-18"/>
              <w:rPr>
                <w:rFonts w:cstheme="minorHAnsi"/>
              </w:rPr>
            </w:pPr>
          </w:p>
        </w:tc>
        <w:tc>
          <w:tcPr>
            <w:tcW w:w="9365" w:type="dxa"/>
            <w:gridSpan w:val="40"/>
            <w:vMerge/>
            <w:tcBorders>
              <w:left w:val="nil"/>
              <w:bottom w:val="nil"/>
              <w:right w:val="nil"/>
            </w:tcBorders>
            <w:vAlign w:val="center"/>
          </w:tcPr>
          <w:p w14:paraId="5F356EDA" w14:textId="77777777" w:rsidR="00F61C38" w:rsidRPr="00DD38CB" w:rsidRDefault="00F61C38" w:rsidP="00F61C38">
            <w:pPr>
              <w:pStyle w:val="NoSpacing"/>
              <w:keepNext/>
              <w:ind w:left="270" w:hanging="270"/>
              <w:rPr>
                <w:rFonts w:cstheme="minorHAnsi"/>
              </w:rPr>
            </w:pPr>
          </w:p>
        </w:tc>
      </w:tr>
      <w:tr w:rsidR="00F61C38" w:rsidRPr="000446B7" w14:paraId="1631600C" w14:textId="77777777" w:rsidTr="00F61C38">
        <w:trPr>
          <w:trHeight w:val="657"/>
        </w:trPr>
        <w:tc>
          <w:tcPr>
            <w:tcW w:w="1470" w:type="dxa"/>
            <w:gridSpan w:val="15"/>
            <w:tcBorders>
              <w:top w:val="nil"/>
              <w:left w:val="nil"/>
              <w:bottom w:val="nil"/>
              <w:right w:val="nil"/>
            </w:tcBorders>
            <w:vAlign w:val="center"/>
          </w:tcPr>
          <w:p w14:paraId="1631600A" w14:textId="77777777" w:rsidR="00F61C38" w:rsidRPr="00295AC7" w:rsidRDefault="00F61C38" w:rsidP="00F61C38">
            <w:pPr>
              <w:keepNext/>
              <w:rPr>
                <w:rFonts w:asciiTheme="minorHAnsi" w:hAnsiTheme="minorHAnsi"/>
              </w:rPr>
            </w:pPr>
          </w:p>
        </w:tc>
        <w:tc>
          <w:tcPr>
            <w:tcW w:w="9386" w:type="dxa"/>
            <w:gridSpan w:val="42"/>
            <w:tcBorders>
              <w:top w:val="nil"/>
              <w:left w:val="nil"/>
              <w:bottom w:val="single" w:sz="24" w:space="0" w:color="E8960C"/>
              <w:right w:val="nil"/>
            </w:tcBorders>
            <w:vAlign w:val="center"/>
          </w:tcPr>
          <w:p w14:paraId="1631600B" w14:textId="77777777" w:rsidR="00F61C38" w:rsidRPr="00717260" w:rsidRDefault="00F61C38" w:rsidP="00F61C38">
            <w:pPr>
              <w:pStyle w:val="NoSpacing"/>
              <w:keepNext/>
              <w:ind w:left="-35"/>
              <w:rPr>
                <w:rFonts w:cstheme="minorHAnsi"/>
                <w:i/>
                <w:color w:val="7F7F7F" w:themeColor="text1" w:themeTint="80"/>
                <w:sz w:val="20"/>
              </w:rPr>
            </w:pPr>
            <w:r w:rsidRPr="00717260">
              <w:rPr>
                <w:rFonts w:cstheme="minorHAnsi"/>
                <w:i/>
                <w:color w:val="7F7F7F" w:themeColor="text1" w:themeTint="80"/>
                <w:sz w:val="20"/>
              </w:rPr>
              <w:t>Examples: inform subjects about other studies; ask subjects for additional information or medical record access that is not currently part of the study proposed in this application; obtain another sample.</w:t>
            </w:r>
          </w:p>
        </w:tc>
      </w:tr>
      <w:tr w:rsidR="00F61C38" w:rsidRPr="000446B7" w14:paraId="1631600F" w14:textId="77777777" w:rsidTr="00F61C38">
        <w:trPr>
          <w:trHeight w:val="432"/>
        </w:trPr>
        <w:tc>
          <w:tcPr>
            <w:tcW w:w="1470" w:type="dxa"/>
            <w:gridSpan w:val="15"/>
            <w:tcBorders>
              <w:top w:val="nil"/>
              <w:left w:val="nil"/>
              <w:bottom w:val="nil"/>
              <w:right w:val="single" w:sz="24" w:space="0" w:color="E8960C"/>
            </w:tcBorders>
            <w:vAlign w:val="center"/>
          </w:tcPr>
          <w:p w14:paraId="1631600D" w14:textId="77777777" w:rsidR="00F61C38" w:rsidRPr="000446B7" w:rsidRDefault="00F61C38" w:rsidP="00F61C38">
            <w:pPr>
              <w:pStyle w:val="ListParagraph"/>
              <w:ind w:left="4"/>
              <w:rPr>
                <w:rFonts w:asciiTheme="minorHAnsi" w:hAnsiTheme="minorHAnsi"/>
                <w:sz w:val="22"/>
                <w:szCs w:val="22"/>
              </w:rPr>
            </w:pPr>
          </w:p>
        </w:tc>
        <w:tc>
          <w:tcPr>
            <w:tcW w:w="9386" w:type="dxa"/>
            <w:gridSpan w:val="42"/>
            <w:tcBorders>
              <w:top w:val="single" w:sz="24" w:space="0" w:color="E8960C"/>
              <w:left w:val="single" w:sz="24" w:space="0" w:color="E8960C"/>
              <w:bottom w:val="single" w:sz="24" w:space="0" w:color="E8960C"/>
              <w:right w:val="single" w:sz="24" w:space="0" w:color="E8960C"/>
            </w:tcBorders>
            <w:vAlign w:val="center"/>
          </w:tcPr>
          <w:p w14:paraId="1631600E" w14:textId="68F7BE0D" w:rsidR="00F61C38" w:rsidRPr="00944435" w:rsidRDefault="00ED03C7" w:rsidP="00F61C38">
            <w:pPr>
              <w:pStyle w:val="ListParagraph"/>
              <w:ind w:left="4"/>
              <w:rPr>
                <w:rFonts w:asciiTheme="minorHAnsi" w:hAnsiTheme="minorHAnsi"/>
                <w:sz w:val="22"/>
                <w:szCs w:val="22"/>
              </w:rPr>
            </w:pPr>
            <w:r>
              <w:t>The use of contact information will be limited to the study team. This information should be useful in the event of a potential follow-up to this study or for the case that new procedures are added to the protocol in the future.</w:t>
            </w:r>
          </w:p>
        </w:tc>
      </w:tr>
      <w:tr w:rsidR="00F61C38" w:rsidRPr="000446B7" w14:paraId="16316011" w14:textId="77777777" w:rsidTr="001D1DA5">
        <w:trPr>
          <w:trHeight w:val="570"/>
        </w:trPr>
        <w:tc>
          <w:tcPr>
            <w:tcW w:w="10856" w:type="dxa"/>
            <w:gridSpan w:val="57"/>
            <w:tcBorders>
              <w:top w:val="nil"/>
              <w:left w:val="nil"/>
              <w:bottom w:val="nil"/>
              <w:right w:val="nil"/>
            </w:tcBorders>
            <w:vAlign w:val="center"/>
          </w:tcPr>
          <w:p w14:paraId="16316010" w14:textId="08F38597" w:rsidR="00F61C38" w:rsidRPr="00295AC7" w:rsidRDefault="00F61C38" w:rsidP="00F61C38">
            <w:pPr>
              <w:pStyle w:val="ListParagraph"/>
              <w:keepNext/>
              <w:ind w:left="459" w:hanging="455"/>
              <w:rPr>
                <w:rFonts w:asciiTheme="minorHAnsi" w:hAnsiTheme="minorHAnsi"/>
                <w:sz w:val="22"/>
                <w:szCs w:val="22"/>
              </w:rPr>
            </w:pPr>
            <w:r w:rsidRPr="00295AC7">
              <w:rPr>
                <w:rFonts w:asciiTheme="minorHAnsi" w:hAnsiTheme="minorHAnsi"/>
                <w:b/>
                <w:sz w:val="22"/>
                <w:szCs w:val="22"/>
              </w:rPr>
              <w:lastRenderedPageBreak/>
              <w:t>5.1</w:t>
            </w:r>
            <w:r>
              <w:rPr>
                <w:rFonts w:asciiTheme="minorHAnsi" w:hAnsiTheme="minorHAnsi"/>
                <w:b/>
                <w:sz w:val="22"/>
                <w:szCs w:val="22"/>
              </w:rPr>
              <w:t>3</w:t>
            </w:r>
            <w:r w:rsidRPr="00295AC7">
              <w:rPr>
                <w:rFonts w:asciiTheme="minorHAnsi" w:hAnsiTheme="minorHAnsi"/>
                <w:sz w:val="22"/>
                <w:szCs w:val="22"/>
              </w:rPr>
              <w:t xml:space="preserve"> </w:t>
            </w:r>
            <w:r w:rsidRPr="00295AC7">
              <w:rPr>
                <w:rFonts w:asciiTheme="minorHAnsi" w:hAnsiTheme="minorHAnsi"/>
                <w:b/>
                <w:sz w:val="22"/>
                <w:szCs w:val="22"/>
              </w:rPr>
              <w:t>Alternatives to participation</w:t>
            </w:r>
            <w:r>
              <w:rPr>
                <w:rFonts w:asciiTheme="minorHAnsi" w:hAnsiTheme="minorHAnsi"/>
                <w:b/>
                <w:sz w:val="22"/>
                <w:szCs w:val="22"/>
              </w:rPr>
              <w:t>.</w:t>
            </w:r>
            <w:r w:rsidRPr="00295AC7">
              <w:rPr>
                <w:rFonts w:asciiTheme="minorHAnsi" w:hAnsiTheme="minorHAnsi"/>
                <w:b/>
                <w:sz w:val="22"/>
                <w:szCs w:val="22"/>
              </w:rPr>
              <w:t xml:space="preserve"> </w:t>
            </w:r>
            <w:r w:rsidRPr="00295AC7">
              <w:rPr>
                <w:rFonts w:asciiTheme="minorHAnsi" w:hAnsiTheme="minorHAnsi"/>
                <w:sz w:val="22"/>
                <w:szCs w:val="22"/>
              </w:rPr>
              <w:t xml:space="preserve">Are there any alternative procedures or treatments </w:t>
            </w:r>
            <w:r w:rsidRPr="00295AC7">
              <w:rPr>
                <w:rFonts w:asciiTheme="minorHAnsi" w:hAnsiTheme="minorHAnsi"/>
                <w:sz w:val="22"/>
                <w:szCs w:val="22"/>
                <w:u w:val="single"/>
              </w:rPr>
              <w:t>that might be advantageous</w:t>
            </w:r>
            <w:r w:rsidRPr="00295AC7">
              <w:rPr>
                <w:rFonts w:asciiTheme="minorHAnsi" w:hAnsiTheme="minorHAnsi"/>
                <w:sz w:val="22"/>
                <w:szCs w:val="22"/>
              </w:rPr>
              <w:t xml:space="preserve"> to the subjects</w:t>
            </w:r>
            <w:r>
              <w:rPr>
                <w:rFonts w:asciiTheme="minorHAnsi" w:hAnsiTheme="minorHAnsi"/>
                <w:sz w:val="22"/>
                <w:szCs w:val="22"/>
              </w:rPr>
              <w:t>?</w:t>
            </w:r>
          </w:p>
        </w:tc>
      </w:tr>
      <w:tr w:rsidR="00F61C38" w:rsidRPr="000446B7" w14:paraId="16316013" w14:textId="77777777" w:rsidTr="001D1DA5">
        <w:trPr>
          <w:trHeight w:val="873"/>
        </w:trPr>
        <w:tc>
          <w:tcPr>
            <w:tcW w:w="10856" w:type="dxa"/>
            <w:gridSpan w:val="57"/>
            <w:tcBorders>
              <w:top w:val="nil"/>
              <w:left w:val="nil"/>
              <w:bottom w:val="nil"/>
              <w:right w:val="nil"/>
            </w:tcBorders>
            <w:vAlign w:val="center"/>
          </w:tcPr>
          <w:p w14:paraId="16316012" w14:textId="77777777" w:rsidR="00F61C38" w:rsidRPr="00B247D7" w:rsidRDefault="00F61C38" w:rsidP="00F61C38">
            <w:pPr>
              <w:pStyle w:val="NoSpacing"/>
              <w:keepNext/>
              <w:ind w:left="432"/>
              <w:rPr>
                <w:rFonts w:cstheme="minorHAnsi"/>
                <w:i/>
                <w:color w:val="7F7F7F" w:themeColor="text1" w:themeTint="80"/>
                <w:sz w:val="20"/>
              </w:rPr>
            </w:pPr>
            <w:r w:rsidRPr="00B247D7">
              <w:rPr>
                <w:rFonts w:cstheme="minorHAnsi"/>
                <w:i/>
                <w:color w:val="7F7F7F" w:themeColor="text1" w:themeTint="80"/>
                <w:sz w:val="20"/>
              </w:rPr>
              <w:t xml:space="preserve">If there are no alternative procedures or treatments, select “No”. Examples of advantageous alternatives: earning extra class credit in some time-equivalent way other than research participation; obtaining supportive care or a standard clinical treatment from a health care provider instead of participating in research with an experimental drug. </w:t>
            </w:r>
          </w:p>
        </w:tc>
      </w:tr>
      <w:tr w:rsidR="00F61C38" w:rsidRPr="00725F39" w14:paraId="16316017" w14:textId="77777777" w:rsidTr="00F61C38">
        <w:trPr>
          <w:trHeight w:val="288"/>
        </w:trPr>
        <w:tc>
          <w:tcPr>
            <w:tcW w:w="422" w:type="dxa"/>
            <w:tcBorders>
              <w:top w:val="nil"/>
              <w:left w:val="nil"/>
              <w:bottom w:val="nil"/>
              <w:right w:val="single" w:sz="12" w:space="0" w:color="auto"/>
            </w:tcBorders>
            <w:vAlign w:val="center"/>
          </w:tcPr>
          <w:p w14:paraId="16316014" w14:textId="77777777" w:rsidR="00F61C38" w:rsidRPr="00DD38CB" w:rsidRDefault="00F61C38" w:rsidP="00F61C38">
            <w:pPr>
              <w:pStyle w:val="NoSpacing"/>
              <w:keepNext/>
              <w:rPr>
                <w:rFonts w:cstheme="minorHAnsi"/>
              </w:rPr>
            </w:pPr>
          </w:p>
        </w:tc>
        <w:tc>
          <w:tcPr>
            <w:tcW w:w="38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15" w14:textId="15A8D06D" w:rsidR="00F61C38" w:rsidRPr="00ED77DB" w:rsidRDefault="00ED03C7" w:rsidP="00F61C38">
            <w:pPr>
              <w:pStyle w:val="NoSpacing"/>
              <w:keepNext/>
              <w:ind w:left="-18"/>
              <w:jc w:val="center"/>
              <w:rPr>
                <w:rFonts w:cstheme="minorHAnsi"/>
                <w:b/>
              </w:rPr>
            </w:pPr>
            <w:r>
              <w:rPr>
                <w:rFonts w:cstheme="minorHAnsi"/>
                <w:b/>
              </w:rPr>
              <w:t>X</w:t>
            </w:r>
          </w:p>
        </w:tc>
        <w:tc>
          <w:tcPr>
            <w:tcW w:w="524" w:type="dxa"/>
            <w:gridSpan w:val="7"/>
            <w:tcBorders>
              <w:top w:val="nil"/>
              <w:left w:val="single" w:sz="12" w:space="0" w:color="auto"/>
              <w:bottom w:val="nil"/>
              <w:right w:val="nil"/>
            </w:tcBorders>
            <w:vAlign w:val="center"/>
          </w:tcPr>
          <w:p w14:paraId="5A277B11" w14:textId="68C42068" w:rsidR="00F61C38" w:rsidRPr="00DD38CB" w:rsidRDefault="00F61C38" w:rsidP="00F61C38">
            <w:pPr>
              <w:pStyle w:val="NoSpacing"/>
              <w:keepNext/>
              <w:ind w:left="-18"/>
              <w:rPr>
                <w:rFonts w:cstheme="minorHAnsi"/>
              </w:rPr>
            </w:pPr>
            <w:r w:rsidRPr="00DD38CB">
              <w:rPr>
                <w:rFonts w:cstheme="minorHAnsi"/>
                <w:b/>
              </w:rPr>
              <w:t>No</w:t>
            </w:r>
          </w:p>
        </w:tc>
        <w:tc>
          <w:tcPr>
            <w:tcW w:w="9524" w:type="dxa"/>
            <w:gridSpan w:val="43"/>
            <w:tcBorders>
              <w:top w:val="nil"/>
              <w:left w:val="nil"/>
              <w:bottom w:val="nil"/>
              <w:right w:val="nil"/>
            </w:tcBorders>
            <w:vAlign w:val="center"/>
          </w:tcPr>
          <w:p w14:paraId="16316016" w14:textId="2F653ED0" w:rsidR="00F61C38" w:rsidRPr="00DD38CB" w:rsidRDefault="00F61C38" w:rsidP="00F61C38">
            <w:pPr>
              <w:pStyle w:val="NoSpacing"/>
              <w:keepNext/>
              <w:rPr>
                <w:rFonts w:cstheme="minorHAnsi"/>
              </w:rPr>
            </w:pPr>
          </w:p>
        </w:tc>
      </w:tr>
      <w:tr w:rsidR="00F61C38" w:rsidRPr="00725F39" w14:paraId="1631601B" w14:textId="77777777" w:rsidTr="00F61C38">
        <w:trPr>
          <w:trHeight w:val="288"/>
        </w:trPr>
        <w:tc>
          <w:tcPr>
            <w:tcW w:w="422" w:type="dxa"/>
            <w:tcBorders>
              <w:top w:val="nil"/>
              <w:left w:val="nil"/>
              <w:bottom w:val="nil"/>
              <w:right w:val="single" w:sz="12" w:space="0" w:color="auto"/>
            </w:tcBorders>
            <w:vAlign w:val="center"/>
          </w:tcPr>
          <w:p w14:paraId="16316018" w14:textId="77777777" w:rsidR="00F61C38" w:rsidRPr="00DD38CB" w:rsidRDefault="00F61C38" w:rsidP="00F61C38">
            <w:pPr>
              <w:pStyle w:val="NoSpacing"/>
              <w:keepNext/>
              <w:rPr>
                <w:rFonts w:cstheme="minorHAnsi"/>
              </w:rPr>
            </w:pPr>
          </w:p>
        </w:tc>
        <w:tc>
          <w:tcPr>
            <w:tcW w:w="386" w:type="dxa"/>
            <w:gridSpan w:val="6"/>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6019" w14:textId="3C8F5CED" w:rsidR="00F61C38" w:rsidRPr="00ED77DB" w:rsidRDefault="00F61C38" w:rsidP="00F61C38">
            <w:pPr>
              <w:pStyle w:val="NoSpacing"/>
              <w:keepNext/>
              <w:ind w:left="-18"/>
              <w:jc w:val="center"/>
              <w:rPr>
                <w:rFonts w:cstheme="minorHAnsi"/>
                <w:b/>
              </w:rPr>
            </w:pPr>
          </w:p>
        </w:tc>
        <w:tc>
          <w:tcPr>
            <w:tcW w:w="524" w:type="dxa"/>
            <w:gridSpan w:val="7"/>
            <w:tcBorders>
              <w:top w:val="nil"/>
              <w:left w:val="single" w:sz="12" w:space="0" w:color="auto"/>
              <w:bottom w:val="nil"/>
              <w:right w:val="nil"/>
            </w:tcBorders>
            <w:vAlign w:val="center"/>
          </w:tcPr>
          <w:p w14:paraId="60C46F12" w14:textId="21925C15" w:rsidR="00F61C38" w:rsidRPr="00DD38CB" w:rsidRDefault="00F61C38" w:rsidP="00F61C38">
            <w:pPr>
              <w:pStyle w:val="NoSpacing"/>
              <w:keepNext/>
              <w:ind w:left="-18"/>
              <w:rPr>
                <w:rFonts w:cstheme="minorHAnsi"/>
              </w:rPr>
            </w:pPr>
            <w:r w:rsidRPr="00DD38CB">
              <w:rPr>
                <w:rFonts w:cstheme="minorHAnsi"/>
                <w:b/>
              </w:rPr>
              <w:t>Yes</w:t>
            </w:r>
          </w:p>
        </w:tc>
        <w:tc>
          <w:tcPr>
            <w:tcW w:w="9524" w:type="dxa"/>
            <w:gridSpan w:val="43"/>
            <w:tcBorders>
              <w:top w:val="nil"/>
              <w:left w:val="nil"/>
              <w:bottom w:val="nil"/>
              <w:right w:val="nil"/>
            </w:tcBorders>
            <w:vAlign w:val="center"/>
          </w:tcPr>
          <w:p w14:paraId="1631601A" w14:textId="649C71BE" w:rsidR="00F61C38" w:rsidRPr="00DD38CB" w:rsidRDefault="00F61C38" w:rsidP="00F61C38">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describe the alternatives.</w:t>
            </w:r>
          </w:p>
        </w:tc>
      </w:tr>
      <w:tr w:rsidR="00F61C38" w:rsidRPr="000446B7" w14:paraId="1631601E" w14:textId="77777777" w:rsidTr="00F61C38">
        <w:trPr>
          <w:trHeight w:val="483"/>
        </w:trPr>
        <w:tc>
          <w:tcPr>
            <w:tcW w:w="429" w:type="dxa"/>
            <w:gridSpan w:val="2"/>
            <w:tcBorders>
              <w:top w:val="nil"/>
              <w:left w:val="nil"/>
              <w:bottom w:val="nil"/>
              <w:right w:val="nil"/>
            </w:tcBorders>
            <w:vAlign w:val="center"/>
          </w:tcPr>
          <w:p w14:paraId="1631601C" w14:textId="77777777" w:rsidR="00F61C38" w:rsidRPr="000446B7" w:rsidRDefault="00F61C38" w:rsidP="00F61C38">
            <w:pPr>
              <w:pStyle w:val="ListParagraph"/>
              <w:ind w:left="4"/>
              <w:rPr>
                <w:rFonts w:asciiTheme="minorHAnsi" w:hAnsiTheme="minorHAnsi"/>
                <w:sz w:val="22"/>
                <w:szCs w:val="22"/>
              </w:rPr>
            </w:pPr>
          </w:p>
        </w:tc>
        <w:tc>
          <w:tcPr>
            <w:tcW w:w="388" w:type="dxa"/>
            <w:gridSpan w:val="6"/>
            <w:tcBorders>
              <w:top w:val="single" w:sz="12" w:space="0" w:color="auto"/>
              <w:left w:val="nil"/>
              <w:bottom w:val="nil"/>
              <w:right w:val="nil"/>
            </w:tcBorders>
            <w:vAlign w:val="center"/>
          </w:tcPr>
          <w:p w14:paraId="1D57E024" w14:textId="77777777" w:rsidR="00F61C38" w:rsidRPr="000446B7" w:rsidRDefault="00F61C38" w:rsidP="00F61C38">
            <w:pPr>
              <w:pStyle w:val="ListParagraph"/>
              <w:ind w:left="4"/>
              <w:rPr>
                <w:rFonts w:asciiTheme="minorHAnsi" w:hAnsiTheme="minorHAnsi"/>
                <w:sz w:val="22"/>
                <w:szCs w:val="22"/>
              </w:rPr>
            </w:pPr>
          </w:p>
        </w:tc>
        <w:tc>
          <w:tcPr>
            <w:tcW w:w="653" w:type="dxa"/>
            <w:gridSpan w:val="7"/>
            <w:tcBorders>
              <w:top w:val="nil"/>
              <w:left w:val="nil"/>
              <w:bottom w:val="nil"/>
              <w:right w:val="single" w:sz="24" w:space="0" w:color="E8960C"/>
            </w:tcBorders>
            <w:vAlign w:val="center"/>
          </w:tcPr>
          <w:p w14:paraId="57838662" w14:textId="77777777" w:rsidR="00F61C38" w:rsidRPr="000446B7" w:rsidRDefault="00F61C38" w:rsidP="00F61C38">
            <w:pPr>
              <w:pStyle w:val="ListParagraph"/>
              <w:ind w:left="4"/>
              <w:rPr>
                <w:rFonts w:asciiTheme="minorHAnsi" w:hAnsiTheme="minorHAnsi"/>
                <w:sz w:val="22"/>
                <w:szCs w:val="22"/>
              </w:rPr>
            </w:pPr>
          </w:p>
        </w:tc>
        <w:tc>
          <w:tcPr>
            <w:tcW w:w="9386" w:type="dxa"/>
            <w:gridSpan w:val="42"/>
            <w:tcBorders>
              <w:top w:val="single" w:sz="24" w:space="0" w:color="E8960C"/>
              <w:left w:val="single" w:sz="24" w:space="0" w:color="E8960C"/>
              <w:bottom w:val="single" w:sz="24" w:space="0" w:color="E8960C"/>
              <w:right w:val="single" w:sz="24" w:space="0" w:color="E8960C"/>
            </w:tcBorders>
            <w:vAlign w:val="center"/>
          </w:tcPr>
          <w:p w14:paraId="1631601D" w14:textId="39DC67B6" w:rsidR="00F61C38" w:rsidRPr="00944435" w:rsidRDefault="00F61C38" w:rsidP="00F61C38">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F61C38" w:rsidRPr="000446B7" w14:paraId="16316020" w14:textId="77777777" w:rsidTr="001D1DA5">
        <w:trPr>
          <w:trHeight w:val="1281"/>
        </w:trPr>
        <w:tc>
          <w:tcPr>
            <w:tcW w:w="10856" w:type="dxa"/>
            <w:gridSpan w:val="57"/>
            <w:tcBorders>
              <w:top w:val="nil"/>
              <w:left w:val="nil"/>
              <w:bottom w:val="nil"/>
              <w:right w:val="nil"/>
            </w:tcBorders>
            <w:vAlign w:val="center"/>
          </w:tcPr>
          <w:p w14:paraId="1631601F" w14:textId="0CF581A8" w:rsidR="00F61C38" w:rsidRPr="00295AC7" w:rsidRDefault="00F61C38" w:rsidP="00F61C38">
            <w:pPr>
              <w:pStyle w:val="ListParagraph"/>
              <w:keepNext/>
              <w:ind w:left="461" w:hanging="461"/>
              <w:rPr>
                <w:rFonts w:asciiTheme="minorHAnsi" w:hAnsiTheme="minorHAnsi"/>
                <w:sz w:val="22"/>
                <w:szCs w:val="22"/>
              </w:rPr>
            </w:pPr>
            <w:r w:rsidRPr="00295AC7">
              <w:rPr>
                <w:rFonts w:asciiTheme="minorHAnsi" w:hAnsiTheme="minorHAnsi"/>
                <w:b/>
                <w:sz w:val="22"/>
                <w:szCs w:val="22"/>
              </w:rPr>
              <w:t>5.1</w:t>
            </w:r>
            <w:r>
              <w:rPr>
                <w:rFonts w:asciiTheme="minorHAnsi" w:hAnsiTheme="minorHAnsi"/>
                <w:b/>
                <w:sz w:val="22"/>
                <w:szCs w:val="22"/>
              </w:rPr>
              <w:t>4</w:t>
            </w:r>
            <w:r w:rsidRPr="00295AC7">
              <w:rPr>
                <w:rFonts w:asciiTheme="minorHAnsi" w:hAnsiTheme="minorHAnsi"/>
                <w:sz w:val="22"/>
                <w:szCs w:val="22"/>
              </w:rPr>
              <w:t xml:space="preserve"> </w:t>
            </w:r>
            <w:r w:rsidRPr="00295AC7">
              <w:rPr>
                <w:rFonts w:asciiTheme="minorHAnsi" w:hAnsiTheme="minorHAnsi"/>
                <w:b/>
                <w:sz w:val="22"/>
                <w:szCs w:val="22"/>
              </w:rPr>
              <w:t xml:space="preserve">Upload </w:t>
            </w:r>
            <w:r>
              <w:rPr>
                <w:rFonts w:asciiTheme="minorHAnsi" w:hAnsiTheme="minorHAnsi"/>
                <w:b/>
                <w:sz w:val="22"/>
                <w:szCs w:val="22"/>
              </w:rPr>
              <w:t xml:space="preserve">to </w:t>
            </w:r>
            <w:r w:rsidRPr="00295AC7">
              <w:rPr>
                <w:rFonts w:asciiTheme="minorHAnsi" w:hAnsiTheme="minorHAnsi"/>
                <w:b/>
                <w:i/>
                <w:sz w:val="22"/>
                <w:szCs w:val="22"/>
              </w:rPr>
              <w:t>Zipline</w:t>
            </w:r>
            <w:r w:rsidRPr="00295AC7">
              <w:rPr>
                <w:rFonts w:asciiTheme="minorHAnsi" w:hAnsiTheme="minorHAnsi"/>
                <w:sz w:val="22"/>
                <w:szCs w:val="22"/>
              </w:rPr>
              <w:t xml:space="preserve"> all data collection forms</w:t>
            </w:r>
            <w:r>
              <w:rPr>
                <w:rFonts w:asciiTheme="minorHAnsi" w:hAnsiTheme="minorHAnsi"/>
                <w:sz w:val="22"/>
                <w:szCs w:val="22"/>
              </w:rPr>
              <w:t xml:space="preserve"> (if any) that will be directly used by or with the subjects, and any</w:t>
            </w:r>
            <w:r w:rsidRPr="00295AC7">
              <w:rPr>
                <w:rFonts w:asciiTheme="minorHAnsi" w:hAnsiTheme="minorHAnsi"/>
                <w:sz w:val="22"/>
                <w:szCs w:val="22"/>
              </w:rPr>
              <w:t xml:space="preserve"> scripts/talking points </w:t>
            </w:r>
            <w:r>
              <w:rPr>
                <w:rFonts w:asciiTheme="minorHAnsi" w:hAnsiTheme="minorHAnsi"/>
                <w:sz w:val="22"/>
                <w:szCs w:val="22"/>
              </w:rPr>
              <w:t xml:space="preserve">that </w:t>
            </w:r>
            <w:r w:rsidRPr="00295AC7">
              <w:rPr>
                <w:rFonts w:asciiTheme="minorHAnsi" w:hAnsiTheme="minorHAnsi"/>
                <w:sz w:val="22"/>
                <w:szCs w:val="22"/>
              </w:rPr>
              <w:t xml:space="preserve">will </w:t>
            </w:r>
            <w:r>
              <w:rPr>
                <w:rFonts w:asciiTheme="minorHAnsi" w:hAnsiTheme="minorHAnsi"/>
                <w:sz w:val="22"/>
                <w:szCs w:val="22"/>
              </w:rPr>
              <w:t xml:space="preserve">be </w:t>
            </w:r>
            <w:r w:rsidRPr="00295AC7">
              <w:rPr>
                <w:rFonts w:asciiTheme="minorHAnsi" w:hAnsiTheme="minorHAnsi"/>
                <w:sz w:val="22"/>
                <w:szCs w:val="22"/>
              </w:rPr>
              <w:t>use</w:t>
            </w:r>
            <w:r>
              <w:rPr>
                <w:rFonts w:asciiTheme="minorHAnsi" w:hAnsiTheme="minorHAnsi"/>
                <w:sz w:val="22"/>
                <w:szCs w:val="22"/>
              </w:rPr>
              <w:t>d</w:t>
            </w:r>
            <w:r w:rsidRPr="00295AC7">
              <w:rPr>
                <w:rFonts w:asciiTheme="minorHAnsi" w:hAnsiTheme="minorHAnsi"/>
                <w:sz w:val="22"/>
                <w:szCs w:val="22"/>
              </w:rPr>
              <w:t xml:space="preserve"> to collect the data</w:t>
            </w:r>
            <w:r>
              <w:rPr>
                <w:rFonts w:asciiTheme="minorHAnsi" w:hAnsiTheme="minorHAnsi"/>
                <w:sz w:val="22"/>
                <w:szCs w:val="22"/>
              </w:rPr>
              <w:t>. Do not include data collection forms that will be used to abstract data from other sources (such as medical or academic records), or video recordings.</w:t>
            </w:r>
          </w:p>
        </w:tc>
      </w:tr>
      <w:tr w:rsidR="00F61C38" w:rsidRPr="000446B7" w14:paraId="16316024" w14:textId="77777777" w:rsidTr="001D1DA5">
        <w:trPr>
          <w:trHeight w:val="630"/>
        </w:trPr>
        <w:tc>
          <w:tcPr>
            <w:tcW w:w="10856" w:type="dxa"/>
            <w:gridSpan w:val="57"/>
            <w:tcBorders>
              <w:top w:val="nil"/>
              <w:left w:val="nil"/>
              <w:bottom w:val="nil"/>
              <w:right w:val="nil"/>
            </w:tcBorders>
            <w:vAlign w:val="center"/>
          </w:tcPr>
          <w:p w14:paraId="22BA2B06" w14:textId="06D15372" w:rsidR="00F61C38" w:rsidRPr="005E5CC8" w:rsidRDefault="00F61C38" w:rsidP="00F61C38">
            <w:pPr>
              <w:pStyle w:val="NoSpacing"/>
              <w:numPr>
                <w:ilvl w:val="0"/>
                <w:numId w:val="12"/>
              </w:numPr>
              <w:rPr>
                <w:rFonts w:cstheme="minorHAnsi"/>
                <w:i/>
                <w:color w:val="7F7F7F" w:themeColor="text1" w:themeTint="80"/>
                <w:sz w:val="20"/>
              </w:rPr>
            </w:pPr>
            <w:r w:rsidRPr="005E5CC8">
              <w:rPr>
                <w:rFonts w:cstheme="minorHAnsi"/>
                <w:b/>
                <w:i/>
                <w:color w:val="7F7F7F" w:themeColor="text1" w:themeTint="80"/>
                <w:sz w:val="20"/>
              </w:rPr>
              <w:t>Examples</w:t>
            </w:r>
            <w:r>
              <w:rPr>
                <w:rFonts w:cstheme="minorHAnsi"/>
                <w:i/>
                <w:color w:val="7F7F7F" w:themeColor="text1" w:themeTint="80"/>
                <w:sz w:val="20"/>
              </w:rPr>
              <w:t xml:space="preserve">: survey, questionnaires, subject </w:t>
            </w:r>
            <w:proofErr w:type="gramStart"/>
            <w:r>
              <w:rPr>
                <w:rFonts w:cstheme="minorHAnsi"/>
                <w:i/>
                <w:color w:val="7F7F7F" w:themeColor="text1" w:themeTint="80"/>
                <w:sz w:val="20"/>
              </w:rPr>
              <w:t>logs</w:t>
            </w:r>
            <w:proofErr w:type="gramEnd"/>
            <w:r>
              <w:rPr>
                <w:rFonts w:cstheme="minorHAnsi"/>
                <w:i/>
                <w:color w:val="7F7F7F" w:themeColor="text1" w:themeTint="80"/>
                <w:sz w:val="20"/>
              </w:rPr>
              <w:t xml:space="preserve"> or diaries, focus group questions.</w:t>
            </w:r>
          </w:p>
          <w:p w14:paraId="16316021" w14:textId="4544322E" w:rsidR="00F61C38" w:rsidRPr="00B247D7" w:rsidRDefault="00F61C38" w:rsidP="00F61C38">
            <w:pPr>
              <w:pStyle w:val="NoSpacing"/>
              <w:numPr>
                <w:ilvl w:val="0"/>
                <w:numId w:val="12"/>
              </w:numPr>
              <w:rPr>
                <w:rFonts w:cstheme="minorHAnsi"/>
                <w:i/>
                <w:color w:val="7F7F7F" w:themeColor="text1" w:themeTint="80"/>
                <w:sz w:val="20"/>
              </w:rPr>
            </w:pPr>
            <w:r>
              <w:rPr>
                <w:rFonts w:cstheme="minorHAnsi"/>
                <w:b/>
                <w:i/>
                <w:color w:val="7F7F7F" w:themeColor="text1" w:themeTint="80"/>
                <w:sz w:val="20"/>
              </w:rPr>
              <w:t xml:space="preserve">NOTE: </w:t>
            </w:r>
            <w:r w:rsidRPr="00A63869">
              <w:rPr>
                <w:rFonts w:cstheme="minorHAnsi"/>
                <w:i/>
                <w:color w:val="7F7F7F" w:themeColor="text1" w:themeTint="80"/>
                <w:sz w:val="20"/>
              </w:rPr>
              <w:t>Some</w:t>
            </w:r>
            <w:r>
              <w:rPr>
                <w:rFonts w:cstheme="minorHAnsi"/>
                <w:i/>
                <w:color w:val="7F7F7F" w:themeColor="text1" w:themeTint="80"/>
                <w:sz w:val="20"/>
              </w:rPr>
              <w:t>times the IRB can approve the general content of surveys and other data collection instruments rather than the specific form itself. This prevents the need to submit a modification request for future minor changes that do not add new topics or increase the sensitivity of the questions. To request this general approval, use the text box below to identify the questionnaires/surveys/ etc. for which you are seeking this more general approval. Then briefly describe the scope of the topics that will be covered and the most personal and sensitive questions. The HSD staff person who screens this application will let you know whether this is sufficient or whether you will need to provide more information.</w:t>
            </w:r>
          </w:p>
          <w:p w14:paraId="16316022" w14:textId="77777777" w:rsidR="00F61C38" w:rsidRPr="00B247D7" w:rsidRDefault="00F61C38" w:rsidP="00F61C38">
            <w:pPr>
              <w:pStyle w:val="NoSpacing"/>
              <w:numPr>
                <w:ilvl w:val="0"/>
                <w:numId w:val="12"/>
              </w:numPr>
              <w:rPr>
                <w:rFonts w:cstheme="minorHAnsi"/>
                <w:i/>
                <w:color w:val="7F7F7F" w:themeColor="text1" w:themeTint="80"/>
                <w:sz w:val="20"/>
              </w:rPr>
            </w:pPr>
            <w:r w:rsidRPr="00B247D7">
              <w:rPr>
                <w:rFonts w:cstheme="minorHAnsi"/>
                <w:b/>
                <w:i/>
                <w:color w:val="7F7F7F" w:themeColor="text1" w:themeTint="80"/>
                <w:sz w:val="20"/>
              </w:rPr>
              <w:t>For materials that cannot be uploaded</w:t>
            </w:r>
            <w:r w:rsidRPr="00B247D7">
              <w:rPr>
                <w:rFonts w:cstheme="minorHAnsi"/>
                <w:i/>
                <w:color w:val="7F7F7F" w:themeColor="text1" w:themeTint="80"/>
                <w:sz w:val="20"/>
              </w:rPr>
              <w:t>: upload screenshots or written descriptions that are sufficient to enable the IRB to understand the types of data that will be collected and the nature of the experience for the participant. You may also provide URLs (website addresses) or written descriptions below. Examples of materials that usually cannot be uploaded: mobile apps; computer-administered test; licensed and restricted standardized tests.</w:t>
            </w:r>
          </w:p>
          <w:p w14:paraId="16316023" w14:textId="3604EDD3" w:rsidR="00F61C38" w:rsidRPr="00B247D7" w:rsidRDefault="00F61C38" w:rsidP="00F61C38">
            <w:pPr>
              <w:pStyle w:val="NoSpacing"/>
              <w:numPr>
                <w:ilvl w:val="0"/>
                <w:numId w:val="12"/>
              </w:numPr>
              <w:rPr>
                <w:rFonts w:cstheme="minorHAnsi"/>
                <w:i/>
                <w:color w:val="7F7F7F" w:themeColor="text1" w:themeTint="80"/>
                <w:sz w:val="20"/>
              </w:rPr>
            </w:pPr>
            <w:r w:rsidRPr="00B247D7">
              <w:rPr>
                <w:rFonts w:cstheme="minorHAnsi"/>
                <w:b/>
                <w:i/>
                <w:color w:val="7F7F7F" w:themeColor="text1" w:themeTint="80"/>
                <w:sz w:val="20"/>
              </w:rPr>
              <w:t>For data that will be gathered in an evolving way</w:t>
            </w:r>
            <w:r w:rsidRPr="00B247D7">
              <w:rPr>
                <w:rFonts w:cstheme="minorHAnsi"/>
                <w:i/>
                <w:color w:val="7F7F7F" w:themeColor="text1" w:themeTint="80"/>
                <w:sz w:val="20"/>
              </w:rPr>
              <w:t xml:space="preserve">: This refers to data collection/questions that are not pre-determined but rather are shaped during interactions with participants in response to observations and responses made during those interactions. If this applies to </w:t>
            </w:r>
            <w:r>
              <w:rPr>
                <w:rFonts w:cstheme="minorHAnsi"/>
                <w:i/>
                <w:color w:val="7F7F7F" w:themeColor="text1" w:themeTint="80"/>
                <w:sz w:val="20"/>
              </w:rPr>
              <w:t>the proposed</w:t>
            </w:r>
            <w:r w:rsidRPr="00B247D7">
              <w:rPr>
                <w:rFonts w:cstheme="minorHAnsi"/>
                <w:i/>
                <w:color w:val="7F7F7F" w:themeColor="text1" w:themeTint="80"/>
                <w:sz w:val="20"/>
              </w:rPr>
              <w:t xml:space="preserve"> research, provide a description of the process by which the data collection/questions </w:t>
            </w:r>
            <w:r>
              <w:rPr>
                <w:rFonts w:cstheme="minorHAnsi"/>
                <w:i/>
                <w:color w:val="7F7F7F" w:themeColor="text1" w:themeTint="80"/>
                <w:sz w:val="20"/>
              </w:rPr>
              <w:t>will be established during the interactions</w:t>
            </w:r>
            <w:r w:rsidRPr="00B247D7">
              <w:rPr>
                <w:rFonts w:cstheme="minorHAnsi"/>
                <w:i/>
                <w:color w:val="7F7F7F" w:themeColor="text1" w:themeTint="80"/>
                <w:sz w:val="20"/>
              </w:rPr>
              <w:t xml:space="preserve"> with subjects, how </w:t>
            </w:r>
            <w:r>
              <w:rPr>
                <w:rFonts w:cstheme="minorHAnsi"/>
                <w:i/>
                <w:color w:val="7F7F7F" w:themeColor="text1" w:themeTint="80"/>
                <w:sz w:val="20"/>
              </w:rPr>
              <w:t>the</w:t>
            </w:r>
            <w:r w:rsidRPr="00B247D7">
              <w:rPr>
                <w:rFonts w:cstheme="minorHAnsi"/>
                <w:i/>
                <w:color w:val="7F7F7F" w:themeColor="text1" w:themeTint="80"/>
                <w:sz w:val="20"/>
              </w:rPr>
              <w:t xml:space="preserve"> data collection/questions</w:t>
            </w:r>
            <w:r>
              <w:rPr>
                <w:rFonts w:cstheme="minorHAnsi"/>
                <w:i/>
                <w:color w:val="7F7F7F" w:themeColor="text1" w:themeTint="80"/>
                <w:sz w:val="20"/>
              </w:rPr>
              <w:t xml:space="preserve"> will be documented</w:t>
            </w:r>
            <w:r w:rsidRPr="00B247D7">
              <w:rPr>
                <w:rFonts w:cstheme="minorHAnsi"/>
                <w:i/>
                <w:color w:val="7F7F7F" w:themeColor="text1" w:themeTint="80"/>
                <w:sz w:val="20"/>
              </w:rPr>
              <w:t xml:space="preserve">, the topics </w:t>
            </w:r>
            <w:r>
              <w:rPr>
                <w:rFonts w:cstheme="minorHAnsi"/>
                <w:i/>
                <w:color w:val="7F7F7F" w:themeColor="text1" w:themeTint="80"/>
                <w:sz w:val="20"/>
              </w:rPr>
              <w:t>likely to be addressed</w:t>
            </w:r>
            <w:r w:rsidRPr="00B247D7">
              <w:rPr>
                <w:rFonts w:cstheme="minorHAnsi"/>
                <w:i/>
                <w:color w:val="7F7F7F" w:themeColor="text1" w:themeTint="80"/>
                <w:sz w:val="20"/>
              </w:rPr>
              <w:t xml:space="preserve">, the most sensitive type of information </w:t>
            </w:r>
            <w:r>
              <w:rPr>
                <w:rFonts w:cstheme="minorHAnsi"/>
                <w:i/>
                <w:color w:val="7F7F7F" w:themeColor="text1" w:themeTint="80"/>
                <w:sz w:val="20"/>
              </w:rPr>
              <w:t>likely to be gathered</w:t>
            </w:r>
            <w:r w:rsidRPr="00B247D7">
              <w:rPr>
                <w:rFonts w:cstheme="minorHAnsi"/>
                <w:i/>
                <w:color w:val="7F7F7F" w:themeColor="text1" w:themeTint="80"/>
                <w:sz w:val="20"/>
              </w:rPr>
              <w:t xml:space="preserve">, and the limitations (if any) on topics </w:t>
            </w:r>
            <w:r>
              <w:rPr>
                <w:rFonts w:cstheme="minorHAnsi"/>
                <w:i/>
                <w:color w:val="7F7F7F" w:themeColor="text1" w:themeTint="80"/>
                <w:sz w:val="20"/>
              </w:rPr>
              <w:t xml:space="preserve">that </w:t>
            </w:r>
            <w:r w:rsidRPr="00B247D7">
              <w:rPr>
                <w:rFonts w:cstheme="minorHAnsi"/>
                <w:i/>
                <w:color w:val="7F7F7F" w:themeColor="text1" w:themeTint="80"/>
                <w:sz w:val="20"/>
              </w:rPr>
              <w:t xml:space="preserve">will </w:t>
            </w:r>
            <w:r>
              <w:rPr>
                <w:rFonts w:cstheme="minorHAnsi"/>
                <w:i/>
                <w:color w:val="7F7F7F" w:themeColor="text1" w:themeTint="80"/>
                <w:sz w:val="20"/>
              </w:rPr>
              <w:t xml:space="preserve">be </w:t>
            </w:r>
            <w:r w:rsidRPr="00B247D7">
              <w:rPr>
                <w:rFonts w:cstheme="minorHAnsi"/>
                <w:i/>
                <w:color w:val="7F7F7F" w:themeColor="text1" w:themeTint="80"/>
                <w:sz w:val="20"/>
              </w:rPr>
              <w:t>raise</w:t>
            </w:r>
            <w:r>
              <w:rPr>
                <w:rFonts w:cstheme="minorHAnsi"/>
                <w:i/>
                <w:color w:val="7F7F7F" w:themeColor="text1" w:themeTint="80"/>
                <w:sz w:val="20"/>
              </w:rPr>
              <w:t>d</w:t>
            </w:r>
            <w:r w:rsidRPr="00B247D7">
              <w:rPr>
                <w:rFonts w:cstheme="minorHAnsi"/>
                <w:i/>
                <w:color w:val="7F7F7F" w:themeColor="text1" w:themeTint="80"/>
                <w:sz w:val="20"/>
              </w:rPr>
              <w:t xml:space="preserve"> or pursue</w:t>
            </w:r>
            <w:r>
              <w:rPr>
                <w:rFonts w:cstheme="minorHAnsi"/>
                <w:i/>
                <w:color w:val="7F7F7F" w:themeColor="text1" w:themeTint="80"/>
                <w:sz w:val="20"/>
              </w:rPr>
              <w:t>d</w:t>
            </w:r>
            <w:r w:rsidRPr="00B247D7">
              <w:rPr>
                <w:rFonts w:cstheme="minorHAnsi"/>
                <w:i/>
                <w:color w:val="7F7F7F" w:themeColor="text1" w:themeTint="80"/>
                <w:sz w:val="20"/>
              </w:rPr>
              <w:t>.</w:t>
            </w:r>
          </w:p>
        </w:tc>
      </w:tr>
      <w:tr w:rsidR="00F61C38" w:rsidRPr="000446B7" w14:paraId="39302DF1" w14:textId="77777777" w:rsidTr="001D1DA5">
        <w:trPr>
          <w:trHeight w:val="1548"/>
        </w:trPr>
        <w:tc>
          <w:tcPr>
            <w:tcW w:w="10856" w:type="dxa"/>
            <w:gridSpan w:val="57"/>
            <w:tcBorders>
              <w:top w:val="nil"/>
              <w:left w:val="nil"/>
              <w:bottom w:val="nil"/>
              <w:right w:val="nil"/>
            </w:tcBorders>
            <w:vAlign w:val="center"/>
          </w:tcPr>
          <w:p w14:paraId="5A72ECAC" w14:textId="05EE75CE" w:rsidR="00F61C38" w:rsidRDefault="00F61C38" w:rsidP="00F61C38">
            <w:pPr>
              <w:pStyle w:val="NoSpacing"/>
              <w:keepNext/>
              <w:ind w:left="346"/>
              <w:rPr>
                <w:rFonts w:cstheme="minorHAnsi"/>
              </w:rPr>
            </w:pPr>
            <w:r>
              <w:rPr>
                <w:rFonts w:cstheme="minorHAnsi"/>
              </w:rPr>
              <w:t>Use this text box (if desired) to provide:</w:t>
            </w:r>
          </w:p>
          <w:p w14:paraId="6B0F42D7" w14:textId="77777777" w:rsidR="00F61C38" w:rsidRDefault="00F61C38" w:rsidP="00F61C38">
            <w:pPr>
              <w:pStyle w:val="NoSpacing"/>
              <w:keepNext/>
              <w:numPr>
                <w:ilvl w:val="0"/>
                <w:numId w:val="31"/>
              </w:numPr>
              <w:rPr>
                <w:rFonts w:cstheme="minorHAnsi"/>
              </w:rPr>
            </w:pPr>
            <w:r>
              <w:rPr>
                <w:rFonts w:cstheme="minorHAnsi"/>
              </w:rPr>
              <w:t xml:space="preserve">Short written descriptions of materials that cannot be uploaded, such as </w:t>
            </w:r>
            <w:proofErr w:type="gramStart"/>
            <w:r>
              <w:rPr>
                <w:rFonts w:cstheme="minorHAnsi"/>
              </w:rPr>
              <w:t>URLs</w:t>
            </w:r>
            <w:proofErr w:type="gramEnd"/>
          </w:p>
          <w:p w14:paraId="514942E3" w14:textId="119DC46E" w:rsidR="00F61C38" w:rsidRDefault="00F61C38" w:rsidP="00F61C38">
            <w:pPr>
              <w:pStyle w:val="NoSpacing"/>
              <w:keepNext/>
              <w:numPr>
                <w:ilvl w:val="0"/>
                <w:numId w:val="31"/>
              </w:numPr>
              <w:rPr>
                <w:rFonts w:cstheme="minorHAnsi"/>
              </w:rPr>
            </w:pPr>
            <w:r>
              <w:rPr>
                <w:rFonts w:cstheme="minorHAnsi"/>
              </w:rPr>
              <w:t>A description of the process that will be used for data that will be gathered in an evolving way.</w:t>
            </w:r>
          </w:p>
          <w:p w14:paraId="54C8DF6D" w14:textId="6C855EA4" w:rsidR="00F61C38" w:rsidRPr="00B247D7" w:rsidRDefault="00F61C38" w:rsidP="00F61C38">
            <w:pPr>
              <w:pStyle w:val="NoSpacing"/>
              <w:keepNext/>
              <w:numPr>
                <w:ilvl w:val="0"/>
                <w:numId w:val="31"/>
              </w:numPr>
              <w:rPr>
                <w:rFonts w:cstheme="minorHAnsi"/>
              </w:rPr>
            </w:pPr>
            <w:r>
              <w:rPr>
                <w:rFonts w:cstheme="minorHAnsi"/>
              </w:rPr>
              <w:t xml:space="preserve">The general content of questionnaires, </w:t>
            </w:r>
            <w:proofErr w:type="gramStart"/>
            <w:r>
              <w:rPr>
                <w:rFonts w:cstheme="minorHAnsi"/>
              </w:rPr>
              <w:t>surveys</w:t>
            </w:r>
            <w:proofErr w:type="gramEnd"/>
            <w:r>
              <w:rPr>
                <w:rFonts w:cstheme="minorHAnsi"/>
              </w:rPr>
              <w:t xml:space="preserve"> and similar instruments for which general approval is being sought. (See the </w:t>
            </w:r>
            <w:r w:rsidRPr="00857C5E">
              <w:rPr>
                <w:rFonts w:cstheme="minorHAnsi"/>
                <w:b/>
              </w:rPr>
              <w:t>NOTE</w:t>
            </w:r>
            <w:r>
              <w:rPr>
                <w:rFonts w:cstheme="minorHAnsi"/>
              </w:rPr>
              <w:t xml:space="preserve"> bullet point in the instructions above.)</w:t>
            </w:r>
          </w:p>
        </w:tc>
      </w:tr>
      <w:tr w:rsidR="00F61C38" w:rsidRPr="000446B7" w14:paraId="405A775D" w14:textId="77777777" w:rsidTr="00F61C38">
        <w:trPr>
          <w:trHeight w:val="432"/>
        </w:trPr>
        <w:tc>
          <w:tcPr>
            <w:tcW w:w="495" w:type="dxa"/>
            <w:gridSpan w:val="5"/>
            <w:tcBorders>
              <w:top w:val="nil"/>
              <w:left w:val="nil"/>
              <w:bottom w:val="nil"/>
              <w:right w:val="single" w:sz="24" w:space="0" w:color="E8960C"/>
            </w:tcBorders>
            <w:vAlign w:val="center"/>
          </w:tcPr>
          <w:p w14:paraId="549B1FAA" w14:textId="77777777" w:rsidR="00F61C38" w:rsidRPr="000446B7" w:rsidRDefault="00F61C38" w:rsidP="00F61C38">
            <w:pPr>
              <w:pStyle w:val="ListParagraph"/>
              <w:ind w:left="4"/>
              <w:rPr>
                <w:rFonts w:asciiTheme="minorHAnsi" w:hAnsiTheme="minorHAnsi"/>
                <w:sz w:val="22"/>
                <w:szCs w:val="22"/>
              </w:rPr>
            </w:pPr>
          </w:p>
        </w:tc>
        <w:tc>
          <w:tcPr>
            <w:tcW w:w="10361" w:type="dxa"/>
            <w:gridSpan w:val="52"/>
            <w:tcBorders>
              <w:top w:val="single" w:sz="24" w:space="0" w:color="E8960C"/>
              <w:left w:val="nil"/>
              <w:bottom w:val="single" w:sz="24" w:space="0" w:color="E8960C"/>
              <w:right w:val="single" w:sz="24" w:space="0" w:color="E8960C"/>
            </w:tcBorders>
            <w:vAlign w:val="center"/>
          </w:tcPr>
          <w:p w14:paraId="1831BD6C" w14:textId="18828C34" w:rsidR="00F61C38" w:rsidRDefault="00ED03C7" w:rsidP="00F61C38">
            <w:pPr>
              <w:pStyle w:val="ListParagraph"/>
              <w:ind w:left="4"/>
              <w:rPr>
                <w:ins w:id="287" w:author="raysanchez539@gmail.com" w:date="2020-10-09T11:05:00Z"/>
                <w:rStyle w:val="Hyperlink"/>
              </w:rPr>
            </w:pPr>
            <w:r>
              <w:t>Printouts of the survey</w:t>
            </w:r>
            <w:del w:id="288" w:author="Leandro Casiraghi" w:date="2021-05-20T14:05:00Z">
              <w:r w:rsidDel="006F2B07">
                <w:delText>s</w:delText>
              </w:r>
            </w:del>
            <w:r>
              <w:t xml:space="preserve"> participants will complete online are attached in the supplements. </w:t>
            </w:r>
            <w:del w:id="289" w:author="Leandro Casiraghi" w:date="2021-05-13T14:14:00Z">
              <w:r w:rsidDel="00C734B1">
                <w:delText xml:space="preserve">The interactive webpage for email timestamp extraction is at this link: </w:delText>
              </w:r>
              <w:r w:rsidR="006E727B" w:rsidDel="00C734B1">
                <w:fldChar w:fldCharType="begin"/>
              </w:r>
              <w:r w:rsidR="006E727B" w:rsidDel="00C734B1">
                <w:delInstrText xml:space="preserve"> HYPERLINK "https://drive.google.com/open?id=10qSvU-0swSZP3rZuvWRRsYQL4rBhsmWJ" </w:delInstrText>
              </w:r>
              <w:r w:rsidR="006E727B" w:rsidDel="00C734B1">
                <w:fldChar w:fldCharType="separate"/>
              </w:r>
              <w:r w:rsidRPr="003B7877" w:rsidDel="00C734B1">
                <w:rPr>
                  <w:rStyle w:val="Hyperlink"/>
                </w:rPr>
                <w:delText>https://drive.google.com/open?id=10qSvU-0swSZP3rZuvWRRsYQL4rBhsmWJ</w:delText>
              </w:r>
              <w:r w:rsidR="006E727B" w:rsidDel="00C734B1">
                <w:rPr>
                  <w:rStyle w:val="Hyperlink"/>
                </w:rPr>
                <w:fldChar w:fldCharType="end"/>
              </w:r>
            </w:del>
          </w:p>
          <w:p w14:paraId="664AE954" w14:textId="62E62C22" w:rsidR="00F938D5" w:rsidRDefault="00F938D5" w:rsidP="00F61C38">
            <w:pPr>
              <w:pStyle w:val="ListParagraph"/>
              <w:ind w:left="4"/>
              <w:rPr>
                <w:ins w:id="290" w:author="raysanchez539@gmail.com" w:date="2020-10-09T11:05:00Z"/>
                <w:rStyle w:val="Hyperlink"/>
              </w:rPr>
            </w:pPr>
          </w:p>
          <w:p w14:paraId="3337EE6B" w14:textId="14E80ACF" w:rsidR="00F938D5" w:rsidRPr="006F2B07" w:rsidRDefault="00F938D5" w:rsidP="00F61C38">
            <w:pPr>
              <w:pStyle w:val="ListParagraph"/>
              <w:ind w:left="4"/>
            </w:pPr>
            <w:ins w:id="291" w:author="raysanchez539@gmail.com" w:date="2020-10-09T11:05:00Z">
              <w:r w:rsidRPr="006F2B07">
                <w:rPr>
                  <w:rStyle w:val="Hyperlink"/>
                  <w:color w:val="auto"/>
                  <w:u w:val="none"/>
                  <w:rPrChange w:id="292" w:author="Leandro Casiraghi" w:date="2021-05-20T14:05:00Z">
                    <w:rPr>
                      <w:rStyle w:val="Hyperlink"/>
                    </w:rPr>
                  </w:rPrChange>
                </w:rPr>
                <w:t xml:space="preserve">The interactive webpage for Android phone timestamp extraction is at this link: </w:t>
              </w:r>
            </w:ins>
            <w:proofErr w:type="gramStart"/>
            <w:ins w:id="293" w:author="raysanchez539@gmail.com" w:date="2020-10-09T11:09:00Z">
              <w:r w:rsidRPr="006F2B07">
                <w:rPr>
                  <w:rStyle w:val="Hyperlink"/>
                  <w:color w:val="auto"/>
                  <w:u w:val="none"/>
                  <w:rPrChange w:id="294" w:author="Leandro Casiraghi" w:date="2021-05-20T14:05:00Z">
                    <w:rPr>
                      <w:rStyle w:val="Hyperlink"/>
                    </w:rPr>
                  </w:rPrChange>
                </w:rPr>
                <w:t>https://colab.research.google.com/drive/1nyjN3078c2j62PrDorpQnU69swQ2cx1T#scrollTo=Li774Yz7TYP2</w:t>
              </w:r>
            </w:ins>
            <w:proofErr w:type="gramEnd"/>
          </w:p>
          <w:p w14:paraId="34A4F8AF" w14:textId="77777777" w:rsidR="00ED03C7" w:rsidRDefault="00ED03C7" w:rsidP="00F61C38">
            <w:pPr>
              <w:pStyle w:val="ListParagraph"/>
              <w:ind w:left="4"/>
            </w:pPr>
          </w:p>
          <w:p w14:paraId="5E1AAC8D" w14:textId="742FF3A7" w:rsidR="00ED03C7" w:rsidRPr="00944435" w:rsidRDefault="00ED03C7" w:rsidP="00F61C38">
            <w:pPr>
              <w:pStyle w:val="ListParagraph"/>
              <w:ind w:left="4"/>
              <w:rPr>
                <w:rFonts w:asciiTheme="minorHAnsi" w:hAnsiTheme="minorHAnsi"/>
                <w:sz w:val="22"/>
                <w:szCs w:val="22"/>
              </w:rPr>
            </w:pPr>
            <w:del w:id="295" w:author="Leandro Casiraghi" w:date="2021-05-13T14:17:00Z">
              <w:r w:rsidDel="00C734B1">
                <w:delText>Th</w:delText>
              </w:r>
            </w:del>
            <w:ins w:id="296" w:author="raysanchez539@gmail.com" w:date="2020-10-09T11:09:00Z">
              <w:del w:id="297" w:author="Leandro Casiraghi" w:date="2021-05-13T14:17:00Z">
                <w:r w:rsidR="00F938D5" w:rsidDel="00C734B1">
                  <w:delText>ese</w:delText>
                </w:r>
              </w:del>
            </w:ins>
            <w:del w:id="298" w:author="Leandro Casiraghi" w:date="2021-05-13T14:17:00Z">
              <w:r w:rsidDel="00C734B1">
                <w:delText>is</w:delText>
              </w:r>
            </w:del>
            <w:ins w:id="299" w:author="Leandro Casiraghi" w:date="2021-05-13T14:17:00Z">
              <w:r w:rsidR="00C734B1">
                <w:t>This</w:t>
              </w:r>
            </w:ins>
            <w:r>
              <w:t xml:space="preserve"> webpage</w:t>
            </w:r>
            <w:ins w:id="300" w:author="Leandro Casiraghi" w:date="2021-05-20T14:06:00Z">
              <w:r w:rsidR="006F2B07">
                <w:t xml:space="preserve"> </w:t>
              </w:r>
            </w:ins>
            <w:ins w:id="301" w:author="raysanchez539@gmail.com" w:date="2020-10-09T11:09:00Z">
              <w:del w:id="302" w:author="Leandro Casiraghi" w:date="2021-05-13T14:17:00Z">
                <w:r w:rsidR="00F938D5" w:rsidDel="00C734B1">
                  <w:delText>s</w:delText>
                </w:r>
              </w:del>
            </w:ins>
            <w:del w:id="303" w:author="Leandro Casiraghi" w:date="2021-05-13T14:17:00Z">
              <w:r w:rsidDel="00C734B1">
                <w:delText xml:space="preserve"> </w:delText>
              </w:r>
            </w:del>
            <w:ins w:id="304" w:author="raysanchez539@gmail.com" w:date="2020-10-09T11:09:00Z">
              <w:del w:id="305" w:author="Leandro Casiraghi" w:date="2021-05-13T14:17:00Z">
                <w:r w:rsidR="00F938D5" w:rsidDel="00C734B1">
                  <w:delText>are</w:delText>
                </w:r>
              </w:del>
            </w:ins>
            <w:del w:id="306" w:author="Leandro Casiraghi" w:date="2021-05-13T14:17:00Z">
              <w:r w:rsidDel="00C734B1">
                <w:delText>is an</w:delText>
              </w:r>
            </w:del>
            <w:ins w:id="307" w:author="Leandro Casiraghi" w:date="2021-05-13T14:17:00Z">
              <w:r w:rsidR="00C734B1">
                <w:t>is an</w:t>
              </w:r>
            </w:ins>
            <w:r>
              <w:t xml:space="preserve"> </w:t>
            </w:r>
            <w:proofErr w:type="spellStart"/>
            <w:r w:rsidRPr="006F2B07">
              <w:rPr>
                <w:i/>
                <w:iCs/>
                <w:rPrChange w:id="308" w:author="Leandro Casiraghi" w:date="2021-05-20T14:06:00Z">
                  <w:rPr/>
                </w:rPrChange>
              </w:rPr>
              <w:t>iPython</w:t>
            </w:r>
            <w:proofErr w:type="spellEnd"/>
            <w:r>
              <w:t xml:space="preserve"> notebook</w:t>
            </w:r>
            <w:ins w:id="309" w:author="raysanchez539@gmail.com" w:date="2020-10-09T11:10:00Z">
              <w:del w:id="310" w:author="Leandro Casiraghi" w:date="2021-05-13T14:17:00Z">
                <w:r w:rsidR="00F938D5" w:rsidDel="00C734B1">
                  <w:delText>s</w:delText>
                </w:r>
              </w:del>
            </w:ins>
            <w:r>
              <w:t xml:space="preserve"> hosted by Google </w:t>
            </w:r>
            <w:proofErr w:type="spellStart"/>
            <w:r>
              <w:t>Colaboratory</w:t>
            </w:r>
            <w:proofErr w:type="spellEnd"/>
            <w:r>
              <w:t xml:space="preserve">. </w:t>
            </w:r>
            <w:proofErr w:type="spellStart"/>
            <w:r>
              <w:t>iPython</w:t>
            </w:r>
            <w:proofErr w:type="spellEnd"/>
            <w:r>
              <w:t xml:space="preserve"> notebooks are interactive documents that combine text with code written in the programming language Python. Briefly, we have written Python code that subjects can use to upload their raw downloaded </w:t>
            </w:r>
            <w:del w:id="311" w:author="Leandro Casiraghi" w:date="2021-05-13T14:15:00Z">
              <w:r w:rsidDel="00C734B1">
                <w:delText>email</w:delText>
              </w:r>
            </w:del>
            <w:ins w:id="312" w:author="raysanchez539@gmail.com" w:date="2020-10-09T11:10:00Z">
              <w:del w:id="313" w:author="Leandro Casiraghi" w:date="2021-05-13T14:15:00Z">
                <w:r w:rsidR="00F938D5" w:rsidDel="00C734B1">
                  <w:delText xml:space="preserve"> </w:delText>
                </w:r>
                <w:r w:rsidR="00F938D5" w:rsidRPr="00C734B1" w:rsidDel="00C734B1">
                  <w:delText xml:space="preserve">or </w:delText>
                </w:r>
              </w:del>
              <w:r w:rsidR="00F938D5" w:rsidRPr="00C734B1">
                <w:t>phone</w:t>
              </w:r>
            </w:ins>
            <w:r>
              <w:t xml:space="preserve"> data, </w:t>
            </w:r>
            <w:ins w:id="314" w:author="Leandro Casiraghi" w:date="2021-05-13T14:17:00Z">
              <w:r w:rsidR="00C734B1">
                <w:t xml:space="preserve">and </w:t>
              </w:r>
            </w:ins>
            <w:r>
              <w:t xml:space="preserve">extract and save ONLY the timestamps from their </w:t>
            </w:r>
            <w:del w:id="315" w:author="Leandro Casiraghi" w:date="2021-05-13T14:15:00Z">
              <w:r w:rsidDel="00C734B1">
                <w:delText>email outbox</w:delText>
              </w:r>
            </w:del>
            <w:ins w:id="316" w:author="raysanchez539@gmail.com" w:date="2020-10-09T11:10:00Z">
              <w:del w:id="317" w:author="Leandro Casiraghi" w:date="2021-05-13T14:15:00Z">
                <w:r w:rsidR="00F938D5" w:rsidDel="00C734B1">
                  <w:delText xml:space="preserve"> </w:delText>
                </w:r>
                <w:r w:rsidR="00F938D5" w:rsidRPr="00C734B1" w:rsidDel="00C734B1">
                  <w:delText xml:space="preserve">or </w:delText>
                </w:r>
              </w:del>
              <w:r w:rsidR="00F938D5" w:rsidRPr="00C734B1">
                <w:t>phone use</w:t>
              </w:r>
            </w:ins>
            <w:r>
              <w:t xml:space="preserve">, and then delete </w:t>
            </w:r>
            <w:r w:rsidR="003663DD">
              <w:t>their uploaded data at the end of their session.</w:t>
            </w:r>
            <w:ins w:id="318" w:author="Leandro Casiraghi" w:date="2021-05-13T14:18:00Z">
              <w:r w:rsidR="00C734B1">
                <w:t xml:space="preserve"> This is an optional step: participants are also allowed to send the downloaded HTML file if they do not choose to censor the names of the apps they use in their phones.</w:t>
              </w:r>
            </w:ins>
            <w:r w:rsidR="003663DD">
              <w:t xml:space="preserve"> </w:t>
            </w:r>
            <w:del w:id="319" w:author="Leandro Casiraghi" w:date="2021-05-13T14:16:00Z">
              <w:r w:rsidR="003663DD" w:rsidRPr="00C734B1" w:rsidDel="00C734B1">
                <w:delText>The reason we have written custom code to process the data is because when subjects download their email</w:delText>
              </w:r>
            </w:del>
            <w:ins w:id="320" w:author="raysanchez539@gmail.com" w:date="2020-10-09T11:10:00Z">
              <w:del w:id="321" w:author="Leandro Casiraghi" w:date="2021-05-13T14:16:00Z">
                <w:r w:rsidR="00F938D5" w:rsidRPr="00C734B1" w:rsidDel="00C734B1">
                  <w:delText xml:space="preserve"> or phone</w:delText>
                </w:r>
              </w:del>
            </w:ins>
            <w:del w:id="322" w:author="Leandro Casiraghi" w:date="2021-05-13T14:16:00Z">
              <w:r w:rsidR="003663DD" w:rsidRPr="00C734B1" w:rsidDel="00C734B1">
                <w:delText xml:space="preserve"> data from their clients, it comes in the .mbox </w:delText>
              </w:r>
            </w:del>
            <w:ins w:id="323" w:author="raysanchez539@gmail.com" w:date="2020-10-09T11:10:00Z">
              <w:del w:id="324" w:author="Leandro Casiraghi" w:date="2021-05-13T14:16:00Z">
                <w:r w:rsidR="00F938D5" w:rsidRPr="00C734B1" w:rsidDel="00C734B1">
                  <w:delText xml:space="preserve">or HTML </w:delText>
                </w:r>
              </w:del>
            </w:ins>
            <w:del w:id="325" w:author="Leandro Casiraghi" w:date="2021-05-13T14:16:00Z">
              <w:r w:rsidR="003663DD" w:rsidRPr="00C734B1" w:rsidDel="00C734B1">
                <w:delText>file format</w:delText>
              </w:r>
            </w:del>
            <w:ins w:id="326" w:author="raysanchez539@gmail.com" w:date="2020-10-09T11:11:00Z">
              <w:del w:id="327" w:author="Leandro Casiraghi" w:date="2021-05-13T14:16:00Z">
                <w:r w:rsidR="00F938D5" w:rsidRPr="00C734B1" w:rsidDel="00C734B1">
                  <w:delText>s respectively</w:delText>
                </w:r>
              </w:del>
            </w:ins>
            <w:del w:id="328" w:author="Leandro Casiraghi" w:date="2021-05-13T14:16:00Z">
              <w:r w:rsidR="003663DD" w:rsidRPr="00C734B1" w:rsidDel="00C734B1">
                <w:delText xml:space="preserve">, which </w:delText>
              </w:r>
            </w:del>
            <w:ins w:id="329" w:author="raysanchez539@gmail.com" w:date="2020-10-09T11:11:00Z">
              <w:del w:id="330" w:author="Leandro Casiraghi" w:date="2021-05-13T14:16:00Z">
                <w:r w:rsidR="00F938D5" w:rsidRPr="00C734B1" w:rsidDel="00C734B1">
                  <w:delText>are</w:delText>
                </w:r>
              </w:del>
            </w:ins>
            <w:del w:id="331" w:author="Leandro Casiraghi" w:date="2021-05-13T14:16:00Z">
              <w:r w:rsidR="003663DD" w:rsidRPr="00C734B1" w:rsidDel="00C734B1">
                <w:delText>is</w:delText>
              </w:r>
              <w:r w:rsidR="003663DD" w:rsidDel="00C734B1">
                <w:delText xml:space="preserve"> not readable to commonly used spreadsheet or text editor applications. </w:delText>
              </w:r>
            </w:del>
            <w:r w:rsidR="003663DD">
              <w:t>The webpage includes detailed instructions on the process for timestamp extraction.</w:t>
            </w:r>
          </w:p>
        </w:tc>
      </w:tr>
    </w:tbl>
    <w:p w14:paraId="31E9E0C0" w14:textId="77777777" w:rsidR="00ED77DB" w:rsidRDefault="00ED77DB"/>
    <w:tbl>
      <w:tblPr>
        <w:tblStyle w:val="TableGrid"/>
        <w:tblW w:w="0" w:type="auto"/>
        <w:tblInd w:w="108" w:type="dxa"/>
        <w:tblLayout w:type="fixed"/>
        <w:tblLook w:val="04A0" w:firstRow="1" w:lastRow="0" w:firstColumn="1" w:lastColumn="0" w:noHBand="0" w:noVBand="1"/>
        <w:tblCaption w:val="6 Children (Minors) and Parental Permission"/>
        <w:tblDescription w:val="This table holds the questions to part 6."/>
      </w:tblPr>
      <w:tblGrid>
        <w:gridCol w:w="440"/>
        <w:gridCol w:w="8"/>
        <w:gridCol w:w="182"/>
        <w:gridCol w:w="218"/>
        <w:gridCol w:w="8"/>
        <w:gridCol w:w="44"/>
        <w:gridCol w:w="90"/>
        <w:gridCol w:w="174"/>
        <w:gridCol w:w="214"/>
        <w:gridCol w:w="401"/>
        <w:gridCol w:w="21"/>
        <w:gridCol w:w="21"/>
        <w:gridCol w:w="339"/>
        <w:gridCol w:w="2340"/>
        <w:gridCol w:w="1577"/>
        <w:gridCol w:w="2833"/>
        <w:gridCol w:w="324"/>
        <w:gridCol w:w="273"/>
        <w:gridCol w:w="277"/>
        <w:gridCol w:w="26"/>
        <w:gridCol w:w="343"/>
        <w:gridCol w:w="277"/>
        <w:gridCol w:w="372"/>
      </w:tblGrid>
      <w:tr w:rsidR="00295AC7" w:rsidRPr="00725F39" w14:paraId="1631602A" w14:textId="77777777" w:rsidTr="003B5669">
        <w:trPr>
          <w:trHeight w:val="360"/>
        </w:trPr>
        <w:tc>
          <w:tcPr>
            <w:tcW w:w="10802" w:type="dxa"/>
            <w:gridSpan w:val="23"/>
            <w:tcBorders>
              <w:top w:val="nil"/>
              <w:left w:val="nil"/>
              <w:bottom w:val="nil"/>
              <w:right w:val="nil"/>
            </w:tcBorders>
            <w:shd w:val="clear" w:color="auto" w:fill="7A9BBC"/>
            <w:vAlign w:val="center"/>
          </w:tcPr>
          <w:p w14:paraId="16316029" w14:textId="77777777" w:rsidR="00295AC7" w:rsidRPr="00F0167C" w:rsidRDefault="004227B8" w:rsidP="009A4124">
            <w:pPr>
              <w:pStyle w:val="NoSpacing"/>
              <w:keepNext/>
              <w:rPr>
                <w:rFonts w:cstheme="minorHAnsi"/>
                <w:b/>
                <w:sz w:val="28"/>
                <w:szCs w:val="28"/>
              </w:rPr>
            </w:pPr>
            <w:bookmarkStart w:id="332" w:name="section6"/>
            <w:r w:rsidRPr="00F0167C">
              <w:rPr>
                <w:rFonts w:cstheme="minorHAnsi"/>
                <w:b/>
                <w:color w:val="FFFFFF" w:themeColor="background1"/>
                <w:sz w:val="28"/>
                <w:szCs w:val="28"/>
              </w:rPr>
              <w:t>6</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CHILDREN (MINORS) and PARENTAL PERMISSION</w:t>
            </w:r>
            <w:bookmarkEnd w:id="332"/>
          </w:p>
        </w:tc>
      </w:tr>
      <w:bookmarkStart w:id="333" w:name="ChildrenPermission"/>
      <w:tr w:rsidR="00295AC7" w:rsidRPr="00725F39" w14:paraId="1631602C" w14:textId="77777777" w:rsidTr="003B5669">
        <w:trPr>
          <w:trHeight w:val="522"/>
        </w:trPr>
        <w:tc>
          <w:tcPr>
            <w:tcW w:w="10802" w:type="dxa"/>
            <w:gridSpan w:val="23"/>
            <w:tcBorders>
              <w:top w:val="nil"/>
              <w:left w:val="nil"/>
              <w:bottom w:val="nil"/>
              <w:right w:val="nil"/>
            </w:tcBorders>
            <w:vAlign w:val="center"/>
          </w:tcPr>
          <w:p w14:paraId="1631602B" w14:textId="47469DC8" w:rsidR="00295AC7" w:rsidRPr="00725F39" w:rsidRDefault="00C92D4B" w:rsidP="00AC041B">
            <w:pPr>
              <w:pStyle w:val="NoSpacing"/>
              <w:keepNext/>
              <w:ind w:left="342" w:hanging="342"/>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62848" behindDoc="0" locked="0" layoutInCell="1" allowOverlap="1" wp14:anchorId="1631653E" wp14:editId="4B3CAC77">
                      <wp:simplePos x="0" y="0"/>
                      <wp:positionH relativeFrom="column">
                        <wp:posOffset>-42545</wp:posOffset>
                      </wp:positionH>
                      <wp:positionV relativeFrom="paragraph">
                        <wp:posOffset>635</wp:posOffset>
                      </wp:positionV>
                      <wp:extent cx="248285" cy="219075"/>
                      <wp:effectExtent l="0" t="0" r="18415" b="28575"/>
                      <wp:wrapNone/>
                      <wp:docPr id="68" name="Oval 6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F62E2E" id="Oval 6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05pt;width:19.55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" filled="f" strokecolor="#1f5a87" strokeweight="1pt"/>
                  </w:pict>
                </mc:Fallback>
              </mc:AlternateContent>
            </w:r>
            <w:r w:rsidR="004227B8">
              <w:rPr>
                <w:rFonts w:cstheme="minorHAnsi"/>
                <w:b/>
              </w:rPr>
              <w:t>6</w:t>
            </w:r>
            <w:r w:rsidR="00295AC7">
              <w:rPr>
                <w:rFonts w:cstheme="minorHAnsi"/>
                <w:b/>
              </w:rPr>
              <w:t xml:space="preserve">.1 </w:t>
            </w:r>
            <w:r w:rsidR="004227B8">
              <w:rPr>
                <w:rFonts w:cstheme="minorHAnsi"/>
                <w:b/>
              </w:rPr>
              <w:t>Involvement of minors</w:t>
            </w:r>
            <w:r w:rsidR="00295AC7" w:rsidRPr="00725F39">
              <w:rPr>
                <w:rFonts w:cstheme="minorHAnsi"/>
              </w:rPr>
              <w:t xml:space="preserve">. </w:t>
            </w:r>
            <w:r w:rsidR="004227B8">
              <w:t xml:space="preserve">Does </w:t>
            </w:r>
            <w:r w:rsidR="00AC041B">
              <w:t>the</w:t>
            </w:r>
            <w:r w:rsidR="004227B8">
              <w:t xml:space="preserve"> research include minors (children</w:t>
            </w:r>
            <w:r w:rsidR="004227B8" w:rsidRPr="00DE152A">
              <w:t>)?</w:t>
            </w:r>
            <w:bookmarkEnd w:id="333"/>
          </w:p>
        </w:tc>
      </w:tr>
      <w:tr w:rsidR="00295AC7" w:rsidRPr="00725F39" w14:paraId="16316033" w14:textId="77777777" w:rsidTr="001D1DA5">
        <w:trPr>
          <w:trHeight w:val="2178"/>
        </w:trPr>
        <w:tc>
          <w:tcPr>
            <w:tcW w:w="10802" w:type="dxa"/>
            <w:gridSpan w:val="23"/>
            <w:tcBorders>
              <w:top w:val="nil"/>
              <w:left w:val="nil"/>
              <w:bottom w:val="nil"/>
              <w:right w:val="nil"/>
            </w:tcBorders>
            <w:vAlign w:val="center"/>
          </w:tcPr>
          <w:p w14:paraId="1631602D" w14:textId="77777777" w:rsidR="004227B8" w:rsidRDefault="004227B8" w:rsidP="004227B8">
            <w:pPr>
              <w:pStyle w:val="NoSpacing"/>
              <w:ind w:left="342"/>
            </w:pPr>
            <w:r w:rsidRPr="00DE152A">
              <w:rPr>
                <w:b/>
              </w:rPr>
              <w:t>Minor or child</w:t>
            </w:r>
            <w:r>
              <w:t xml:space="preserve"> means someone who has not yet attained the legal age for consent for the research procedures, as described in the applicable laws of the jurisdiction in which the research will be conducted. This may or may not be the same as the definition used by funding agencies such as the National Institutes of Health.</w:t>
            </w:r>
          </w:p>
          <w:p w14:paraId="1631602E" w14:textId="77777777" w:rsidR="004227B8" w:rsidRDefault="004227B8" w:rsidP="00D75C42">
            <w:pPr>
              <w:pStyle w:val="NoSpacing"/>
              <w:numPr>
                <w:ilvl w:val="0"/>
                <w:numId w:val="13"/>
              </w:numPr>
            </w:pPr>
            <w:r>
              <w:t xml:space="preserve">In Washington State the generic age of consent is 18, meaning that anyone under the age of 18 is considered a child. </w:t>
            </w:r>
          </w:p>
          <w:p w14:paraId="1631602F" w14:textId="5F5579B9" w:rsidR="004227B8" w:rsidRDefault="004227B8" w:rsidP="00D75C42">
            <w:pPr>
              <w:pStyle w:val="NoSpacing"/>
              <w:numPr>
                <w:ilvl w:val="0"/>
                <w:numId w:val="13"/>
              </w:numPr>
            </w:pPr>
            <w:r>
              <w:t>There are some procedures for which the age of consent is much lower in Washington State</w:t>
            </w:r>
            <w:r w:rsidR="00064D64">
              <w:t>.</w:t>
            </w:r>
          </w:p>
          <w:p w14:paraId="16316032" w14:textId="53D6BF19" w:rsidR="00C91E7E" w:rsidRPr="004227B8" w:rsidRDefault="004227B8" w:rsidP="002C2C08">
            <w:pPr>
              <w:pStyle w:val="NoSpacing"/>
              <w:numPr>
                <w:ilvl w:val="0"/>
                <w:numId w:val="13"/>
              </w:numPr>
            </w:pPr>
            <w:r>
              <w:t xml:space="preserve">The generic age of consent may be different in other states, and in other countries. </w:t>
            </w:r>
          </w:p>
        </w:tc>
      </w:tr>
      <w:tr w:rsidR="00ED77DB" w:rsidRPr="00725F39" w14:paraId="16316037" w14:textId="77777777" w:rsidTr="003B5669">
        <w:trPr>
          <w:trHeight w:val="288"/>
        </w:trPr>
        <w:tc>
          <w:tcPr>
            <w:tcW w:w="448" w:type="dxa"/>
            <w:gridSpan w:val="2"/>
            <w:tcBorders>
              <w:top w:val="nil"/>
              <w:left w:val="nil"/>
              <w:bottom w:val="nil"/>
              <w:right w:val="single" w:sz="12" w:space="0" w:color="auto"/>
            </w:tcBorders>
            <w:vAlign w:val="center"/>
          </w:tcPr>
          <w:p w14:paraId="16316034" w14:textId="77777777" w:rsidR="00ED77DB" w:rsidRPr="00DD38CB" w:rsidRDefault="00ED77DB" w:rsidP="00E227E7">
            <w:pPr>
              <w:pStyle w:val="NoSpacing"/>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35" w14:textId="39B1FD14" w:rsidR="00ED77DB" w:rsidRPr="00ED77DB" w:rsidRDefault="003663DD" w:rsidP="00ED77DB">
            <w:pPr>
              <w:pStyle w:val="NoSpacing"/>
              <w:ind w:left="-18"/>
              <w:jc w:val="center"/>
              <w:rPr>
                <w:rFonts w:cstheme="minorHAnsi"/>
                <w:b/>
              </w:rPr>
            </w:pPr>
            <w:r>
              <w:rPr>
                <w:rFonts w:cstheme="minorHAnsi"/>
                <w:b/>
              </w:rPr>
              <w:t>X</w:t>
            </w:r>
          </w:p>
        </w:tc>
        <w:tc>
          <w:tcPr>
            <w:tcW w:w="530" w:type="dxa"/>
            <w:gridSpan w:val="5"/>
            <w:tcBorders>
              <w:top w:val="nil"/>
              <w:left w:val="single" w:sz="12" w:space="0" w:color="auto"/>
              <w:bottom w:val="nil"/>
              <w:right w:val="nil"/>
            </w:tcBorders>
            <w:vAlign w:val="center"/>
          </w:tcPr>
          <w:p w14:paraId="64227C1E" w14:textId="79B0352E" w:rsidR="00ED77DB" w:rsidRPr="00DD38CB" w:rsidRDefault="00ED77DB" w:rsidP="00E227E7">
            <w:pPr>
              <w:pStyle w:val="NoSpacing"/>
              <w:ind w:left="-18"/>
              <w:rPr>
                <w:rFonts w:cstheme="minorHAnsi"/>
              </w:rPr>
            </w:pPr>
            <w:r w:rsidRPr="00DD38CB">
              <w:rPr>
                <w:rFonts w:cstheme="minorHAnsi"/>
                <w:b/>
              </w:rPr>
              <w:t>No</w:t>
            </w:r>
          </w:p>
        </w:tc>
        <w:tc>
          <w:tcPr>
            <w:tcW w:w="9424" w:type="dxa"/>
            <w:gridSpan w:val="14"/>
            <w:tcBorders>
              <w:top w:val="nil"/>
              <w:left w:val="nil"/>
              <w:bottom w:val="nil"/>
              <w:right w:val="nil"/>
            </w:tcBorders>
            <w:vAlign w:val="center"/>
          </w:tcPr>
          <w:p w14:paraId="16316036" w14:textId="33865FB5" w:rsidR="00ED77DB" w:rsidRPr="00DD38CB" w:rsidRDefault="00ED77DB" w:rsidP="004227B8">
            <w:pPr>
              <w:pStyle w:val="NoSpacing"/>
              <w:ind w:left="42"/>
              <w:rPr>
                <w:rFonts w:cstheme="minorHAnsi"/>
              </w:rPr>
            </w:pPr>
            <w:r w:rsidRPr="00DD38CB">
              <w:rPr>
                <w:rFonts w:cstheme="minorHAnsi"/>
              </w:rPr>
              <w:sym w:font="Wingdings" w:char="F0E0"/>
            </w:r>
            <w:r>
              <w:rPr>
                <w:rFonts w:cstheme="minorHAnsi"/>
              </w:rPr>
              <w:t xml:space="preserve"> If no, go to </w:t>
            </w:r>
            <w:hyperlink w:anchor="Consent" w:history="1">
              <w:r w:rsidRPr="00490008">
                <w:rPr>
                  <w:rStyle w:val="Hyperlink"/>
                  <w:rFonts w:cstheme="minorHAnsi"/>
                </w:rPr>
                <w:t>Section 8</w:t>
              </w:r>
            </w:hyperlink>
            <w:r>
              <w:rPr>
                <w:rFonts w:cstheme="minorHAnsi"/>
              </w:rPr>
              <w:t>.</w:t>
            </w:r>
          </w:p>
        </w:tc>
      </w:tr>
      <w:tr w:rsidR="00ED77DB" w:rsidRPr="00725F39" w14:paraId="1631603B" w14:textId="77777777" w:rsidTr="003B5669">
        <w:trPr>
          <w:trHeight w:val="267"/>
        </w:trPr>
        <w:tc>
          <w:tcPr>
            <w:tcW w:w="448" w:type="dxa"/>
            <w:gridSpan w:val="2"/>
            <w:tcBorders>
              <w:top w:val="nil"/>
              <w:left w:val="nil"/>
              <w:bottom w:val="nil"/>
              <w:right w:val="single" w:sz="12" w:space="0" w:color="auto"/>
            </w:tcBorders>
            <w:vAlign w:val="center"/>
          </w:tcPr>
          <w:p w14:paraId="16316038" w14:textId="77777777" w:rsidR="00ED77DB" w:rsidRPr="00DD38CB" w:rsidRDefault="00ED77DB" w:rsidP="009A4124">
            <w:pPr>
              <w:pStyle w:val="NoSpacing"/>
              <w:keepNext/>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39" w14:textId="70466217" w:rsidR="00ED77DB" w:rsidRPr="00ED77DB" w:rsidRDefault="00ED77DB" w:rsidP="009A4124">
            <w:pPr>
              <w:pStyle w:val="NoSpacing"/>
              <w:keepNext/>
              <w:ind w:left="-18"/>
              <w:jc w:val="center"/>
              <w:rPr>
                <w:rFonts w:cstheme="minorHAnsi"/>
                <w:b/>
              </w:rPr>
            </w:pPr>
          </w:p>
        </w:tc>
        <w:tc>
          <w:tcPr>
            <w:tcW w:w="530" w:type="dxa"/>
            <w:gridSpan w:val="5"/>
            <w:tcBorders>
              <w:top w:val="nil"/>
              <w:left w:val="single" w:sz="12" w:space="0" w:color="auto"/>
              <w:bottom w:val="nil"/>
              <w:right w:val="nil"/>
            </w:tcBorders>
          </w:tcPr>
          <w:p w14:paraId="5564C1E5" w14:textId="43C35B8A" w:rsidR="00ED77DB" w:rsidRPr="00DD38CB" w:rsidRDefault="00ED77DB" w:rsidP="009A4124">
            <w:pPr>
              <w:pStyle w:val="NoSpacing"/>
              <w:keepNext/>
              <w:ind w:left="-18"/>
              <w:rPr>
                <w:rFonts w:cstheme="minorHAnsi"/>
              </w:rPr>
            </w:pPr>
            <w:r w:rsidRPr="00DD38CB">
              <w:rPr>
                <w:rFonts w:cstheme="minorHAnsi"/>
                <w:b/>
              </w:rPr>
              <w:t>Yes</w:t>
            </w:r>
          </w:p>
        </w:tc>
        <w:tc>
          <w:tcPr>
            <w:tcW w:w="9424" w:type="dxa"/>
            <w:gridSpan w:val="14"/>
            <w:vMerge w:val="restart"/>
            <w:tcBorders>
              <w:top w:val="nil"/>
              <w:left w:val="nil"/>
              <w:right w:val="nil"/>
            </w:tcBorders>
            <w:vAlign w:val="center"/>
          </w:tcPr>
          <w:p w14:paraId="1631603A" w14:textId="22F0DB0B" w:rsidR="00ED77DB" w:rsidRPr="004227B8" w:rsidRDefault="00ED77DB" w:rsidP="00AC041B">
            <w:pPr>
              <w:pStyle w:val="NoSpacing"/>
              <w:keepNext/>
              <w:ind w:left="321" w:hanging="273"/>
            </w:pPr>
            <w:r w:rsidRPr="00DD38CB">
              <w:rPr>
                <w:rFonts w:cstheme="minorHAnsi"/>
              </w:rPr>
              <w:sym w:font="Wingdings" w:char="F0E0"/>
            </w:r>
            <w:r w:rsidRPr="00DD38CB">
              <w:rPr>
                <w:rFonts w:cstheme="minorHAnsi"/>
              </w:rPr>
              <w:t xml:space="preserve"> If yes, </w:t>
            </w:r>
            <w:r>
              <w:t xml:space="preserve">provide the age </w:t>
            </w:r>
            <w:r w:rsidR="002C2C08">
              <w:t xml:space="preserve">range of the minor subjects for this study and the legal age for consent in </w:t>
            </w:r>
            <w:r w:rsidR="00AC041B">
              <w:t>the study</w:t>
            </w:r>
            <w:r w:rsidR="002C2C08">
              <w:t xml:space="preserve"> population(s). If there is more than one answer, explain.</w:t>
            </w:r>
            <w:r>
              <w:t xml:space="preserve">  </w:t>
            </w:r>
          </w:p>
        </w:tc>
      </w:tr>
      <w:tr w:rsidR="00ED77DB" w:rsidRPr="00725F39" w14:paraId="087D82BF" w14:textId="77777777" w:rsidTr="003B5669">
        <w:trPr>
          <w:trHeight w:val="345"/>
        </w:trPr>
        <w:tc>
          <w:tcPr>
            <w:tcW w:w="448" w:type="dxa"/>
            <w:gridSpan w:val="2"/>
            <w:tcBorders>
              <w:top w:val="nil"/>
              <w:left w:val="nil"/>
              <w:bottom w:val="nil"/>
              <w:right w:val="nil"/>
            </w:tcBorders>
            <w:vAlign w:val="center"/>
          </w:tcPr>
          <w:p w14:paraId="6BB9A2F3" w14:textId="77777777" w:rsidR="00ED77DB" w:rsidRPr="00DD38CB" w:rsidRDefault="00ED77DB" w:rsidP="009A4124">
            <w:pPr>
              <w:pStyle w:val="NoSpacing"/>
              <w:keepNext/>
              <w:rPr>
                <w:rFonts w:cstheme="minorHAnsi"/>
              </w:rPr>
            </w:pPr>
          </w:p>
        </w:tc>
        <w:tc>
          <w:tcPr>
            <w:tcW w:w="930" w:type="dxa"/>
            <w:gridSpan w:val="7"/>
            <w:tcBorders>
              <w:top w:val="nil"/>
              <w:left w:val="nil"/>
              <w:bottom w:val="nil"/>
              <w:right w:val="nil"/>
            </w:tcBorders>
          </w:tcPr>
          <w:p w14:paraId="4BAD2768" w14:textId="77777777" w:rsidR="00ED77DB" w:rsidRPr="00DD38CB" w:rsidRDefault="00ED77DB" w:rsidP="009A4124">
            <w:pPr>
              <w:pStyle w:val="NoSpacing"/>
              <w:keepNext/>
              <w:ind w:left="-18"/>
              <w:rPr>
                <w:rFonts w:cstheme="minorHAnsi"/>
              </w:rPr>
            </w:pPr>
          </w:p>
        </w:tc>
        <w:tc>
          <w:tcPr>
            <w:tcW w:w="9424" w:type="dxa"/>
            <w:gridSpan w:val="14"/>
            <w:vMerge/>
            <w:tcBorders>
              <w:left w:val="nil"/>
              <w:bottom w:val="nil"/>
              <w:right w:val="nil"/>
            </w:tcBorders>
            <w:vAlign w:val="center"/>
          </w:tcPr>
          <w:p w14:paraId="4CCDA69C" w14:textId="77777777" w:rsidR="00ED77DB" w:rsidRPr="00DD38CB" w:rsidRDefault="00ED77DB" w:rsidP="009A4124">
            <w:pPr>
              <w:pStyle w:val="NoSpacing"/>
              <w:keepNext/>
              <w:ind w:left="321" w:hanging="273"/>
              <w:rPr>
                <w:rFonts w:cstheme="minorHAnsi"/>
              </w:rPr>
            </w:pPr>
          </w:p>
        </w:tc>
      </w:tr>
      <w:tr w:rsidR="004227B8" w:rsidRPr="00725F39" w14:paraId="1631603F" w14:textId="77777777" w:rsidTr="003B5669">
        <w:trPr>
          <w:trHeight w:val="432"/>
        </w:trPr>
        <w:tc>
          <w:tcPr>
            <w:tcW w:w="440" w:type="dxa"/>
            <w:tcBorders>
              <w:top w:val="nil"/>
              <w:left w:val="nil"/>
              <w:bottom w:val="nil"/>
              <w:right w:val="nil"/>
            </w:tcBorders>
            <w:vAlign w:val="center"/>
          </w:tcPr>
          <w:p w14:paraId="1631603C" w14:textId="77777777" w:rsidR="004227B8" w:rsidRPr="00960BED" w:rsidRDefault="004227B8" w:rsidP="00295AC7">
            <w:pPr>
              <w:pStyle w:val="NoSpacing"/>
              <w:rPr>
                <w:rFonts w:ascii="Times New Roman" w:hAnsi="Times New Roman" w:cs="Times New Roman"/>
              </w:rPr>
            </w:pPr>
          </w:p>
        </w:tc>
        <w:tc>
          <w:tcPr>
            <w:tcW w:w="1381" w:type="dxa"/>
            <w:gridSpan w:val="11"/>
            <w:tcBorders>
              <w:top w:val="nil"/>
              <w:left w:val="nil"/>
              <w:bottom w:val="nil"/>
              <w:right w:val="single" w:sz="24" w:space="0" w:color="E8960C"/>
            </w:tcBorders>
            <w:vAlign w:val="center"/>
          </w:tcPr>
          <w:p w14:paraId="1631603D" w14:textId="77777777" w:rsidR="004227B8" w:rsidRPr="00960BED" w:rsidRDefault="004227B8" w:rsidP="00295AC7">
            <w:pPr>
              <w:pStyle w:val="NoSpacing"/>
              <w:rPr>
                <w:rFonts w:ascii="Times New Roman" w:hAnsi="Times New Roman" w:cs="Times New Roman"/>
              </w:rPr>
            </w:pPr>
          </w:p>
        </w:tc>
        <w:tc>
          <w:tcPr>
            <w:tcW w:w="8981" w:type="dxa"/>
            <w:gridSpan w:val="11"/>
            <w:tcBorders>
              <w:top w:val="single" w:sz="24" w:space="0" w:color="E8960C"/>
              <w:left w:val="single" w:sz="24" w:space="0" w:color="E8960C"/>
              <w:bottom w:val="single" w:sz="24" w:space="0" w:color="E8960C"/>
              <w:right w:val="single" w:sz="24" w:space="0" w:color="E8960C"/>
            </w:tcBorders>
            <w:vAlign w:val="center"/>
          </w:tcPr>
          <w:p w14:paraId="1631603E" w14:textId="77777777" w:rsidR="004227B8" w:rsidRPr="00960BED" w:rsidRDefault="004227B8" w:rsidP="004227B8">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C2C08" w:rsidRPr="00725F39" w14:paraId="26465B9F" w14:textId="77777777" w:rsidTr="003B5669">
        <w:trPr>
          <w:trHeight w:val="183"/>
        </w:trPr>
        <w:tc>
          <w:tcPr>
            <w:tcW w:w="448" w:type="dxa"/>
            <w:gridSpan w:val="2"/>
            <w:vMerge w:val="restart"/>
            <w:tcBorders>
              <w:top w:val="nil"/>
              <w:left w:val="nil"/>
              <w:right w:val="nil"/>
            </w:tcBorders>
            <w:vAlign w:val="center"/>
          </w:tcPr>
          <w:p w14:paraId="6C4F8F51" w14:textId="77777777" w:rsidR="002C2C08" w:rsidRPr="00DD38CB" w:rsidRDefault="002C2C08" w:rsidP="000A0825">
            <w:pPr>
              <w:pStyle w:val="NoSpacing"/>
              <w:rPr>
                <w:rFonts w:cstheme="minorHAnsi"/>
              </w:rPr>
            </w:pPr>
          </w:p>
        </w:tc>
        <w:tc>
          <w:tcPr>
            <w:tcW w:w="400" w:type="dxa"/>
            <w:gridSpan w:val="2"/>
            <w:tcBorders>
              <w:top w:val="nil"/>
              <w:left w:val="nil"/>
              <w:bottom w:val="single" w:sz="12" w:space="0" w:color="auto"/>
              <w:right w:val="nil"/>
            </w:tcBorders>
            <w:shd w:val="clear" w:color="auto" w:fill="FFFFFF" w:themeFill="background1"/>
            <w:vAlign w:val="center"/>
          </w:tcPr>
          <w:p w14:paraId="433A1342" w14:textId="77777777" w:rsidR="002C2C08" w:rsidRPr="002C2C08" w:rsidRDefault="002C2C08" w:rsidP="000A0825">
            <w:pPr>
              <w:pStyle w:val="NoSpacing"/>
              <w:ind w:left="-18"/>
              <w:jc w:val="center"/>
              <w:rPr>
                <w:rFonts w:cstheme="minorHAnsi"/>
                <w:b/>
                <w:sz w:val="12"/>
              </w:rPr>
            </w:pPr>
          </w:p>
        </w:tc>
        <w:tc>
          <w:tcPr>
            <w:tcW w:w="1312" w:type="dxa"/>
            <w:gridSpan w:val="9"/>
            <w:vMerge w:val="restart"/>
            <w:tcBorders>
              <w:top w:val="nil"/>
              <w:left w:val="nil"/>
              <w:right w:val="nil"/>
            </w:tcBorders>
            <w:vAlign w:val="center"/>
          </w:tcPr>
          <w:p w14:paraId="260195FB" w14:textId="7F3F5818" w:rsidR="002C2C08" w:rsidRPr="00DD38CB" w:rsidRDefault="002C2C08" w:rsidP="000A0825">
            <w:pPr>
              <w:pStyle w:val="NoSpacing"/>
              <w:ind w:left="-18"/>
              <w:rPr>
                <w:rFonts w:cstheme="minorHAnsi"/>
              </w:rPr>
            </w:pPr>
            <w:proofErr w:type="gramStart"/>
            <w:r>
              <w:rPr>
                <w:rFonts w:cstheme="minorHAnsi"/>
                <w:b/>
              </w:rPr>
              <w:t>Don’t</w:t>
            </w:r>
            <w:proofErr w:type="gramEnd"/>
            <w:r>
              <w:rPr>
                <w:rFonts w:cstheme="minorHAnsi"/>
                <w:b/>
              </w:rPr>
              <w:t xml:space="preserve"> know</w:t>
            </w:r>
          </w:p>
        </w:tc>
        <w:tc>
          <w:tcPr>
            <w:tcW w:w="8642" w:type="dxa"/>
            <w:gridSpan w:val="10"/>
            <w:vMerge w:val="restart"/>
            <w:tcBorders>
              <w:top w:val="nil"/>
              <w:left w:val="nil"/>
              <w:right w:val="nil"/>
            </w:tcBorders>
            <w:vAlign w:val="center"/>
          </w:tcPr>
          <w:p w14:paraId="25E39135" w14:textId="3756101F" w:rsidR="002C2C08" w:rsidRPr="00DD38CB" w:rsidRDefault="002C2C08" w:rsidP="00AC041B">
            <w:pPr>
              <w:pStyle w:val="NoSpacing"/>
              <w:ind w:left="252" w:hanging="210"/>
              <w:rPr>
                <w:rFonts w:cstheme="minorHAnsi"/>
              </w:rPr>
            </w:pPr>
            <w:r w:rsidRPr="00DD38CB">
              <w:rPr>
                <w:rFonts w:cstheme="minorHAnsi"/>
              </w:rPr>
              <w:sym w:font="Wingdings" w:char="F0E0"/>
            </w:r>
            <w:r>
              <w:rPr>
                <w:rFonts w:cstheme="minorHAnsi"/>
              </w:rPr>
              <w:t xml:space="preserve">This means is it not possible to know the age of </w:t>
            </w:r>
            <w:r w:rsidR="00AC041B">
              <w:rPr>
                <w:rFonts w:cstheme="minorHAnsi"/>
              </w:rPr>
              <w:t>the</w:t>
            </w:r>
            <w:r>
              <w:rPr>
                <w:rFonts w:cstheme="minorHAnsi"/>
              </w:rPr>
              <w:t xml:space="preserve"> subjects. For example, this may be true for some research involving social media, the Internet, or a dataset that </w:t>
            </w:r>
            <w:r w:rsidR="00AC041B">
              <w:rPr>
                <w:rFonts w:cstheme="minorHAnsi"/>
              </w:rPr>
              <w:t>is obtained</w:t>
            </w:r>
            <w:r>
              <w:rPr>
                <w:rFonts w:cstheme="minorHAnsi"/>
              </w:rPr>
              <w:t xml:space="preserve"> from another researcher or from a government agency. Go to </w:t>
            </w:r>
            <w:hyperlink w:anchor="Consent" w:history="1">
              <w:r w:rsidRPr="00490008">
                <w:rPr>
                  <w:rStyle w:val="Hyperlink"/>
                  <w:rFonts w:cstheme="minorHAnsi"/>
                </w:rPr>
                <w:t>Section 8</w:t>
              </w:r>
            </w:hyperlink>
            <w:r>
              <w:rPr>
                <w:rFonts w:cstheme="minorHAnsi"/>
              </w:rPr>
              <w:t>.</w:t>
            </w:r>
          </w:p>
        </w:tc>
      </w:tr>
      <w:tr w:rsidR="002C2C08" w:rsidRPr="00725F39" w14:paraId="0B7C64D1" w14:textId="77777777" w:rsidTr="003B5669">
        <w:trPr>
          <w:trHeight w:val="350"/>
        </w:trPr>
        <w:tc>
          <w:tcPr>
            <w:tcW w:w="448" w:type="dxa"/>
            <w:gridSpan w:val="2"/>
            <w:vMerge/>
            <w:tcBorders>
              <w:left w:val="nil"/>
              <w:right w:val="single" w:sz="12" w:space="0" w:color="auto"/>
            </w:tcBorders>
            <w:vAlign w:val="center"/>
          </w:tcPr>
          <w:p w14:paraId="4C3611B9" w14:textId="77777777" w:rsidR="002C2C08" w:rsidRPr="00DD38CB" w:rsidRDefault="002C2C08" w:rsidP="000A0825">
            <w:pPr>
              <w:pStyle w:val="NoSpacing"/>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52D51A" w14:textId="77777777" w:rsidR="002C2C08" w:rsidRPr="00ED77DB" w:rsidRDefault="002C2C08" w:rsidP="000A0825">
            <w:pPr>
              <w:pStyle w:val="NoSpacing"/>
              <w:ind w:left="-18"/>
              <w:jc w:val="center"/>
              <w:rPr>
                <w:rFonts w:cstheme="minorHAnsi"/>
                <w:b/>
              </w:rPr>
            </w:pPr>
          </w:p>
        </w:tc>
        <w:tc>
          <w:tcPr>
            <w:tcW w:w="1312" w:type="dxa"/>
            <w:gridSpan w:val="9"/>
            <w:vMerge/>
            <w:tcBorders>
              <w:left w:val="single" w:sz="12" w:space="0" w:color="auto"/>
              <w:right w:val="nil"/>
            </w:tcBorders>
            <w:vAlign w:val="center"/>
          </w:tcPr>
          <w:p w14:paraId="71C619B0" w14:textId="77777777" w:rsidR="002C2C08" w:rsidRDefault="002C2C08" w:rsidP="000A0825">
            <w:pPr>
              <w:pStyle w:val="NoSpacing"/>
              <w:ind w:left="-18"/>
              <w:rPr>
                <w:rFonts w:cstheme="minorHAnsi"/>
                <w:b/>
              </w:rPr>
            </w:pPr>
          </w:p>
        </w:tc>
        <w:tc>
          <w:tcPr>
            <w:tcW w:w="8642" w:type="dxa"/>
            <w:gridSpan w:val="10"/>
            <w:vMerge/>
            <w:tcBorders>
              <w:left w:val="nil"/>
              <w:right w:val="nil"/>
            </w:tcBorders>
            <w:vAlign w:val="center"/>
          </w:tcPr>
          <w:p w14:paraId="57D46D92" w14:textId="77777777" w:rsidR="002C2C08" w:rsidRPr="00DD38CB" w:rsidRDefault="002C2C08" w:rsidP="002C2C08">
            <w:pPr>
              <w:pStyle w:val="NoSpacing"/>
              <w:ind w:left="252" w:hanging="210"/>
              <w:rPr>
                <w:rFonts w:cstheme="minorHAnsi"/>
              </w:rPr>
            </w:pPr>
          </w:p>
        </w:tc>
      </w:tr>
      <w:tr w:rsidR="002C2C08" w:rsidRPr="00725F39" w14:paraId="4F602A7B" w14:textId="77777777" w:rsidTr="003B5669">
        <w:trPr>
          <w:trHeight w:val="222"/>
        </w:trPr>
        <w:tc>
          <w:tcPr>
            <w:tcW w:w="448" w:type="dxa"/>
            <w:gridSpan w:val="2"/>
            <w:vMerge/>
            <w:tcBorders>
              <w:left w:val="nil"/>
              <w:bottom w:val="nil"/>
              <w:right w:val="nil"/>
            </w:tcBorders>
            <w:vAlign w:val="center"/>
          </w:tcPr>
          <w:p w14:paraId="6C8FAEF2" w14:textId="77777777" w:rsidR="002C2C08" w:rsidRPr="00DD38CB" w:rsidRDefault="002C2C08" w:rsidP="000A0825">
            <w:pPr>
              <w:pStyle w:val="NoSpacing"/>
              <w:rPr>
                <w:rFonts w:cstheme="minorHAnsi"/>
              </w:rPr>
            </w:pPr>
          </w:p>
        </w:tc>
        <w:tc>
          <w:tcPr>
            <w:tcW w:w="400" w:type="dxa"/>
            <w:gridSpan w:val="2"/>
            <w:tcBorders>
              <w:top w:val="single" w:sz="12" w:space="0" w:color="auto"/>
              <w:left w:val="nil"/>
              <w:bottom w:val="nil"/>
              <w:right w:val="nil"/>
            </w:tcBorders>
            <w:shd w:val="clear" w:color="auto" w:fill="auto"/>
            <w:vAlign w:val="center"/>
          </w:tcPr>
          <w:p w14:paraId="5F376702" w14:textId="77777777" w:rsidR="002C2C08" w:rsidRPr="002C2C08" w:rsidRDefault="002C2C08" w:rsidP="000A0825">
            <w:pPr>
              <w:pStyle w:val="NoSpacing"/>
              <w:ind w:left="-18"/>
              <w:jc w:val="center"/>
              <w:rPr>
                <w:rFonts w:cstheme="minorHAnsi"/>
                <w:b/>
                <w:sz w:val="14"/>
              </w:rPr>
            </w:pPr>
          </w:p>
        </w:tc>
        <w:tc>
          <w:tcPr>
            <w:tcW w:w="1312" w:type="dxa"/>
            <w:gridSpan w:val="9"/>
            <w:vMerge/>
            <w:tcBorders>
              <w:left w:val="nil"/>
              <w:bottom w:val="nil"/>
              <w:right w:val="nil"/>
            </w:tcBorders>
            <w:vAlign w:val="center"/>
          </w:tcPr>
          <w:p w14:paraId="6B77A38C" w14:textId="77777777" w:rsidR="002C2C08" w:rsidRDefault="002C2C08" w:rsidP="000A0825">
            <w:pPr>
              <w:pStyle w:val="NoSpacing"/>
              <w:ind w:left="-18"/>
              <w:rPr>
                <w:rFonts w:cstheme="minorHAnsi"/>
                <w:b/>
              </w:rPr>
            </w:pPr>
          </w:p>
        </w:tc>
        <w:tc>
          <w:tcPr>
            <w:tcW w:w="8642" w:type="dxa"/>
            <w:gridSpan w:val="10"/>
            <w:vMerge/>
            <w:tcBorders>
              <w:left w:val="nil"/>
              <w:bottom w:val="nil"/>
              <w:right w:val="nil"/>
            </w:tcBorders>
            <w:vAlign w:val="center"/>
          </w:tcPr>
          <w:p w14:paraId="67CA1A4F" w14:textId="77777777" w:rsidR="002C2C08" w:rsidRPr="00DD38CB" w:rsidRDefault="002C2C08" w:rsidP="002C2C08">
            <w:pPr>
              <w:pStyle w:val="NoSpacing"/>
              <w:ind w:left="252" w:hanging="210"/>
              <w:rPr>
                <w:rFonts w:cstheme="minorHAnsi"/>
              </w:rPr>
            </w:pPr>
          </w:p>
        </w:tc>
      </w:tr>
      <w:tr w:rsidR="00295AC7" w:rsidRPr="00725F39" w14:paraId="16316041" w14:textId="77777777" w:rsidTr="003B5669">
        <w:trPr>
          <w:trHeight w:val="1236"/>
        </w:trPr>
        <w:tc>
          <w:tcPr>
            <w:tcW w:w="10802" w:type="dxa"/>
            <w:gridSpan w:val="23"/>
            <w:tcBorders>
              <w:top w:val="nil"/>
              <w:left w:val="nil"/>
              <w:bottom w:val="nil"/>
              <w:right w:val="nil"/>
            </w:tcBorders>
            <w:vAlign w:val="center"/>
          </w:tcPr>
          <w:p w14:paraId="16316040" w14:textId="61CC23E5" w:rsidR="00ED77DB" w:rsidRPr="008D099E" w:rsidRDefault="004227B8" w:rsidP="009A4124">
            <w:pPr>
              <w:pStyle w:val="NoSpacing"/>
              <w:keepNext/>
              <w:ind w:left="331" w:hanging="360"/>
            </w:pPr>
            <w:r>
              <w:rPr>
                <w:rFonts w:cstheme="minorHAnsi"/>
                <w:b/>
              </w:rPr>
              <w:t>6</w:t>
            </w:r>
            <w:r w:rsidR="00295AC7">
              <w:rPr>
                <w:rFonts w:cstheme="minorHAnsi"/>
                <w:b/>
              </w:rPr>
              <w:t xml:space="preserve">.2 </w:t>
            </w:r>
            <w:r>
              <w:rPr>
                <w:rFonts w:cstheme="minorHAnsi"/>
                <w:b/>
              </w:rPr>
              <w:t>Parental permission</w:t>
            </w:r>
            <w:r w:rsidR="00295AC7">
              <w:rPr>
                <w:rFonts w:cstheme="minorHAnsi"/>
                <w:b/>
              </w:rPr>
              <w:t>.</w:t>
            </w:r>
            <w:r w:rsidR="00295AC7" w:rsidRPr="00725F39">
              <w:rPr>
                <w:rFonts w:cstheme="minorHAnsi"/>
              </w:rPr>
              <w:t xml:space="preserve"> </w:t>
            </w:r>
            <w:r w:rsidRPr="00C67BD7">
              <w:rPr>
                <w:b/>
              </w:rPr>
              <w:t>Parental permission</w:t>
            </w:r>
            <w:r w:rsidRPr="00C67BD7">
              <w:t xml:space="preserve"> means actively obtaining the permission of the parents. This is </w:t>
            </w:r>
            <w:r w:rsidRPr="00C67BD7">
              <w:rPr>
                <w:u w:val="single"/>
              </w:rPr>
              <w:t>not</w:t>
            </w:r>
            <w:r w:rsidRPr="00C67BD7">
              <w:t xml:space="preserve"> the same as “passive” or “opt out” permission where it is assumed that parents are allowing their children to participate because they have been provided with information about the res</w:t>
            </w:r>
            <w:r>
              <w:t xml:space="preserve">earch and have not objected or </w:t>
            </w:r>
            <w:r w:rsidRPr="00C67BD7">
              <w:t xml:space="preserve">returned a form indicating they </w:t>
            </w:r>
            <w:proofErr w:type="gramStart"/>
            <w:r w:rsidRPr="00C67BD7">
              <w:t>don’t</w:t>
            </w:r>
            <w:proofErr w:type="gramEnd"/>
            <w:r w:rsidRPr="00C67BD7">
              <w:t xml:space="preserve"> want their children to participate.</w:t>
            </w:r>
          </w:p>
        </w:tc>
      </w:tr>
      <w:tr w:rsidR="004227B8" w:rsidRPr="00725F39" w14:paraId="16316043" w14:textId="77777777" w:rsidTr="003B5669">
        <w:trPr>
          <w:trHeight w:val="351"/>
        </w:trPr>
        <w:tc>
          <w:tcPr>
            <w:tcW w:w="10802" w:type="dxa"/>
            <w:gridSpan w:val="23"/>
            <w:tcBorders>
              <w:top w:val="nil"/>
              <w:left w:val="nil"/>
              <w:bottom w:val="nil"/>
              <w:right w:val="nil"/>
            </w:tcBorders>
            <w:vAlign w:val="center"/>
          </w:tcPr>
          <w:p w14:paraId="16316042" w14:textId="725E3002" w:rsidR="004227B8" w:rsidRPr="004227B8" w:rsidRDefault="004227B8" w:rsidP="00AC041B">
            <w:pPr>
              <w:pStyle w:val="NoSpacing"/>
              <w:keepNext/>
              <w:ind w:left="342"/>
            </w:pPr>
            <w:r>
              <w:rPr>
                <w:rFonts w:cstheme="minorHAnsi"/>
                <w:b/>
              </w:rPr>
              <w:t xml:space="preserve">a. </w:t>
            </w:r>
            <w:r>
              <w:t xml:space="preserve">Will parental permission </w:t>
            </w:r>
            <w:r w:rsidR="00AC041B">
              <w:t xml:space="preserve">be obtained </w:t>
            </w:r>
            <w:r>
              <w:t>for:</w:t>
            </w:r>
          </w:p>
        </w:tc>
      </w:tr>
      <w:tr w:rsidR="00ED77DB" w:rsidRPr="00725F39" w14:paraId="16316048" w14:textId="77777777" w:rsidTr="003B5669">
        <w:trPr>
          <w:trHeight w:val="117"/>
        </w:trPr>
        <w:tc>
          <w:tcPr>
            <w:tcW w:w="630" w:type="dxa"/>
            <w:gridSpan w:val="3"/>
            <w:tcBorders>
              <w:top w:val="nil"/>
              <w:left w:val="nil"/>
              <w:bottom w:val="nil"/>
              <w:right w:val="nil"/>
            </w:tcBorders>
            <w:vAlign w:val="center"/>
          </w:tcPr>
          <w:p w14:paraId="16316044" w14:textId="77777777" w:rsidR="00ED77DB" w:rsidRPr="00ED77DB" w:rsidRDefault="00ED77DB" w:rsidP="004227B8">
            <w:pPr>
              <w:pStyle w:val="NoSpacing"/>
              <w:ind w:left="331" w:hanging="360"/>
              <w:rPr>
                <w:rFonts w:cstheme="minorHAnsi"/>
                <w:sz w:val="2"/>
              </w:rPr>
            </w:pPr>
          </w:p>
        </w:tc>
        <w:tc>
          <w:tcPr>
            <w:tcW w:w="270" w:type="dxa"/>
            <w:gridSpan w:val="3"/>
            <w:tcBorders>
              <w:top w:val="nil"/>
              <w:left w:val="nil"/>
              <w:bottom w:val="nil"/>
              <w:right w:val="nil"/>
            </w:tcBorders>
            <w:vAlign w:val="center"/>
          </w:tcPr>
          <w:p w14:paraId="16316045" w14:textId="1B264CD3" w:rsidR="00ED77DB" w:rsidRPr="00ED77DB" w:rsidRDefault="00ED77DB" w:rsidP="00452E9A">
            <w:pPr>
              <w:pStyle w:val="NoSpacing"/>
              <w:ind w:left="331" w:hanging="360"/>
              <w:jc w:val="center"/>
              <w:rPr>
                <w:rFonts w:cstheme="minorHAnsi"/>
                <w:sz w:val="2"/>
              </w:rPr>
            </w:pPr>
          </w:p>
        </w:tc>
        <w:tc>
          <w:tcPr>
            <w:tcW w:w="3600" w:type="dxa"/>
            <w:gridSpan w:val="8"/>
            <w:vMerge w:val="restart"/>
            <w:tcBorders>
              <w:top w:val="nil"/>
              <w:left w:val="nil"/>
              <w:right w:val="nil"/>
            </w:tcBorders>
            <w:vAlign w:val="center"/>
          </w:tcPr>
          <w:p w14:paraId="16316046" w14:textId="2264A867" w:rsidR="00ED77DB" w:rsidRPr="004227B8" w:rsidRDefault="00DB46AC" w:rsidP="00AC041B">
            <w:pPr>
              <w:pStyle w:val="NoSpacing"/>
              <w:ind w:left="331" w:hanging="360"/>
              <w:rPr>
                <w:rFonts w:cstheme="minorHAnsi"/>
              </w:rPr>
            </w:pPr>
            <w:proofErr w:type="gramStart"/>
            <w:r w:rsidRPr="009E504B">
              <w:rPr>
                <w:rFonts w:cstheme="minorHAnsi"/>
              </w:rPr>
              <w:t>All</w:t>
            </w:r>
            <w:r w:rsidR="00ED77DB">
              <w:rPr>
                <w:rFonts w:cstheme="minorHAnsi"/>
              </w:rPr>
              <w:t xml:space="preserve"> of</w:t>
            </w:r>
            <w:proofErr w:type="gramEnd"/>
            <w:r w:rsidR="00ED77DB">
              <w:rPr>
                <w:rFonts w:cstheme="minorHAnsi"/>
              </w:rPr>
              <w:t xml:space="preserve"> </w:t>
            </w:r>
            <w:r w:rsidR="00AC041B">
              <w:rPr>
                <w:rFonts w:cstheme="minorHAnsi"/>
              </w:rPr>
              <w:t>the</w:t>
            </w:r>
            <w:r w:rsidR="00ED77DB">
              <w:rPr>
                <w:rFonts w:cstheme="minorHAnsi"/>
              </w:rPr>
              <w:t xml:space="preserve"> research procedures</w:t>
            </w:r>
          </w:p>
        </w:tc>
        <w:tc>
          <w:tcPr>
            <w:tcW w:w="6302" w:type="dxa"/>
            <w:gridSpan w:val="9"/>
            <w:vMerge w:val="restart"/>
            <w:tcBorders>
              <w:top w:val="nil"/>
              <w:left w:val="nil"/>
              <w:right w:val="nil"/>
            </w:tcBorders>
            <w:vAlign w:val="center"/>
          </w:tcPr>
          <w:p w14:paraId="16316047" w14:textId="1A73E967" w:rsidR="00ED77DB" w:rsidRPr="004227B8" w:rsidRDefault="00ED77DB" w:rsidP="009E504B">
            <w:pPr>
              <w:pStyle w:val="NoSpacing"/>
              <w:ind w:left="331" w:hanging="360"/>
              <w:rPr>
                <w:rFonts w:cstheme="minorHAnsi"/>
              </w:rPr>
            </w:pPr>
            <w:r w:rsidRPr="00DD38CB">
              <w:rPr>
                <w:rFonts w:cstheme="minorHAnsi"/>
              </w:rPr>
              <w:sym w:font="Wingdings" w:char="F0E0"/>
            </w:r>
            <w:r>
              <w:rPr>
                <w:rFonts w:cstheme="minorHAnsi"/>
              </w:rPr>
              <w:t xml:space="preserve"> Go to </w:t>
            </w:r>
            <w:hyperlink w:anchor="q6point2b" w:history="1">
              <w:r w:rsidRPr="009E504B">
                <w:rPr>
                  <w:rStyle w:val="Hyperlink"/>
                  <w:rFonts w:cstheme="minorHAnsi"/>
                </w:rPr>
                <w:t xml:space="preserve">question </w:t>
              </w:r>
              <w:r w:rsidRPr="009E504B">
                <w:rPr>
                  <w:rStyle w:val="Hyperlink"/>
                  <w:rFonts w:cstheme="minorHAnsi"/>
                  <w:b/>
                </w:rPr>
                <w:t>6.</w:t>
              </w:r>
              <w:r w:rsidR="009E504B" w:rsidRPr="009E504B">
                <w:rPr>
                  <w:rStyle w:val="Hyperlink"/>
                  <w:rFonts w:cstheme="minorHAnsi"/>
                  <w:b/>
                </w:rPr>
                <w:t>2b.</w:t>
              </w:r>
            </w:hyperlink>
          </w:p>
        </w:tc>
      </w:tr>
      <w:tr w:rsidR="00ED77DB" w:rsidRPr="00725F39" w14:paraId="3D134F3D" w14:textId="77777777" w:rsidTr="003B5669">
        <w:trPr>
          <w:trHeight w:val="78"/>
        </w:trPr>
        <w:tc>
          <w:tcPr>
            <w:tcW w:w="630" w:type="dxa"/>
            <w:gridSpan w:val="3"/>
            <w:tcBorders>
              <w:top w:val="nil"/>
              <w:left w:val="nil"/>
              <w:bottom w:val="nil"/>
              <w:right w:val="single" w:sz="12" w:space="0" w:color="auto"/>
            </w:tcBorders>
            <w:vAlign w:val="center"/>
          </w:tcPr>
          <w:p w14:paraId="230CEF40"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432345" w14:textId="77777777" w:rsidR="00ED77DB" w:rsidRPr="00ED77DB" w:rsidRDefault="00ED77DB" w:rsidP="00452E9A">
            <w:pPr>
              <w:pStyle w:val="NoSpacing"/>
              <w:ind w:left="331" w:hanging="360"/>
              <w:jc w:val="center"/>
              <w:rPr>
                <w:rFonts w:cstheme="minorHAnsi"/>
                <w:b/>
              </w:rPr>
            </w:pPr>
          </w:p>
        </w:tc>
        <w:tc>
          <w:tcPr>
            <w:tcW w:w="3600" w:type="dxa"/>
            <w:gridSpan w:val="8"/>
            <w:vMerge/>
            <w:tcBorders>
              <w:left w:val="single" w:sz="12" w:space="0" w:color="auto"/>
              <w:right w:val="nil"/>
            </w:tcBorders>
            <w:vAlign w:val="center"/>
          </w:tcPr>
          <w:p w14:paraId="24ACF0AD" w14:textId="77777777" w:rsidR="00ED77DB" w:rsidRDefault="00ED77DB" w:rsidP="004227B8">
            <w:pPr>
              <w:pStyle w:val="NoSpacing"/>
              <w:ind w:left="331" w:hanging="360"/>
              <w:rPr>
                <w:rFonts w:cstheme="minorHAnsi"/>
              </w:rPr>
            </w:pPr>
          </w:p>
        </w:tc>
        <w:tc>
          <w:tcPr>
            <w:tcW w:w="6302" w:type="dxa"/>
            <w:gridSpan w:val="9"/>
            <w:vMerge/>
            <w:tcBorders>
              <w:left w:val="nil"/>
              <w:right w:val="nil"/>
            </w:tcBorders>
            <w:vAlign w:val="center"/>
          </w:tcPr>
          <w:p w14:paraId="1999D1D3" w14:textId="77777777" w:rsidR="00ED77DB" w:rsidRPr="00DD38CB" w:rsidRDefault="00ED77DB" w:rsidP="004227B8">
            <w:pPr>
              <w:pStyle w:val="NoSpacing"/>
              <w:ind w:left="331" w:hanging="360"/>
              <w:rPr>
                <w:rFonts w:cstheme="minorHAnsi"/>
              </w:rPr>
            </w:pPr>
          </w:p>
        </w:tc>
      </w:tr>
      <w:tr w:rsidR="00ED77DB" w:rsidRPr="00725F39" w14:paraId="3E6891AB" w14:textId="77777777" w:rsidTr="003B5669">
        <w:trPr>
          <w:trHeight w:val="105"/>
        </w:trPr>
        <w:tc>
          <w:tcPr>
            <w:tcW w:w="630" w:type="dxa"/>
            <w:gridSpan w:val="3"/>
            <w:tcBorders>
              <w:top w:val="nil"/>
              <w:left w:val="nil"/>
              <w:bottom w:val="nil"/>
              <w:right w:val="nil"/>
            </w:tcBorders>
            <w:vAlign w:val="center"/>
          </w:tcPr>
          <w:p w14:paraId="4FFD56BC"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44F55957" w14:textId="77777777" w:rsidR="00ED77DB" w:rsidRPr="00ED77DB" w:rsidRDefault="00ED77DB" w:rsidP="00452E9A">
            <w:pPr>
              <w:pStyle w:val="NoSpacing"/>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13713FCA" w14:textId="77777777" w:rsidR="00ED77DB" w:rsidRDefault="00ED77DB" w:rsidP="004227B8">
            <w:pPr>
              <w:pStyle w:val="NoSpacing"/>
              <w:ind w:left="331" w:hanging="360"/>
              <w:rPr>
                <w:rFonts w:cstheme="minorHAnsi"/>
              </w:rPr>
            </w:pPr>
          </w:p>
        </w:tc>
        <w:tc>
          <w:tcPr>
            <w:tcW w:w="6302" w:type="dxa"/>
            <w:gridSpan w:val="9"/>
            <w:vMerge/>
            <w:tcBorders>
              <w:left w:val="nil"/>
              <w:bottom w:val="dashed" w:sz="8" w:space="0" w:color="1F5A87"/>
              <w:right w:val="nil"/>
            </w:tcBorders>
            <w:vAlign w:val="center"/>
          </w:tcPr>
          <w:p w14:paraId="7AA8F269" w14:textId="77777777" w:rsidR="00ED77DB" w:rsidRPr="00DD38CB" w:rsidRDefault="00ED77DB" w:rsidP="004227B8">
            <w:pPr>
              <w:pStyle w:val="NoSpacing"/>
              <w:ind w:left="331" w:hanging="360"/>
              <w:rPr>
                <w:rFonts w:cstheme="minorHAnsi"/>
              </w:rPr>
            </w:pPr>
          </w:p>
        </w:tc>
      </w:tr>
      <w:tr w:rsidR="00ED77DB" w:rsidRPr="00725F39" w14:paraId="1631604D" w14:textId="77777777" w:rsidTr="003B5669">
        <w:trPr>
          <w:trHeight w:val="61"/>
        </w:trPr>
        <w:tc>
          <w:tcPr>
            <w:tcW w:w="630" w:type="dxa"/>
            <w:gridSpan w:val="3"/>
            <w:tcBorders>
              <w:top w:val="nil"/>
              <w:left w:val="nil"/>
              <w:bottom w:val="nil"/>
              <w:right w:val="nil"/>
            </w:tcBorders>
            <w:vAlign w:val="center"/>
          </w:tcPr>
          <w:p w14:paraId="16316049" w14:textId="77777777" w:rsidR="00ED77DB" w:rsidRPr="00ED77DB" w:rsidRDefault="00ED77DB" w:rsidP="004227B8">
            <w:pPr>
              <w:pStyle w:val="NoSpacing"/>
              <w:ind w:left="331" w:hanging="360"/>
              <w:rPr>
                <w:rFonts w:cstheme="minorHAnsi"/>
                <w:sz w:val="2"/>
              </w:rPr>
            </w:pPr>
          </w:p>
        </w:tc>
        <w:tc>
          <w:tcPr>
            <w:tcW w:w="270" w:type="dxa"/>
            <w:gridSpan w:val="3"/>
            <w:tcBorders>
              <w:top w:val="nil"/>
              <w:left w:val="nil"/>
              <w:bottom w:val="nil"/>
              <w:right w:val="nil"/>
            </w:tcBorders>
            <w:vAlign w:val="center"/>
          </w:tcPr>
          <w:p w14:paraId="1631604A" w14:textId="275DF8B2" w:rsidR="00ED77DB" w:rsidRPr="00ED77DB" w:rsidRDefault="00ED77DB" w:rsidP="00452E9A">
            <w:pPr>
              <w:pStyle w:val="NoSpacing"/>
              <w:ind w:left="331" w:hanging="360"/>
              <w:jc w:val="center"/>
              <w:rPr>
                <w:rFonts w:cstheme="minorHAnsi"/>
                <w:sz w:val="2"/>
              </w:rPr>
            </w:pPr>
          </w:p>
        </w:tc>
        <w:tc>
          <w:tcPr>
            <w:tcW w:w="3600" w:type="dxa"/>
            <w:gridSpan w:val="8"/>
            <w:vMerge w:val="restart"/>
            <w:tcBorders>
              <w:top w:val="nil"/>
              <w:left w:val="nil"/>
              <w:right w:val="nil"/>
            </w:tcBorders>
            <w:vAlign w:val="center"/>
          </w:tcPr>
          <w:p w14:paraId="1631604B" w14:textId="0A9D2BA6" w:rsidR="00ED77DB" w:rsidRPr="004227B8" w:rsidRDefault="00DB46AC" w:rsidP="00AC041B">
            <w:pPr>
              <w:pStyle w:val="NoSpacing"/>
              <w:ind w:left="331" w:hanging="360"/>
              <w:rPr>
                <w:rFonts w:cstheme="minorHAnsi"/>
              </w:rPr>
            </w:pPr>
            <w:r w:rsidRPr="009E504B">
              <w:rPr>
                <w:rFonts w:cstheme="minorHAnsi"/>
              </w:rPr>
              <w:t>None</w:t>
            </w:r>
            <w:r w:rsidR="00ED77DB">
              <w:rPr>
                <w:rFonts w:cstheme="minorHAnsi"/>
              </w:rPr>
              <w:t xml:space="preserve"> of </w:t>
            </w:r>
            <w:r w:rsidR="00AC041B">
              <w:rPr>
                <w:rFonts w:cstheme="minorHAnsi"/>
              </w:rPr>
              <w:t>the</w:t>
            </w:r>
            <w:r w:rsidR="00ED77DB">
              <w:rPr>
                <w:rFonts w:cstheme="minorHAnsi"/>
              </w:rPr>
              <w:t xml:space="preserve"> research procedures</w:t>
            </w:r>
          </w:p>
        </w:tc>
        <w:tc>
          <w:tcPr>
            <w:tcW w:w="6302" w:type="dxa"/>
            <w:gridSpan w:val="9"/>
            <w:vMerge w:val="restart"/>
            <w:tcBorders>
              <w:top w:val="nil"/>
              <w:left w:val="nil"/>
              <w:right w:val="nil"/>
            </w:tcBorders>
            <w:vAlign w:val="center"/>
          </w:tcPr>
          <w:p w14:paraId="1631604C" w14:textId="4AA02392" w:rsidR="00ED77DB" w:rsidRPr="004227B8" w:rsidRDefault="00DB46AC" w:rsidP="00AC041B">
            <w:pPr>
              <w:pStyle w:val="NoSpacing"/>
              <w:ind w:left="252" w:hanging="281"/>
              <w:rPr>
                <w:rFonts w:cstheme="minorHAnsi"/>
              </w:rPr>
            </w:pPr>
            <w:r w:rsidRPr="009E504B">
              <w:rPr>
                <w:rFonts w:cstheme="minorHAnsi"/>
              </w:rPr>
              <w:sym w:font="Wingdings" w:char="F0E0"/>
            </w:r>
            <w:r w:rsidRPr="009E504B">
              <w:rPr>
                <w:rFonts w:cstheme="minorHAnsi"/>
              </w:rPr>
              <w:t xml:space="preserve"> Use the table belo</w:t>
            </w:r>
            <w:r w:rsidR="009E504B" w:rsidRPr="009E504B">
              <w:rPr>
                <w:rFonts w:cstheme="minorHAnsi"/>
              </w:rPr>
              <w:t>w to provide justification</w:t>
            </w:r>
            <w:r w:rsidR="009E504B">
              <w:rPr>
                <w:rFonts w:cstheme="minorHAnsi"/>
              </w:rPr>
              <w:t>, and skip question 6.2b.</w:t>
            </w:r>
          </w:p>
        </w:tc>
      </w:tr>
      <w:tr w:rsidR="00ED77DB" w:rsidRPr="00725F39" w14:paraId="7BD0ADAD" w14:textId="77777777" w:rsidTr="003B5669">
        <w:trPr>
          <w:trHeight w:val="128"/>
        </w:trPr>
        <w:tc>
          <w:tcPr>
            <w:tcW w:w="630" w:type="dxa"/>
            <w:gridSpan w:val="3"/>
            <w:tcBorders>
              <w:top w:val="nil"/>
              <w:left w:val="nil"/>
              <w:bottom w:val="nil"/>
              <w:right w:val="single" w:sz="12" w:space="0" w:color="auto"/>
            </w:tcBorders>
            <w:vAlign w:val="center"/>
          </w:tcPr>
          <w:p w14:paraId="5B23B651"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41624C9" w14:textId="77777777" w:rsidR="00ED77DB" w:rsidRPr="00ED77DB" w:rsidRDefault="00ED77DB" w:rsidP="00452E9A">
            <w:pPr>
              <w:pStyle w:val="NoSpacing"/>
              <w:ind w:left="331" w:hanging="360"/>
              <w:jc w:val="center"/>
              <w:rPr>
                <w:rFonts w:cstheme="minorHAnsi"/>
                <w:b/>
              </w:rPr>
            </w:pPr>
          </w:p>
        </w:tc>
        <w:tc>
          <w:tcPr>
            <w:tcW w:w="3600" w:type="dxa"/>
            <w:gridSpan w:val="8"/>
            <w:vMerge/>
            <w:tcBorders>
              <w:left w:val="single" w:sz="12" w:space="0" w:color="auto"/>
              <w:right w:val="nil"/>
            </w:tcBorders>
            <w:vAlign w:val="center"/>
          </w:tcPr>
          <w:p w14:paraId="608DE0F3" w14:textId="77777777" w:rsidR="00ED77DB" w:rsidRDefault="00ED77DB" w:rsidP="004227B8">
            <w:pPr>
              <w:pStyle w:val="NoSpacing"/>
              <w:ind w:left="331" w:hanging="360"/>
              <w:rPr>
                <w:rFonts w:cstheme="minorHAnsi"/>
              </w:rPr>
            </w:pPr>
          </w:p>
        </w:tc>
        <w:tc>
          <w:tcPr>
            <w:tcW w:w="6302" w:type="dxa"/>
            <w:gridSpan w:val="9"/>
            <w:vMerge/>
            <w:tcBorders>
              <w:left w:val="nil"/>
              <w:right w:val="nil"/>
            </w:tcBorders>
            <w:vAlign w:val="center"/>
          </w:tcPr>
          <w:p w14:paraId="3DFBB161" w14:textId="77777777" w:rsidR="00ED77DB" w:rsidRPr="004227B8" w:rsidRDefault="00ED77DB" w:rsidP="004227B8">
            <w:pPr>
              <w:pStyle w:val="NoSpacing"/>
              <w:ind w:left="331" w:hanging="360"/>
              <w:rPr>
                <w:rFonts w:cstheme="minorHAnsi"/>
              </w:rPr>
            </w:pPr>
          </w:p>
        </w:tc>
      </w:tr>
      <w:tr w:rsidR="00ED77DB" w:rsidRPr="00725F39" w14:paraId="340D10D9" w14:textId="77777777" w:rsidTr="003B5669">
        <w:trPr>
          <w:trHeight w:val="78"/>
        </w:trPr>
        <w:tc>
          <w:tcPr>
            <w:tcW w:w="630" w:type="dxa"/>
            <w:gridSpan w:val="3"/>
            <w:tcBorders>
              <w:top w:val="nil"/>
              <w:left w:val="nil"/>
              <w:bottom w:val="nil"/>
              <w:right w:val="nil"/>
            </w:tcBorders>
            <w:vAlign w:val="center"/>
          </w:tcPr>
          <w:p w14:paraId="783ECCF9"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1C4A6E29" w14:textId="77777777" w:rsidR="00ED77DB" w:rsidRPr="00ED77DB" w:rsidRDefault="00ED77DB" w:rsidP="00452E9A">
            <w:pPr>
              <w:pStyle w:val="NoSpacing"/>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6E70DE8D" w14:textId="77777777" w:rsidR="00ED77DB" w:rsidRDefault="00ED77DB" w:rsidP="004227B8">
            <w:pPr>
              <w:pStyle w:val="NoSpacing"/>
              <w:ind w:left="331" w:hanging="360"/>
              <w:rPr>
                <w:rFonts w:cstheme="minorHAnsi"/>
              </w:rPr>
            </w:pPr>
          </w:p>
        </w:tc>
        <w:tc>
          <w:tcPr>
            <w:tcW w:w="6302" w:type="dxa"/>
            <w:gridSpan w:val="9"/>
            <w:vMerge/>
            <w:tcBorders>
              <w:left w:val="nil"/>
              <w:bottom w:val="dashed" w:sz="8" w:space="0" w:color="1F5A87"/>
              <w:right w:val="nil"/>
            </w:tcBorders>
            <w:vAlign w:val="center"/>
          </w:tcPr>
          <w:p w14:paraId="7B16C83F" w14:textId="77777777" w:rsidR="00ED77DB" w:rsidRPr="004227B8" w:rsidRDefault="00ED77DB" w:rsidP="004227B8">
            <w:pPr>
              <w:pStyle w:val="NoSpacing"/>
              <w:ind w:left="331" w:hanging="360"/>
              <w:rPr>
                <w:rFonts w:cstheme="minorHAnsi"/>
              </w:rPr>
            </w:pPr>
          </w:p>
        </w:tc>
      </w:tr>
      <w:tr w:rsidR="00ED77DB" w:rsidRPr="00725F39" w14:paraId="16316052" w14:textId="77777777" w:rsidTr="003B5669">
        <w:trPr>
          <w:trHeight w:val="195"/>
        </w:trPr>
        <w:tc>
          <w:tcPr>
            <w:tcW w:w="630" w:type="dxa"/>
            <w:gridSpan w:val="3"/>
            <w:tcBorders>
              <w:top w:val="nil"/>
              <w:left w:val="nil"/>
              <w:bottom w:val="nil"/>
              <w:right w:val="nil"/>
            </w:tcBorders>
            <w:vAlign w:val="center"/>
          </w:tcPr>
          <w:p w14:paraId="1631604E" w14:textId="77777777" w:rsidR="00ED77DB" w:rsidRPr="00ED77DB" w:rsidRDefault="00ED77DB" w:rsidP="009A4124">
            <w:pPr>
              <w:pStyle w:val="NoSpacing"/>
              <w:keepNext/>
              <w:ind w:left="331" w:hanging="360"/>
              <w:rPr>
                <w:rFonts w:cstheme="minorHAnsi"/>
                <w:sz w:val="2"/>
              </w:rPr>
            </w:pPr>
          </w:p>
        </w:tc>
        <w:tc>
          <w:tcPr>
            <w:tcW w:w="270" w:type="dxa"/>
            <w:gridSpan w:val="3"/>
            <w:tcBorders>
              <w:top w:val="dashed" w:sz="8" w:space="0" w:color="1F5A87"/>
              <w:left w:val="nil"/>
              <w:bottom w:val="nil"/>
              <w:right w:val="nil"/>
            </w:tcBorders>
            <w:vAlign w:val="center"/>
          </w:tcPr>
          <w:p w14:paraId="1631604F" w14:textId="5B1A876D" w:rsidR="00ED77DB" w:rsidRPr="00ED77DB" w:rsidRDefault="00ED77DB" w:rsidP="009A4124">
            <w:pPr>
              <w:pStyle w:val="NoSpacing"/>
              <w:keepNext/>
              <w:ind w:left="331" w:hanging="360"/>
              <w:jc w:val="center"/>
              <w:rPr>
                <w:rFonts w:cstheme="minorHAnsi"/>
                <w:sz w:val="2"/>
              </w:rPr>
            </w:pPr>
          </w:p>
        </w:tc>
        <w:tc>
          <w:tcPr>
            <w:tcW w:w="3600" w:type="dxa"/>
            <w:gridSpan w:val="8"/>
            <w:vMerge w:val="restart"/>
            <w:tcBorders>
              <w:top w:val="dashed" w:sz="8" w:space="0" w:color="1F5A87"/>
              <w:left w:val="nil"/>
              <w:right w:val="nil"/>
            </w:tcBorders>
            <w:vAlign w:val="center"/>
          </w:tcPr>
          <w:p w14:paraId="16316050" w14:textId="7C816E94" w:rsidR="00ED77DB" w:rsidRPr="004227B8" w:rsidRDefault="00ED77DB" w:rsidP="00AC041B">
            <w:pPr>
              <w:pStyle w:val="NoSpacing"/>
              <w:keepNext/>
              <w:ind w:left="331" w:hanging="360"/>
              <w:rPr>
                <w:rFonts w:cstheme="minorHAnsi"/>
              </w:rPr>
            </w:pPr>
            <w:r>
              <w:rPr>
                <w:rFonts w:cstheme="minorHAnsi"/>
              </w:rPr>
              <w:t xml:space="preserve">Some of </w:t>
            </w:r>
            <w:r w:rsidR="00AC041B">
              <w:rPr>
                <w:rFonts w:cstheme="minorHAnsi"/>
              </w:rPr>
              <w:t>the</w:t>
            </w:r>
            <w:r>
              <w:rPr>
                <w:rFonts w:cstheme="minorHAnsi"/>
              </w:rPr>
              <w:t xml:space="preserve"> research procedures</w:t>
            </w:r>
          </w:p>
        </w:tc>
        <w:tc>
          <w:tcPr>
            <w:tcW w:w="6302" w:type="dxa"/>
            <w:gridSpan w:val="9"/>
            <w:vMerge w:val="restart"/>
            <w:tcBorders>
              <w:top w:val="dashed" w:sz="8" w:space="0" w:color="1F5A87"/>
              <w:left w:val="nil"/>
              <w:right w:val="nil"/>
            </w:tcBorders>
            <w:vAlign w:val="center"/>
          </w:tcPr>
          <w:p w14:paraId="16316051" w14:textId="104EE07F" w:rsidR="00ED77DB" w:rsidRPr="004227B8" w:rsidRDefault="00ED77DB" w:rsidP="00AC041B">
            <w:pPr>
              <w:pStyle w:val="NoSpacing"/>
              <w:keepNext/>
              <w:ind w:left="261" w:hanging="261"/>
              <w:rPr>
                <w:rFonts w:cstheme="minorHAnsi"/>
              </w:rPr>
            </w:pPr>
            <w:r w:rsidRPr="00DD38CB">
              <w:rPr>
                <w:rFonts w:cstheme="minorHAnsi"/>
              </w:rPr>
              <w:sym w:font="Wingdings" w:char="F0E0"/>
            </w:r>
            <w:r>
              <w:rPr>
                <w:rFonts w:cstheme="minorHAnsi"/>
              </w:rPr>
              <w:t xml:space="preserve"> Use the table below to identify the procedures for which </w:t>
            </w:r>
            <w:r w:rsidR="00857C5E">
              <w:rPr>
                <w:rFonts w:cstheme="minorHAnsi"/>
              </w:rPr>
              <w:t>parental permission</w:t>
            </w:r>
            <w:r w:rsidR="00AC041B">
              <w:rPr>
                <w:rFonts w:cstheme="minorHAnsi"/>
              </w:rPr>
              <w:t xml:space="preserve"> will not be obtained</w:t>
            </w:r>
            <w:r w:rsidR="00857C5E">
              <w:rPr>
                <w:rFonts w:cstheme="minorHAnsi"/>
              </w:rPr>
              <w:t>.</w:t>
            </w:r>
          </w:p>
        </w:tc>
      </w:tr>
      <w:tr w:rsidR="00ED77DB" w:rsidRPr="00725F39" w14:paraId="5841DE4E" w14:textId="77777777" w:rsidTr="003B5669">
        <w:trPr>
          <w:trHeight w:val="117"/>
        </w:trPr>
        <w:tc>
          <w:tcPr>
            <w:tcW w:w="630" w:type="dxa"/>
            <w:gridSpan w:val="3"/>
            <w:tcBorders>
              <w:top w:val="nil"/>
              <w:left w:val="nil"/>
              <w:bottom w:val="nil"/>
              <w:right w:val="single" w:sz="12" w:space="0" w:color="auto"/>
            </w:tcBorders>
            <w:vAlign w:val="center"/>
          </w:tcPr>
          <w:p w14:paraId="41FB5F48" w14:textId="77777777" w:rsidR="00ED77DB" w:rsidRPr="00ED77DB" w:rsidRDefault="00ED77DB" w:rsidP="009A4124">
            <w:pPr>
              <w:pStyle w:val="NoSpacing"/>
              <w:keepNext/>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3832FC3" w14:textId="62C04768" w:rsidR="00ED77DB" w:rsidRPr="00ED77DB" w:rsidRDefault="00ED77DB" w:rsidP="009A4124">
            <w:pPr>
              <w:pStyle w:val="NoSpacing"/>
              <w:keepNext/>
              <w:ind w:left="331" w:hanging="360"/>
              <w:jc w:val="center"/>
              <w:rPr>
                <w:rFonts w:cstheme="minorHAnsi"/>
                <w:b/>
              </w:rPr>
            </w:pPr>
          </w:p>
        </w:tc>
        <w:tc>
          <w:tcPr>
            <w:tcW w:w="3600" w:type="dxa"/>
            <w:gridSpan w:val="8"/>
            <w:vMerge/>
            <w:tcBorders>
              <w:left w:val="single" w:sz="12" w:space="0" w:color="auto"/>
              <w:right w:val="nil"/>
            </w:tcBorders>
            <w:vAlign w:val="center"/>
          </w:tcPr>
          <w:p w14:paraId="3ACC272E" w14:textId="77777777" w:rsidR="00ED77DB" w:rsidRDefault="00ED77DB" w:rsidP="009A4124">
            <w:pPr>
              <w:pStyle w:val="NoSpacing"/>
              <w:keepNext/>
              <w:ind w:left="331" w:hanging="360"/>
              <w:rPr>
                <w:rFonts w:cstheme="minorHAnsi"/>
              </w:rPr>
            </w:pPr>
          </w:p>
        </w:tc>
        <w:tc>
          <w:tcPr>
            <w:tcW w:w="6302" w:type="dxa"/>
            <w:gridSpan w:val="9"/>
            <w:vMerge/>
            <w:tcBorders>
              <w:left w:val="nil"/>
              <w:right w:val="nil"/>
            </w:tcBorders>
            <w:vAlign w:val="center"/>
          </w:tcPr>
          <w:p w14:paraId="4507D34C" w14:textId="77777777" w:rsidR="00ED77DB" w:rsidRPr="00DD38CB" w:rsidRDefault="00ED77DB" w:rsidP="009A4124">
            <w:pPr>
              <w:pStyle w:val="NoSpacing"/>
              <w:keepNext/>
              <w:ind w:left="261" w:hanging="261"/>
              <w:rPr>
                <w:rFonts w:cstheme="minorHAnsi"/>
              </w:rPr>
            </w:pPr>
          </w:p>
        </w:tc>
      </w:tr>
      <w:tr w:rsidR="00ED77DB" w:rsidRPr="00725F39" w14:paraId="34D42ABB" w14:textId="77777777" w:rsidTr="003B5669">
        <w:trPr>
          <w:trHeight w:val="348"/>
        </w:trPr>
        <w:tc>
          <w:tcPr>
            <w:tcW w:w="630" w:type="dxa"/>
            <w:gridSpan w:val="3"/>
            <w:tcBorders>
              <w:top w:val="nil"/>
              <w:left w:val="nil"/>
              <w:bottom w:val="nil"/>
              <w:right w:val="nil"/>
            </w:tcBorders>
            <w:vAlign w:val="center"/>
          </w:tcPr>
          <w:p w14:paraId="50BC729D" w14:textId="77777777" w:rsidR="00ED77DB" w:rsidRPr="00ED77DB" w:rsidRDefault="00ED77DB" w:rsidP="009A4124">
            <w:pPr>
              <w:pStyle w:val="NoSpacing"/>
              <w:keepNext/>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6885D9EF" w14:textId="77777777" w:rsidR="00ED77DB" w:rsidRPr="00ED77DB" w:rsidRDefault="00ED77DB" w:rsidP="009A4124">
            <w:pPr>
              <w:pStyle w:val="NoSpacing"/>
              <w:keepNext/>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72068B0D" w14:textId="77777777" w:rsidR="00ED77DB" w:rsidRDefault="00ED77DB" w:rsidP="009A4124">
            <w:pPr>
              <w:pStyle w:val="NoSpacing"/>
              <w:keepNext/>
              <w:ind w:left="331" w:hanging="360"/>
              <w:rPr>
                <w:rFonts w:cstheme="minorHAnsi"/>
              </w:rPr>
            </w:pPr>
          </w:p>
        </w:tc>
        <w:tc>
          <w:tcPr>
            <w:tcW w:w="6302" w:type="dxa"/>
            <w:gridSpan w:val="9"/>
            <w:vMerge/>
            <w:tcBorders>
              <w:left w:val="nil"/>
              <w:bottom w:val="dashed" w:sz="8" w:space="0" w:color="1F5A87"/>
              <w:right w:val="nil"/>
            </w:tcBorders>
            <w:vAlign w:val="center"/>
          </w:tcPr>
          <w:p w14:paraId="00115AC7" w14:textId="77777777" w:rsidR="00ED77DB" w:rsidRPr="00DD38CB" w:rsidRDefault="00ED77DB" w:rsidP="009A4124">
            <w:pPr>
              <w:pStyle w:val="NoSpacing"/>
              <w:keepNext/>
              <w:ind w:left="261" w:hanging="261"/>
              <w:rPr>
                <w:rFonts w:cstheme="minorHAnsi"/>
              </w:rPr>
            </w:pPr>
          </w:p>
        </w:tc>
      </w:tr>
      <w:tr w:rsidR="00295AC7" w:rsidRPr="00725F39" w14:paraId="16316054" w14:textId="77777777" w:rsidTr="003B5669">
        <w:trPr>
          <w:trHeight w:val="765"/>
        </w:trPr>
        <w:tc>
          <w:tcPr>
            <w:tcW w:w="10802" w:type="dxa"/>
            <w:gridSpan w:val="23"/>
            <w:tcBorders>
              <w:top w:val="nil"/>
              <w:left w:val="nil"/>
              <w:bottom w:val="nil"/>
              <w:right w:val="nil"/>
            </w:tcBorders>
            <w:vAlign w:val="center"/>
          </w:tcPr>
          <w:p w14:paraId="16316053" w14:textId="77777777" w:rsidR="00295AC7" w:rsidRPr="005E5CC8" w:rsidRDefault="00C91E7E" w:rsidP="009A4124">
            <w:pPr>
              <w:pStyle w:val="NoSpacing"/>
              <w:keepNext/>
              <w:ind w:left="346"/>
              <w:rPr>
                <w:rFonts w:cstheme="minorHAnsi"/>
                <w:i/>
                <w:color w:val="7F7F7F" w:themeColor="text1" w:themeTint="80"/>
                <w:sz w:val="20"/>
              </w:rPr>
            </w:pPr>
            <w:r w:rsidRPr="005E5CC8">
              <w:rPr>
                <w:rFonts w:cstheme="minorHAnsi"/>
                <w:i/>
                <w:color w:val="7F7F7F" w:themeColor="text1" w:themeTint="80"/>
                <w:sz w:val="20"/>
              </w:rPr>
              <w:t>Be sure to consider all research procedures and plans, including screening, future contact, and sharing/banking of data and specimens for future work.</w:t>
            </w:r>
          </w:p>
        </w:tc>
      </w:tr>
      <w:tr w:rsidR="00295AC7" w:rsidRPr="00D66BBC" w14:paraId="16316059" w14:textId="77777777" w:rsidTr="003B5669">
        <w:trPr>
          <w:trHeight w:val="981"/>
        </w:trPr>
        <w:tc>
          <w:tcPr>
            <w:tcW w:w="1779" w:type="dxa"/>
            <w:gridSpan w:val="10"/>
            <w:tcBorders>
              <w:top w:val="nil"/>
              <w:left w:val="nil"/>
              <w:bottom w:val="nil"/>
              <w:right w:val="nil"/>
            </w:tcBorders>
            <w:shd w:val="clear" w:color="auto" w:fill="1F5A87"/>
            <w:vAlign w:val="center"/>
          </w:tcPr>
          <w:p w14:paraId="16316055" w14:textId="77777777" w:rsidR="00295AC7" w:rsidRPr="00D66BBC" w:rsidRDefault="00452E9A" w:rsidP="003D5242">
            <w:pPr>
              <w:pStyle w:val="NoSpacing"/>
              <w:keepNext/>
              <w:jc w:val="center"/>
              <w:rPr>
                <w:rFonts w:cstheme="minorHAnsi"/>
                <w:b/>
                <w:color w:val="FFFFFF" w:themeColor="background1"/>
                <w:sz w:val="24"/>
              </w:rPr>
            </w:pPr>
            <w:r>
              <w:rPr>
                <w:rFonts w:cstheme="minorHAnsi"/>
                <w:b/>
                <w:color w:val="FFFFFF" w:themeColor="background1"/>
                <w:sz w:val="24"/>
              </w:rPr>
              <w:t>Children</w:t>
            </w:r>
            <w:r w:rsidR="00295AC7" w:rsidRPr="00D66BBC">
              <w:rPr>
                <w:rFonts w:cstheme="minorHAnsi"/>
                <w:b/>
                <w:color w:val="FFFFFF" w:themeColor="background1"/>
                <w:sz w:val="24"/>
              </w:rPr>
              <w:t xml:space="preserve"> Group</w:t>
            </w:r>
            <w:r w:rsidR="00295AC7" w:rsidRPr="00D66BBC">
              <w:rPr>
                <w:rFonts w:cstheme="minorHAnsi"/>
                <w:b/>
                <w:color w:val="FFFFFF" w:themeColor="background1"/>
                <w:sz w:val="24"/>
                <w:vertAlign w:val="superscript"/>
              </w:rPr>
              <w:t>1</w:t>
            </w:r>
          </w:p>
        </w:tc>
        <w:tc>
          <w:tcPr>
            <w:tcW w:w="4298" w:type="dxa"/>
            <w:gridSpan w:val="5"/>
            <w:tcBorders>
              <w:top w:val="nil"/>
              <w:left w:val="nil"/>
              <w:bottom w:val="nil"/>
              <w:right w:val="nil"/>
            </w:tcBorders>
            <w:shd w:val="clear" w:color="auto" w:fill="1F5A87"/>
            <w:vAlign w:val="center"/>
          </w:tcPr>
          <w:p w14:paraId="16316056" w14:textId="52446FDD" w:rsidR="00295AC7" w:rsidRPr="00452E9A" w:rsidRDefault="00452E9A" w:rsidP="00363F76">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there will be NO parental permission</w:t>
            </w:r>
            <w:r w:rsidR="00363F76">
              <w:rPr>
                <w:rFonts w:cstheme="minorHAnsi"/>
                <w:b/>
                <w:color w:val="FFFFFF" w:themeColor="background1"/>
                <w:sz w:val="24"/>
                <w:vertAlign w:val="superscript"/>
              </w:rPr>
              <w:t>2</w:t>
            </w:r>
          </w:p>
        </w:tc>
        <w:tc>
          <w:tcPr>
            <w:tcW w:w="2833" w:type="dxa"/>
            <w:tcBorders>
              <w:top w:val="nil"/>
              <w:left w:val="nil"/>
              <w:bottom w:val="nil"/>
              <w:right w:val="nil"/>
            </w:tcBorders>
            <w:shd w:val="clear" w:color="auto" w:fill="1F5A87"/>
            <w:vAlign w:val="center"/>
          </w:tcPr>
          <w:p w14:paraId="16316057" w14:textId="3D0733D1" w:rsidR="00295AC7" w:rsidRPr="00D66BBC" w:rsidRDefault="00452E9A" w:rsidP="00AC041B">
            <w:pPr>
              <w:pStyle w:val="NoSpacing"/>
              <w:keepNext/>
              <w:jc w:val="center"/>
              <w:rPr>
                <w:rFonts w:cstheme="minorHAnsi"/>
                <w:b/>
                <w:color w:val="FFFFFF" w:themeColor="background1"/>
                <w:sz w:val="24"/>
              </w:rPr>
            </w:pPr>
            <w:r>
              <w:rPr>
                <w:rFonts w:cstheme="minorHAnsi"/>
                <w:b/>
                <w:color w:val="FFFFFF" w:themeColor="background1"/>
                <w:sz w:val="24"/>
              </w:rPr>
              <w:t>Reason why parental permission</w:t>
            </w:r>
            <w:r w:rsidR="00AC041B">
              <w:rPr>
                <w:rFonts w:cstheme="minorHAnsi"/>
                <w:b/>
                <w:color w:val="FFFFFF" w:themeColor="background1"/>
                <w:sz w:val="24"/>
              </w:rPr>
              <w:t xml:space="preserve"> will not be obtained</w:t>
            </w:r>
          </w:p>
        </w:tc>
        <w:tc>
          <w:tcPr>
            <w:tcW w:w="1892" w:type="dxa"/>
            <w:gridSpan w:val="7"/>
            <w:tcBorders>
              <w:top w:val="nil"/>
              <w:left w:val="nil"/>
              <w:bottom w:val="nil"/>
              <w:right w:val="nil"/>
            </w:tcBorders>
            <w:shd w:val="clear" w:color="auto" w:fill="1F5A87"/>
            <w:vAlign w:val="center"/>
          </w:tcPr>
          <w:p w14:paraId="16316058" w14:textId="585B9DEF" w:rsidR="00295AC7" w:rsidRPr="00D66BBC" w:rsidRDefault="00452E9A" w:rsidP="00AC041B">
            <w:pPr>
              <w:pStyle w:val="NoSpacing"/>
              <w:keepNext/>
              <w:jc w:val="center"/>
              <w:rPr>
                <w:rFonts w:cstheme="minorHAnsi"/>
                <w:b/>
                <w:color w:val="FFFFFF" w:themeColor="background1"/>
                <w:sz w:val="24"/>
              </w:rPr>
            </w:pPr>
            <w:r>
              <w:rPr>
                <w:rFonts w:cstheme="minorHAnsi"/>
                <w:b/>
                <w:color w:val="FFFFFF" w:themeColor="background1"/>
                <w:sz w:val="24"/>
              </w:rPr>
              <w:t xml:space="preserve">Will </w:t>
            </w:r>
            <w:r w:rsidR="00AC041B">
              <w:rPr>
                <w:rFonts w:cstheme="minorHAnsi"/>
                <w:b/>
                <w:color w:val="FFFFFF" w:themeColor="background1"/>
                <w:sz w:val="24"/>
              </w:rPr>
              <w:t>parents be informed</w:t>
            </w:r>
            <w:r>
              <w:rPr>
                <w:rFonts w:cstheme="minorHAnsi"/>
                <w:b/>
                <w:color w:val="FFFFFF" w:themeColor="background1"/>
                <w:sz w:val="24"/>
              </w:rPr>
              <w:t xml:space="preserve"> about the research</w:t>
            </w:r>
            <w:r w:rsidR="00295AC7" w:rsidRPr="00D66BBC">
              <w:rPr>
                <w:rFonts w:cstheme="minorHAnsi"/>
                <w:b/>
                <w:color w:val="FFFFFF" w:themeColor="background1"/>
                <w:sz w:val="24"/>
              </w:rPr>
              <w:t>?</w:t>
            </w:r>
            <w:r w:rsidR="00363F76">
              <w:rPr>
                <w:rFonts w:cstheme="minorHAnsi"/>
                <w:b/>
                <w:color w:val="FFFFFF" w:themeColor="background1"/>
                <w:sz w:val="24"/>
                <w:vertAlign w:val="superscript"/>
              </w:rPr>
              <w:t>3</w:t>
            </w:r>
          </w:p>
        </w:tc>
      </w:tr>
      <w:tr w:rsidR="00295AC7" w:rsidRPr="00725F39" w14:paraId="1631605F" w14:textId="77777777" w:rsidTr="003B5669">
        <w:trPr>
          <w:trHeight w:val="162"/>
        </w:trPr>
        <w:tc>
          <w:tcPr>
            <w:tcW w:w="1779" w:type="dxa"/>
            <w:gridSpan w:val="10"/>
            <w:tcBorders>
              <w:top w:val="nil"/>
              <w:left w:val="nil"/>
              <w:bottom w:val="nil"/>
              <w:right w:val="nil"/>
            </w:tcBorders>
            <w:shd w:val="clear" w:color="auto" w:fill="1F5A87"/>
            <w:vAlign w:val="center"/>
          </w:tcPr>
          <w:p w14:paraId="1631605A"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4298" w:type="dxa"/>
            <w:gridSpan w:val="5"/>
            <w:tcBorders>
              <w:top w:val="nil"/>
              <w:left w:val="nil"/>
              <w:bottom w:val="nil"/>
              <w:right w:val="nil"/>
            </w:tcBorders>
            <w:shd w:val="clear" w:color="auto" w:fill="1F5A87"/>
            <w:vAlign w:val="center"/>
          </w:tcPr>
          <w:p w14:paraId="1631605B"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2833" w:type="dxa"/>
            <w:tcBorders>
              <w:top w:val="nil"/>
              <w:left w:val="nil"/>
              <w:bottom w:val="nil"/>
              <w:right w:val="nil"/>
            </w:tcBorders>
            <w:shd w:val="clear" w:color="auto" w:fill="1F5A87"/>
            <w:vAlign w:val="center"/>
          </w:tcPr>
          <w:p w14:paraId="1631605C"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900" w:type="dxa"/>
            <w:gridSpan w:val="4"/>
            <w:tcBorders>
              <w:top w:val="nil"/>
              <w:left w:val="nil"/>
              <w:bottom w:val="nil"/>
              <w:right w:val="nil"/>
            </w:tcBorders>
            <w:shd w:val="clear" w:color="auto" w:fill="1F5A87"/>
            <w:vAlign w:val="center"/>
          </w:tcPr>
          <w:p w14:paraId="1631605D" w14:textId="77777777" w:rsidR="00295AC7" w:rsidRPr="00D66BBC" w:rsidRDefault="00295AC7" w:rsidP="003D5242">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92" w:type="dxa"/>
            <w:gridSpan w:val="3"/>
            <w:tcBorders>
              <w:top w:val="nil"/>
              <w:left w:val="nil"/>
              <w:bottom w:val="nil"/>
              <w:right w:val="nil"/>
            </w:tcBorders>
            <w:shd w:val="clear" w:color="auto" w:fill="1F5A87"/>
            <w:vAlign w:val="center"/>
          </w:tcPr>
          <w:p w14:paraId="1631605E" w14:textId="77777777" w:rsidR="00295AC7" w:rsidRPr="00D66BBC" w:rsidRDefault="00295AC7" w:rsidP="003D5242">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ED77DB" w:rsidRPr="00725F39" w14:paraId="16316065" w14:textId="2A131E44" w:rsidTr="003B5669">
        <w:trPr>
          <w:trHeight w:val="100"/>
        </w:trPr>
        <w:tc>
          <w:tcPr>
            <w:tcW w:w="1779" w:type="dxa"/>
            <w:gridSpan w:val="10"/>
            <w:vMerge w:val="restart"/>
            <w:tcBorders>
              <w:top w:val="nil"/>
              <w:left w:val="nil"/>
              <w:right w:val="nil"/>
            </w:tcBorders>
            <w:vAlign w:val="center"/>
          </w:tcPr>
          <w:p w14:paraId="16316060"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nil"/>
              <w:left w:val="nil"/>
              <w:right w:val="nil"/>
            </w:tcBorders>
            <w:vAlign w:val="center"/>
          </w:tcPr>
          <w:p w14:paraId="16316061"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nil"/>
              <w:left w:val="nil"/>
              <w:right w:val="nil"/>
            </w:tcBorders>
            <w:vAlign w:val="center"/>
          </w:tcPr>
          <w:p w14:paraId="16316062"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nil"/>
              <w:left w:val="nil"/>
              <w:bottom w:val="nil"/>
              <w:right w:val="nil"/>
            </w:tcBorders>
            <w:vAlign w:val="center"/>
          </w:tcPr>
          <w:p w14:paraId="16316063" w14:textId="05805C58"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3" w:type="dxa"/>
            <w:tcBorders>
              <w:top w:val="nil"/>
              <w:left w:val="nil"/>
              <w:bottom w:val="nil"/>
              <w:right w:val="nil"/>
            </w:tcBorders>
            <w:vAlign w:val="center"/>
          </w:tcPr>
          <w:p w14:paraId="2C8A9DD0"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7" w:type="dxa"/>
            <w:tcBorders>
              <w:top w:val="nil"/>
              <w:left w:val="nil"/>
              <w:bottom w:val="nil"/>
              <w:right w:val="nil"/>
            </w:tcBorders>
            <w:vAlign w:val="center"/>
          </w:tcPr>
          <w:p w14:paraId="54D7DA23"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369" w:type="dxa"/>
            <w:gridSpan w:val="2"/>
            <w:tcBorders>
              <w:top w:val="nil"/>
              <w:left w:val="nil"/>
              <w:bottom w:val="nil"/>
              <w:right w:val="nil"/>
            </w:tcBorders>
            <w:vAlign w:val="center"/>
          </w:tcPr>
          <w:p w14:paraId="16316064" w14:textId="4C78E436"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7" w:type="dxa"/>
            <w:tcBorders>
              <w:top w:val="nil"/>
              <w:left w:val="nil"/>
              <w:bottom w:val="single" w:sz="12" w:space="0" w:color="auto"/>
              <w:right w:val="nil"/>
            </w:tcBorders>
            <w:vAlign w:val="center"/>
          </w:tcPr>
          <w:p w14:paraId="17448C6E"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372" w:type="dxa"/>
            <w:tcBorders>
              <w:top w:val="nil"/>
              <w:left w:val="nil"/>
              <w:bottom w:val="nil"/>
              <w:right w:val="nil"/>
            </w:tcBorders>
            <w:vAlign w:val="center"/>
          </w:tcPr>
          <w:p w14:paraId="3A7CF2A4"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r>
      <w:tr w:rsidR="00ED77DB" w:rsidRPr="00725F39" w14:paraId="5442C6CA" w14:textId="77777777" w:rsidTr="003B5669">
        <w:trPr>
          <w:trHeight w:val="133"/>
        </w:trPr>
        <w:tc>
          <w:tcPr>
            <w:tcW w:w="1779" w:type="dxa"/>
            <w:gridSpan w:val="10"/>
            <w:vMerge/>
            <w:tcBorders>
              <w:left w:val="nil"/>
              <w:right w:val="nil"/>
            </w:tcBorders>
            <w:vAlign w:val="center"/>
          </w:tcPr>
          <w:p w14:paraId="47666B51"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3F2FD393"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28D47D61"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7ADAB6F2"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3A95169"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01A4E76A"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2E4E7ED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463B8F9"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50BBEB68"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BAD833D" w14:textId="77777777" w:rsidTr="003B5669">
        <w:trPr>
          <w:trHeight w:val="117"/>
        </w:trPr>
        <w:tc>
          <w:tcPr>
            <w:tcW w:w="1779" w:type="dxa"/>
            <w:gridSpan w:val="10"/>
            <w:vMerge/>
            <w:tcBorders>
              <w:left w:val="nil"/>
              <w:bottom w:val="dashed" w:sz="8" w:space="0" w:color="1F5A87"/>
              <w:right w:val="nil"/>
            </w:tcBorders>
            <w:vAlign w:val="center"/>
          </w:tcPr>
          <w:p w14:paraId="31C4462B"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51C49DBC"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7EE42563"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117B3CFB"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3FDF1FF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6DD9CB60"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575C05C1"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00559BE7"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6F4A97C6"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6B" w14:textId="78560B11" w:rsidTr="003B5669">
        <w:trPr>
          <w:trHeight w:val="145"/>
        </w:trPr>
        <w:tc>
          <w:tcPr>
            <w:tcW w:w="1779" w:type="dxa"/>
            <w:gridSpan w:val="10"/>
            <w:vMerge w:val="restart"/>
            <w:tcBorders>
              <w:top w:val="dashed" w:sz="8" w:space="0" w:color="1F5A87"/>
              <w:left w:val="nil"/>
              <w:right w:val="nil"/>
            </w:tcBorders>
            <w:vAlign w:val="center"/>
          </w:tcPr>
          <w:p w14:paraId="16316066"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67"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68"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69" w14:textId="28633D3D"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0FD4E77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4CC8DB81"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6A" w14:textId="452C3A64"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16961CFA"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17F37A26"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75C0FBD6" w14:textId="77777777" w:rsidTr="003B5669">
        <w:trPr>
          <w:trHeight w:val="111"/>
        </w:trPr>
        <w:tc>
          <w:tcPr>
            <w:tcW w:w="1779" w:type="dxa"/>
            <w:gridSpan w:val="10"/>
            <w:vMerge/>
            <w:tcBorders>
              <w:left w:val="nil"/>
              <w:right w:val="nil"/>
            </w:tcBorders>
            <w:vAlign w:val="center"/>
          </w:tcPr>
          <w:p w14:paraId="65001C97"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5055C6C3"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05B714FD"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5BACE1D6"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260A3DD"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207B15F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2D05DBC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4CC31BC"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389CE319"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2EA97C1D" w14:textId="77777777" w:rsidTr="003B5669">
        <w:trPr>
          <w:trHeight w:val="95"/>
        </w:trPr>
        <w:tc>
          <w:tcPr>
            <w:tcW w:w="1779" w:type="dxa"/>
            <w:gridSpan w:val="10"/>
            <w:vMerge/>
            <w:tcBorders>
              <w:left w:val="nil"/>
              <w:bottom w:val="dashed" w:sz="8" w:space="0" w:color="1F5A87"/>
              <w:right w:val="nil"/>
            </w:tcBorders>
            <w:vAlign w:val="center"/>
          </w:tcPr>
          <w:p w14:paraId="6C701533"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22EA3266"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0D9C4A0D"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3FD183C7"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63B945D4"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55B8BC5E"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2B1F40A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8FF6290"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287514BE"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1" w14:textId="3BDDF4B2" w:rsidTr="003B5669">
        <w:trPr>
          <w:trHeight w:val="122"/>
        </w:trPr>
        <w:tc>
          <w:tcPr>
            <w:tcW w:w="1779" w:type="dxa"/>
            <w:gridSpan w:val="10"/>
            <w:vMerge w:val="restart"/>
            <w:tcBorders>
              <w:top w:val="dashed" w:sz="8" w:space="0" w:color="1F5A87"/>
              <w:left w:val="nil"/>
              <w:right w:val="nil"/>
            </w:tcBorders>
            <w:vAlign w:val="center"/>
          </w:tcPr>
          <w:p w14:paraId="1631606C"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6D"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6E"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6F" w14:textId="02311984"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DC1EF5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09B8CA58"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0" w14:textId="6A924D9F"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11C11DDC"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4D01142D"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A3BD38C" w14:textId="77777777" w:rsidTr="003B5669">
        <w:trPr>
          <w:trHeight w:val="139"/>
        </w:trPr>
        <w:tc>
          <w:tcPr>
            <w:tcW w:w="1779" w:type="dxa"/>
            <w:gridSpan w:val="10"/>
            <w:vMerge/>
            <w:tcBorders>
              <w:left w:val="nil"/>
              <w:right w:val="nil"/>
            </w:tcBorders>
            <w:vAlign w:val="center"/>
          </w:tcPr>
          <w:p w14:paraId="007A6802"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72F4B278"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06FAA12"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46DC38F3"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98195E7"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4B60674E"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4C67F181"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AA8B75B"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458F0190"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36D470EC" w14:textId="77777777" w:rsidTr="003B5669">
        <w:trPr>
          <w:trHeight w:val="83"/>
        </w:trPr>
        <w:tc>
          <w:tcPr>
            <w:tcW w:w="1779" w:type="dxa"/>
            <w:gridSpan w:val="10"/>
            <w:vMerge/>
            <w:tcBorders>
              <w:left w:val="nil"/>
              <w:bottom w:val="dashed" w:sz="8" w:space="0" w:color="1F5A87"/>
              <w:right w:val="nil"/>
            </w:tcBorders>
            <w:vAlign w:val="center"/>
          </w:tcPr>
          <w:p w14:paraId="5A72B91C"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7E344E46"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37ABC1E0"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53397E2C"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5FAA48FB"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22BEADB6"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081AE18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0A49E929"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50826E75"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7" w14:textId="604B2862" w:rsidTr="003B5669">
        <w:trPr>
          <w:trHeight w:val="117"/>
        </w:trPr>
        <w:tc>
          <w:tcPr>
            <w:tcW w:w="1779" w:type="dxa"/>
            <w:gridSpan w:val="10"/>
            <w:vMerge w:val="restart"/>
            <w:tcBorders>
              <w:top w:val="dashed" w:sz="8" w:space="0" w:color="1F5A87"/>
              <w:left w:val="nil"/>
              <w:right w:val="nil"/>
            </w:tcBorders>
            <w:vAlign w:val="center"/>
          </w:tcPr>
          <w:p w14:paraId="16316072"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3"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74"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75" w14:textId="30AC93F4"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4A4A79C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41E476F6"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6" w14:textId="34DDF3F3"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6C63376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3E5930B0"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AA08468" w14:textId="77777777" w:rsidTr="003B5669">
        <w:trPr>
          <w:trHeight w:val="122"/>
        </w:trPr>
        <w:tc>
          <w:tcPr>
            <w:tcW w:w="1779" w:type="dxa"/>
            <w:gridSpan w:val="10"/>
            <w:vMerge/>
            <w:tcBorders>
              <w:left w:val="nil"/>
              <w:right w:val="nil"/>
            </w:tcBorders>
            <w:vAlign w:val="center"/>
          </w:tcPr>
          <w:p w14:paraId="6C83B1F1"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134E4F1C"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E3D8F82"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5AB739C1"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2F7E8D"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3316AE1B"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0822153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944C1A"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3A383D9D"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D6B5DFE" w14:textId="77777777" w:rsidTr="003B5669">
        <w:trPr>
          <w:trHeight w:val="111"/>
        </w:trPr>
        <w:tc>
          <w:tcPr>
            <w:tcW w:w="1779" w:type="dxa"/>
            <w:gridSpan w:val="10"/>
            <w:vMerge/>
            <w:tcBorders>
              <w:left w:val="nil"/>
              <w:bottom w:val="dashed" w:sz="8" w:space="0" w:color="1F5A87"/>
              <w:right w:val="nil"/>
            </w:tcBorders>
            <w:vAlign w:val="center"/>
          </w:tcPr>
          <w:p w14:paraId="30B3D100"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7D65B693"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421A33D7"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0243A47D"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7809F9AB"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31BC000C"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145A9E8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7381916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4CB38112"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D" w14:textId="7901129A" w:rsidTr="003B5669">
        <w:trPr>
          <w:trHeight w:val="106"/>
        </w:trPr>
        <w:tc>
          <w:tcPr>
            <w:tcW w:w="1779" w:type="dxa"/>
            <w:gridSpan w:val="10"/>
            <w:vMerge w:val="restart"/>
            <w:tcBorders>
              <w:top w:val="dashed" w:sz="8" w:space="0" w:color="1F5A87"/>
              <w:left w:val="nil"/>
              <w:right w:val="nil"/>
            </w:tcBorders>
            <w:vAlign w:val="center"/>
          </w:tcPr>
          <w:p w14:paraId="16316078"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9"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7A"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7B" w14:textId="67B4B78E"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1CE1CA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25F514A1"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C" w14:textId="4D0A79F2"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6F35C8F6"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39338CB1"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52E2F6EA" w14:textId="77777777" w:rsidTr="003B5669">
        <w:trPr>
          <w:trHeight w:val="111"/>
        </w:trPr>
        <w:tc>
          <w:tcPr>
            <w:tcW w:w="1779" w:type="dxa"/>
            <w:gridSpan w:val="10"/>
            <w:vMerge/>
            <w:tcBorders>
              <w:left w:val="nil"/>
              <w:right w:val="nil"/>
            </w:tcBorders>
            <w:vAlign w:val="center"/>
          </w:tcPr>
          <w:p w14:paraId="2F397210"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49D9A0A9"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CF54CDC"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2992691E"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0D76B87"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13450CC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5B074BE9"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1F816E4"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6592FC39"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6208F2B5" w14:textId="77777777" w:rsidTr="003B5669">
        <w:trPr>
          <w:trHeight w:val="133"/>
        </w:trPr>
        <w:tc>
          <w:tcPr>
            <w:tcW w:w="1779" w:type="dxa"/>
            <w:gridSpan w:val="10"/>
            <w:vMerge/>
            <w:tcBorders>
              <w:left w:val="nil"/>
              <w:bottom w:val="dashed" w:sz="8" w:space="0" w:color="1F5A87"/>
              <w:right w:val="nil"/>
            </w:tcBorders>
            <w:vAlign w:val="center"/>
          </w:tcPr>
          <w:p w14:paraId="20A60A4A"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1CE57C78"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2AE4DB4A"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28BD7B9A"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083B94F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70CFAA2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69BF070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07EBE8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795F8F4A"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83" w14:textId="790A60FB" w:rsidTr="003B5669">
        <w:trPr>
          <w:trHeight w:val="89"/>
        </w:trPr>
        <w:tc>
          <w:tcPr>
            <w:tcW w:w="1779" w:type="dxa"/>
            <w:gridSpan w:val="10"/>
            <w:vMerge w:val="restart"/>
            <w:tcBorders>
              <w:top w:val="dashed" w:sz="8" w:space="0" w:color="1F5A87"/>
              <w:left w:val="nil"/>
              <w:right w:val="nil"/>
            </w:tcBorders>
            <w:vAlign w:val="center"/>
          </w:tcPr>
          <w:p w14:paraId="1631607E"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F"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80"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81" w14:textId="1AF2B11C"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7B531BA"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0F4A70F5"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82" w14:textId="4D2E965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22EDC951"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1E37760C"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6E0910E4" w14:textId="77777777" w:rsidTr="003B5669">
        <w:trPr>
          <w:trHeight w:val="172"/>
        </w:trPr>
        <w:tc>
          <w:tcPr>
            <w:tcW w:w="1779" w:type="dxa"/>
            <w:gridSpan w:val="10"/>
            <w:vMerge/>
            <w:tcBorders>
              <w:left w:val="nil"/>
              <w:right w:val="nil"/>
            </w:tcBorders>
            <w:vAlign w:val="center"/>
          </w:tcPr>
          <w:p w14:paraId="7AA87199" w14:textId="2EC2DF02"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2B1AE701"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421CE4E9"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6986866C"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8DFDDE2"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6F502295"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704B9527"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A5F015"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5EF8134B"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8453C96" w14:textId="77777777" w:rsidTr="003B5669">
        <w:trPr>
          <w:trHeight w:val="128"/>
        </w:trPr>
        <w:tc>
          <w:tcPr>
            <w:tcW w:w="1779" w:type="dxa"/>
            <w:gridSpan w:val="10"/>
            <w:vMerge/>
            <w:tcBorders>
              <w:left w:val="nil"/>
              <w:bottom w:val="dashed" w:sz="8" w:space="0" w:color="1F5A87"/>
              <w:right w:val="nil"/>
            </w:tcBorders>
            <w:vAlign w:val="center"/>
          </w:tcPr>
          <w:p w14:paraId="702751AE"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2F756178"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45290997"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5261CD41"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0D0C29EE"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26B157D8"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7C83BEC6"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53AB2CE"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17EA72DD" w14:textId="77777777" w:rsidR="00ED77DB" w:rsidRPr="00EC7E79" w:rsidRDefault="00ED77DB" w:rsidP="00295AC7">
            <w:pPr>
              <w:jc w:val="center"/>
              <w:rPr>
                <w:rFonts w:asciiTheme="minorHAnsi" w:eastAsiaTheme="minorHAnsi" w:hAnsiTheme="minorHAnsi" w:cstheme="minorHAnsi"/>
                <w:sz w:val="2"/>
              </w:rPr>
            </w:pPr>
          </w:p>
        </w:tc>
      </w:tr>
      <w:tr w:rsidR="00295AC7" w:rsidRPr="00725F39" w14:paraId="16316099" w14:textId="77777777" w:rsidTr="003B5669">
        <w:trPr>
          <w:trHeight w:val="970"/>
        </w:trPr>
        <w:tc>
          <w:tcPr>
            <w:tcW w:w="10802" w:type="dxa"/>
            <w:gridSpan w:val="23"/>
            <w:tcBorders>
              <w:top w:val="dashed" w:sz="8" w:space="0" w:color="1F5A87"/>
              <w:left w:val="nil"/>
              <w:bottom w:val="nil"/>
              <w:right w:val="nil"/>
            </w:tcBorders>
            <w:vAlign w:val="center"/>
          </w:tcPr>
          <w:p w14:paraId="16316096" w14:textId="77777777" w:rsidR="00295AC7" w:rsidRPr="005E5CC8" w:rsidRDefault="00EA5959" w:rsidP="00295AC7">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95AC7" w:rsidRPr="005E5CC8">
              <w:rPr>
                <w:rFonts w:asciiTheme="minorHAnsi" w:eastAsiaTheme="minorHAnsi" w:hAnsiTheme="minorHAnsi" w:cstheme="minorHAnsi"/>
                <w:i/>
                <w:color w:val="7F7F7F" w:themeColor="text1" w:themeTint="80"/>
                <w:u w:val="single"/>
              </w:rPr>
              <w:t>ootnotes</w:t>
            </w:r>
          </w:p>
          <w:p w14:paraId="55540290" w14:textId="264DC110" w:rsidR="00F2622A" w:rsidRDefault="00452E9A" w:rsidP="00F2622A">
            <w:pPr>
              <w:pStyle w:val="ListParagraph"/>
              <w:numPr>
                <w:ilvl w:val="0"/>
                <w:numId w:val="14"/>
              </w:numPr>
              <w:rPr>
                <w:rFonts w:asciiTheme="minorHAnsi" w:eastAsiaTheme="minorHAnsi" w:hAnsiTheme="minorHAnsi" w:cstheme="minorHAnsi"/>
                <w:i/>
                <w:color w:val="7F7F7F" w:themeColor="text1" w:themeTint="80"/>
                <w:sz w:val="20"/>
                <w:szCs w:val="20"/>
              </w:rPr>
            </w:pPr>
            <w:r w:rsidRPr="005E5CC8">
              <w:rPr>
                <w:rFonts w:asciiTheme="minorHAnsi" w:eastAsiaTheme="minorHAnsi" w:hAnsiTheme="minorHAnsi" w:cstheme="minorHAnsi"/>
                <w:i/>
                <w:color w:val="7F7F7F" w:themeColor="text1" w:themeTint="80"/>
                <w:sz w:val="20"/>
                <w:szCs w:val="20"/>
              </w:rPr>
              <w:t xml:space="preserve">If </w:t>
            </w:r>
            <w:r w:rsidR="00AC041B">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is the same for all children groups or all procedures</w:t>
            </w:r>
            <w:r w:rsidR="00AC041B">
              <w:rPr>
                <w:rFonts w:asciiTheme="minorHAnsi" w:eastAsiaTheme="minorHAnsi" w:hAnsiTheme="minorHAnsi" w:cstheme="minorHAnsi"/>
                <w:i/>
                <w:color w:val="7F7F7F" w:themeColor="text1" w:themeTint="80"/>
                <w:sz w:val="20"/>
                <w:szCs w:val="20"/>
              </w:rPr>
              <w:t>:</w:t>
            </w:r>
            <w:r w:rsidRPr="005E5CC8">
              <w:rPr>
                <w:rFonts w:asciiTheme="minorHAnsi" w:eastAsiaTheme="minorHAnsi" w:hAnsiTheme="minorHAnsi" w:cstheme="minorHAnsi"/>
                <w:i/>
                <w:color w:val="7F7F7F" w:themeColor="text1" w:themeTint="80"/>
                <w:sz w:val="20"/>
                <w:szCs w:val="20"/>
              </w:rPr>
              <w:t xml:space="preserve"> collapse </w:t>
            </w:r>
            <w:r w:rsidR="00AC041B">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across the groups</w:t>
            </w:r>
            <w:r w:rsidR="007F7AB0">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p w14:paraId="03D337DD" w14:textId="0FF43C23" w:rsidR="00363F76" w:rsidRDefault="00363F76" w:rsidP="00F2622A">
            <w:pPr>
              <w:pStyle w:val="ListParagraph"/>
              <w:numPr>
                <w:ilvl w:val="0"/>
                <w:numId w:val="14"/>
              </w:numPr>
              <w:rPr>
                <w:rFonts w:asciiTheme="minorHAnsi" w:eastAsiaTheme="minorHAnsi" w:hAnsiTheme="minorHAnsi" w:cstheme="minorHAnsi"/>
                <w:i/>
                <w:color w:val="7F7F7F" w:themeColor="text1" w:themeTint="80"/>
                <w:sz w:val="20"/>
                <w:szCs w:val="20"/>
              </w:rPr>
            </w:pPr>
            <w:r>
              <w:rPr>
                <w:rFonts w:asciiTheme="minorHAnsi" w:eastAsiaTheme="minorHAnsi" w:hAnsiTheme="minorHAnsi" w:cstheme="minorHAnsi"/>
                <w:i/>
                <w:color w:val="7F7F7F" w:themeColor="text1" w:themeTint="80"/>
                <w:sz w:val="20"/>
                <w:szCs w:val="20"/>
              </w:rPr>
              <w:t xml:space="preserve">If identifiable information or biospecimens </w:t>
            </w:r>
            <w:r w:rsidR="00AC041B">
              <w:rPr>
                <w:rFonts w:asciiTheme="minorHAnsi" w:eastAsiaTheme="minorHAnsi" w:hAnsiTheme="minorHAnsi" w:cstheme="minorHAnsi"/>
                <w:i/>
                <w:color w:val="7F7F7F" w:themeColor="text1" w:themeTint="80"/>
                <w:sz w:val="20"/>
                <w:szCs w:val="20"/>
              </w:rPr>
              <w:t xml:space="preserve">will be obtained </w:t>
            </w:r>
            <w:r>
              <w:rPr>
                <w:rFonts w:asciiTheme="minorHAnsi" w:eastAsiaTheme="minorHAnsi" w:hAnsiTheme="minorHAnsi" w:cstheme="minorHAnsi"/>
                <w:i/>
                <w:color w:val="7F7F7F" w:themeColor="text1" w:themeTint="80"/>
                <w:sz w:val="20"/>
                <w:szCs w:val="20"/>
              </w:rPr>
              <w:t xml:space="preserve">without parent permission, any waiver granted by the IRB does not override parents’ refusal to provide broad consent (for example, through the Northwest </w:t>
            </w:r>
            <w:proofErr w:type="spellStart"/>
            <w:r>
              <w:rPr>
                <w:rFonts w:asciiTheme="minorHAnsi" w:eastAsiaTheme="minorHAnsi" w:hAnsiTheme="minorHAnsi" w:cstheme="minorHAnsi"/>
                <w:i/>
                <w:color w:val="7F7F7F" w:themeColor="text1" w:themeTint="80"/>
                <w:sz w:val="20"/>
                <w:szCs w:val="20"/>
              </w:rPr>
              <w:t>Biotrust</w:t>
            </w:r>
            <w:proofErr w:type="spellEnd"/>
            <w:r>
              <w:rPr>
                <w:rFonts w:asciiTheme="minorHAnsi" w:eastAsiaTheme="minorHAnsi" w:hAnsiTheme="minorHAnsi" w:cstheme="minorHAnsi"/>
                <w:i/>
                <w:color w:val="7F7F7F" w:themeColor="text1" w:themeTint="80"/>
                <w:sz w:val="20"/>
                <w:szCs w:val="20"/>
              </w:rPr>
              <w:t>).</w:t>
            </w:r>
          </w:p>
          <w:p w14:paraId="16316098" w14:textId="289A8ADD" w:rsidR="00295AC7" w:rsidRPr="00F2622A" w:rsidRDefault="00452E9A" w:rsidP="00AC041B">
            <w:pPr>
              <w:pStyle w:val="ListParagraph"/>
              <w:numPr>
                <w:ilvl w:val="0"/>
                <w:numId w:val="14"/>
              </w:numPr>
              <w:rPr>
                <w:rFonts w:asciiTheme="minorHAnsi" w:eastAsiaTheme="minorHAnsi" w:hAnsiTheme="minorHAnsi" w:cstheme="minorHAnsi"/>
                <w:i/>
                <w:color w:val="7F7F7F" w:themeColor="text1" w:themeTint="80"/>
                <w:sz w:val="20"/>
                <w:szCs w:val="20"/>
              </w:rPr>
            </w:pPr>
            <w:r w:rsidRPr="00F2622A">
              <w:rPr>
                <w:rFonts w:asciiTheme="minorHAnsi" w:eastAsiaTheme="minorHAnsi" w:hAnsiTheme="minorHAnsi" w:cstheme="minorHAnsi"/>
                <w:i/>
                <w:color w:val="7F7F7F" w:themeColor="text1" w:themeTint="80"/>
                <w:sz w:val="20"/>
                <w:szCs w:val="20"/>
              </w:rPr>
              <w:t xml:space="preserve">Will </w:t>
            </w:r>
            <w:r w:rsidR="00AC041B">
              <w:rPr>
                <w:rFonts w:asciiTheme="minorHAnsi" w:eastAsiaTheme="minorHAnsi" w:hAnsiTheme="minorHAnsi" w:cstheme="minorHAnsi"/>
                <w:i/>
                <w:color w:val="7F7F7F" w:themeColor="text1" w:themeTint="80"/>
                <w:sz w:val="20"/>
                <w:szCs w:val="20"/>
              </w:rPr>
              <w:t>parents be informed</w:t>
            </w:r>
            <w:r w:rsidRPr="00F2622A">
              <w:rPr>
                <w:rFonts w:asciiTheme="minorHAnsi" w:eastAsiaTheme="minorHAnsi" w:hAnsiTheme="minorHAnsi" w:cstheme="minorHAnsi"/>
                <w:i/>
                <w:color w:val="7F7F7F" w:themeColor="text1" w:themeTint="80"/>
                <w:sz w:val="20"/>
                <w:szCs w:val="20"/>
              </w:rPr>
              <w:t xml:space="preserve"> about the research beforehand even though active permission</w:t>
            </w:r>
            <w:r w:rsidR="00AC041B">
              <w:rPr>
                <w:rFonts w:asciiTheme="minorHAnsi" w:eastAsiaTheme="minorHAnsi" w:hAnsiTheme="minorHAnsi" w:cstheme="minorHAnsi"/>
                <w:i/>
                <w:color w:val="7F7F7F" w:themeColor="text1" w:themeTint="80"/>
                <w:sz w:val="20"/>
                <w:szCs w:val="20"/>
              </w:rPr>
              <w:t xml:space="preserve"> is not being obtained</w:t>
            </w:r>
            <w:r w:rsidRPr="00F2622A">
              <w:rPr>
                <w:rFonts w:asciiTheme="minorHAnsi" w:eastAsiaTheme="minorHAnsi" w:hAnsiTheme="minorHAnsi" w:cstheme="minorHAnsi"/>
                <w:i/>
                <w:color w:val="7F7F7F" w:themeColor="text1" w:themeTint="80"/>
                <w:sz w:val="20"/>
                <w:szCs w:val="20"/>
              </w:rPr>
              <w:t>?</w:t>
            </w:r>
          </w:p>
        </w:tc>
      </w:tr>
      <w:tr w:rsidR="00452E9A" w:rsidRPr="00725F39" w14:paraId="1631609B" w14:textId="77777777" w:rsidTr="003B5669">
        <w:trPr>
          <w:trHeight w:val="504"/>
        </w:trPr>
        <w:tc>
          <w:tcPr>
            <w:tcW w:w="10802" w:type="dxa"/>
            <w:gridSpan w:val="23"/>
            <w:tcBorders>
              <w:top w:val="nil"/>
              <w:left w:val="nil"/>
              <w:bottom w:val="nil"/>
              <w:right w:val="nil"/>
            </w:tcBorders>
            <w:vAlign w:val="center"/>
          </w:tcPr>
          <w:p w14:paraId="1631609A" w14:textId="6FC5A290" w:rsidR="00452E9A" w:rsidRPr="004227B8" w:rsidRDefault="00452E9A" w:rsidP="00AC041B">
            <w:pPr>
              <w:pStyle w:val="NoSpacing"/>
              <w:keepNext/>
              <w:ind w:left="342"/>
            </w:pPr>
            <w:bookmarkStart w:id="334" w:name="q6point2b"/>
            <w:r>
              <w:rPr>
                <w:rFonts w:cstheme="minorHAnsi"/>
                <w:b/>
              </w:rPr>
              <w:t xml:space="preserve">b. </w:t>
            </w:r>
            <w:bookmarkEnd w:id="334"/>
            <w:r w:rsidR="00070E30">
              <w:t>Indicate the</w:t>
            </w:r>
            <w:r>
              <w:t xml:space="preserve"> plan for obtaining parental permission</w:t>
            </w:r>
            <w:r w:rsidR="00AC041B">
              <w:t>. One or both boxes m</w:t>
            </w:r>
            <w:r w:rsidR="00011C92">
              <w:t>ust</w:t>
            </w:r>
            <w:r w:rsidR="00AC041B">
              <w:t xml:space="preserve"> be checked.</w:t>
            </w:r>
          </w:p>
        </w:tc>
      </w:tr>
      <w:tr w:rsidR="00F74737" w:rsidRPr="00725F39" w14:paraId="1631609F" w14:textId="77777777" w:rsidTr="003B5669">
        <w:trPr>
          <w:trHeight w:val="187"/>
        </w:trPr>
        <w:tc>
          <w:tcPr>
            <w:tcW w:w="630" w:type="dxa"/>
            <w:gridSpan w:val="3"/>
            <w:tcBorders>
              <w:top w:val="nil"/>
              <w:left w:val="nil"/>
              <w:bottom w:val="nil"/>
              <w:right w:val="nil"/>
            </w:tcBorders>
            <w:vAlign w:val="center"/>
          </w:tcPr>
          <w:p w14:paraId="1631609C" w14:textId="77777777" w:rsidR="00F74737" w:rsidRPr="00F74737" w:rsidRDefault="00F74737" w:rsidP="009A4124">
            <w:pPr>
              <w:pStyle w:val="NoSpacing"/>
              <w:keepNext/>
              <w:ind w:left="331" w:hanging="360"/>
              <w:rPr>
                <w:rFonts w:cstheme="minorHAnsi"/>
                <w:sz w:val="2"/>
              </w:rPr>
            </w:pPr>
          </w:p>
        </w:tc>
        <w:tc>
          <w:tcPr>
            <w:tcW w:w="360" w:type="dxa"/>
            <w:gridSpan w:val="4"/>
            <w:tcBorders>
              <w:top w:val="nil"/>
              <w:left w:val="nil"/>
              <w:bottom w:val="single" w:sz="12" w:space="0" w:color="auto"/>
              <w:right w:val="nil"/>
            </w:tcBorders>
            <w:vAlign w:val="center"/>
          </w:tcPr>
          <w:p w14:paraId="1631609D" w14:textId="52D1D9E1" w:rsidR="00F74737" w:rsidRPr="00F74737" w:rsidRDefault="00F74737" w:rsidP="009A4124">
            <w:pPr>
              <w:pStyle w:val="NoSpacing"/>
              <w:keepNext/>
              <w:ind w:left="331" w:hanging="360"/>
              <w:jc w:val="center"/>
              <w:rPr>
                <w:rFonts w:cstheme="minorHAnsi"/>
                <w:sz w:val="2"/>
              </w:rPr>
            </w:pPr>
          </w:p>
        </w:tc>
        <w:tc>
          <w:tcPr>
            <w:tcW w:w="9812" w:type="dxa"/>
            <w:gridSpan w:val="16"/>
            <w:vMerge w:val="restart"/>
            <w:tcBorders>
              <w:top w:val="nil"/>
              <w:left w:val="nil"/>
              <w:right w:val="nil"/>
            </w:tcBorders>
            <w:vAlign w:val="center"/>
          </w:tcPr>
          <w:p w14:paraId="1631609E" w14:textId="77777777" w:rsidR="00F74737" w:rsidRPr="004227B8" w:rsidRDefault="00F74737" w:rsidP="009A4124">
            <w:pPr>
              <w:pStyle w:val="NoSpacing"/>
              <w:keepNext/>
              <w:rPr>
                <w:rFonts w:cstheme="minorHAnsi"/>
              </w:rPr>
            </w:pPr>
            <w:r>
              <w:t>Both parents, unless one parent is deceased, unknown, incompetent, or not reasonably available; or when only one parent has legal responsibility for the care and custody of the child</w:t>
            </w:r>
          </w:p>
        </w:tc>
      </w:tr>
      <w:tr w:rsidR="00F74737" w:rsidRPr="00725F39" w14:paraId="23509CA8" w14:textId="77777777" w:rsidTr="003B5669">
        <w:trPr>
          <w:trHeight w:val="167"/>
        </w:trPr>
        <w:tc>
          <w:tcPr>
            <w:tcW w:w="630" w:type="dxa"/>
            <w:gridSpan w:val="3"/>
            <w:tcBorders>
              <w:top w:val="nil"/>
              <w:left w:val="nil"/>
              <w:bottom w:val="nil"/>
              <w:right w:val="single" w:sz="12" w:space="0" w:color="auto"/>
            </w:tcBorders>
            <w:vAlign w:val="center"/>
          </w:tcPr>
          <w:p w14:paraId="7EDA102B"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EAB2FD8" w14:textId="77777777" w:rsidR="00F74737" w:rsidRPr="00F74737" w:rsidRDefault="00F74737" w:rsidP="00452E9A">
            <w:pPr>
              <w:pStyle w:val="NoSpacing"/>
              <w:ind w:left="331" w:hanging="360"/>
              <w:jc w:val="center"/>
              <w:rPr>
                <w:rFonts w:cstheme="minorHAnsi"/>
                <w:b/>
              </w:rPr>
            </w:pPr>
          </w:p>
        </w:tc>
        <w:tc>
          <w:tcPr>
            <w:tcW w:w="9812" w:type="dxa"/>
            <w:gridSpan w:val="16"/>
            <w:vMerge/>
            <w:tcBorders>
              <w:left w:val="single" w:sz="12" w:space="0" w:color="auto"/>
              <w:right w:val="nil"/>
            </w:tcBorders>
            <w:vAlign w:val="center"/>
          </w:tcPr>
          <w:p w14:paraId="58572C70" w14:textId="77777777" w:rsidR="00F74737" w:rsidRDefault="00F74737" w:rsidP="00452E9A">
            <w:pPr>
              <w:pStyle w:val="NoSpacing"/>
            </w:pPr>
          </w:p>
        </w:tc>
      </w:tr>
      <w:tr w:rsidR="00F74737" w:rsidRPr="00725F39" w14:paraId="469E63D6" w14:textId="77777777" w:rsidTr="003B5669">
        <w:trPr>
          <w:trHeight w:val="114"/>
        </w:trPr>
        <w:tc>
          <w:tcPr>
            <w:tcW w:w="630" w:type="dxa"/>
            <w:gridSpan w:val="3"/>
            <w:tcBorders>
              <w:top w:val="nil"/>
              <w:left w:val="nil"/>
              <w:bottom w:val="nil"/>
              <w:right w:val="nil"/>
            </w:tcBorders>
            <w:vAlign w:val="center"/>
          </w:tcPr>
          <w:p w14:paraId="2CA35846"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nil"/>
              <w:bottom w:val="dashed" w:sz="8" w:space="0" w:color="1F5A87"/>
              <w:right w:val="nil"/>
            </w:tcBorders>
            <w:vAlign w:val="center"/>
          </w:tcPr>
          <w:p w14:paraId="117E3CEA" w14:textId="77777777" w:rsidR="00F74737" w:rsidRPr="00F74737" w:rsidRDefault="00F74737" w:rsidP="00452E9A">
            <w:pPr>
              <w:pStyle w:val="NoSpacing"/>
              <w:ind w:left="331" w:hanging="360"/>
              <w:jc w:val="center"/>
              <w:rPr>
                <w:rFonts w:cstheme="minorHAnsi"/>
                <w:sz w:val="2"/>
              </w:rPr>
            </w:pPr>
          </w:p>
        </w:tc>
        <w:tc>
          <w:tcPr>
            <w:tcW w:w="9812" w:type="dxa"/>
            <w:gridSpan w:val="16"/>
            <w:vMerge/>
            <w:tcBorders>
              <w:left w:val="nil"/>
              <w:bottom w:val="dashed" w:sz="8" w:space="0" w:color="1F5A87"/>
              <w:right w:val="nil"/>
            </w:tcBorders>
            <w:vAlign w:val="center"/>
          </w:tcPr>
          <w:p w14:paraId="32F39B6D" w14:textId="77777777" w:rsidR="00F74737" w:rsidRDefault="00F74737" w:rsidP="00452E9A">
            <w:pPr>
              <w:pStyle w:val="NoSpacing"/>
            </w:pPr>
          </w:p>
        </w:tc>
      </w:tr>
      <w:tr w:rsidR="00F74737" w:rsidRPr="00725F39" w14:paraId="163160A3" w14:textId="77777777" w:rsidTr="003B5669">
        <w:trPr>
          <w:trHeight w:val="160"/>
        </w:trPr>
        <w:tc>
          <w:tcPr>
            <w:tcW w:w="630" w:type="dxa"/>
            <w:gridSpan w:val="3"/>
            <w:tcBorders>
              <w:top w:val="nil"/>
              <w:left w:val="nil"/>
              <w:bottom w:val="nil"/>
              <w:right w:val="nil"/>
            </w:tcBorders>
            <w:vAlign w:val="center"/>
          </w:tcPr>
          <w:p w14:paraId="163160A0" w14:textId="77777777" w:rsidR="00F74737" w:rsidRPr="00F74737" w:rsidRDefault="00F74737" w:rsidP="00E227E7">
            <w:pPr>
              <w:pStyle w:val="NoSpacing"/>
              <w:ind w:left="331" w:hanging="360"/>
              <w:rPr>
                <w:rFonts w:cstheme="minorHAnsi"/>
                <w:sz w:val="2"/>
              </w:rPr>
            </w:pPr>
          </w:p>
        </w:tc>
        <w:tc>
          <w:tcPr>
            <w:tcW w:w="360" w:type="dxa"/>
            <w:gridSpan w:val="4"/>
            <w:tcBorders>
              <w:top w:val="nil"/>
              <w:left w:val="nil"/>
              <w:bottom w:val="single" w:sz="12" w:space="0" w:color="auto"/>
              <w:right w:val="nil"/>
            </w:tcBorders>
            <w:vAlign w:val="center"/>
          </w:tcPr>
          <w:p w14:paraId="163160A1" w14:textId="57A075F0" w:rsidR="00F74737" w:rsidRPr="00F74737" w:rsidRDefault="00F74737" w:rsidP="00452E9A">
            <w:pPr>
              <w:pStyle w:val="NoSpacing"/>
              <w:ind w:left="331" w:hanging="360"/>
              <w:jc w:val="center"/>
              <w:rPr>
                <w:rFonts w:cstheme="minorHAnsi"/>
                <w:sz w:val="2"/>
              </w:rPr>
            </w:pPr>
          </w:p>
        </w:tc>
        <w:tc>
          <w:tcPr>
            <w:tcW w:w="9812" w:type="dxa"/>
            <w:gridSpan w:val="16"/>
            <w:vMerge w:val="restart"/>
            <w:tcBorders>
              <w:top w:val="nil"/>
              <w:left w:val="nil"/>
              <w:right w:val="nil"/>
            </w:tcBorders>
            <w:vAlign w:val="center"/>
          </w:tcPr>
          <w:p w14:paraId="163160A2" w14:textId="77777777" w:rsidR="00F74737" w:rsidRPr="004227B8" w:rsidRDefault="00F74737" w:rsidP="00452E9A">
            <w:pPr>
              <w:pStyle w:val="NoSpacing"/>
              <w:ind w:hanging="18"/>
              <w:rPr>
                <w:rFonts w:cstheme="minorHAnsi"/>
              </w:rPr>
            </w:pPr>
            <w:r>
              <w:t xml:space="preserve">One parent, even if the other parent is alive, known, competent, reasonably available, and shares legal responsibility for the care and custody of the child. </w:t>
            </w:r>
          </w:p>
        </w:tc>
      </w:tr>
      <w:tr w:rsidR="00F74737" w:rsidRPr="00725F39" w14:paraId="527DE5E8" w14:textId="77777777" w:rsidTr="003B5669">
        <w:trPr>
          <w:trHeight w:val="158"/>
        </w:trPr>
        <w:tc>
          <w:tcPr>
            <w:tcW w:w="630" w:type="dxa"/>
            <w:gridSpan w:val="3"/>
            <w:tcBorders>
              <w:top w:val="nil"/>
              <w:left w:val="nil"/>
              <w:bottom w:val="nil"/>
              <w:right w:val="single" w:sz="12" w:space="0" w:color="auto"/>
            </w:tcBorders>
            <w:vAlign w:val="center"/>
          </w:tcPr>
          <w:p w14:paraId="4E841EA2"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D980498" w14:textId="77777777" w:rsidR="00F74737" w:rsidRPr="00F74737" w:rsidRDefault="00F74737" w:rsidP="00452E9A">
            <w:pPr>
              <w:pStyle w:val="NoSpacing"/>
              <w:ind w:left="331" w:hanging="360"/>
              <w:jc w:val="center"/>
              <w:rPr>
                <w:rFonts w:cstheme="minorHAnsi"/>
                <w:b/>
              </w:rPr>
            </w:pPr>
          </w:p>
        </w:tc>
        <w:tc>
          <w:tcPr>
            <w:tcW w:w="9812" w:type="dxa"/>
            <w:gridSpan w:val="16"/>
            <w:vMerge/>
            <w:tcBorders>
              <w:left w:val="single" w:sz="12" w:space="0" w:color="auto"/>
              <w:right w:val="nil"/>
            </w:tcBorders>
            <w:vAlign w:val="center"/>
          </w:tcPr>
          <w:p w14:paraId="0BF50999" w14:textId="77777777" w:rsidR="00F74737" w:rsidRDefault="00F74737" w:rsidP="00452E9A">
            <w:pPr>
              <w:pStyle w:val="NoSpacing"/>
              <w:ind w:hanging="18"/>
            </w:pPr>
          </w:p>
        </w:tc>
      </w:tr>
      <w:tr w:rsidR="00F74737" w:rsidRPr="00725F39" w14:paraId="1C121DE3" w14:textId="77777777" w:rsidTr="003B5669">
        <w:trPr>
          <w:trHeight w:val="208"/>
        </w:trPr>
        <w:tc>
          <w:tcPr>
            <w:tcW w:w="630" w:type="dxa"/>
            <w:gridSpan w:val="3"/>
            <w:tcBorders>
              <w:top w:val="nil"/>
              <w:left w:val="nil"/>
              <w:bottom w:val="nil"/>
              <w:right w:val="nil"/>
            </w:tcBorders>
            <w:vAlign w:val="center"/>
          </w:tcPr>
          <w:p w14:paraId="24D25044"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nil"/>
              <w:bottom w:val="dashed" w:sz="8" w:space="0" w:color="1F5A87"/>
              <w:right w:val="nil"/>
            </w:tcBorders>
            <w:vAlign w:val="center"/>
          </w:tcPr>
          <w:p w14:paraId="335DF90D" w14:textId="77777777" w:rsidR="00F74737" w:rsidRPr="00F74737" w:rsidRDefault="00F74737" w:rsidP="00452E9A">
            <w:pPr>
              <w:pStyle w:val="NoSpacing"/>
              <w:ind w:left="331" w:hanging="360"/>
              <w:jc w:val="center"/>
              <w:rPr>
                <w:rFonts w:cstheme="minorHAnsi"/>
                <w:sz w:val="2"/>
              </w:rPr>
            </w:pPr>
          </w:p>
        </w:tc>
        <w:tc>
          <w:tcPr>
            <w:tcW w:w="9812" w:type="dxa"/>
            <w:gridSpan w:val="16"/>
            <w:vMerge/>
            <w:tcBorders>
              <w:left w:val="nil"/>
              <w:bottom w:val="dashed" w:sz="8" w:space="0" w:color="1F5A87"/>
              <w:right w:val="nil"/>
            </w:tcBorders>
            <w:vAlign w:val="center"/>
          </w:tcPr>
          <w:p w14:paraId="372831FA" w14:textId="77777777" w:rsidR="00F74737" w:rsidRDefault="00F74737" w:rsidP="00452E9A">
            <w:pPr>
              <w:pStyle w:val="NoSpacing"/>
              <w:ind w:hanging="18"/>
            </w:pPr>
          </w:p>
        </w:tc>
      </w:tr>
      <w:tr w:rsidR="00452E9A" w:rsidRPr="00725F39" w14:paraId="163160A7" w14:textId="77777777" w:rsidTr="003B5669">
        <w:trPr>
          <w:trHeight w:val="340"/>
        </w:trPr>
        <w:tc>
          <w:tcPr>
            <w:tcW w:w="630" w:type="dxa"/>
            <w:gridSpan w:val="3"/>
            <w:tcBorders>
              <w:top w:val="nil"/>
              <w:left w:val="nil"/>
              <w:bottom w:val="nil"/>
              <w:right w:val="nil"/>
            </w:tcBorders>
            <w:vAlign w:val="center"/>
          </w:tcPr>
          <w:p w14:paraId="163160A4" w14:textId="77777777" w:rsidR="00452E9A" w:rsidRPr="004227B8" w:rsidRDefault="00452E9A" w:rsidP="00E227E7">
            <w:pPr>
              <w:pStyle w:val="NoSpacing"/>
              <w:ind w:left="331" w:hanging="360"/>
              <w:rPr>
                <w:rFonts w:cstheme="minorHAnsi"/>
              </w:rPr>
            </w:pPr>
          </w:p>
        </w:tc>
        <w:tc>
          <w:tcPr>
            <w:tcW w:w="360" w:type="dxa"/>
            <w:gridSpan w:val="4"/>
            <w:tcBorders>
              <w:top w:val="nil"/>
              <w:left w:val="nil"/>
              <w:bottom w:val="nil"/>
              <w:right w:val="nil"/>
            </w:tcBorders>
            <w:vAlign w:val="center"/>
          </w:tcPr>
          <w:p w14:paraId="163160A5" w14:textId="77777777" w:rsidR="00452E9A" w:rsidRDefault="00452E9A" w:rsidP="00E227E7">
            <w:pPr>
              <w:pStyle w:val="NoSpacing"/>
              <w:ind w:left="331" w:hanging="360"/>
              <w:rPr>
                <w:rFonts w:cstheme="minorHAnsi"/>
              </w:rPr>
            </w:pPr>
          </w:p>
        </w:tc>
        <w:tc>
          <w:tcPr>
            <w:tcW w:w="9812" w:type="dxa"/>
            <w:gridSpan w:val="16"/>
            <w:tcBorders>
              <w:top w:val="nil"/>
              <w:left w:val="nil"/>
              <w:bottom w:val="nil"/>
              <w:right w:val="nil"/>
            </w:tcBorders>
            <w:vAlign w:val="center"/>
          </w:tcPr>
          <w:p w14:paraId="163160A6" w14:textId="77777777" w:rsidR="00452E9A" w:rsidRPr="005E5CC8" w:rsidRDefault="00452E9A" w:rsidP="00E227E7">
            <w:pPr>
              <w:pStyle w:val="NoSpacing"/>
              <w:ind w:left="331" w:hanging="360"/>
              <w:rPr>
                <w:color w:val="7F7F7F" w:themeColor="text1" w:themeTint="80"/>
                <w:sz w:val="20"/>
              </w:rPr>
            </w:pPr>
            <w:r w:rsidRPr="005E5CC8">
              <w:rPr>
                <w:rFonts w:cstheme="minorHAnsi"/>
                <w:i/>
                <w:color w:val="7F7F7F" w:themeColor="text1" w:themeTint="80"/>
                <w:sz w:val="20"/>
              </w:rPr>
              <w:t>This is all that is required for minimal risk research.</w:t>
            </w:r>
          </w:p>
        </w:tc>
      </w:tr>
      <w:tr w:rsidR="00452E9A" w:rsidRPr="00725F39" w14:paraId="163160AA" w14:textId="77777777" w:rsidTr="003B5669">
        <w:trPr>
          <w:trHeight w:val="432"/>
        </w:trPr>
        <w:tc>
          <w:tcPr>
            <w:tcW w:w="1164" w:type="dxa"/>
            <w:gridSpan w:val="8"/>
            <w:tcBorders>
              <w:top w:val="nil"/>
              <w:left w:val="nil"/>
              <w:bottom w:val="nil"/>
              <w:right w:val="nil"/>
            </w:tcBorders>
            <w:vAlign w:val="center"/>
          </w:tcPr>
          <w:p w14:paraId="163160A8" w14:textId="77777777" w:rsidR="00452E9A" w:rsidRDefault="00452E9A" w:rsidP="009A4124">
            <w:pPr>
              <w:pStyle w:val="NoSpacing"/>
              <w:keepNext/>
              <w:ind w:left="342" w:hanging="342"/>
              <w:rPr>
                <w:b/>
              </w:rPr>
            </w:pPr>
          </w:p>
        </w:tc>
        <w:tc>
          <w:tcPr>
            <w:tcW w:w="9638" w:type="dxa"/>
            <w:gridSpan w:val="15"/>
            <w:tcBorders>
              <w:top w:val="nil"/>
              <w:left w:val="nil"/>
              <w:bottom w:val="single" w:sz="24" w:space="0" w:color="E8960C"/>
              <w:right w:val="nil"/>
            </w:tcBorders>
            <w:vAlign w:val="center"/>
          </w:tcPr>
          <w:p w14:paraId="163160A9" w14:textId="46775D32" w:rsidR="00452E9A" w:rsidRPr="00452E9A" w:rsidRDefault="00452E9A" w:rsidP="00AC041B">
            <w:pPr>
              <w:pStyle w:val="NoSpacing"/>
              <w:keepNext/>
              <w:rPr>
                <w:rFonts w:cs="Times New Roman"/>
              </w:rPr>
            </w:pPr>
            <w:r>
              <w:rPr>
                <w:rFonts w:cs="Times New Roman"/>
              </w:rPr>
              <w:t>If both boxes</w:t>
            </w:r>
            <w:r w:rsidR="00AC041B">
              <w:rPr>
                <w:rFonts w:cs="Times New Roman"/>
              </w:rPr>
              <w:t xml:space="preserve"> are checked</w:t>
            </w:r>
            <w:r>
              <w:rPr>
                <w:rFonts w:cs="Times New Roman"/>
              </w:rPr>
              <w:t>, explain:</w:t>
            </w:r>
          </w:p>
        </w:tc>
      </w:tr>
      <w:tr w:rsidR="00452E9A" w:rsidRPr="00D66BBC" w14:paraId="163160AD" w14:textId="77777777" w:rsidTr="003B5669">
        <w:trPr>
          <w:trHeight w:val="432"/>
        </w:trPr>
        <w:tc>
          <w:tcPr>
            <w:tcW w:w="1164" w:type="dxa"/>
            <w:gridSpan w:val="8"/>
            <w:tcBorders>
              <w:top w:val="nil"/>
              <w:left w:val="nil"/>
              <w:bottom w:val="nil"/>
              <w:right w:val="single" w:sz="24" w:space="0" w:color="E8960C"/>
            </w:tcBorders>
            <w:vAlign w:val="center"/>
          </w:tcPr>
          <w:p w14:paraId="163160AB" w14:textId="77777777" w:rsidR="00452E9A" w:rsidRPr="00D66BBC" w:rsidRDefault="00452E9A" w:rsidP="00295AC7">
            <w:pPr>
              <w:pStyle w:val="NoSpacing"/>
              <w:ind w:left="342" w:hanging="342"/>
            </w:pPr>
          </w:p>
        </w:tc>
        <w:tc>
          <w:tcPr>
            <w:tcW w:w="9638" w:type="dxa"/>
            <w:gridSpan w:val="15"/>
            <w:tcBorders>
              <w:top w:val="single" w:sz="24" w:space="0" w:color="E8960C"/>
              <w:left w:val="single" w:sz="24" w:space="0" w:color="E8960C"/>
              <w:bottom w:val="single" w:sz="24" w:space="0" w:color="E8960C"/>
              <w:right w:val="single" w:sz="24" w:space="0" w:color="E8960C"/>
            </w:tcBorders>
            <w:vAlign w:val="center"/>
          </w:tcPr>
          <w:p w14:paraId="163160AC" w14:textId="77777777" w:rsidR="00452E9A" w:rsidRPr="00D66BBC" w:rsidRDefault="00452E9A" w:rsidP="00452E9A">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295AC7" w:rsidRPr="00725F39" w14:paraId="163160AF" w14:textId="77777777" w:rsidTr="003B5669">
        <w:trPr>
          <w:trHeight w:val="534"/>
        </w:trPr>
        <w:tc>
          <w:tcPr>
            <w:tcW w:w="10802" w:type="dxa"/>
            <w:gridSpan w:val="23"/>
            <w:tcBorders>
              <w:top w:val="nil"/>
              <w:left w:val="nil"/>
              <w:bottom w:val="nil"/>
              <w:right w:val="nil"/>
            </w:tcBorders>
            <w:vAlign w:val="center"/>
          </w:tcPr>
          <w:p w14:paraId="163160AE" w14:textId="77777777" w:rsidR="00295AC7" w:rsidRPr="00B629B0" w:rsidRDefault="00452E9A" w:rsidP="009A4124">
            <w:pPr>
              <w:pStyle w:val="NoSpacing"/>
              <w:keepNext/>
              <w:ind w:left="346" w:hanging="346"/>
              <w:rPr>
                <w:rFonts w:cstheme="minorHAnsi"/>
                <w:color w:val="FFFFFF" w:themeColor="background1"/>
              </w:rPr>
            </w:pPr>
            <w:bookmarkStart w:id="335" w:name="q6point3"/>
            <w:r>
              <w:rPr>
                <w:rFonts w:cstheme="minorHAnsi"/>
                <w:b/>
              </w:rPr>
              <w:t>6.</w:t>
            </w:r>
            <w:r w:rsidR="00295AC7" w:rsidRPr="00D66BBC">
              <w:rPr>
                <w:rFonts w:cstheme="minorHAnsi"/>
                <w:b/>
              </w:rPr>
              <w:t>3</w:t>
            </w:r>
            <w:r w:rsidR="00295AC7">
              <w:rPr>
                <w:rFonts w:cstheme="minorHAnsi"/>
                <w:b/>
              </w:rPr>
              <w:t xml:space="preserve"> </w:t>
            </w:r>
            <w:r>
              <w:rPr>
                <w:rFonts w:cstheme="minorHAnsi"/>
                <w:b/>
              </w:rPr>
              <w:t>Children who are wards</w:t>
            </w:r>
            <w:bookmarkEnd w:id="335"/>
            <w:r w:rsidR="00295AC7">
              <w:rPr>
                <w:rFonts w:cstheme="minorHAnsi"/>
                <w:b/>
              </w:rPr>
              <w:t xml:space="preserve">. </w:t>
            </w:r>
            <w:r w:rsidR="00295AC7">
              <w:rPr>
                <w:rFonts w:cstheme="minorHAnsi"/>
              </w:rPr>
              <w:t xml:space="preserve">Will </w:t>
            </w:r>
            <w:r>
              <w:rPr>
                <w:rFonts w:cstheme="minorHAnsi"/>
              </w:rPr>
              <w:t>any of the children be wards of the State or any other agency, institution, or entity</w:t>
            </w:r>
            <w:r w:rsidR="00295AC7">
              <w:rPr>
                <w:rFonts w:cstheme="minorHAnsi"/>
              </w:rPr>
              <w:t>?</w:t>
            </w:r>
          </w:p>
        </w:tc>
      </w:tr>
      <w:tr w:rsidR="00F74737" w:rsidRPr="00725F39" w14:paraId="163160B3" w14:textId="77777777" w:rsidTr="003B5669">
        <w:trPr>
          <w:trHeight w:val="288"/>
        </w:trPr>
        <w:tc>
          <w:tcPr>
            <w:tcW w:w="448" w:type="dxa"/>
            <w:gridSpan w:val="2"/>
            <w:tcBorders>
              <w:top w:val="nil"/>
              <w:left w:val="nil"/>
              <w:bottom w:val="nil"/>
              <w:right w:val="single" w:sz="12" w:space="0" w:color="auto"/>
            </w:tcBorders>
            <w:vAlign w:val="center"/>
          </w:tcPr>
          <w:p w14:paraId="163160B0" w14:textId="77777777" w:rsidR="00F74737" w:rsidRPr="00DD38CB" w:rsidRDefault="00F74737" w:rsidP="00295AC7">
            <w:pPr>
              <w:pStyle w:val="NoSpacing"/>
              <w:rPr>
                <w:rFonts w:cstheme="minorHAnsi"/>
              </w:rPr>
            </w:pPr>
          </w:p>
        </w:tc>
        <w:tc>
          <w:tcPr>
            <w:tcW w:w="408"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B1" w14:textId="04223064" w:rsidR="00F74737" w:rsidRPr="00F74737" w:rsidRDefault="00F74737" w:rsidP="00F74737">
            <w:pPr>
              <w:pStyle w:val="NoSpacing"/>
              <w:ind w:left="-18"/>
              <w:jc w:val="center"/>
              <w:rPr>
                <w:rFonts w:cstheme="minorHAnsi"/>
                <w:b/>
              </w:rPr>
            </w:pPr>
          </w:p>
        </w:tc>
        <w:tc>
          <w:tcPr>
            <w:tcW w:w="522" w:type="dxa"/>
            <w:gridSpan w:val="4"/>
            <w:tcBorders>
              <w:top w:val="nil"/>
              <w:left w:val="single" w:sz="12" w:space="0" w:color="auto"/>
              <w:bottom w:val="nil"/>
              <w:right w:val="nil"/>
            </w:tcBorders>
            <w:vAlign w:val="center"/>
          </w:tcPr>
          <w:p w14:paraId="18D581EA" w14:textId="2290782D" w:rsidR="00F74737" w:rsidRPr="00DD38CB" w:rsidRDefault="00F74737" w:rsidP="00295AC7">
            <w:pPr>
              <w:pStyle w:val="NoSpacing"/>
              <w:ind w:left="-18"/>
              <w:rPr>
                <w:rFonts w:cstheme="minorHAnsi"/>
              </w:rPr>
            </w:pPr>
            <w:r w:rsidRPr="00DD38CB">
              <w:rPr>
                <w:rFonts w:cstheme="minorHAnsi"/>
                <w:b/>
              </w:rPr>
              <w:t>No</w:t>
            </w:r>
          </w:p>
        </w:tc>
        <w:tc>
          <w:tcPr>
            <w:tcW w:w="9424" w:type="dxa"/>
            <w:gridSpan w:val="14"/>
            <w:tcBorders>
              <w:top w:val="nil"/>
              <w:left w:val="nil"/>
              <w:bottom w:val="nil"/>
              <w:right w:val="nil"/>
            </w:tcBorders>
            <w:vAlign w:val="center"/>
          </w:tcPr>
          <w:p w14:paraId="163160B2" w14:textId="7964531D" w:rsidR="00F74737" w:rsidRPr="00DD38CB" w:rsidRDefault="00F74737" w:rsidP="00295AC7">
            <w:pPr>
              <w:pStyle w:val="NoSpacing"/>
              <w:rPr>
                <w:rFonts w:cstheme="minorHAnsi"/>
              </w:rPr>
            </w:pPr>
          </w:p>
        </w:tc>
      </w:tr>
      <w:tr w:rsidR="00F74737" w:rsidRPr="00725F39" w14:paraId="163160B7" w14:textId="77777777" w:rsidTr="003B5669">
        <w:trPr>
          <w:trHeight w:val="242"/>
        </w:trPr>
        <w:tc>
          <w:tcPr>
            <w:tcW w:w="448" w:type="dxa"/>
            <w:gridSpan w:val="2"/>
            <w:tcBorders>
              <w:top w:val="nil"/>
              <w:left w:val="nil"/>
              <w:bottom w:val="nil"/>
              <w:right w:val="single" w:sz="12" w:space="0" w:color="auto"/>
            </w:tcBorders>
            <w:vAlign w:val="center"/>
          </w:tcPr>
          <w:p w14:paraId="163160B4" w14:textId="77777777" w:rsidR="00F74737" w:rsidRPr="00DD38CB" w:rsidRDefault="00F74737" w:rsidP="009A4124">
            <w:pPr>
              <w:pStyle w:val="NoSpacing"/>
              <w:keepNext/>
              <w:rPr>
                <w:rFonts w:cstheme="minorHAnsi"/>
              </w:rPr>
            </w:pPr>
          </w:p>
        </w:tc>
        <w:tc>
          <w:tcPr>
            <w:tcW w:w="408"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B5" w14:textId="2EA70E46" w:rsidR="00F74737" w:rsidRPr="00F74737" w:rsidRDefault="00F74737" w:rsidP="009A4124">
            <w:pPr>
              <w:pStyle w:val="NoSpacing"/>
              <w:keepNext/>
              <w:ind w:left="-18"/>
              <w:jc w:val="center"/>
              <w:rPr>
                <w:rFonts w:cstheme="minorHAnsi"/>
                <w:b/>
              </w:rPr>
            </w:pPr>
          </w:p>
        </w:tc>
        <w:tc>
          <w:tcPr>
            <w:tcW w:w="522" w:type="dxa"/>
            <w:gridSpan w:val="4"/>
            <w:tcBorders>
              <w:top w:val="nil"/>
              <w:left w:val="single" w:sz="12" w:space="0" w:color="auto"/>
              <w:bottom w:val="nil"/>
              <w:right w:val="nil"/>
            </w:tcBorders>
          </w:tcPr>
          <w:p w14:paraId="74AF0DAE" w14:textId="1AD10047" w:rsidR="00F74737" w:rsidRPr="00DD38CB" w:rsidRDefault="00F74737" w:rsidP="009A4124">
            <w:pPr>
              <w:pStyle w:val="NoSpacing"/>
              <w:keepNext/>
              <w:ind w:left="-18"/>
              <w:rPr>
                <w:rFonts w:cstheme="minorHAnsi"/>
              </w:rPr>
            </w:pPr>
            <w:r w:rsidRPr="00DD38CB">
              <w:rPr>
                <w:rFonts w:cstheme="minorHAnsi"/>
                <w:b/>
              </w:rPr>
              <w:t>Yes</w:t>
            </w:r>
          </w:p>
        </w:tc>
        <w:tc>
          <w:tcPr>
            <w:tcW w:w="9424" w:type="dxa"/>
            <w:gridSpan w:val="14"/>
            <w:vMerge w:val="restart"/>
            <w:tcBorders>
              <w:top w:val="nil"/>
              <w:left w:val="nil"/>
              <w:right w:val="nil"/>
            </w:tcBorders>
            <w:vAlign w:val="center"/>
          </w:tcPr>
          <w:p w14:paraId="163160B6" w14:textId="3AF1643B" w:rsidR="00F74737" w:rsidRPr="00DD38CB" w:rsidRDefault="00F74737" w:rsidP="00857C5E">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an advocate </w:t>
            </w:r>
            <w:r w:rsidR="00857C5E">
              <w:t>may need to be</w:t>
            </w:r>
            <w:r>
              <w:t xml:space="preserve"> appointed for each child who is a ward. The advocate must be in addition to any other individual acting on behalf of the child as guardian or in loco parentis. The same individual can serve as advocate for all children who are wards.</w:t>
            </w:r>
          </w:p>
        </w:tc>
      </w:tr>
      <w:tr w:rsidR="00F74737" w:rsidRPr="00725F39" w14:paraId="3CB4790A" w14:textId="77777777" w:rsidTr="003B5669">
        <w:trPr>
          <w:trHeight w:val="649"/>
        </w:trPr>
        <w:tc>
          <w:tcPr>
            <w:tcW w:w="448" w:type="dxa"/>
            <w:gridSpan w:val="2"/>
            <w:tcBorders>
              <w:top w:val="nil"/>
              <w:left w:val="nil"/>
              <w:bottom w:val="nil"/>
              <w:right w:val="nil"/>
            </w:tcBorders>
            <w:vAlign w:val="center"/>
          </w:tcPr>
          <w:p w14:paraId="5F65D6C8" w14:textId="77777777" w:rsidR="00F74737" w:rsidRPr="00DD38CB" w:rsidRDefault="00F74737" w:rsidP="009A4124">
            <w:pPr>
              <w:pStyle w:val="NoSpacing"/>
              <w:keepNext/>
              <w:rPr>
                <w:rFonts w:cstheme="minorHAnsi"/>
              </w:rPr>
            </w:pPr>
          </w:p>
        </w:tc>
        <w:tc>
          <w:tcPr>
            <w:tcW w:w="930" w:type="dxa"/>
            <w:gridSpan w:val="7"/>
            <w:tcBorders>
              <w:top w:val="nil"/>
              <w:left w:val="nil"/>
              <w:bottom w:val="nil"/>
              <w:right w:val="nil"/>
            </w:tcBorders>
          </w:tcPr>
          <w:p w14:paraId="60EDA82C" w14:textId="77777777" w:rsidR="00F74737" w:rsidRPr="00DD38CB" w:rsidRDefault="00F74737" w:rsidP="009A4124">
            <w:pPr>
              <w:pStyle w:val="NoSpacing"/>
              <w:keepNext/>
              <w:ind w:left="-18"/>
              <w:rPr>
                <w:rFonts w:cstheme="minorHAnsi"/>
              </w:rPr>
            </w:pPr>
          </w:p>
        </w:tc>
        <w:tc>
          <w:tcPr>
            <w:tcW w:w="9424" w:type="dxa"/>
            <w:gridSpan w:val="14"/>
            <w:vMerge/>
            <w:tcBorders>
              <w:left w:val="nil"/>
              <w:bottom w:val="nil"/>
              <w:right w:val="nil"/>
            </w:tcBorders>
            <w:vAlign w:val="center"/>
          </w:tcPr>
          <w:p w14:paraId="185980F2" w14:textId="77777777" w:rsidR="00F74737" w:rsidRPr="00DD38CB" w:rsidRDefault="00F74737" w:rsidP="009A4124">
            <w:pPr>
              <w:pStyle w:val="NoSpacing"/>
              <w:keepNext/>
              <w:ind w:left="265" w:hanging="265"/>
              <w:rPr>
                <w:rFonts w:cstheme="minorHAnsi"/>
              </w:rPr>
            </w:pPr>
          </w:p>
        </w:tc>
      </w:tr>
      <w:tr w:rsidR="00261694" w:rsidRPr="00725F39" w14:paraId="163160BD" w14:textId="77777777" w:rsidTr="003B5669">
        <w:trPr>
          <w:trHeight w:val="1251"/>
        </w:trPr>
        <w:tc>
          <w:tcPr>
            <w:tcW w:w="1779" w:type="dxa"/>
            <w:gridSpan w:val="10"/>
            <w:tcBorders>
              <w:top w:val="nil"/>
              <w:left w:val="nil"/>
              <w:bottom w:val="nil"/>
              <w:right w:val="nil"/>
            </w:tcBorders>
          </w:tcPr>
          <w:p w14:paraId="163160B8" w14:textId="77777777" w:rsidR="00261694" w:rsidRPr="00725F39" w:rsidRDefault="00261694" w:rsidP="009A4124">
            <w:pPr>
              <w:pStyle w:val="NoSpacing"/>
              <w:keepNext/>
              <w:rPr>
                <w:rFonts w:cstheme="minorHAnsi"/>
              </w:rPr>
            </w:pPr>
          </w:p>
        </w:tc>
        <w:tc>
          <w:tcPr>
            <w:tcW w:w="9023" w:type="dxa"/>
            <w:gridSpan w:val="13"/>
            <w:tcBorders>
              <w:top w:val="nil"/>
              <w:left w:val="nil"/>
              <w:bottom w:val="nil"/>
              <w:right w:val="nil"/>
            </w:tcBorders>
          </w:tcPr>
          <w:p w14:paraId="163160B9" w14:textId="6C3F13E3" w:rsidR="00261694" w:rsidRDefault="00261694" w:rsidP="009A4124">
            <w:pPr>
              <w:pStyle w:val="NoSpacing"/>
              <w:keepNext/>
              <w:ind w:left="3"/>
            </w:pPr>
            <w:r>
              <w:t xml:space="preserve">Describe who will be the advocate(s). </w:t>
            </w:r>
            <w:r w:rsidR="00AC041B">
              <w:t>The description</w:t>
            </w:r>
            <w:r>
              <w:t xml:space="preserve"> must address the following points:</w:t>
            </w:r>
          </w:p>
          <w:p w14:paraId="163160BA" w14:textId="77777777" w:rsidR="00261694" w:rsidRDefault="00261694" w:rsidP="009A4124">
            <w:pPr>
              <w:pStyle w:val="NoSpacing"/>
              <w:keepNext/>
              <w:numPr>
                <w:ilvl w:val="0"/>
                <w:numId w:val="15"/>
              </w:numPr>
            </w:pPr>
            <w:r>
              <w:t>Background and experience</w:t>
            </w:r>
          </w:p>
          <w:p w14:paraId="163160BB" w14:textId="77777777" w:rsidR="00261694" w:rsidRDefault="00261694" w:rsidP="009A4124">
            <w:pPr>
              <w:pStyle w:val="NoSpacing"/>
              <w:keepNext/>
              <w:numPr>
                <w:ilvl w:val="0"/>
                <w:numId w:val="15"/>
              </w:numPr>
            </w:pPr>
            <w:r>
              <w:t xml:space="preserve">Willingness to act in the best interests of the child for the duration of the </w:t>
            </w:r>
            <w:proofErr w:type="gramStart"/>
            <w:r>
              <w:t>research</w:t>
            </w:r>
            <w:proofErr w:type="gramEnd"/>
          </w:p>
          <w:p w14:paraId="163160BC" w14:textId="77777777" w:rsidR="00261694" w:rsidRPr="00261694" w:rsidRDefault="00261694" w:rsidP="009A4124">
            <w:pPr>
              <w:pStyle w:val="NoSpacing"/>
              <w:keepNext/>
              <w:numPr>
                <w:ilvl w:val="0"/>
                <w:numId w:val="15"/>
              </w:numPr>
            </w:pPr>
            <w:r>
              <w:t>Independence of the research, research team, and any guardian organization</w:t>
            </w:r>
          </w:p>
        </w:tc>
      </w:tr>
      <w:tr w:rsidR="00295AC7" w:rsidRPr="00725F39" w14:paraId="163160C0" w14:textId="77777777" w:rsidTr="003B5669">
        <w:trPr>
          <w:trHeight w:val="432"/>
        </w:trPr>
        <w:tc>
          <w:tcPr>
            <w:tcW w:w="1800" w:type="dxa"/>
            <w:gridSpan w:val="11"/>
            <w:tcBorders>
              <w:top w:val="nil"/>
              <w:left w:val="nil"/>
              <w:bottom w:val="nil"/>
              <w:right w:val="single" w:sz="24" w:space="0" w:color="E8960C"/>
            </w:tcBorders>
            <w:vAlign w:val="center"/>
          </w:tcPr>
          <w:p w14:paraId="163160BE" w14:textId="77777777" w:rsidR="00295AC7" w:rsidRPr="00DD38CB" w:rsidRDefault="00295AC7" w:rsidP="00295AC7">
            <w:pPr>
              <w:pStyle w:val="NoSpacing"/>
              <w:rPr>
                <w:rFonts w:cstheme="minorHAnsi"/>
              </w:rPr>
            </w:pPr>
          </w:p>
        </w:tc>
        <w:tc>
          <w:tcPr>
            <w:tcW w:w="9002" w:type="dxa"/>
            <w:gridSpan w:val="12"/>
            <w:tcBorders>
              <w:top w:val="single" w:sz="24" w:space="0" w:color="E8960C"/>
              <w:left w:val="single" w:sz="24" w:space="0" w:color="E8960C"/>
              <w:bottom w:val="single" w:sz="24" w:space="0" w:color="E8960C"/>
              <w:right w:val="single" w:sz="24" w:space="0" w:color="E8960C"/>
            </w:tcBorders>
            <w:vAlign w:val="center"/>
          </w:tcPr>
          <w:p w14:paraId="163160BF" w14:textId="77777777" w:rsidR="00295AC7" w:rsidRPr="00DD38CB" w:rsidRDefault="00295AC7" w:rsidP="00295AC7">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bl>
    <w:p w14:paraId="163160C1" w14:textId="77777777" w:rsidR="00295AC7" w:rsidRDefault="00295AC7"/>
    <w:p w14:paraId="6A0D67FF" w14:textId="77777777" w:rsidR="00F2622A" w:rsidRDefault="00F2622A"/>
    <w:tbl>
      <w:tblPr>
        <w:tblStyle w:val="TableGrid"/>
        <w:tblW w:w="10804" w:type="dxa"/>
        <w:tblInd w:w="108" w:type="dxa"/>
        <w:tblLayout w:type="fixed"/>
        <w:tblLook w:val="04A0" w:firstRow="1" w:lastRow="0" w:firstColumn="1" w:lastColumn="0" w:noHBand="0" w:noVBand="1"/>
        <w:tblCaption w:val="7 Assent of Children (Minors)"/>
        <w:tblDescription w:val="This table holds the questions to part 7."/>
      </w:tblPr>
      <w:tblGrid>
        <w:gridCol w:w="449"/>
        <w:gridCol w:w="23"/>
        <w:gridCol w:w="156"/>
        <w:gridCol w:w="182"/>
        <w:gridCol w:w="54"/>
        <w:gridCol w:w="46"/>
        <w:gridCol w:w="80"/>
        <w:gridCol w:w="1800"/>
        <w:gridCol w:w="3285"/>
        <w:gridCol w:w="135"/>
        <w:gridCol w:w="87"/>
        <w:gridCol w:w="4507"/>
      </w:tblGrid>
      <w:tr w:rsidR="00261694" w:rsidRPr="00725F39" w14:paraId="163160C3" w14:textId="77777777" w:rsidTr="00F115E8">
        <w:trPr>
          <w:trHeight w:val="360"/>
        </w:trPr>
        <w:tc>
          <w:tcPr>
            <w:tcW w:w="10804" w:type="dxa"/>
            <w:gridSpan w:val="12"/>
            <w:tcBorders>
              <w:top w:val="nil"/>
              <w:left w:val="nil"/>
              <w:bottom w:val="nil"/>
              <w:right w:val="nil"/>
            </w:tcBorders>
            <w:shd w:val="clear" w:color="auto" w:fill="7A9BBC"/>
            <w:vAlign w:val="center"/>
          </w:tcPr>
          <w:p w14:paraId="163160C2" w14:textId="77777777" w:rsidR="00261694" w:rsidRPr="00F0167C" w:rsidRDefault="00261694" w:rsidP="009A4124">
            <w:pPr>
              <w:pStyle w:val="NoSpacing"/>
              <w:keepNext/>
              <w:rPr>
                <w:rFonts w:cstheme="minorHAnsi"/>
                <w:b/>
                <w:sz w:val="28"/>
                <w:szCs w:val="28"/>
              </w:rPr>
            </w:pPr>
            <w:bookmarkStart w:id="336" w:name="Assent"/>
            <w:r w:rsidRPr="00F0167C">
              <w:rPr>
                <w:rFonts w:cstheme="minorHAnsi"/>
                <w:b/>
                <w:color w:val="FFFFFF" w:themeColor="background1"/>
                <w:sz w:val="28"/>
                <w:szCs w:val="28"/>
              </w:rPr>
              <w:t>7</w:t>
            </w:r>
            <w:r w:rsidR="00D75C42" w:rsidRPr="00F0167C">
              <w:rPr>
                <w:rFonts w:cstheme="minorHAnsi"/>
                <w:b/>
                <w:color w:val="FFFFFF" w:themeColor="background1"/>
                <w:sz w:val="28"/>
                <w:szCs w:val="28"/>
              </w:rPr>
              <w:t xml:space="preserve"> </w:t>
            </w:r>
            <w:proofErr w:type="gramStart"/>
            <w:r w:rsidRPr="00F0167C">
              <w:rPr>
                <w:rFonts w:cstheme="minorHAnsi"/>
                <w:b/>
                <w:color w:val="FFFFFF" w:themeColor="background1"/>
                <w:sz w:val="28"/>
                <w:szCs w:val="28"/>
              </w:rPr>
              <w:t>ASSENT</w:t>
            </w:r>
            <w:proofErr w:type="gramEnd"/>
            <w:r w:rsidRPr="00F0167C">
              <w:rPr>
                <w:rFonts w:cstheme="minorHAnsi"/>
                <w:b/>
                <w:color w:val="FFFFFF" w:themeColor="background1"/>
                <w:sz w:val="28"/>
                <w:szCs w:val="28"/>
              </w:rPr>
              <w:t xml:space="preserve"> OF CHILDREN (MINORS)</w:t>
            </w:r>
            <w:bookmarkEnd w:id="336"/>
          </w:p>
        </w:tc>
      </w:tr>
      <w:tr w:rsidR="00261694" w:rsidRPr="00725F39" w14:paraId="163160C5" w14:textId="77777777" w:rsidTr="00F115E8">
        <w:trPr>
          <w:trHeight w:val="333"/>
        </w:trPr>
        <w:tc>
          <w:tcPr>
            <w:tcW w:w="10804" w:type="dxa"/>
            <w:gridSpan w:val="12"/>
            <w:tcBorders>
              <w:top w:val="nil"/>
              <w:left w:val="nil"/>
              <w:bottom w:val="nil"/>
              <w:right w:val="nil"/>
            </w:tcBorders>
            <w:vAlign w:val="center"/>
          </w:tcPr>
          <w:p w14:paraId="163160C4" w14:textId="548C68F1" w:rsidR="00261694" w:rsidRPr="005E5CC8" w:rsidRDefault="00261694" w:rsidP="009A4124">
            <w:pPr>
              <w:pStyle w:val="NoSpacing"/>
              <w:keepNext/>
              <w:ind w:left="342" w:hanging="342"/>
              <w:rPr>
                <w:rFonts w:cstheme="minorHAnsi"/>
                <w:b/>
                <w:color w:val="7F7F7F" w:themeColor="text1" w:themeTint="80"/>
                <w:sz w:val="20"/>
              </w:rPr>
            </w:pPr>
            <w:r w:rsidRPr="005E5CC8">
              <w:rPr>
                <w:rFonts w:cstheme="minorHAnsi"/>
                <w:i/>
                <w:color w:val="7F7F7F" w:themeColor="text1" w:themeTint="80"/>
                <w:sz w:val="20"/>
              </w:rPr>
              <w:t xml:space="preserve">Go to </w:t>
            </w:r>
            <w:hyperlink w:anchor="section8" w:history="1">
              <w:r w:rsidRPr="00490008">
                <w:rPr>
                  <w:rStyle w:val="Hyperlink"/>
                  <w:rFonts w:cstheme="minorHAnsi"/>
                  <w:i/>
                  <w:color w:val="7F7FFF" w:themeColor="hyperlink" w:themeTint="80"/>
                  <w:sz w:val="20"/>
                </w:rPr>
                <w:t>Section 8</w:t>
              </w:r>
            </w:hyperlink>
            <w:r w:rsidRPr="005E5CC8">
              <w:rPr>
                <w:rFonts w:cstheme="minorHAnsi"/>
                <w:i/>
                <w:color w:val="7F7F7F" w:themeColor="text1" w:themeTint="80"/>
                <w:sz w:val="20"/>
              </w:rPr>
              <w:t xml:space="preserve"> if your research does not involve children (minors).</w:t>
            </w:r>
          </w:p>
        </w:tc>
      </w:tr>
      <w:tr w:rsidR="00261694" w:rsidRPr="00725F39" w14:paraId="163160C7" w14:textId="77777777" w:rsidTr="00F115E8">
        <w:trPr>
          <w:trHeight w:val="1431"/>
        </w:trPr>
        <w:tc>
          <w:tcPr>
            <w:tcW w:w="10804" w:type="dxa"/>
            <w:gridSpan w:val="12"/>
            <w:tcBorders>
              <w:top w:val="nil"/>
              <w:left w:val="nil"/>
              <w:bottom w:val="nil"/>
              <w:right w:val="nil"/>
            </w:tcBorders>
            <w:vAlign w:val="center"/>
          </w:tcPr>
          <w:p w14:paraId="163160C6" w14:textId="13398747" w:rsidR="00261694" w:rsidRPr="00725F39" w:rsidRDefault="00261694" w:rsidP="00261694">
            <w:pPr>
              <w:pStyle w:val="NoSpacing"/>
              <w:ind w:left="342" w:hanging="342"/>
              <w:rPr>
                <w:rFonts w:cstheme="minorHAnsi"/>
              </w:rPr>
            </w:pPr>
            <w:r>
              <w:rPr>
                <w:rFonts w:cstheme="minorHAnsi"/>
                <w:b/>
              </w:rPr>
              <w:t>7.1 Assent of children (minors)</w:t>
            </w:r>
            <w:r w:rsidRPr="00725F39">
              <w:rPr>
                <w:rFonts w:cstheme="minorHAnsi"/>
              </w:rPr>
              <w:t xml:space="preserve">. </w:t>
            </w:r>
            <w:r>
              <w:t xml:space="preserve">Though children do not have the legal capacity to “consent” to participate in research, they should be involved in the process if they are able to “assent” by having a study explained to them and/or by reading a simple form about the study, and then giving their verbal choice about whether they want to participate. They may also provide a written assent if they are older. See </w:t>
            </w:r>
            <w:hyperlink r:id="rId39" w:history="1">
              <w:r w:rsidR="006F3267" w:rsidRPr="002C2C08">
                <w:rPr>
                  <w:rStyle w:val="Hyperlink"/>
                  <w:b/>
                </w:rPr>
                <w:t>WORKSHEET: Children</w:t>
              </w:r>
            </w:hyperlink>
            <w:r>
              <w:t xml:space="preserve"> for circumstances in which a child’s assent may be unnecessary or inappropriate. </w:t>
            </w:r>
            <w:r w:rsidRPr="00C67BD7">
              <w:rPr>
                <w:i/>
              </w:rPr>
              <w:t xml:space="preserve"> </w:t>
            </w:r>
          </w:p>
        </w:tc>
      </w:tr>
      <w:tr w:rsidR="00261694" w:rsidRPr="00725F39" w14:paraId="163160C9" w14:textId="77777777" w:rsidTr="00F115E8">
        <w:trPr>
          <w:trHeight w:val="351"/>
        </w:trPr>
        <w:tc>
          <w:tcPr>
            <w:tcW w:w="10804" w:type="dxa"/>
            <w:gridSpan w:val="12"/>
            <w:tcBorders>
              <w:top w:val="nil"/>
              <w:left w:val="nil"/>
              <w:bottom w:val="nil"/>
              <w:right w:val="nil"/>
            </w:tcBorders>
            <w:vAlign w:val="center"/>
          </w:tcPr>
          <w:p w14:paraId="163160C8" w14:textId="4AEAEBAB" w:rsidR="00261694" w:rsidRPr="004227B8" w:rsidRDefault="00261694" w:rsidP="00435B51">
            <w:pPr>
              <w:pStyle w:val="NoSpacing"/>
              <w:keepNext/>
              <w:ind w:left="342"/>
            </w:pPr>
            <w:r>
              <w:rPr>
                <w:rFonts w:cstheme="minorHAnsi"/>
                <w:b/>
              </w:rPr>
              <w:t xml:space="preserve">a. </w:t>
            </w:r>
            <w:r>
              <w:t xml:space="preserve">Will assent </w:t>
            </w:r>
            <w:r w:rsidR="00435B51">
              <w:t xml:space="preserve">be obtained </w:t>
            </w:r>
            <w:r>
              <w:t>for:</w:t>
            </w:r>
          </w:p>
        </w:tc>
      </w:tr>
      <w:tr w:rsidR="00F74737" w:rsidRPr="00725F39" w14:paraId="163160CE" w14:textId="77777777" w:rsidTr="00F115E8">
        <w:trPr>
          <w:trHeight w:val="151"/>
        </w:trPr>
        <w:tc>
          <w:tcPr>
            <w:tcW w:w="628" w:type="dxa"/>
            <w:gridSpan w:val="3"/>
            <w:tcBorders>
              <w:top w:val="nil"/>
              <w:left w:val="nil"/>
              <w:bottom w:val="nil"/>
              <w:right w:val="nil"/>
            </w:tcBorders>
            <w:vAlign w:val="center"/>
          </w:tcPr>
          <w:p w14:paraId="163160CA" w14:textId="77777777" w:rsidR="00F74737" w:rsidRPr="00F74737" w:rsidRDefault="00F74737" w:rsidP="009A4124">
            <w:pPr>
              <w:pStyle w:val="NoSpacing"/>
              <w:keepNext/>
              <w:ind w:left="331" w:hanging="360"/>
              <w:rPr>
                <w:rFonts w:cstheme="minorHAnsi"/>
                <w:sz w:val="2"/>
              </w:rPr>
            </w:pPr>
          </w:p>
        </w:tc>
        <w:tc>
          <w:tcPr>
            <w:tcW w:w="362" w:type="dxa"/>
            <w:gridSpan w:val="4"/>
            <w:tcBorders>
              <w:top w:val="nil"/>
              <w:left w:val="nil"/>
              <w:bottom w:val="single" w:sz="12" w:space="0" w:color="auto"/>
              <w:right w:val="nil"/>
            </w:tcBorders>
            <w:vAlign w:val="center"/>
          </w:tcPr>
          <w:p w14:paraId="163160CB" w14:textId="59DB51C5" w:rsidR="00F74737" w:rsidRPr="00F74737" w:rsidRDefault="00F74737" w:rsidP="009A4124">
            <w:pPr>
              <w:pStyle w:val="NoSpacing"/>
              <w:keepNext/>
              <w:ind w:left="331" w:hanging="360"/>
              <w:jc w:val="center"/>
              <w:rPr>
                <w:rFonts w:cstheme="minorHAnsi"/>
                <w:sz w:val="2"/>
              </w:rPr>
            </w:pPr>
          </w:p>
        </w:tc>
        <w:tc>
          <w:tcPr>
            <w:tcW w:w="5307" w:type="dxa"/>
            <w:gridSpan w:val="4"/>
            <w:vMerge w:val="restart"/>
            <w:tcBorders>
              <w:top w:val="nil"/>
              <w:left w:val="nil"/>
              <w:right w:val="nil"/>
            </w:tcBorders>
            <w:vAlign w:val="center"/>
          </w:tcPr>
          <w:p w14:paraId="163160CC" w14:textId="315FD0DE" w:rsidR="00F74737" w:rsidRPr="004227B8" w:rsidRDefault="00DB46AC" w:rsidP="00435B51">
            <w:pPr>
              <w:pStyle w:val="NoSpacing"/>
              <w:keepNext/>
              <w:ind w:left="331" w:hanging="360"/>
              <w:rPr>
                <w:rFonts w:cstheme="minorHAnsi"/>
              </w:rPr>
            </w:pPr>
            <w:r w:rsidRPr="009315D9">
              <w:rPr>
                <w:rFonts w:cstheme="minorHAnsi"/>
              </w:rPr>
              <w:t>All</w:t>
            </w:r>
            <w:r w:rsidR="00F74737">
              <w:rPr>
                <w:rFonts w:cstheme="minorHAnsi"/>
              </w:rPr>
              <w:t xml:space="preserve"> research procedures and child groups</w:t>
            </w:r>
          </w:p>
        </w:tc>
        <w:tc>
          <w:tcPr>
            <w:tcW w:w="4507" w:type="dxa"/>
            <w:vMerge w:val="restart"/>
            <w:tcBorders>
              <w:top w:val="nil"/>
              <w:left w:val="nil"/>
              <w:right w:val="nil"/>
            </w:tcBorders>
            <w:vAlign w:val="center"/>
          </w:tcPr>
          <w:p w14:paraId="163160CD" w14:textId="03518D2B" w:rsidR="00F74737" w:rsidRPr="004227B8" w:rsidRDefault="00F74737" w:rsidP="009A4124">
            <w:pPr>
              <w:pStyle w:val="NoSpacing"/>
              <w:keepNext/>
              <w:ind w:left="331" w:hanging="360"/>
              <w:rPr>
                <w:rFonts w:cstheme="minorHAnsi"/>
              </w:rPr>
            </w:pPr>
            <w:r w:rsidRPr="00DD38CB">
              <w:rPr>
                <w:rFonts w:cstheme="minorHAnsi"/>
              </w:rPr>
              <w:sym w:font="Wingdings" w:char="F0E0"/>
            </w:r>
            <w:r>
              <w:rPr>
                <w:rFonts w:cstheme="minorHAnsi"/>
              </w:rPr>
              <w:t xml:space="preserve"> Go to </w:t>
            </w:r>
            <w:hyperlink w:anchor="q7point2" w:history="1">
              <w:r w:rsidRPr="00490008">
                <w:rPr>
                  <w:rStyle w:val="Hyperlink"/>
                  <w:rFonts w:cstheme="minorHAnsi"/>
                </w:rPr>
                <w:t xml:space="preserve">question </w:t>
              </w:r>
              <w:r w:rsidRPr="00490008">
                <w:rPr>
                  <w:rStyle w:val="Hyperlink"/>
                  <w:rFonts w:cstheme="minorHAnsi"/>
                  <w:b/>
                </w:rPr>
                <w:t>7.</w:t>
              </w:r>
              <w:r w:rsidR="009315D9">
                <w:rPr>
                  <w:rStyle w:val="Hyperlink"/>
                  <w:rFonts w:cstheme="minorHAnsi"/>
                  <w:b/>
                </w:rPr>
                <w:t>2</w:t>
              </w:r>
            </w:hyperlink>
            <w:r w:rsidR="009315D9">
              <w:rPr>
                <w:rStyle w:val="Hyperlink"/>
                <w:rFonts w:cstheme="minorHAnsi"/>
                <w:b/>
              </w:rPr>
              <w:t>.</w:t>
            </w:r>
          </w:p>
        </w:tc>
      </w:tr>
      <w:tr w:rsidR="00F74737" w:rsidRPr="00725F39" w14:paraId="64D02785" w14:textId="77777777" w:rsidTr="00F115E8">
        <w:trPr>
          <w:trHeight w:val="100"/>
        </w:trPr>
        <w:tc>
          <w:tcPr>
            <w:tcW w:w="628" w:type="dxa"/>
            <w:gridSpan w:val="3"/>
            <w:tcBorders>
              <w:top w:val="nil"/>
              <w:left w:val="nil"/>
              <w:bottom w:val="nil"/>
              <w:right w:val="single" w:sz="12" w:space="0" w:color="auto"/>
            </w:tcBorders>
            <w:vAlign w:val="center"/>
          </w:tcPr>
          <w:p w14:paraId="03AF884B"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00C4505" w14:textId="77777777" w:rsidR="00F74737" w:rsidRPr="00F74737" w:rsidRDefault="00F74737" w:rsidP="00E227E7">
            <w:pPr>
              <w:pStyle w:val="NoSpacing"/>
              <w:ind w:left="331" w:hanging="360"/>
              <w:jc w:val="center"/>
              <w:rPr>
                <w:rFonts w:cstheme="minorHAnsi"/>
                <w:b/>
              </w:rPr>
            </w:pPr>
          </w:p>
        </w:tc>
        <w:tc>
          <w:tcPr>
            <w:tcW w:w="5307" w:type="dxa"/>
            <w:gridSpan w:val="4"/>
            <w:vMerge/>
            <w:tcBorders>
              <w:left w:val="single" w:sz="12" w:space="0" w:color="auto"/>
              <w:right w:val="nil"/>
            </w:tcBorders>
            <w:vAlign w:val="center"/>
          </w:tcPr>
          <w:p w14:paraId="71C084E4" w14:textId="77777777" w:rsidR="00F74737" w:rsidRDefault="00F74737" w:rsidP="00E227E7">
            <w:pPr>
              <w:pStyle w:val="NoSpacing"/>
              <w:ind w:left="331" w:hanging="360"/>
              <w:rPr>
                <w:rFonts w:cstheme="minorHAnsi"/>
              </w:rPr>
            </w:pPr>
          </w:p>
        </w:tc>
        <w:tc>
          <w:tcPr>
            <w:tcW w:w="4507" w:type="dxa"/>
            <w:vMerge/>
            <w:tcBorders>
              <w:left w:val="nil"/>
              <w:right w:val="nil"/>
            </w:tcBorders>
            <w:vAlign w:val="center"/>
          </w:tcPr>
          <w:p w14:paraId="01B701E4" w14:textId="77777777" w:rsidR="00F74737" w:rsidRPr="00DD38CB" w:rsidRDefault="00F74737" w:rsidP="00261694">
            <w:pPr>
              <w:pStyle w:val="NoSpacing"/>
              <w:ind w:left="331" w:hanging="360"/>
              <w:rPr>
                <w:rFonts w:cstheme="minorHAnsi"/>
              </w:rPr>
            </w:pPr>
          </w:p>
        </w:tc>
      </w:tr>
      <w:tr w:rsidR="00F74737" w:rsidRPr="00725F39" w14:paraId="78853D1C" w14:textId="77777777" w:rsidTr="00F115E8">
        <w:trPr>
          <w:trHeight w:val="108"/>
        </w:trPr>
        <w:tc>
          <w:tcPr>
            <w:tcW w:w="628" w:type="dxa"/>
            <w:gridSpan w:val="3"/>
            <w:tcBorders>
              <w:top w:val="nil"/>
              <w:left w:val="nil"/>
              <w:bottom w:val="nil"/>
              <w:right w:val="nil"/>
            </w:tcBorders>
            <w:vAlign w:val="center"/>
          </w:tcPr>
          <w:p w14:paraId="4B14E175"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7B1A32E5" w14:textId="77777777" w:rsidR="00F74737" w:rsidRPr="00F74737" w:rsidRDefault="00F74737" w:rsidP="00E227E7">
            <w:pPr>
              <w:pStyle w:val="NoSpacing"/>
              <w:ind w:left="331" w:hanging="360"/>
              <w:jc w:val="center"/>
              <w:rPr>
                <w:rFonts w:cstheme="minorHAnsi"/>
                <w:sz w:val="2"/>
              </w:rPr>
            </w:pPr>
          </w:p>
        </w:tc>
        <w:tc>
          <w:tcPr>
            <w:tcW w:w="5307" w:type="dxa"/>
            <w:gridSpan w:val="4"/>
            <w:vMerge/>
            <w:tcBorders>
              <w:left w:val="nil"/>
              <w:bottom w:val="dashed" w:sz="8" w:space="0" w:color="1F5A87"/>
              <w:right w:val="nil"/>
            </w:tcBorders>
            <w:vAlign w:val="center"/>
          </w:tcPr>
          <w:p w14:paraId="371F82E3" w14:textId="77777777" w:rsidR="00F74737" w:rsidRDefault="00F74737" w:rsidP="00E227E7">
            <w:pPr>
              <w:pStyle w:val="NoSpacing"/>
              <w:ind w:left="331" w:hanging="360"/>
              <w:rPr>
                <w:rFonts w:cstheme="minorHAnsi"/>
              </w:rPr>
            </w:pPr>
          </w:p>
        </w:tc>
        <w:tc>
          <w:tcPr>
            <w:tcW w:w="4507" w:type="dxa"/>
            <w:vMerge/>
            <w:tcBorders>
              <w:left w:val="nil"/>
              <w:bottom w:val="dashed" w:sz="8" w:space="0" w:color="1F5A87"/>
              <w:right w:val="nil"/>
            </w:tcBorders>
            <w:vAlign w:val="center"/>
          </w:tcPr>
          <w:p w14:paraId="4EED1681" w14:textId="77777777" w:rsidR="00F74737" w:rsidRPr="00DD38CB" w:rsidRDefault="00F74737" w:rsidP="00261694">
            <w:pPr>
              <w:pStyle w:val="NoSpacing"/>
              <w:ind w:left="331" w:hanging="360"/>
              <w:rPr>
                <w:rFonts w:cstheme="minorHAnsi"/>
              </w:rPr>
            </w:pPr>
          </w:p>
        </w:tc>
      </w:tr>
      <w:tr w:rsidR="00F74737" w:rsidRPr="00725F39" w14:paraId="163160D3" w14:textId="77777777" w:rsidTr="00F115E8">
        <w:trPr>
          <w:trHeight w:val="101"/>
        </w:trPr>
        <w:tc>
          <w:tcPr>
            <w:tcW w:w="628" w:type="dxa"/>
            <w:gridSpan w:val="3"/>
            <w:tcBorders>
              <w:top w:val="nil"/>
              <w:left w:val="nil"/>
              <w:bottom w:val="nil"/>
              <w:right w:val="nil"/>
            </w:tcBorders>
            <w:vAlign w:val="center"/>
          </w:tcPr>
          <w:p w14:paraId="163160CF" w14:textId="77777777" w:rsidR="00F74737" w:rsidRPr="00F74737" w:rsidRDefault="00F74737" w:rsidP="009A4124">
            <w:pPr>
              <w:pStyle w:val="NoSpacing"/>
              <w:keepLines/>
              <w:ind w:left="331" w:hanging="360"/>
              <w:rPr>
                <w:rFonts w:cstheme="minorHAnsi"/>
                <w:sz w:val="2"/>
              </w:rPr>
            </w:pPr>
          </w:p>
        </w:tc>
        <w:tc>
          <w:tcPr>
            <w:tcW w:w="362" w:type="dxa"/>
            <w:gridSpan w:val="4"/>
            <w:tcBorders>
              <w:top w:val="nil"/>
              <w:left w:val="nil"/>
              <w:bottom w:val="single" w:sz="12" w:space="0" w:color="auto"/>
              <w:right w:val="nil"/>
            </w:tcBorders>
            <w:vAlign w:val="center"/>
          </w:tcPr>
          <w:p w14:paraId="163160D0" w14:textId="4DDCD133" w:rsidR="00F74737" w:rsidRPr="00F74737" w:rsidRDefault="00F74737" w:rsidP="009A4124">
            <w:pPr>
              <w:pStyle w:val="NoSpacing"/>
              <w:keepLines/>
              <w:ind w:left="331" w:hanging="360"/>
              <w:jc w:val="center"/>
              <w:rPr>
                <w:rFonts w:cstheme="minorHAnsi"/>
                <w:sz w:val="2"/>
              </w:rPr>
            </w:pPr>
          </w:p>
        </w:tc>
        <w:tc>
          <w:tcPr>
            <w:tcW w:w="5307" w:type="dxa"/>
            <w:gridSpan w:val="4"/>
            <w:vMerge w:val="restart"/>
            <w:tcBorders>
              <w:top w:val="nil"/>
              <w:left w:val="nil"/>
              <w:right w:val="nil"/>
            </w:tcBorders>
            <w:vAlign w:val="center"/>
          </w:tcPr>
          <w:p w14:paraId="163160D1" w14:textId="43DCB502" w:rsidR="00F74737" w:rsidRPr="004227B8" w:rsidRDefault="00DB46AC" w:rsidP="00435B51">
            <w:pPr>
              <w:pStyle w:val="NoSpacing"/>
              <w:keepLines/>
              <w:ind w:left="331" w:hanging="360"/>
              <w:rPr>
                <w:rFonts w:cstheme="minorHAnsi"/>
              </w:rPr>
            </w:pPr>
            <w:r w:rsidRPr="009315D9">
              <w:rPr>
                <w:rFonts w:cstheme="minorHAnsi"/>
              </w:rPr>
              <w:t>None</w:t>
            </w:r>
            <w:r w:rsidR="00F74737">
              <w:rPr>
                <w:rFonts w:cstheme="minorHAnsi"/>
              </w:rPr>
              <w:t xml:space="preserve"> of </w:t>
            </w:r>
            <w:r w:rsidR="00435B51">
              <w:rPr>
                <w:rFonts w:cstheme="minorHAnsi"/>
              </w:rPr>
              <w:t>the</w:t>
            </w:r>
            <w:r w:rsidR="00F74737">
              <w:rPr>
                <w:rFonts w:cstheme="minorHAnsi"/>
              </w:rPr>
              <w:t xml:space="preserve"> research procedures and child groups</w:t>
            </w:r>
          </w:p>
        </w:tc>
        <w:tc>
          <w:tcPr>
            <w:tcW w:w="4507" w:type="dxa"/>
            <w:vMerge w:val="restart"/>
            <w:tcBorders>
              <w:top w:val="nil"/>
              <w:left w:val="nil"/>
              <w:right w:val="nil"/>
            </w:tcBorders>
            <w:vAlign w:val="center"/>
          </w:tcPr>
          <w:p w14:paraId="163160D2" w14:textId="0518D7D6" w:rsidR="00F74737" w:rsidRPr="004227B8" w:rsidRDefault="00DB46AC" w:rsidP="00435B51">
            <w:pPr>
              <w:pStyle w:val="NoSpacing"/>
              <w:keepLines/>
              <w:ind w:left="331" w:hanging="360"/>
              <w:rPr>
                <w:rFonts w:cstheme="minorHAnsi"/>
              </w:rPr>
            </w:pPr>
            <w:r w:rsidRPr="009315D9">
              <w:rPr>
                <w:rFonts w:cstheme="minorHAnsi"/>
              </w:rPr>
              <w:sym w:font="Wingdings" w:char="F0E0"/>
            </w:r>
            <w:r w:rsidRPr="009315D9">
              <w:rPr>
                <w:rFonts w:cstheme="minorHAnsi"/>
              </w:rPr>
              <w:t xml:space="preserve"> Use the table below to provide justification</w:t>
            </w:r>
            <w:r w:rsidR="009315D9" w:rsidRPr="009315D9">
              <w:rPr>
                <w:rFonts w:cstheme="minorHAnsi"/>
              </w:rPr>
              <w:t>,</w:t>
            </w:r>
            <w:r w:rsidR="009315D9">
              <w:rPr>
                <w:rFonts w:cstheme="minorHAnsi"/>
              </w:rPr>
              <w:t xml:space="preserve"> then skip to </w:t>
            </w:r>
            <w:hyperlink w:anchor="q7point6" w:history="1">
              <w:r w:rsidR="009315D9" w:rsidRPr="00256015">
                <w:rPr>
                  <w:rStyle w:val="Hyperlink"/>
                  <w:rFonts w:cstheme="minorHAnsi"/>
                </w:rPr>
                <w:t xml:space="preserve">question </w:t>
              </w:r>
              <w:r w:rsidR="009315D9" w:rsidRPr="00C36E69">
                <w:rPr>
                  <w:rStyle w:val="Hyperlink"/>
                  <w:b/>
                </w:rPr>
                <w:t>7.</w:t>
              </w:r>
              <w:r w:rsidR="00256015" w:rsidRPr="00C36E69">
                <w:rPr>
                  <w:rStyle w:val="Hyperlink"/>
                  <w:b/>
                </w:rPr>
                <w:t>6</w:t>
              </w:r>
            </w:hyperlink>
          </w:p>
        </w:tc>
      </w:tr>
      <w:tr w:rsidR="00F74737" w:rsidRPr="00725F39" w14:paraId="6016F787" w14:textId="77777777" w:rsidTr="00F115E8">
        <w:trPr>
          <w:trHeight w:val="92"/>
        </w:trPr>
        <w:tc>
          <w:tcPr>
            <w:tcW w:w="628" w:type="dxa"/>
            <w:gridSpan w:val="3"/>
            <w:tcBorders>
              <w:top w:val="nil"/>
              <w:left w:val="nil"/>
              <w:bottom w:val="nil"/>
              <w:right w:val="single" w:sz="12" w:space="0" w:color="auto"/>
            </w:tcBorders>
            <w:vAlign w:val="center"/>
          </w:tcPr>
          <w:p w14:paraId="378FB39C" w14:textId="77777777" w:rsidR="00F74737" w:rsidRPr="00F74737" w:rsidRDefault="00F74737" w:rsidP="009A4124">
            <w:pPr>
              <w:pStyle w:val="NoSpacing"/>
              <w:keepLines/>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EA4615" w14:textId="77777777" w:rsidR="00F74737" w:rsidRPr="00F74737" w:rsidRDefault="00F74737" w:rsidP="009A4124">
            <w:pPr>
              <w:pStyle w:val="NoSpacing"/>
              <w:keepLines/>
              <w:ind w:left="331" w:hanging="360"/>
              <w:jc w:val="center"/>
              <w:rPr>
                <w:rFonts w:cstheme="minorHAnsi"/>
                <w:b/>
              </w:rPr>
            </w:pPr>
          </w:p>
        </w:tc>
        <w:tc>
          <w:tcPr>
            <w:tcW w:w="5307" w:type="dxa"/>
            <w:gridSpan w:val="4"/>
            <w:vMerge/>
            <w:tcBorders>
              <w:left w:val="single" w:sz="12" w:space="0" w:color="auto"/>
              <w:right w:val="nil"/>
            </w:tcBorders>
            <w:vAlign w:val="center"/>
          </w:tcPr>
          <w:p w14:paraId="1C8F6860" w14:textId="77777777" w:rsidR="00F74737" w:rsidRDefault="00F74737" w:rsidP="009A4124">
            <w:pPr>
              <w:pStyle w:val="NoSpacing"/>
              <w:keepLines/>
              <w:ind w:left="331" w:hanging="360"/>
              <w:rPr>
                <w:rFonts w:cstheme="minorHAnsi"/>
              </w:rPr>
            </w:pPr>
          </w:p>
        </w:tc>
        <w:tc>
          <w:tcPr>
            <w:tcW w:w="4507" w:type="dxa"/>
            <w:vMerge/>
            <w:tcBorders>
              <w:left w:val="nil"/>
              <w:right w:val="nil"/>
            </w:tcBorders>
            <w:vAlign w:val="center"/>
          </w:tcPr>
          <w:p w14:paraId="44A3EF0F" w14:textId="77777777" w:rsidR="00F74737" w:rsidRPr="004227B8" w:rsidRDefault="00F74737" w:rsidP="009A4124">
            <w:pPr>
              <w:pStyle w:val="NoSpacing"/>
              <w:keepLines/>
              <w:ind w:left="331" w:hanging="360"/>
              <w:rPr>
                <w:rFonts w:cstheme="minorHAnsi"/>
              </w:rPr>
            </w:pPr>
          </w:p>
        </w:tc>
      </w:tr>
      <w:tr w:rsidR="00F74737" w:rsidRPr="00725F39" w14:paraId="7661CC78" w14:textId="77777777" w:rsidTr="00F115E8">
        <w:trPr>
          <w:trHeight w:val="158"/>
        </w:trPr>
        <w:tc>
          <w:tcPr>
            <w:tcW w:w="628" w:type="dxa"/>
            <w:gridSpan w:val="3"/>
            <w:tcBorders>
              <w:top w:val="nil"/>
              <w:left w:val="nil"/>
              <w:bottom w:val="nil"/>
              <w:right w:val="nil"/>
            </w:tcBorders>
            <w:vAlign w:val="center"/>
          </w:tcPr>
          <w:p w14:paraId="633D5BBA" w14:textId="77777777" w:rsidR="00F74737" w:rsidRPr="00F74737" w:rsidRDefault="00F74737" w:rsidP="009A4124">
            <w:pPr>
              <w:pStyle w:val="NoSpacing"/>
              <w:keepLines/>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43F4D3CC" w14:textId="77777777" w:rsidR="00F74737" w:rsidRPr="00F74737" w:rsidRDefault="00F74737" w:rsidP="009A4124">
            <w:pPr>
              <w:pStyle w:val="NoSpacing"/>
              <w:keepLines/>
              <w:ind w:left="331" w:hanging="360"/>
              <w:jc w:val="center"/>
              <w:rPr>
                <w:rFonts w:cstheme="minorHAnsi"/>
                <w:sz w:val="2"/>
              </w:rPr>
            </w:pPr>
          </w:p>
        </w:tc>
        <w:tc>
          <w:tcPr>
            <w:tcW w:w="5307" w:type="dxa"/>
            <w:gridSpan w:val="4"/>
            <w:vMerge/>
            <w:tcBorders>
              <w:left w:val="nil"/>
              <w:bottom w:val="dashed" w:sz="8" w:space="0" w:color="1F5A87"/>
              <w:right w:val="nil"/>
            </w:tcBorders>
            <w:vAlign w:val="center"/>
          </w:tcPr>
          <w:p w14:paraId="226E2229" w14:textId="77777777" w:rsidR="00F74737" w:rsidRDefault="00F74737" w:rsidP="009A4124">
            <w:pPr>
              <w:pStyle w:val="NoSpacing"/>
              <w:keepLines/>
              <w:ind w:left="331" w:hanging="360"/>
              <w:rPr>
                <w:rFonts w:cstheme="minorHAnsi"/>
              </w:rPr>
            </w:pPr>
          </w:p>
        </w:tc>
        <w:tc>
          <w:tcPr>
            <w:tcW w:w="4507" w:type="dxa"/>
            <w:vMerge/>
            <w:tcBorders>
              <w:left w:val="nil"/>
              <w:bottom w:val="dashed" w:sz="8" w:space="0" w:color="1F5A87"/>
              <w:right w:val="nil"/>
            </w:tcBorders>
            <w:vAlign w:val="center"/>
          </w:tcPr>
          <w:p w14:paraId="76214BB1" w14:textId="77777777" w:rsidR="00F74737" w:rsidRPr="004227B8" w:rsidRDefault="00F74737" w:rsidP="009A4124">
            <w:pPr>
              <w:pStyle w:val="NoSpacing"/>
              <w:keepLines/>
              <w:ind w:left="331" w:hanging="360"/>
              <w:rPr>
                <w:rFonts w:cstheme="minorHAnsi"/>
              </w:rPr>
            </w:pPr>
          </w:p>
        </w:tc>
      </w:tr>
      <w:tr w:rsidR="00F74737" w:rsidRPr="00725F39" w14:paraId="163160D8" w14:textId="77777777" w:rsidTr="00F115E8">
        <w:trPr>
          <w:trHeight w:val="391"/>
        </w:trPr>
        <w:tc>
          <w:tcPr>
            <w:tcW w:w="628" w:type="dxa"/>
            <w:gridSpan w:val="3"/>
            <w:tcBorders>
              <w:top w:val="nil"/>
              <w:left w:val="nil"/>
              <w:bottom w:val="nil"/>
              <w:right w:val="nil"/>
            </w:tcBorders>
            <w:vAlign w:val="center"/>
          </w:tcPr>
          <w:p w14:paraId="163160D4" w14:textId="77777777" w:rsidR="00F74737" w:rsidRPr="00F74737" w:rsidRDefault="00F74737" w:rsidP="00E227E7">
            <w:pPr>
              <w:pStyle w:val="NoSpacing"/>
              <w:ind w:left="331" w:hanging="360"/>
              <w:rPr>
                <w:rFonts w:cstheme="minorHAnsi"/>
                <w:sz w:val="2"/>
              </w:rPr>
            </w:pPr>
          </w:p>
        </w:tc>
        <w:tc>
          <w:tcPr>
            <w:tcW w:w="362" w:type="dxa"/>
            <w:gridSpan w:val="4"/>
            <w:tcBorders>
              <w:top w:val="dashed" w:sz="8" w:space="0" w:color="1F5A87"/>
              <w:left w:val="nil"/>
              <w:bottom w:val="single" w:sz="12" w:space="0" w:color="auto"/>
              <w:right w:val="nil"/>
            </w:tcBorders>
            <w:vAlign w:val="center"/>
          </w:tcPr>
          <w:p w14:paraId="163160D5" w14:textId="2B527B2E" w:rsidR="00F74737" w:rsidRPr="00F74737" w:rsidRDefault="00F74737" w:rsidP="00E227E7">
            <w:pPr>
              <w:pStyle w:val="NoSpacing"/>
              <w:ind w:left="331" w:hanging="360"/>
              <w:jc w:val="center"/>
              <w:rPr>
                <w:rFonts w:cstheme="minorHAnsi"/>
                <w:sz w:val="2"/>
              </w:rPr>
            </w:pPr>
          </w:p>
        </w:tc>
        <w:tc>
          <w:tcPr>
            <w:tcW w:w="5307" w:type="dxa"/>
            <w:gridSpan w:val="4"/>
            <w:vMerge w:val="restart"/>
            <w:tcBorders>
              <w:top w:val="dashed" w:sz="8" w:space="0" w:color="1F5A87"/>
              <w:left w:val="nil"/>
              <w:right w:val="nil"/>
            </w:tcBorders>
            <w:vAlign w:val="center"/>
          </w:tcPr>
          <w:p w14:paraId="163160D6" w14:textId="77777777" w:rsidR="00F74737" w:rsidRPr="004227B8" w:rsidRDefault="00F74737" w:rsidP="00E227E7">
            <w:pPr>
              <w:pStyle w:val="NoSpacing"/>
              <w:ind w:left="331" w:hanging="360"/>
              <w:rPr>
                <w:rFonts w:cstheme="minorHAnsi"/>
              </w:rPr>
            </w:pPr>
            <w:r>
              <w:rPr>
                <w:rFonts w:cstheme="minorHAnsi"/>
              </w:rPr>
              <w:t>Some of your research procedures and child groups</w:t>
            </w:r>
          </w:p>
        </w:tc>
        <w:tc>
          <w:tcPr>
            <w:tcW w:w="4507" w:type="dxa"/>
            <w:vMerge w:val="restart"/>
            <w:tcBorders>
              <w:top w:val="dashed" w:sz="8" w:space="0" w:color="1F5A87"/>
              <w:left w:val="nil"/>
              <w:right w:val="nil"/>
            </w:tcBorders>
            <w:vAlign w:val="center"/>
          </w:tcPr>
          <w:p w14:paraId="163160D7" w14:textId="5DC48DAE" w:rsidR="00F74737" w:rsidRPr="004227B8" w:rsidRDefault="00F74737" w:rsidP="00435B51">
            <w:pPr>
              <w:pStyle w:val="NoSpacing"/>
              <w:ind w:left="252" w:hanging="252"/>
              <w:rPr>
                <w:rFonts w:cstheme="minorHAnsi"/>
              </w:rPr>
            </w:pPr>
            <w:r w:rsidRPr="00DD38CB">
              <w:rPr>
                <w:rFonts w:cstheme="minorHAnsi"/>
              </w:rPr>
              <w:sym w:font="Wingdings" w:char="F0E0"/>
            </w:r>
            <w:r>
              <w:rPr>
                <w:rFonts w:cstheme="minorHAnsi"/>
              </w:rPr>
              <w:t xml:space="preserve"> Use the table below to identify the procedures for which</w:t>
            </w:r>
            <w:r w:rsidR="00435B51">
              <w:rPr>
                <w:rFonts w:cstheme="minorHAnsi"/>
              </w:rPr>
              <w:t xml:space="preserve"> assent</w:t>
            </w:r>
            <w:r>
              <w:rPr>
                <w:rFonts w:cstheme="minorHAnsi"/>
              </w:rPr>
              <w:t xml:space="preserve"> will not </w:t>
            </w:r>
            <w:r w:rsidR="00435B51">
              <w:rPr>
                <w:rFonts w:cstheme="minorHAnsi"/>
              </w:rPr>
              <w:t xml:space="preserve">be </w:t>
            </w:r>
            <w:r>
              <w:rPr>
                <w:rFonts w:cstheme="minorHAnsi"/>
              </w:rPr>
              <w:t>obtain</w:t>
            </w:r>
            <w:r w:rsidR="00435B51">
              <w:rPr>
                <w:rFonts w:cstheme="minorHAnsi"/>
              </w:rPr>
              <w:t>ed</w:t>
            </w:r>
            <w:r>
              <w:rPr>
                <w:rFonts w:cstheme="minorHAnsi"/>
              </w:rPr>
              <w:t xml:space="preserve">. </w:t>
            </w:r>
          </w:p>
        </w:tc>
      </w:tr>
      <w:tr w:rsidR="00F74737" w:rsidRPr="00725F39" w14:paraId="669AFB46" w14:textId="77777777" w:rsidTr="00F115E8">
        <w:trPr>
          <w:trHeight w:val="217"/>
        </w:trPr>
        <w:tc>
          <w:tcPr>
            <w:tcW w:w="628" w:type="dxa"/>
            <w:gridSpan w:val="3"/>
            <w:tcBorders>
              <w:top w:val="nil"/>
              <w:left w:val="nil"/>
              <w:bottom w:val="nil"/>
              <w:right w:val="single" w:sz="12" w:space="0" w:color="auto"/>
            </w:tcBorders>
            <w:vAlign w:val="center"/>
          </w:tcPr>
          <w:p w14:paraId="5A012CCE"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A20D258" w14:textId="77777777" w:rsidR="00F74737" w:rsidRPr="00F74737" w:rsidRDefault="00F74737" w:rsidP="00E227E7">
            <w:pPr>
              <w:pStyle w:val="NoSpacing"/>
              <w:ind w:left="331" w:hanging="360"/>
              <w:jc w:val="center"/>
              <w:rPr>
                <w:rFonts w:cstheme="minorHAnsi"/>
                <w:b/>
              </w:rPr>
            </w:pPr>
          </w:p>
        </w:tc>
        <w:tc>
          <w:tcPr>
            <w:tcW w:w="5307" w:type="dxa"/>
            <w:gridSpan w:val="4"/>
            <w:vMerge/>
            <w:tcBorders>
              <w:left w:val="single" w:sz="12" w:space="0" w:color="auto"/>
              <w:right w:val="nil"/>
            </w:tcBorders>
            <w:vAlign w:val="center"/>
          </w:tcPr>
          <w:p w14:paraId="58326F4E" w14:textId="77777777" w:rsidR="00F74737" w:rsidRDefault="00F74737" w:rsidP="00E227E7">
            <w:pPr>
              <w:pStyle w:val="NoSpacing"/>
              <w:ind w:left="331" w:hanging="360"/>
              <w:rPr>
                <w:rFonts w:cstheme="minorHAnsi"/>
              </w:rPr>
            </w:pPr>
          </w:p>
        </w:tc>
        <w:tc>
          <w:tcPr>
            <w:tcW w:w="4507" w:type="dxa"/>
            <w:vMerge/>
            <w:tcBorders>
              <w:left w:val="nil"/>
              <w:right w:val="nil"/>
            </w:tcBorders>
            <w:vAlign w:val="center"/>
          </w:tcPr>
          <w:p w14:paraId="21E4EE69" w14:textId="77777777" w:rsidR="00F74737" w:rsidRPr="00DD38CB" w:rsidRDefault="00F74737" w:rsidP="00261694">
            <w:pPr>
              <w:pStyle w:val="NoSpacing"/>
              <w:ind w:left="252" w:hanging="252"/>
              <w:rPr>
                <w:rFonts w:cstheme="minorHAnsi"/>
              </w:rPr>
            </w:pPr>
          </w:p>
        </w:tc>
      </w:tr>
      <w:tr w:rsidR="00F74737" w:rsidRPr="00725F39" w14:paraId="60E9D23D" w14:textId="77777777" w:rsidTr="00F115E8">
        <w:trPr>
          <w:trHeight w:val="249"/>
        </w:trPr>
        <w:tc>
          <w:tcPr>
            <w:tcW w:w="628" w:type="dxa"/>
            <w:gridSpan w:val="3"/>
            <w:tcBorders>
              <w:top w:val="nil"/>
              <w:left w:val="nil"/>
              <w:bottom w:val="nil"/>
              <w:right w:val="nil"/>
            </w:tcBorders>
            <w:vAlign w:val="center"/>
          </w:tcPr>
          <w:p w14:paraId="1FFE26C1"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7421893C" w14:textId="77777777" w:rsidR="00F74737" w:rsidRPr="00F74737" w:rsidRDefault="00F74737" w:rsidP="00E227E7">
            <w:pPr>
              <w:pStyle w:val="NoSpacing"/>
              <w:ind w:left="331" w:hanging="360"/>
              <w:jc w:val="center"/>
              <w:rPr>
                <w:rFonts w:cstheme="minorHAnsi"/>
                <w:sz w:val="2"/>
              </w:rPr>
            </w:pPr>
          </w:p>
        </w:tc>
        <w:tc>
          <w:tcPr>
            <w:tcW w:w="5307" w:type="dxa"/>
            <w:gridSpan w:val="4"/>
            <w:vMerge/>
            <w:tcBorders>
              <w:left w:val="nil"/>
              <w:bottom w:val="dashed" w:sz="8" w:space="0" w:color="1F5A87"/>
              <w:right w:val="nil"/>
            </w:tcBorders>
            <w:vAlign w:val="center"/>
          </w:tcPr>
          <w:p w14:paraId="459ABBCE" w14:textId="77777777" w:rsidR="00F74737" w:rsidRDefault="00F74737" w:rsidP="00E227E7">
            <w:pPr>
              <w:pStyle w:val="NoSpacing"/>
              <w:ind w:left="331" w:hanging="360"/>
              <w:rPr>
                <w:rFonts w:cstheme="minorHAnsi"/>
              </w:rPr>
            </w:pPr>
          </w:p>
        </w:tc>
        <w:tc>
          <w:tcPr>
            <w:tcW w:w="4507" w:type="dxa"/>
            <w:vMerge/>
            <w:tcBorders>
              <w:left w:val="nil"/>
              <w:bottom w:val="dashed" w:sz="8" w:space="0" w:color="1F5A87"/>
              <w:right w:val="nil"/>
            </w:tcBorders>
            <w:vAlign w:val="center"/>
          </w:tcPr>
          <w:p w14:paraId="5C23B529" w14:textId="77777777" w:rsidR="00F74737" w:rsidRPr="00DD38CB" w:rsidRDefault="00F74737" w:rsidP="00261694">
            <w:pPr>
              <w:pStyle w:val="NoSpacing"/>
              <w:ind w:left="252" w:hanging="252"/>
              <w:rPr>
                <w:rFonts w:cstheme="minorHAnsi"/>
              </w:rPr>
            </w:pPr>
          </w:p>
        </w:tc>
      </w:tr>
      <w:tr w:rsidR="00261694" w:rsidRPr="00725F39" w14:paraId="163160DA" w14:textId="77777777" w:rsidTr="00F115E8">
        <w:trPr>
          <w:trHeight w:val="765"/>
        </w:trPr>
        <w:tc>
          <w:tcPr>
            <w:tcW w:w="10804" w:type="dxa"/>
            <w:gridSpan w:val="12"/>
            <w:tcBorders>
              <w:top w:val="nil"/>
              <w:left w:val="nil"/>
              <w:bottom w:val="nil"/>
              <w:right w:val="nil"/>
            </w:tcBorders>
            <w:vAlign w:val="center"/>
          </w:tcPr>
          <w:p w14:paraId="163160D9" w14:textId="77777777" w:rsidR="00261694" w:rsidRPr="005E5CC8" w:rsidRDefault="00261694" w:rsidP="00E227E7">
            <w:pPr>
              <w:pStyle w:val="NoSpacing"/>
              <w:ind w:left="342"/>
              <w:rPr>
                <w:rFonts w:cstheme="minorHAnsi"/>
                <w:i/>
                <w:color w:val="7F7F7F" w:themeColor="text1" w:themeTint="80"/>
                <w:sz w:val="20"/>
              </w:rPr>
            </w:pPr>
            <w:r w:rsidRPr="005E5CC8">
              <w:rPr>
                <w:rFonts w:cstheme="minorHAnsi"/>
                <w:i/>
                <w:color w:val="7F7F7F" w:themeColor="text1" w:themeTint="80"/>
                <w:sz w:val="20"/>
              </w:rPr>
              <w:t>Be sure to consider all research procedures and plans, including screening, future contact, and sharing/banking of data and specimens for future work.</w:t>
            </w:r>
          </w:p>
        </w:tc>
      </w:tr>
      <w:tr w:rsidR="00261694" w:rsidRPr="00D66BBC" w14:paraId="163160DE" w14:textId="77777777" w:rsidTr="00F115E8">
        <w:trPr>
          <w:trHeight w:val="360"/>
        </w:trPr>
        <w:tc>
          <w:tcPr>
            <w:tcW w:w="2790" w:type="dxa"/>
            <w:gridSpan w:val="8"/>
            <w:tcBorders>
              <w:top w:val="nil"/>
              <w:left w:val="nil"/>
              <w:bottom w:val="nil"/>
              <w:right w:val="nil"/>
            </w:tcBorders>
            <w:shd w:val="clear" w:color="auto" w:fill="1F5A87"/>
            <w:vAlign w:val="center"/>
          </w:tcPr>
          <w:p w14:paraId="163160DB" w14:textId="77777777" w:rsidR="00261694" w:rsidRPr="00D66BBC" w:rsidRDefault="00261694" w:rsidP="009A4124">
            <w:pPr>
              <w:pStyle w:val="NoSpacing"/>
              <w:keepNext/>
              <w:jc w:val="center"/>
              <w:rPr>
                <w:rFonts w:cstheme="minorHAnsi"/>
                <w:b/>
                <w:color w:val="FFFFFF" w:themeColor="background1"/>
                <w:sz w:val="24"/>
              </w:rPr>
            </w:pPr>
            <w:r>
              <w:rPr>
                <w:rFonts w:cstheme="minorHAnsi"/>
                <w:b/>
                <w:color w:val="FFFFFF" w:themeColor="background1"/>
                <w:sz w:val="24"/>
              </w:rPr>
              <w:t>Children</w:t>
            </w:r>
            <w:r w:rsidRPr="00D66BBC">
              <w:rPr>
                <w:rFonts w:cstheme="minorHAnsi"/>
                <w:b/>
                <w:color w:val="FFFFFF" w:themeColor="background1"/>
                <w:sz w:val="24"/>
              </w:rPr>
              <w:t xml:space="preserve"> Group</w:t>
            </w:r>
            <w:r w:rsidRPr="00D66BBC">
              <w:rPr>
                <w:rFonts w:cstheme="minorHAnsi"/>
                <w:b/>
                <w:color w:val="FFFFFF" w:themeColor="background1"/>
                <w:sz w:val="24"/>
                <w:vertAlign w:val="superscript"/>
              </w:rPr>
              <w:t>1</w:t>
            </w:r>
          </w:p>
        </w:tc>
        <w:tc>
          <w:tcPr>
            <w:tcW w:w="3285" w:type="dxa"/>
            <w:tcBorders>
              <w:top w:val="nil"/>
              <w:left w:val="nil"/>
              <w:bottom w:val="nil"/>
              <w:right w:val="nil"/>
            </w:tcBorders>
            <w:shd w:val="clear" w:color="auto" w:fill="1F5A87"/>
            <w:vAlign w:val="center"/>
          </w:tcPr>
          <w:p w14:paraId="163160DC" w14:textId="77777777" w:rsidR="00261694" w:rsidRPr="00452E9A" w:rsidRDefault="00261694" w:rsidP="009A4124">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assent will NOT be obtained</w:t>
            </w:r>
          </w:p>
        </w:tc>
        <w:tc>
          <w:tcPr>
            <w:tcW w:w="4729" w:type="dxa"/>
            <w:gridSpan w:val="3"/>
            <w:tcBorders>
              <w:top w:val="nil"/>
              <w:left w:val="nil"/>
              <w:bottom w:val="nil"/>
              <w:right w:val="nil"/>
            </w:tcBorders>
            <w:shd w:val="clear" w:color="auto" w:fill="1F5A87"/>
            <w:vAlign w:val="center"/>
          </w:tcPr>
          <w:p w14:paraId="163160DD" w14:textId="31840797" w:rsidR="00261694" w:rsidRPr="00D66BBC" w:rsidRDefault="00261694" w:rsidP="00435B51">
            <w:pPr>
              <w:pStyle w:val="NoSpacing"/>
              <w:keepNext/>
              <w:jc w:val="center"/>
              <w:rPr>
                <w:rFonts w:cstheme="minorHAnsi"/>
                <w:b/>
                <w:color w:val="FFFFFF" w:themeColor="background1"/>
                <w:sz w:val="24"/>
              </w:rPr>
            </w:pPr>
            <w:r>
              <w:rPr>
                <w:rFonts w:cstheme="minorHAnsi"/>
                <w:b/>
                <w:color w:val="FFFFFF" w:themeColor="background1"/>
                <w:sz w:val="24"/>
              </w:rPr>
              <w:t xml:space="preserve">Reason why </w:t>
            </w:r>
            <w:r w:rsidR="00435B51">
              <w:rPr>
                <w:rFonts w:cstheme="minorHAnsi"/>
                <w:b/>
                <w:color w:val="FFFFFF" w:themeColor="background1"/>
                <w:sz w:val="24"/>
              </w:rPr>
              <w:t xml:space="preserve">assent </w:t>
            </w:r>
            <w:r>
              <w:rPr>
                <w:rFonts w:cstheme="minorHAnsi"/>
                <w:b/>
                <w:color w:val="FFFFFF" w:themeColor="background1"/>
                <w:sz w:val="24"/>
              </w:rPr>
              <w:t>will not</w:t>
            </w:r>
            <w:r w:rsidR="002C2C08">
              <w:rPr>
                <w:rFonts w:cstheme="minorHAnsi"/>
                <w:b/>
                <w:color w:val="FFFFFF" w:themeColor="background1"/>
                <w:sz w:val="24"/>
              </w:rPr>
              <w:t xml:space="preserve"> </w:t>
            </w:r>
            <w:r w:rsidR="00435B51">
              <w:rPr>
                <w:rFonts w:cstheme="minorHAnsi"/>
                <w:b/>
                <w:color w:val="FFFFFF" w:themeColor="background1"/>
                <w:sz w:val="24"/>
              </w:rPr>
              <w:t xml:space="preserve">be </w:t>
            </w:r>
            <w:r w:rsidR="003D5242">
              <w:rPr>
                <w:rFonts w:cstheme="minorHAnsi"/>
                <w:b/>
                <w:color w:val="FFFFFF" w:themeColor="background1"/>
                <w:sz w:val="24"/>
              </w:rPr>
              <w:t>obtain</w:t>
            </w:r>
            <w:r w:rsidR="00435B51">
              <w:rPr>
                <w:rFonts w:cstheme="minorHAnsi"/>
                <w:b/>
                <w:color w:val="FFFFFF" w:themeColor="background1"/>
                <w:sz w:val="24"/>
              </w:rPr>
              <w:t>ed</w:t>
            </w:r>
          </w:p>
        </w:tc>
      </w:tr>
      <w:tr w:rsidR="00261694" w:rsidRPr="00725F39" w14:paraId="163160E2" w14:textId="77777777" w:rsidTr="00F115E8">
        <w:trPr>
          <w:trHeight w:val="341"/>
        </w:trPr>
        <w:tc>
          <w:tcPr>
            <w:tcW w:w="2790" w:type="dxa"/>
            <w:gridSpan w:val="8"/>
            <w:tcBorders>
              <w:top w:val="nil"/>
              <w:left w:val="nil"/>
              <w:bottom w:val="dashed" w:sz="8" w:space="0" w:color="1F5A87"/>
              <w:right w:val="nil"/>
            </w:tcBorders>
            <w:vAlign w:val="center"/>
          </w:tcPr>
          <w:p w14:paraId="163160DF"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nil"/>
              <w:left w:val="nil"/>
              <w:bottom w:val="dashed" w:sz="8" w:space="0" w:color="1F5A87"/>
              <w:right w:val="nil"/>
            </w:tcBorders>
            <w:vAlign w:val="center"/>
          </w:tcPr>
          <w:p w14:paraId="163160E0"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nil"/>
              <w:left w:val="nil"/>
              <w:bottom w:val="dashed" w:sz="8" w:space="0" w:color="1F5A87"/>
              <w:right w:val="nil"/>
            </w:tcBorders>
            <w:vAlign w:val="center"/>
          </w:tcPr>
          <w:p w14:paraId="163160E1"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6"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3"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E4"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E5"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A"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7"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E8"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E9"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E"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B"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EC"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ED"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F2"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F"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F0"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F1"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105" w14:textId="77777777" w:rsidTr="00F115E8">
        <w:trPr>
          <w:trHeight w:val="835"/>
        </w:trPr>
        <w:tc>
          <w:tcPr>
            <w:tcW w:w="10804" w:type="dxa"/>
            <w:gridSpan w:val="12"/>
            <w:tcBorders>
              <w:top w:val="dashed" w:sz="8" w:space="0" w:color="1F5A87"/>
              <w:left w:val="nil"/>
              <w:bottom w:val="nil"/>
              <w:right w:val="nil"/>
            </w:tcBorders>
            <w:vAlign w:val="center"/>
          </w:tcPr>
          <w:p w14:paraId="16316103" w14:textId="77777777" w:rsidR="00261694" w:rsidRPr="005E5CC8" w:rsidRDefault="00EA5959" w:rsidP="00261694">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61694" w:rsidRPr="005E5CC8">
              <w:rPr>
                <w:rFonts w:asciiTheme="minorHAnsi" w:eastAsiaTheme="minorHAnsi" w:hAnsiTheme="minorHAnsi" w:cstheme="minorHAnsi"/>
                <w:i/>
                <w:color w:val="7F7F7F" w:themeColor="text1" w:themeTint="80"/>
                <w:u w:val="single"/>
              </w:rPr>
              <w:t>ootnotes</w:t>
            </w:r>
          </w:p>
          <w:p w14:paraId="16316104" w14:textId="4AB6D4F8" w:rsidR="00261694" w:rsidRPr="00261694" w:rsidRDefault="00261694" w:rsidP="00FF5691">
            <w:pPr>
              <w:pStyle w:val="ListParagraph"/>
              <w:numPr>
                <w:ilvl w:val="0"/>
                <w:numId w:val="16"/>
              </w:numPr>
              <w:rPr>
                <w:rFonts w:asciiTheme="minorHAnsi" w:eastAsiaTheme="minorHAnsi" w:hAnsiTheme="minorHAnsi" w:cstheme="minorHAnsi"/>
                <w:i/>
                <w:color w:val="4F6228" w:themeColor="accent3" w:themeShade="80"/>
                <w:sz w:val="20"/>
                <w:szCs w:val="20"/>
              </w:rPr>
            </w:pPr>
            <w:r w:rsidRPr="005E5CC8">
              <w:rPr>
                <w:rFonts w:asciiTheme="minorHAnsi" w:eastAsiaTheme="minorHAnsi" w:hAnsiTheme="minorHAnsi" w:cstheme="minorHAnsi"/>
                <w:i/>
                <w:color w:val="7F7F7F" w:themeColor="text1" w:themeTint="80"/>
                <w:sz w:val="20"/>
                <w:szCs w:val="20"/>
              </w:rPr>
              <w:t xml:space="preserve">If </w:t>
            </w:r>
            <w:r w:rsidR="00FF5691">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is the same for all children groups or all procedures, collapse your answer across the groups</w:t>
            </w:r>
            <w:r w:rsidR="009315D9">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tc>
      </w:tr>
      <w:tr w:rsidR="00261694" w:rsidRPr="00725F39" w14:paraId="16316107" w14:textId="77777777" w:rsidTr="00F115E8">
        <w:trPr>
          <w:trHeight w:val="999"/>
        </w:trPr>
        <w:tc>
          <w:tcPr>
            <w:tcW w:w="10804" w:type="dxa"/>
            <w:gridSpan w:val="12"/>
            <w:tcBorders>
              <w:top w:val="nil"/>
              <w:left w:val="nil"/>
              <w:bottom w:val="nil"/>
              <w:right w:val="nil"/>
            </w:tcBorders>
            <w:vAlign w:val="center"/>
          </w:tcPr>
          <w:p w14:paraId="16316106" w14:textId="14A1E506" w:rsidR="00261694" w:rsidRPr="004227B8" w:rsidRDefault="002213EC" w:rsidP="00FF5691">
            <w:pPr>
              <w:pStyle w:val="NoSpacing"/>
              <w:keepNext/>
              <w:ind w:left="346" w:hanging="346"/>
            </w:pPr>
            <w:bookmarkStart w:id="337" w:name="q7point2"/>
            <w:r>
              <w:rPr>
                <w:rFonts w:cstheme="minorHAnsi"/>
                <w:b/>
              </w:rPr>
              <w:t>7.2 Assent process</w:t>
            </w:r>
            <w:bookmarkEnd w:id="337"/>
            <w:r w:rsidR="00261694">
              <w:rPr>
                <w:rFonts w:cstheme="minorHAnsi"/>
                <w:b/>
              </w:rPr>
              <w:t xml:space="preserve">. </w:t>
            </w:r>
            <w:r>
              <w:t xml:space="preserve">Describe how </w:t>
            </w:r>
            <w:r w:rsidR="00FF5691">
              <w:t>assent will be obtained</w:t>
            </w:r>
            <w:r>
              <w:t xml:space="preserve">, for each child group. If </w:t>
            </w:r>
            <w:r w:rsidR="00FF5691">
              <w:t>the</w:t>
            </w:r>
            <w:r>
              <w:t xml:space="preserve"> research involves children of different ages, answer separately for each group. If the children are non-English speakers, include a description of how </w:t>
            </w:r>
            <w:r w:rsidR="00FF5691">
              <w:t>their comprehension of the information will be evaluated</w:t>
            </w:r>
            <w:r>
              <w:t>.</w:t>
            </w:r>
          </w:p>
        </w:tc>
      </w:tr>
      <w:tr w:rsidR="00261694" w:rsidRPr="00D66BBC" w14:paraId="1631610A" w14:textId="77777777" w:rsidTr="00F115E8">
        <w:trPr>
          <w:trHeight w:val="432"/>
        </w:trPr>
        <w:tc>
          <w:tcPr>
            <w:tcW w:w="449" w:type="dxa"/>
            <w:tcBorders>
              <w:top w:val="nil"/>
              <w:left w:val="nil"/>
              <w:bottom w:val="nil"/>
              <w:right w:val="single" w:sz="24" w:space="0" w:color="E8960C"/>
            </w:tcBorders>
            <w:vAlign w:val="center"/>
          </w:tcPr>
          <w:p w14:paraId="16316108" w14:textId="77777777" w:rsidR="00261694" w:rsidRPr="00D66BBC" w:rsidRDefault="00261694" w:rsidP="00E227E7">
            <w:pPr>
              <w:pStyle w:val="NoSpacing"/>
              <w:ind w:left="342" w:hanging="342"/>
            </w:pPr>
          </w:p>
        </w:tc>
        <w:tc>
          <w:tcPr>
            <w:tcW w:w="10355" w:type="dxa"/>
            <w:gridSpan w:val="11"/>
            <w:tcBorders>
              <w:top w:val="single" w:sz="24" w:space="0" w:color="E8960C"/>
              <w:left w:val="single" w:sz="24" w:space="0" w:color="E8960C"/>
              <w:bottom w:val="single" w:sz="24" w:space="0" w:color="E8960C"/>
              <w:right w:val="single" w:sz="24" w:space="0" w:color="E8960C"/>
            </w:tcBorders>
            <w:vAlign w:val="center"/>
          </w:tcPr>
          <w:p w14:paraId="16316109" w14:textId="77777777" w:rsidR="00261694" w:rsidRPr="00D66BBC" w:rsidRDefault="00261694" w:rsidP="00E227E7">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261694" w:rsidRPr="00725F39" w14:paraId="1631610C" w14:textId="77777777" w:rsidTr="00F115E8">
        <w:trPr>
          <w:trHeight w:val="804"/>
        </w:trPr>
        <w:tc>
          <w:tcPr>
            <w:tcW w:w="10804" w:type="dxa"/>
            <w:gridSpan w:val="12"/>
            <w:tcBorders>
              <w:top w:val="nil"/>
              <w:left w:val="nil"/>
              <w:bottom w:val="nil"/>
              <w:right w:val="nil"/>
            </w:tcBorders>
            <w:vAlign w:val="center"/>
          </w:tcPr>
          <w:p w14:paraId="1631610B" w14:textId="07D7E242" w:rsidR="00261694" w:rsidRPr="002213EC" w:rsidRDefault="002213EC" w:rsidP="00FF5691">
            <w:pPr>
              <w:pStyle w:val="NoSpacing"/>
              <w:keepNext/>
              <w:ind w:left="346" w:hanging="346"/>
            </w:pPr>
            <w:r>
              <w:rPr>
                <w:rFonts w:cstheme="minorHAnsi"/>
                <w:b/>
              </w:rPr>
              <w:t>7</w:t>
            </w:r>
            <w:r w:rsidR="00261694">
              <w:rPr>
                <w:rFonts w:cstheme="minorHAnsi"/>
                <w:b/>
              </w:rPr>
              <w:t>.</w:t>
            </w:r>
            <w:r w:rsidR="00261694" w:rsidRPr="00D66BBC">
              <w:rPr>
                <w:rFonts w:cstheme="minorHAnsi"/>
                <w:b/>
              </w:rPr>
              <w:t>3</w:t>
            </w:r>
            <w:r w:rsidR="00261694">
              <w:rPr>
                <w:rFonts w:cstheme="minorHAnsi"/>
                <w:b/>
              </w:rPr>
              <w:t xml:space="preserve"> </w:t>
            </w:r>
            <w:r>
              <w:rPr>
                <w:rFonts w:cstheme="minorHAnsi"/>
                <w:b/>
              </w:rPr>
              <w:t>Dissent or resistance</w:t>
            </w:r>
            <w:r w:rsidR="00261694">
              <w:rPr>
                <w:rFonts w:cstheme="minorHAnsi"/>
                <w:b/>
              </w:rPr>
              <w:t xml:space="preserve">. </w:t>
            </w:r>
            <w:r>
              <w:t xml:space="preserve">Describe how a child’s objection or resistance to participation (including non-verbal indications) </w:t>
            </w:r>
            <w:r w:rsidR="00FF5691">
              <w:t xml:space="preserve">will be identified </w:t>
            </w:r>
            <w:r>
              <w:t xml:space="preserve">during the research, and what </w:t>
            </w:r>
            <w:r w:rsidR="00FF5691">
              <w:t>the response will be</w:t>
            </w:r>
            <w:r>
              <w:t xml:space="preserve">. </w:t>
            </w:r>
          </w:p>
        </w:tc>
      </w:tr>
      <w:tr w:rsidR="00261694" w:rsidRPr="00725F39" w14:paraId="1631610F" w14:textId="77777777" w:rsidTr="00F115E8">
        <w:trPr>
          <w:trHeight w:val="432"/>
        </w:trPr>
        <w:tc>
          <w:tcPr>
            <w:tcW w:w="449" w:type="dxa"/>
            <w:tcBorders>
              <w:top w:val="nil"/>
              <w:left w:val="nil"/>
              <w:bottom w:val="nil"/>
              <w:right w:val="single" w:sz="24" w:space="0" w:color="E8960C"/>
            </w:tcBorders>
            <w:vAlign w:val="center"/>
          </w:tcPr>
          <w:p w14:paraId="1631610D" w14:textId="77777777" w:rsidR="00261694" w:rsidRPr="00DD38CB" w:rsidRDefault="00261694" w:rsidP="00E227E7">
            <w:pPr>
              <w:pStyle w:val="NoSpacing"/>
              <w:rPr>
                <w:rFonts w:cstheme="minorHAnsi"/>
              </w:rPr>
            </w:pPr>
          </w:p>
        </w:tc>
        <w:tc>
          <w:tcPr>
            <w:tcW w:w="10355" w:type="dxa"/>
            <w:gridSpan w:val="11"/>
            <w:tcBorders>
              <w:top w:val="single" w:sz="24" w:space="0" w:color="E8960C"/>
              <w:left w:val="single" w:sz="24" w:space="0" w:color="E8960C"/>
              <w:bottom w:val="single" w:sz="24" w:space="0" w:color="E8960C"/>
              <w:right w:val="single" w:sz="24" w:space="0" w:color="E8960C"/>
            </w:tcBorders>
            <w:vAlign w:val="center"/>
          </w:tcPr>
          <w:p w14:paraId="1631610E" w14:textId="77777777" w:rsidR="00261694" w:rsidRPr="00DD38CB" w:rsidRDefault="00261694" w:rsidP="00E227E7">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115E8" w:rsidRPr="00725F39" w14:paraId="35CD9B1E" w14:textId="77777777" w:rsidTr="00F115E8">
        <w:trPr>
          <w:trHeight w:val="1020"/>
        </w:trPr>
        <w:tc>
          <w:tcPr>
            <w:tcW w:w="10804" w:type="dxa"/>
            <w:gridSpan w:val="12"/>
            <w:tcBorders>
              <w:top w:val="nil"/>
              <w:left w:val="nil"/>
              <w:bottom w:val="nil"/>
              <w:right w:val="nil"/>
            </w:tcBorders>
            <w:vAlign w:val="center"/>
          </w:tcPr>
          <w:p w14:paraId="4F3816C0" w14:textId="4CC4416D" w:rsidR="00F115E8" w:rsidRPr="00960BED" w:rsidRDefault="00F115E8" w:rsidP="00FF5691">
            <w:pPr>
              <w:pStyle w:val="NoSpacing"/>
              <w:keepNext/>
              <w:ind w:left="346" w:hanging="346"/>
              <w:rPr>
                <w:rFonts w:ascii="Times New Roman" w:hAnsi="Times New Roman" w:cs="Times New Roman"/>
              </w:rPr>
            </w:pPr>
            <w:r w:rsidRPr="00F115E8">
              <w:rPr>
                <w:rFonts w:cstheme="minorHAnsi"/>
                <w:b/>
              </w:rPr>
              <w:t xml:space="preserve">7.4 E-consent. </w:t>
            </w:r>
            <w:r w:rsidRPr="00F115E8">
              <w:rPr>
                <w:rFonts w:cstheme="minorHAnsi"/>
              </w:rPr>
              <w:t xml:space="preserve">Will any electronic processes (email, websites, electronic signatures, etc.) </w:t>
            </w:r>
            <w:r w:rsidR="00FF5691">
              <w:rPr>
                <w:rFonts w:cstheme="minorHAnsi"/>
              </w:rPr>
              <w:t xml:space="preserve">be used </w:t>
            </w:r>
            <w:r w:rsidRPr="00F115E8">
              <w:rPr>
                <w:rFonts w:cstheme="minorHAnsi"/>
              </w:rPr>
              <w:t xml:space="preserve">to present assent information to subjects/and or to obtain documentation (signatures) of assent? If yes, describe how </w:t>
            </w:r>
            <w:r w:rsidR="00FF5691">
              <w:rPr>
                <w:rFonts w:cstheme="minorHAnsi"/>
              </w:rPr>
              <w:t>this will be done</w:t>
            </w:r>
            <w:r w:rsidRPr="00F115E8">
              <w:rPr>
                <w:rFonts w:cstheme="minorHAnsi"/>
              </w:rPr>
              <w:t>.</w:t>
            </w:r>
          </w:p>
        </w:tc>
      </w:tr>
      <w:tr w:rsidR="00F115E8" w:rsidRPr="00725F39" w14:paraId="33E5DF7A" w14:textId="77777777" w:rsidTr="00F115E8">
        <w:trPr>
          <w:trHeight w:val="432"/>
        </w:trPr>
        <w:tc>
          <w:tcPr>
            <w:tcW w:w="449" w:type="dxa"/>
            <w:tcBorders>
              <w:top w:val="nil"/>
              <w:left w:val="nil"/>
              <w:bottom w:val="nil"/>
              <w:right w:val="single" w:sz="24" w:space="0" w:color="E8960C"/>
            </w:tcBorders>
            <w:vAlign w:val="center"/>
          </w:tcPr>
          <w:p w14:paraId="1F888AC2" w14:textId="77777777" w:rsidR="00F115E8" w:rsidRPr="00DD38CB" w:rsidRDefault="00F115E8" w:rsidP="00E227E7">
            <w:pPr>
              <w:pStyle w:val="NoSpacing"/>
              <w:rPr>
                <w:rFonts w:cstheme="minorHAnsi"/>
              </w:rPr>
            </w:pPr>
          </w:p>
        </w:tc>
        <w:tc>
          <w:tcPr>
            <w:tcW w:w="10355" w:type="dxa"/>
            <w:gridSpan w:val="11"/>
            <w:tcBorders>
              <w:top w:val="single" w:sz="24" w:space="0" w:color="E8960C"/>
              <w:left w:val="single" w:sz="24" w:space="0" w:color="E8960C"/>
              <w:bottom w:val="single" w:sz="24" w:space="0" w:color="E8960C"/>
              <w:right w:val="single" w:sz="24" w:space="0" w:color="E8960C"/>
            </w:tcBorders>
            <w:vAlign w:val="center"/>
          </w:tcPr>
          <w:p w14:paraId="543FEFF8" w14:textId="7881CC88" w:rsidR="00F115E8" w:rsidRPr="00960BED" w:rsidRDefault="00F115E8" w:rsidP="00E227E7">
            <w:pPr>
              <w:pStyle w:val="NoSpacing"/>
              <w:rPr>
                <w:rFonts w:ascii="Times New Roman" w:hAnsi="Times New Roman" w:cs="Times New Roman"/>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213EC" w:rsidRPr="00725F39" w14:paraId="16316111" w14:textId="77777777" w:rsidTr="00F115E8">
        <w:trPr>
          <w:trHeight w:val="786"/>
        </w:trPr>
        <w:tc>
          <w:tcPr>
            <w:tcW w:w="10804" w:type="dxa"/>
            <w:gridSpan w:val="12"/>
            <w:tcBorders>
              <w:top w:val="nil"/>
              <w:left w:val="nil"/>
              <w:bottom w:val="nil"/>
              <w:right w:val="nil"/>
            </w:tcBorders>
            <w:vAlign w:val="center"/>
          </w:tcPr>
          <w:p w14:paraId="16316110" w14:textId="200EDD5F" w:rsidR="00F74737" w:rsidRPr="008D099E" w:rsidRDefault="00F115E8" w:rsidP="00FF5691">
            <w:pPr>
              <w:pStyle w:val="NoSpacing"/>
              <w:keepNext/>
              <w:ind w:left="331" w:hanging="360"/>
            </w:pPr>
            <w:r>
              <w:rPr>
                <w:rFonts w:cstheme="minorHAnsi"/>
                <w:b/>
              </w:rPr>
              <w:t>7.5</w:t>
            </w:r>
            <w:r w:rsidR="002213EC">
              <w:rPr>
                <w:rFonts w:cstheme="minorHAnsi"/>
                <w:b/>
              </w:rPr>
              <w:t xml:space="preserve"> Documentation of assent. </w:t>
            </w:r>
            <w:r w:rsidR="002213EC" w:rsidRPr="00C67BD7">
              <w:t xml:space="preserve"> </w:t>
            </w:r>
            <w:r w:rsidR="005E5CC8">
              <w:t>Which of the following statements describes whether documentation of assent</w:t>
            </w:r>
            <w:r w:rsidR="00FF5691">
              <w:t xml:space="preserve"> will be obtained</w:t>
            </w:r>
            <w:r w:rsidR="005E5CC8">
              <w:t>?</w:t>
            </w:r>
          </w:p>
        </w:tc>
      </w:tr>
      <w:tr w:rsidR="00F74737" w:rsidRPr="00725F39" w14:paraId="16316116" w14:textId="77777777" w:rsidTr="00F115E8">
        <w:trPr>
          <w:trHeight w:val="110"/>
        </w:trPr>
        <w:tc>
          <w:tcPr>
            <w:tcW w:w="449" w:type="dxa"/>
            <w:tcBorders>
              <w:top w:val="nil"/>
              <w:left w:val="nil"/>
              <w:bottom w:val="nil"/>
              <w:right w:val="nil"/>
            </w:tcBorders>
            <w:vAlign w:val="center"/>
          </w:tcPr>
          <w:p w14:paraId="16316112" w14:textId="77777777" w:rsidR="00F74737" w:rsidRPr="00F74737" w:rsidRDefault="00F74737" w:rsidP="00E227E7">
            <w:pPr>
              <w:pStyle w:val="NoSpacing"/>
              <w:ind w:left="331" w:hanging="360"/>
              <w:rPr>
                <w:rFonts w:cstheme="minorHAnsi"/>
                <w:sz w:val="2"/>
              </w:rPr>
            </w:pPr>
          </w:p>
        </w:tc>
        <w:tc>
          <w:tcPr>
            <w:tcW w:w="361" w:type="dxa"/>
            <w:gridSpan w:val="3"/>
            <w:tcBorders>
              <w:top w:val="nil"/>
              <w:left w:val="nil"/>
              <w:bottom w:val="single" w:sz="12" w:space="0" w:color="auto"/>
              <w:right w:val="nil"/>
            </w:tcBorders>
            <w:vAlign w:val="center"/>
          </w:tcPr>
          <w:p w14:paraId="16316113" w14:textId="54522243"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nil"/>
              <w:left w:val="nil"/>
              <w:right w:val="nil"/>
            </w:tcBorders>
            <w:vAlign w:val="center"/>
          </w:tcPr>
          <w:p w14:paraId="16316114" w14:textId="754F5921" w:rsidR="00F74737" w:rsidRPr="004227B8" w:rsidRDefault="00F74737" w:rsidP="00FF5691">
            <w:pPr>
              <w:pStyle w:val="NoSpacing"/>
              <w:ind w:left="331" w:hanging="360"/>
              <w:rPr>
                <w:rFonts w:cstheme="minorHAnsi"/>
              </w:rPr>
            </w:pPr>
            <w:r>
              <w:rPr>
                <w:rFonts w:cstheme="minorHAnsi"/>
              </w:rPr>
              <w:t xml:space="preserve">None of </w:t>
            </w:r>
            <w:r w:rsidR="00FF5691">
              <w:rPr>
                <w:rFonts w:cstheme="minorHAnsi"/>
              </w:rPr>
              <w:t>the</w:t>
            </w:r>
            <w:r>
              <w:rPr>
                <w:rFonts w:cstheme="minorHAnsi"/>
              </w:rPr>
              <w:t xml:space="preserve"> research procedures and child groups</w:t>
            </w:r>
          </w:p>
        </w:tc>
        <w:tc>
          <w:tcPr>
            <w:tcW w:w="4594" w:type="dxa"/>
            <w:gridSpan w:val="2"/>
            <w:vMerge w:val="restart"/>
            <w:tcBorders>
              <w:top w:val="nil"/>
              <w:left w:val="nil"/>
              <w:right w:val="nil"/>
            </w:tcBorders>
            <w:vAlign w:val="center"/>
          </w:tcPr>
          <w:p w14:paraId="16316115" w14:textId="001B3C1B" w:rsidR="00F74737" w:rsidRPr="004227B8" w:rsidRDefault="00F74737" w:rsidP="00FF5691">
            <w:pPr>
              <w:pStyle w:val="NoSpacing"/>
              <w:ind w:left="331" w:hanging="360"/>
              <w:rPr>
                <w:rFonts w:cstheme="minorHAnsi"/>
              </w:rPr>
            </w:pPr>
            <w:r w:rsidRPr="00DD38CB">
              <w:rPr>
                <w:rFonts w:cstheme="minorHAnsi"/>
              </w:rPr>
              <w:sym w:font="Wingdings" w:char="F0E0"/>
            </w:r>
            <w:r>
              <w:rPr>
                <w:rFonts w:cstheme="minorHAnsi"/>
              </w:rPr>
              <w:t xml:space="preserve"> </w:t>
            </w:r>
            <w:r w:rsidR="009315D9">
              <w:rPr>
                <w:rFonts w:cstheme="minorHAnsi"/>
              </w:rPr>
              <w:t>Use the table below to provide justif</w:t>
            </w:r>
            <w:r w:rsidR="00F115E8">
              <w:rPr>
                <w:rFonts w:cstheme="minorHAnsi"/>
              </w:rPr>
              <w:t xml:space="preserve">ication, then go to </w:t>
            </w:r>
            <w:hyperlink w:anchor="q7point4a" w:history="1">
              <w:r w:rsidR="00256015" w:rsidRPr="00C36E69">
                <w:rPr>
                  <w:rStyle w:val="Hyperlink"/>
                  <w:rFonts w:cstheme="minorHAnsi"/>
                </w:rPr>
                <w:t>question</w:t>
              </w:r>
              <w:r w:rsidR="00256015">
                <w:rPr>
                  <w:rStyle w:val="Hyperlink"/>
                  <w:rFonts w:cstheme="minorHAnsi"/>
                  <w:b/>
                </w:rPr>
                <w:t xml:space="preserve"> 7.</w:t>
              </w:r>
              <w:proofErr w:type="gramStart"/>
              <w:r w:rsidR="00256015">
                <w:rPr>
                  <w:rStyle w:val="Hyperlink"/>
                  <w:rFonts w:cstheme="minorHAnsi"/>
                  <w:b/>
                </w:rPr>
                <w:t>5.b</w:t>
              </w:r>
              <w:proofErr w:type="gramEnd"/>
            </w:hyperlink>
          </w:p>
        </w:tc>
      </w:tr>
      <w:tr w:rsidR="00F74737" w:rsidRPr="00725F39" w14:paraId="44AC47A7" w14:textId="77777777" w:rsidTr="00F115E8">
        <w:trPr>
          <w:trHeight w:val="83"/>
        </w:trPr>
        <w:tc>
          <w:tcPr>
            <w:tcW w:w="449" w:type="dxa"/>
            <w:tcBorders>
              <w:top w:val="nil"/>
              <w:left w:val="nil"/>
              <w:bottom w:val="nil"/>
              <w:right w:val="single" w:sz="12" w:space="0" w:color="auto"/>
            </w:tcBorders>
            <w:vAlign w:val="center"/>
          </w:tcPr>
          <w:p w14:paraId="537F158B"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D6A4931"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0186B286" w14:textId="77777777" w:rsidR="00F74737" w:rsidRDefault="00F74737" w:rsidP="00E227E7">
            <w:pPr>
              <w:pStyle w:val="NoSpacing"/>
              <w:ind w:left="331" w:hanging="360"/>
              <w:rPr>
                <w:rFonts w:cstheme="minorHAnsi"/>
              </w:rPr>
            </w:pPr>
          </w:p>
        </w:tc>
        <w:tc>
          <w:tcPr>
            <w:tcW w:w="4594" w:type="dxa"/>
            <w:gridSpan w:val="2"/>
            <w:vMerge/>
            <w:tcBorders>
              <w:left w:val="nil"/>
              <w:right w:val="nil"/>
            </w:tcBorders>
            <w:vAlign w:val="center"/>
          </w:tcPr>
          <w:p w14:paraId="277B6A5D" w14:textId="77777777" w:rsidR="00F74737" w:rsidRPr="00DD38CB" w:rsidRDefault="00F74737" w:rsidP="002213EC">
            <w:pPr>
              <w:pStyle w:val="NoSpacing"/>
              <w:ind w:left="331" w:hanging="360"/>
              <w:rPr>
                <w:rFonts w:cstheme="minorHAnsi"/>
              </w:rPr>
            </w:pPr>
          </w:p>
        </w:tc>
      </w:tr>
      <w:tr w:rsidR="00F74737" w:rsidRPr="00725F39" w14:paraId="0DFA618B" w14:textId="77777777" w:rsidTr="00F115E8">
        <w:trPr>
          <w:trHeight w:val="158"/>
        </w:trPr>
        <w:tc>
          <w:tcPr>
            <w:tcW w:w="449" w:type="dxa"/>
            <w:tcBorders>
              <w:top w:val="nil"/>
              <w:left w:val="nil"/>
              <w:bottom w:val="nil"/>
              <w:right w:val="nil"/>
            </w:tcBorders>
            <w:vAlign w:val="center"/>
          </w:tcPr>
          <w:p w14:paraId="259ABC1D"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3C2F5A2F"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7FA39902" w14:textId="77777777" w:rsidR="00F74737" w:rsidRDefault="00F74737" w:rsidP="00E227E7">
            <w:pPr>
              <w:pStyle w:val="NoSpacing"/>
              <w:ind w:left="331" w:hanging="360"/>
              <w:rPr>
                <w:rFonts w:cstheme="minorHAnsi"/>
              </w:rPr>
            </w:pPr>
          </w:p>
        </w:tc>
        <w:tc>
          <w:tcPr>
            <w:tcW w:w="4594" w:type="dxa"/>
            <w:gridSpan w:val="2"/>
            <w:vMerge/>
            <w:tcBorders>
              <w:left w:val="nil"/>
              <w:bottom w:val="dashed" w:sz="8" w:space="0" w:color="1F5A87"/>
              <w:right w:val="nil"/>
            </w:tcBorders>
            <w:vAlign w:val="center"/>
          </w:tcPr>
          <w:p w14:paraId="4231DD0F" w14:textId="77777777" w:rsidR="00F74737" w:rsidRPr="00DD38CB" w:rsidRDefault="00F74737" w:rsidP="002213EC">
            <w:pPr>
              <w:pStyle w:val="NoSpacing"/>
              <w:ind w:left="331" w:hanging="360"/>
              <w:rPr>
                <w:rFonts w:cstheme="minorHAnsi"/>
              </w:rPr>
            </w:pPr>
          </w:p>
        </w:tc>
      </w:tr>
      <w:tr w:rsidR="00F74737" w:rsidRPr="00725F39" w14:paraId="1631611B" w14:textId="77777777" w:rsidTr="00F115E8">
        <w:trPr>
          <w:trHeight w:val="183"/>
        </w:trPr>
        <w:tc>
          <w:tcPr>
            <w:tcW w:w="449" w:type="dxa"/>
            <w:tcBorders>
              <w:top w:val="nil"/>
              <w:left w:val="nil"/>
              <w:bottom w:val="nil"/>
              <w:right w:val="nil"/>
            </w:tcBorders>
            <w:vAlign w:val="center"/>
          </w:tcPr>
          <w:p w14:paraId="16316117" w14:textId="77777777" w:rsidR="00F74737" w:rsidRPr="00F74737" w:rsidRDefault="00F74737" w:rsidP="00E227E7">
            <w:pPr>
              <w:pStyle w:val="NoSpacing"/>
              <w:ind w:left="331" w:hanging="360"/>
              <w:rPr>
                <w:rFonts w:cstheme="minorHAnsi"/>
                <w:sz w:val="2"/>
              </w:rPr>
            </w:pPr>
          </w:p>
        </w:tc>
        <w:tc>
          <w:tcPr>
            <w:tcW w:w="361" w:type="dxa"/>
            <w:gridSpan w:val="3"/>
            <w:tcBorders>
              <w:top w:val="nil"/>
              <w:left w:val="nil"/>
              <w:bottom w:val="single" w:sz="12" w:space="0" w:color="auto"/>
              <w:right w:val="nil"/>
            </w:tcBorders>
            <w:vAlign w:val="center"/>
          </w:tcPr>
          <w:p w14:paraId="16316118" w14:textId="6DF9467F"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nil"/>
              <w:left w:val="nil"/>
              <w:right w:val="nil"/>
            </w:tcBorders>
            <w:vAlign w:val="center"/>
          </w:tcPr>
          <w:p w14:paraId="16316119" w14:textId="2FDD87B0" w:rsidR="00F74737" w:rsidRPr="004227B8" w:rsidRDefault="00F74737" w:rsidP="00FF5691">
            <w:pPr>
              <w:pStyle w:val="NoSpacing"/>
              <w:ind w:left="331" w:hanging="360"/>
              <w:rPr>
                <w:rFonts w:cstheme="minorHAnsi"/>
              </w:rPr>
            </w:pPr>
            <w:proofErr w:type="gramStart"/>
            <w:r>
              <w:rPr>
                <w:rFonts w:cstheme="minorHAnsi"/>
              </w:rPr>
              <w:t>All of</w:t>
            </w:r>
            <w:proofErr w:type="gramEnd"/>
            <w:r>
              <w:rPr>
                <w:rFonts w:cstheme="minorHAnsi"/>
              </w:rPr>
              <w:t xml:space="preserve"> </w:t>
            </w:r>
            <w:r w:rsidR="00FF5691">
              <w:rPr>
                <w:rFonts w:cstheme="minorHAnsi"/>
              </w:rPr>
              <w:t>the</w:t>
            </w:r>
            <w:r>
              <w:rPr>
                <w:rFonts w:cstheme="minorHAnsi"/>
              </w:rPr>
              <w:t xml:space="preserve"> research procedures and child groups</w:t>
            </w:r>
          </w:p>
        </w:tc>
        <w:tc>
          <w:tcPr>
            <w:tcW w:w="4594" w:type="dxa"/>
            <w:gridSpan w:val="2"/>
            <w:vMerge w:val="restart"/>
            <w:tcBorders>
              <w:top w:val="nil"/>
              <w:left w:val="nil"/>
              <w:right w:val="nil"/>
            </w:tcBorders>
            <w:vAlign w:val="center"/>
          </w:tcPr>
          <w:p w14:paraId="1631611A" w14:textId="14D1A709" w:rsidR="00F74737" w:rsidRPr="004227B8" w:rsidRDefault="00F74737" w:rsidP="005E5CC8">
            <w:pPr>
              <w:pStyle w:val="NoSpacing"/>
              <w:ind w:left="331" w:hanging="360"/>
              <w:rPr>
                <w:rFonts w:cstheme="minorHAnsi"/>
              </w:rPr>
            </w:pPr>
            <w:r w:rsidRPr="00DD38CB">
              <w:rPr>
                <w:rFonts w:cstheme="minorHAnsi"/>
              </w:rPr>
              <w:sym w:font="Wingdings" w:char="F0E0"/>
            </w:r>
            <w:r>
              <w:rPr>
                <w:rFonts w:cstheme="minorHAnsi"/>
              </w:rPr>
              <w:t xml:space="preserve"> Go to </w:t>
            </w:r>
            <w:hyperlink w:anchor="q7point4a" w:history="1">
              <w:r w:rsidRPr="00490008">
                <w:rPr>
                  <w:rStyle w:val="Hyperlink"/>
                  <w:rFonts w:cstheme="minorHAnsi"/>
                </w:rPr>
                <w:t xml:space="preserve">question </w:t>
              </w:r>
              <w:r w:rsidR="00F115E8">
                <w:rPr>
                  <w:rStyle w:val="Hyperlink"/>
                  <w:rFonts w:cstheme="minorHAnsi"/>
                  <w:b/>
                </w:rPr>
                <w:t>7.</w:t>
              </w:r>
              <w:proofErr w:type="gramStart"/>
              <w:r w:rsidR="00F115E8">
                <w:rPr>
                  <w:rStyle w:val="Hyperlink"/>
                  <w:rFonts w:cstheme="minorHAnsi"/>
                  <w:b/>
                </w:rPr>
                <w:t>5</w:t>
              </w:r>
              <w:r w:rsidRPr="00490008">
                <w:rPr>
                  <w:rStyle w:val="Hyperlink"/>
                  <w:rFonts w:cstheme="minorHAnsi"/>
                  <w:b/>
                </w:rPr>
                <w:t>.a</w:t>
              </w:r>
              <w:proofErr w:type="gramEnd"/>
            </w:hyperlink>
            <w:r>
              <w:rPr>
                <w:rFonts w:cstheme="minorHAnsi"/>
              </w:rPr>
              <w:t>, do not complete the table</w:t>
            </w:r>
          </w:p>
        </w:tc>
      </w:tr>
      <w:tr w:rsidR="00F74737" w:rsidRPr="00725F39" w14:paraId="7903B1F0" w14:textId="77777777" w:rsidTr="00F115E8">
        <w:trPr>
          <w:trHeight w:val="150"/>
        </w:trPr>
        <w:tc>
          <w:tcPr>
            <w:tcW w:w="449" w:type="dxa"/>
            <w:tcBorders>
              <w:top w:val="nil"/>
              <w:left w:val="nil"/>
              <w:bottom w:val="nil"/>
              <w:right w:val="single" w:sz="12" w:space="0" w:color="auto"/>
            </w:tcBorders>
            <w:vAlign w:val="center"/>
          </w:tcPr>
          <w:p w14:paraId="40FC8F05"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4078371"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1F4A4A9D" w14:textId="77777777" w:rsidR="00F74737" w:rsidRDefault="00F74737" w:rsidP="00E227E7">
            <w:pPr>
              <w:pStyle w:val="NoSpacing"/>
              <w:ind w:left="331" w:hanging="360"/>
              <w:rPr>
                <w:rFonts w:cstheme="minorHAnsi"/>
              </w:rPr>
            </w:pPr>
          </w:p>
        </w:tc>
        <w:tc>
          <w:tcPr>
            <w:tcW w:w="4594" w:type="dxa"/>
            <w:gridSpan w:val="2"/>
            <w:vMerge/>
            <w:tcBorders>
              <w:left w:val="nil"/>
              <w:right w:val="nil"/>
            </w:tcBorders>
            <w:vAlign w:val="center"/>
          </w:tcPr>
          <w:p w14:paraId="001D243C" w14:textId="77777777" w:rsidR="00F74737" w:rsidRPr="00DD38CB" w:rsidRDefault="00F74737" w:rsidP="005E5CC8">
            <w:pPr>
              <w:pStyle w:val="NoSpacing"/>
              <w:ind w:left="331" w:hanging="360"/>
              <w:rPr>
                <w:rFonts w:cstheme="minorHAnsi"/>
              </w:rPr>
            </w:pPr>
          </w:p>
        </w:tc>
      </w:tr>
      <w:tr w:rsidR="00F74737" w:rsidRPr="00725F39" w14:paraId="054A327B" w14:textId="77777777" w:rsidTr="00F115E8">
        <w:trPr>
          <w:trHeight w:val="208"/>
        </w:trPr>
        <w:tc>
          <w:tcPr>
            <w:tcW w:w="449" w:type="dxa"/>
            <w:tcBorders>
              <w:top w:val="nil"/>
              <w:left w:val="nil"/>
              <w:bottom w:val="nil"/>
              <w:right w:val="nil"/>
            </w:tcBorders>
            <w:vAlign w:val="center"/>
          </w:tcPr>
          <w:p w14:paraId="410A4D75"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434A54C0"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15A21C06" w14:textId="77777777" w:rsidR="00F74737" w:rsidRDefault="00F74737" w:rsidP="00E227E7">
            <w:pPr>
              <w:pStyle w:val="NoSpacing"/>
              <w:ind w:left="331" w:hanging="360"/>
              <w:rPr>
                <w:rFonts w:cstheme="minorHAnsi"/>
              </w:rPr>
            </w:pPr>
          </w:p>
        </w:tc>
        <w:tc>
          <w:tcPr>
            <w:tcW w:w="4594" w:type="dxa"/>
            <w:gridSpan w:val="2"/>
            <w:vMerge/>
            <w:tcBorders>
              <w:left w:val="nil"/>
              <w:bottom w:val="dashed" w:sz="8" w:space="0" w:color="1F5A87"/>
              <w:right w:val="nil"/>
            </w:tcBorders>
            <w:vAlign w:val="center"/>
          </w:tcPr>
          <w:p w14:paraId="0719D698" w14:textId="77777777" w:rsidR="00F74737" w:rsidRPr="00DD38CB" w:rsidRDefault="00F74737" w:rsidP="005E5CC8">
            <w:pPr>
              <w:pStyle w:val="NoSpacing"/>
              <w:ind w:left="331" w:hanging="360"/>
              <w:rPr>
                <w:rFonts w:cstheme="minorHAnsi"/>
              </w:rPr>
            </w:pPr>
          </w:p>
        </w:tc>
      </w:tr>
      <w:tr w:rsidR="00F74737" w:rsidRPr="00725F39" w14:paraId="16316120" w14:textId="77777777" w:rsidTr="00F115E8">
        <w:trPr>
          <w:trHeight w:val="166"/>
        </w:trPr>
        <w:tc>
          <w:tcPr>
            <w:tcW w:w="449" w:type="dxa"/>
            <w:tcBorders>
              <w:top w:val="nil"/>
              <w:left w:val="nil"/>
              <w:bottom w:val="nil"/>
              <w:right w:val="nil"/>
            </w:tcBorders>
            <w:vAlign w:val="center"/>
          </w:tcPr>
          <w:p w14:paraId="1631611C" w14:textId="77777777" w:rsidR="00F74737" w:rsidRPr="00F74737" w:rsidRDefault="00F74737" w:rsidP="00E227E7">
            <w:pPr>
              <w:pStyle w:val="NoSpacing"/>
              <w:ind w:left="331" w:hanging="360"/>
              <w:rPr>
                <w:rFonts w:cstheme="minorHAnsi"/>
                <w:sz w:val="2"/>
              </w:rPr>
            </w:pPr>
          </w:p>
        </w:tc>
        <w:tc>
          <w:tcPr>
            <w:tcW w:w="361" w:type="dxa"/>
            <w:gridSpan w:val="3"/>
            <w:tcBorders>
              <w:top w:val="dashed" w:sz="8" w:space="0" w:color="1F5A87"/>
              <w:left w:val="nil"/>
              <w:bottom w:val="single" w:sz="12" w:space="0" w:color="auto"/>
              <w:right w:val="nil"/>
            </w:tcBorders>
            <w:vAlign w:val="center"/>
          </w:tcPr>
          <w:p w14:paraId="1631611D" w14:textId="0F126509"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dashed" w:sz="8" w:space="0" w:color="1F5A87"/>
              <w:left w:val="nil"/>
              <w:right w:val="nil"/>
            </w:tcBorders>
            <w:vAlign w:val="center"/>
          </w:tcPr>
          <w:p w14:paraId="1631611E" w14:textId="60AB4766" w:rsidR="00F74737" w:rsidRPr="004227B8" w:rsidRDefault="00F74737" w:rsidP="00FF5691">
            <w:pPr>
              <w:pStyle w:val="NoSpacing"/>
              <w:ind w:left="331" w:hanging="360"/>
              <w:rPr>
                <w:rFonts w:cstheme="minorHAnsi"/>
              </w:rPr>
            </w:pPr>
            <w:r>
              <w:rPr>
                <w:rFonts w:cstheme="minorHAnsi"/>
              </w:rPr>
              <w:t xml:space="preserve">Some of </w:t>
            </w:r>
            <w:r w:rsidR="00FF5691">
              <w:rPr>
                <w:rFonts w:cstheme="minorHAnsi"/>
              </w:rPr>
              <w:t>the</w:t>
            </w:r>
            <w:r>
              <w:rPr>
                <w:rFonts w:cstheme="minorHAnsi"/>
              </w:rPr>
              <w:t xml:space="preserve"> research procedures and/or child groups</w:t>
            </w:r>
          </w:p>
        </w:tc>
        <w:tc>
          <w:tcPr>
            <w:tcW w:w="4594" w:type="dxa"/>
            <w:gridSpan w:val="2"/>
            <w:vMerge w:val="restart"/>
            <w:tcBorders>
              <w:top w:val="dashed" w:sz="8" w:space="0" w:color="1F5A87"/>
              <w:left w:val="nil"/>
              <w:right w:val="nil"/>
            </w:tcBorders>
            <w:vAlign w:val="center"/>
          </w:tcPr>
          <w:p w14:paraId="1631611F" w14:textId="653E3A0B" w:rsidR="00F74737" w:rsidRPr="004227B8" w:rsidRDefault="00F74737" w:rsidP="005E5CC8">
            <w:pPr>
              <w:pStyle w:val="NoSpacing"/>
              <w:ind w:left="331" w:hanging="360"/>
              <w:rPr>
                <w:rFonts w:cstheme="minorHAnsi"/>
              </w:rPr>
            </w:pPr>
            <w:r w:rsidRPr="00DD38CB">
              <w:rPr>
                <w:rFonts w:cstheme="minorHAnsi"/>
              </w:rPr>
              <w:sym w:font="Wingdings" w:char="F0E0"/>
            </w:r>
            <w:r>
              <w:rPr>
                <w:rFonts w:cstheme="minorHAnsi"/>
              </w:rPr>
              <w:t xml:space="preserve"> Complete the table below and then to go </w:t>
            </w:r>
            <w:hyperlink w:anchor="q7point4a" w:history="1">
              <w:r w:rsidR="00F115E8" w:rsidRPr="00490008">
                <w:rPr>
                  <w:rStyle w:val="Hyperlink"/>
                  <w:rFonts w:cstheme="minorHAnsi"/>
                </w:rPr>
                <w:t xml:space="preserve">question </w:t>
              </w:r>
              <w:r w:rsidR="00F115E8">
                <w:rPr>
                  <w:rStyle w:val="Hyperlink"/>
                  <w:rFonts w:cstheme="minorHAnsi"/>
                  <w:b/>
                </w:rPr>
                <w:t>7.</w:t>
              </w:r>
              <w:proofErr w:type="gramStart"/>
              <w:r w:rsidR="00F115E8">
                <w:rPr>
                  <w:rStyle w:val="Hyperlink"/>
                  <w:rFonts w:cstheme="minorHAnsi"/>
                  <w:b/>
                </w:rPr>
                <w:t>5</w:t>
              </w:r>
              <w:r w:rsidR="00F115E8" w:rsidRPr="00490008">
                <w:rPr>
                  <w:rStyle w:val="Hyperlink"/>
                  <w:rFonts w:cstheme="minorHAnsi"/>
                  <w:b/>
                </w:rPr>
                <w:t>.a</w:t>
              </w:r>
              <w:proofErr w:type="gramEnd"/>
            </w:hyperlink>
          </w:p>
        </w:tc>
      </w:tr>
      <w:tr w:rsidR="00F74737" w:rsidRPr="00725F39" w14:paraId="575591CD" w14:textId="77777777" w:rsidTr="00F115E8">
        <w:trPr>
          <w:trHeight w:val="125"/>
        </w:trPr>
        <w:tc>
          <w:tcPr>
            <w:tcW w:w="449" w:type="dxa"/>
            <w:tcBorders>
              <w:top w:val="nil"/>
              <w:left w:val="nil"/>
              <w:bottom w:val="nil"/>
              <w:right w:val="single" w:sz="12" w:space="0" w:color="auto"/>
            </w:tcBorders>
            <w:vAlign w:val="center"/>
          </w:tcPr>
          <w:p w14:paraId="5DB620D3"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F1616EB"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7D7A0E28" w14:textId="77777777" w:rsidR="00F74737" w:rsidRDefault="00F74737" w:rsidP="00E227E7">
            <w:pPr>
              <w:pStyle w:val="NoSpacing"/>
              <w:ind w:left="331" w:hanging="360"/>
              <w:rPr>
                <w:rFonts w:cstheme="minorHAnsi"/>
              </w:rPr>
            </w:pPr>
          </w:p>
        </w:tc>
        <w:tc>
          <w:tcPr>
            <w:tcW w:w="4594" w:type="dxa"/>
            <w:gridSpan w:val="2"/>
            <w:vMerge/>
            <w:tcBorders>
              <w:left w:val="nil"/>
              <w:right w:val="nil"/>
            </w:tcBorders>
            <w:vAlign w:val="center"/>
          </w:tcPr>
          <w:p w14:paraId="4E7E1E19" w14:textId="77777777" w:rsidR="00F74737" w:rsidRPr="00DD38CB" w:rsidRDefault="00F74737" w:rsidP="005E5CC8">
            <w:pPr>
              <w:pStyle w:val="NoSpacing"/>
              <w:ind w:left="331" w:hanging="360"/>
              <w:rPr>
                <w:rFonts w:cstheme="minorHAnsi"/>
              </w:rPr>
            </w:pPr>
          </w:p>
        </w:tc>
      </w:tr>
      <w:tr w:rsidR="00F74737" w:rsidRPr="00725F39" w14:paraId="44F9F0E0" w14:textId="77777777" w:rsidTr="00F115E8">
        <w:trPr>
          <w:trHeight w:val="250"/>
        </w:trPr>
        <w:tc>
          <w:tcPr>
            <w:tcW w:w="449" w:type="dxa"/>
            <w:tcBorders>
              <w:top w:val="nil"/>
              <w:left w:val="nil"/>
              <w:bottom w:val="nil"/>
              <w:right w:val="nil"/>
            </w:tcBorders>
            <w:vAlign w:val="center"/>
          </w:tcPr>
          <w:p w14:paraId="64F9B12E"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5A0F2480"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11F826D5" w14:textId="77777777" w:rsidR="00F74737" w:rsidRDefault="00F74737" w:rsidP="00E227E7">
            <w:pPr>
              <w:pStyle w:val="NoSpacing"/>
              <w:ind w:left="331" w:hanging="360"/>
              <w:rPr>
                <w:rFonts w:cstheme="minorHAnsi"/>
              </w:rPr>
            </w:pPr>
          </w:p>
        </w:tc>
        <w:tc>
          <w:tcPr>
            <w:tcW w:w="4594" w:type="dxa"/>
            <w:gridSpan w:val="2"/>
            <w:vMerge/>
            <w:tcBorders>
              <w:left w:val="nil"/>
              <w:bottom w:val="dashed" w:sz="8" w:space="0" w:color="1F5A87"/>
              <w:right w:val="nil"/>
            </w:tcBorders>
            <w:vAlign w:val="center"/>
          </w:tcPr>
          <w:p w14:paraId="77F6752B" w14:textId="77777777" w:rsidR="00F74737" w:rsidRPr="00DD38CB" w:rsidRDefault="00F74737" w:rsidP="005E5CC8">
            <w:pPr>
              <w:pStyle w:val="NoSpacing"/>
              <w:ind w:left="331" w:hanging="360"/>
              <w:rPr>
                <w:rFonts w:cstheme="minorHAnsi"/>
              </w:rPr>
            </w:pPr>
          </w:p>
        </w:tc>
      </w:tr>
      <w:tr w:rsidR="00363F76" w:rsidRPr="00D66BBC" w14:paraId="16316124" w14:textId="77777777" w:rsidTr="00F115E8">
        <w:trPr>
          <w:trHeight w:val="360"/>
        </w:trPr>
        <w:tc>
          <w:tcPr>
            <w:tcW w:w="2790" w:type="dxa"/>
            <w:gridSpan w:val="8"/>
            <w:tcBorders>
              <w:top w:val="nil"/>
              <w:left w:val="nil"/>
              <w:bottom w:val="nil"/>
              <w:right w:val="nil"/>
            </w:tcBorders>
            <w:shd w:val="clear" w:color="auto" w:fill="1F5A87"/>
            <w:vAlign w:val="center"/>
          </w:tcPr>
          <w:p w14:paraId="4E9ADE15" w14:textId="2C54672C" w:rsidR="00363F76" w:rsidRDefault="00363F76" w:rsidP="003500F9">
            <w:pPr>
              <w:pStyle w:val="NoSpacing"/>
              <w:keepNext/>
              <w:jc w:val="center"/>
              <w:rPr>
                <w:rFonts w:cstheme="minorHAnsi"/>
                <w:b/>
                <w:color w:val="FFFFFF" w:themeColor="background1"/>
                <w:sz w:val="24"/>
              </w:rPr>
            </w:pPr>
            <w:r>
              <w:rPr>
                <w:rFonts w:cstheme="minorHAnsi"/>
                <w:b/>
                <w:color w:val="FFFFFF" w:themeColor="background1"/>
                <w:sz w:val="24"/>
              </w:rPr>
              <w:t>Children</w:t>
            </w:r>
          </w:p>
          <w:p w14:paraId="5F1E070E" w14:textId="7D443569" w:rsidR="00363F76" w:rsidRPr="00D66BBC" w:rsidRDefault="00363F76" w:rsidP="003500F9">
            <w:pPr>
              <w:pStyle w:val="NoSpacing"/>
              <w:keepNext/>
              <w:jc w:val="center"/>
              <w:rPr>
                <w:rFonts w:cstheme="minorHAnsi"/>
                <w:b/>
                <w:color w:val="FFFFFF" w:themeColor="background1"/>
                <w:sz w:val="24"/>
              </w:rPr>
            </w:pPr>
            <w:r w:rsidRPr="00D66BBC">
              <w:rPr>
                <w:rFonts w:cstheme="minorHAnsi"/>
                <w:b/>
                <w:color w:val="FFFFFF" w:themeColor="background1"/>
                <w:sz w:val="24"/>
              </w:rPr>
              <w:t>Group</w:t>
            </w:r>
            <w:r w:rsidRPr="00D66BBC">
              <w:rPr>
                <w:rFonts w:cstheme="minorHAnsi"/>
                <w:b/>
                <w:color w:val="FFFFFF" w:themeColor="background1"/>
                <w:sz w:val="24"/>
                <w:vertAlign w:val="superscript"/>
              </w:rPr>
              <w:t>1</w:t>
            </w:r>
          </w:p>
        </w:tc>
        <w:tc>
          <w:tcPr>
            <w:tcW w:w="8014" w:type="dxa"/>
            <w:gridSpan w:val="4"/>
            <w:tcBorders>
              <w:top w:val="nil"/>
              <w:left w:val="nil"/>
              <w:bottom w:val="nil"/>
              <w:right w:val="nil"/>
            </w:tcBorders>
            <w:shd w:val="clear" w:color="auto" w:fill="1F5A87"/>
            <w:vAlign w:val="center"/>
          </w:tcPr>
          <w:p w14:paraId="16316123" w14:textId="14907055" w:rsidR="00363F76" w:rsidRPr="00D66BBC" w:rsidRDefault="00363F76" w:rsidP="003500F9">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assent will NOT be documented</w:t>
            </w:r>
          </w:p>
        </w:tc>
      </w:tr>
      <w:tr w:rsidR="00363F76" w:rsidRPr="00725F39" w14:paraId="16316127" w14:textId="77777777" w:rsidTr="00F115E8">
        <w:trPr>
          <w:trHeight w:val="341"/>
        </w:trPr>
        <w:tc>
          <w:tcPr>
            <w:tcW w:w="2790" w:type="dxa"/>
            <w:gridSpan w:val="8"/>
            <w:tcBorders>
              <w:top w:val="nil"/>
              <w:left w:val="nil"/>
              <w:bottom w:val="dashed" w:sz="8" w:space="0" w:color="1F5A87"/>
              <w:right w:val="nil"/>
            </w:tcBorders>
            <w:vAlign w:val="center"/>
          </w:tcPr>
          <w:p w14:paraId="16316125"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nil"/>
              <w:left w:val="nil"/>
              <w:bottom w:val="dashed" w:sz="8" w:space="0" w:color="1F5A87"/>
              <w:right w:val="nil"/>
            </w:tcBorders>
            <w:vAlign w:val="center"/>
          </w:tcPr>
          <w:p w14:paraId="16316126" w14:textId="2491747A"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2A"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28"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29" w14:textId="64E46689"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2D"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2B"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2C" w14:textId="2856F98B"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30"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2E"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2F" w14:textId="1A576935"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33"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31"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32" w14:textId="3855F016"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213EC" w:rsidRPr="00725F39" w14:paraId="16316142" w14:textId="77777777" w:rsidTr="00F115E8">
        <w:trPr>
          <w:trHeight w:val="727"/>
        </w:trPr>
        <w:tc>
          <w:tcPr>
            <w:tcW w:w="10804" w:type="dxa"/>
            <w:gridSpan w:val="12"/>
            <w:tcBorders>
              <w:top w:val="dashed" w:sz="8" w:space="0" w:color="1F5A87"/>
              <w:left w:val="nil"/>
              <w:bottom w:val="nil"/>
              <w:right w:val="nil"/>
            </w:tcBorders>
            <w:vAlign w:val="center"/>
          </w:tcPr>
          <w:p w14:paraId="16316140" w14:textId="77777777" w:rsidR="002213EC" w:rsidRPr="005E5CC8" w:rsidRDefault="00EA5959" w:rsidP="00E227E7">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213EC" w:rsidRPr="005E5CC8">
              <w:rPr>
                <w:rFonts w:asciiTheme="minorHAnsi" w:eastAsiaTheme="minorHAnsi" w:hAnsiTheme="minorHAnsi" w:cstheme="minorHAnsi"/>
                <w:i/>
                <w:color w:val="7F7F7F" w:themeColor="text1" w:themeTint="80"/>
                <w:u w:val="single"/>
              </w:rPr>
              <w:t>ootnotes</w:t>
            </w:r>
          </w:p>
          <w:p w14:paraId="16316141" w14:textId="7A6D1F15" w:rsidR="002213EC" w:rsidRPr="002213EC" w:rsidRDefault="002213EC" w:rsidP="00FF5691">
            <w:pPr>
              <w:pStyle w:val="ListParagraph"/>
              <w:numPr>
                <w:ilvl w:val="0"/>
                <w:numId w:val="17"/>
              </w:numPr>
              <w:rPr>
                <w:rFonts w:asciiTheme="minorHAnsi" w:eastAsiaTheme="minorHAnsi" w:hAnsiTheme="minorHAnsi" w:cstheme="minorHAnsi"/>
                <w:i/>
                <w:color w:val="4F6228" w:themeColor="accent3" w:themeShade="80"/>
                <w:sz w:val="20"/>
                <w:szCs w:val="20"/>
              </w:rPr>
            </w:pPr>
            <w:r w:rsidRPr="005E5CC8">
              <w:rPr>
                <w:rFonts w:asciiTheme="minorHAnsi" w:eastAsiaTheme="minorHAnsi" w:hAnsiTheme="minorHAnsi" w:cstheme="minorHAnsi"/>
                <w:i/>
                <w:color w:val="7F7F7F" w:themeColor="text1" w:themeTint="80"/>
                <w:sz w:val="20"/>
                <w:szCs w:val="20"/>
              </w:rPr>
              <w:t xml:space="preserve">If </w:t>
            </w:r>
            <w:r w:rsidR="00FF5691">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is the same for all children groups or all procedures, collapse </w:t>
            </w:r>
            <w:r w:rsidR="00FF5691">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across the groups</w:t>
            </w:r>
            <w:r w:rsidR="009315D9">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tc>
      </w:tr>
      <w:tr w:rsidR="002213EC" w:rsidRPr="00725F39" w14:paraId="16316145" w14:textId="77777777" w:rsidTr="00F115E8">
        <w:trPr>
          <w:trHeight w:val="720"/>
        </w:trPr>
        <w:tc>
          <w:tcPr>
            <w:tcW w:w="449" w:type="dxa"/>
            <w:tcBorders>
              <w:top w:val="nil"/>
              <w:left w:val="nil"/>
              <w:bottom w:val="nil"/>
              <w:right w:val="nil"/>
            </w:tcBorders>
            <w:vAlign w:val="center"/>
          </w:tcPr>
          <w:p w14:paraId="16316143" w14:textId="77777777" w:rsidR="002213EC" w:rsidRPr="00DD38CB" w:rsidRDefault="002213EC" w:rsidP="003500F9">
            <w:pPr>
              <w:pStyle w:val="NoSpacing"/>
              <w:keepNext/>
              <w:rPr>
                <w:rFonts w:cstheme="minorHAnsi"/>
              </w:rPr>
            </w:pPr>
          </w:p>
        </w:tc>
        <w:tc>
          <w:tcPr>
            <w:tcW w:w="10355" w:type="dxa"/>
            <w:gridSpan w:val="11"/>
            <w:tcBorders>
              <w:top w:val="nil"/>
              <w:left w:val="nil"/>
              <w:bottom w:val="nil"/>
              <w:right w:val="nil"/>
            </w:tcBorders>
            <w:vAlign w:val="center"/>
          </w:tcPr>
          <w:p w14:paraId="16316144" w14:textId="79585505" w:rsidR="002213EC" w:rsidRPr="002213EC" w:rsidRDefault="002213EC" w:rsidP="00FF5691">
            <w:pPr>
              <w:pStyle w:val="NoSpacing"/>
              <w:keepNext/>
              <w:ind w:left="253" w:hanging="253"/>
              <w:rPr>
                <w:rFonts w:cs="Times New Roman"/>
              </w:rPr>
            </w:pPr>
            <w:bookmarkStart w:id="338" w:name="q7point4a"/>
            <w:r w:rsidRPr="002213EC">
              <w:rPr>
                <w:rFonts w:cs="Times New Roman"/>
                <w:b/>
              </w:rPr>
              <w:t>a.</w:t>
            </w:r>
            <w:r w:rsidRPr="002213EC">
              <w:rPr>
                <w:rFonts w:cs="Times New Roman"/>
              </w:rPr>
              <w:t xml:space="preserve"> </w:t>
            </w:r>
            <w:r w:rsidRPr="001811BE">
              <w:rPr>
                <w:b/>
              </w:rPr>
              <w:t xml:space="preserve">Describe how </w:t>
            </w:r>
            <w:r w:rsidR="00FF5691">
              <w:rPr>
                <w:b/>
              </w:rPr>
              <w:t>assent will be documented</w:t>
            </w:r>
            <w:bookmarkEnd w:id="338"/>
            <w:r w:rsidRPr="002213EC">
              <w:t xml:space="preserve">. If the children are functionally illiterate or are not fluent in English, include a description of </w:t>
            </w:r>
            <w:r w:rsidR="00FF5691">
              <w:t>the documentation process for them</w:t>
            </w:r>
            <w:r w:rsidRPr="002213EC">
              <w:t>.</w:t>
            </w:r>
          </w:p>
        </w:tc>
      </w:tr>
      <w:tr w:rsidR="002213EC" w:rsidRPr="00725F39" w14:paraId="16316149" w14:textId="77777777" w:rsidTr="00F115E8">
        <w:trPr>
          <w:trHeight w:val="432"/>
        </w:trPr>
        <w:tc>
          <w:tcPr>
            <w:tcW w:w="449" w:type="dxa"/>
            <w:tcBorders>
              <w:top w:val="nil"/>
              <w:left w:val="nil"/>
              <w:bottom w:val="nil"/>
              <w:right w:val="nil"/>
            </w:tcBorders>
            <w:vAlign w:val="center"/>
          </w:tcPr>
          <w:p w14:paraId="16316146" w14:textId="77777777" w:rsidR="002213EC" w:rsidRPr="00DD38CB" w:rsidRDefault="002213EC" w:rsidP="00E227E7">
            <w:pPr>
              <w:pStyle w:val="NoSpacing"/>
              <w:rPr>
                <w:rFonts w:cstheme="minorHAnsi"/>
              </w:rPr>
            </w:pPr>
          </w:p>
        </w:tc>
        <w:tc>
          <w:tcPr>
            <w:tcW w:w="361" w:type="dxa"/>
            <w:gridSpan w:val="3"/>
            <w:tcBorders>
              <w:top w:val="nil"/>
              <w:left w:val="nil"/>
              <w:bottom w:val="nil"/>
              <w:right w:val="single" w:sz="24" w:space="0" w:color="E8960C"/>
            </w:tcBorders>
            <w:vAlign w:val="center"/>
          </w:tcPr>
          <w:p w14:paraId="16316147" w14:textId="77777777" w:rsidR="002213EC" w:rsidRPr="00960BED" w:rsidRDefault="002213EC" w:rsidP="00E227E7">
            <w:pPr>
              <w:pStyle w:val="NoSpacing"/>
              <w:rPr>
                <w:rFonts w:ascii="Times New Roman" w:hAnsi="Times New Roman" w:cs="Times New Roman"/>
              </w:rPr>
            </w:pPr>
          </w:p>
        </w:tc>
        <w:tc>
          <w:tcPr>
            <w:tcW w:w="9994" w:type="dxa"/>
            <w:gridSpan w:val="8"/>
            <w:tcBorders>
              <w:top w:val="single" w:sz="24" w:space="0" w:color="E8960C"/>
              <w:left w:val="single" w:sz="24" w:space="0" w:color="E8960C"/>
              <w:bottom w:val="single" w:sz="24" w:space="0" w:color="E8960C"/>
              <w:right w:val="single" w:sz="24" w:space="0" w:color="E8960C"/>
            </w:tcBorders>
            <w:vAlign w:val="center"/>
          </w:tcPr>
          <w:p w14:paraId="16316148" w14:textId="77777777" w:rsidR="002213EC" w:rsidRPr="00960BED" w:rsidRDefault="002213EC"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213EC" w:rsidRPr="00725F39" w14:paraId="1631614C" w14:textId="77777777" w:rsidTr="00F115E8">
        <w:trPr>
          <w:trHeight w:val="966"/>
        </w:trPr>
        <w:tc>
          <w:tcPr>
            <w:tcW w:w="449" w:type="dxa"/>
            <w:tcBorders>
              <w:top w:val="nil"/>
              <w:left w:val="nil"/>
              <w:bottom w:val="nil"/>
              <w:right w:val="nil"/>
            </w:tcBorders>
            <w:vAlign w:val="center"/>
          </w:tcPr>
          <w:p w14:paraId="1631614A" w14:textId="77777777" w:rsidR="002213EC" w:rsidRPr="00DD38CB" w:rsidRDefault="002213EC" w:rsidP="00E227E7">
            <w:pPr>
              <w:pStyle w:val="NoSpacing"/>
              <w:rPr>
                <w:rFonts w:cstheme="minorHAnsi"/>
              </w:rPr>
            </w:pPr>
          </w:p>
        </w:tc>
        <w:tc>
          <w:tcPr>
            <w:tcW w:w="10355" w:type="dxa"/>
            <w:gridSpan w:val="11"/>
            <w:tcBorders>
              <w:top w:val="nil"/>
              <w:left w:val="nil"/>
              <w:bottom w:val="nil"/>
              <w:right w:val="nil"/>
            </w:tcBorders>
            <w:vAlign w:val="center"/>
          </w:tcPr>
          <w:p w14:paraId="1631614B" w14:textId="0717989C" w:rsidR="002213EC" w:rsidRPr="00CA3079" w:rsidRDefault="00CA3079" w:rsidP="005E5CC8">
            <w:pPr>
              <w:pStyle w:val="NoSpacing"/>
              <w:ind w:left="253" w:hanging="253"/>
            </w:pPr>
            <w:r w:rsidRPr="00CA3079">
              <w:rPr>
                <w:rFonts w:cs="Times New Roman"/>
                <w:b/>
              </w:rPr>
              <w:t>b.</w:t>
            </w:r>
            <w:r>
              <w:rPr>
                <w:rFonts w:ascii="Times New Roman" w:hAnsi="Times New Roman" w:cs="Times New Roman"/>
              </w:rPr>
              <w:t xml:space="preserve"> </w:t>
            </w:r>
            <w:r w:rsidRPr="001811BE">
              <w:rPr>
                <w:b/>
              </w:rPr>
              <w:t>Upload all assent materials</w:t>
            </w:r>
            <w:r>
              <w:t xml:space="preserve"> (talking points, videos, forms, etc.) to </w:t>
            </w:r>
            <w:r w:rsidRPr="00CA3079">
              <w:rPr>
                <w:b/>
                <w:i/>
                <w:sz w:val="24"/>
              </w:rPr>
              <w:t>Zipline</w:t>
            </w:r>
            <w:r>
              <w:t xml:space="preserve">. Assent materials are not required to provide </w:t>
            </w:r>
            <w:proofErr w:type="gramStart"/>
            <w:r>
              <w:t>all of</w:t>
            </w:r>
            <w:proofErr w:type="gramEnd"/>
            <w:r>
              <w:t xml:space="preserve"> the standard elements of adult consent; the information should be appropriate to the age, population, and research procedures. </w:t>
            </w:r>
            <w:r w:rsidR="00857C5E">
              <w:t>The documents should be in Word, if possible.</w:t>
            </w:r>
          </w:p>
        </w:tc>
      </w:tr>
      <w:tr w:rsidR="00CA3079" w:rsidRPr="00725F39" w14:paraId="1631614E" w14:textId="77777777" w:rsidTr="00F115E8">
        <w:trPr>
          <w:trHeight w:val="540"/>
        </w:trPr>
        <w:tc>
          <w:tcPr>
            <w:tcW w:w="10804" w:type="dxa"/>
            <w:gridSpan w:val="12"/>
            <w:tcBorders>
              <w:top w:val="nil"/>
              <w:left w:val="nil"/>
              <w:bottom w:val="nil"/>
              <w:right w:val="nil"/>
            </w:tcBorders>
            <w:vAlign w:val="center"/>
          </w:tcPr>
          <w:p w14:paraId="1631614D" w14:textId="3409F5F7" w:rsidR="00CA3079" w:rsidRPr="00CA3079" w:rsidRDefault="00F115E8" w:rsidP="003500F9">
            <w:pPr>
              <w:pStyle w:val="NoSpacing"/>
              <w:keepNext/>
              <w:rPr>
                <w:b/>
              </w:rPr>
            </w:pPr>
            <w:bookmarkStart w:id="339" w:name="q7point5"/>
            <w:r>
              <w:rPr>
                <w:rFonts w:cs="Times New Roman"/>
                <w:b/>
              </w:rPr>
              <w:t>7.</w:t>
            </w:r>
            <w:bookmarkStart w:id="340" w:name="q7point6"/>
            <w:bookmarkEnd w:id="340"/>
            <w:r>
              <w:rPr>
                <w:rFonts w:cs="Times New Roman"/>
                <w:b/>
              </w:rPr>
              <w:t>6</w:t>
            </w:r>
            <w:r w:rsidR="00CA3079" w:rsidRPr="00CA3079">
              <w:rPr>
                <w:rFonts w:cs="Times New Roman"/>
                <w:b/>
              </w:rPr>
              <w:t xml:space="preserve"> </w:t>
            </w:r>
            <w:r w:rsidR="00CA3079" w:rsidRPr="00CA3079">
              <w:rPr>
                <w:b/>
              </w:rPr>
              <w:t xml:space="preserve">Children </w:t>
            </w:r>
            <w:r w:rsidR="00FC107A">
              <w:rPr>
                <w:b/>
              </w:rPr>
              <w:t>who reach the legal age of consent during participation in longitudinal research</w:t>
            </w:r>
            <w:r w:rsidR="00CA3079" w:rsidRPr="00CA3079">
              <w:rPr>
                <w:b/>
              </w:rPr>
              <w:t xml:space="preserve">. </w:t>
            </w:r>
            <w:bookmarkEnd w:id="339"/>
          </w:p>
        </w:tc>
      </w:tr>
      <w:tr w:rsidR="00CA3079" w:rsidRPr="00725F39" w14:paraId="16316151" w14:textId="77777777" w:rsidTr="00F115E8">
        <w:trPr>
          <w:trHeight w:val="1809"/>
        </w:trPr>
        <w:tc>
          <w:tcPr>
            <w:tcW w:w="10804" w:type="dxa"/>
            <w:gridSpan w:val="12"/>
            <w:tcBorders>
              <w:top w:val="nil"/>
              <w:left w:val="nil"/>
              <w:bottom w:val="nil"/>
              <w:right w:val="nil"/>
            </w:tcBorders>
            <w:vAlign w:val="center"/>
          </w:tcPr>
          <w:p w14:paraId="1631614F" w14:textId="2F465BBC" w:rsidR="00CA3079" w:rsidRDefault="00CA3079" w:rsidP="00CA3079">
            <w:pPr>
              <w:pStyle w:val="NoSpacing"/>
              <w:ind w:left="342"/>
            </w:pPr>
            <w:r w:rsidRPr="005C4FE7">
              <w:rPr>
                <w:u w:val="single"/>
              </w:rPr>
              <w:t>Children who were enrolled at a young age and continue for many years</w:t>
            </w:r>
            <w:r>
              <w:t xml:space="preserve">: It is best practice to re-obtain assent (or to obtain it for the first time, if </w:t>
            </w:r>
            <w:r w:rsidR="00FF5691">
              <w:t>it was not obtained</w:t>
            </w:r>
            <w:r>
              <w:t xml:space="preserve"> at the beginning of their participation). </w:t>
            </w:r>
          </w:p>
          <w:p w14:paraId="16316150" w14:textId="675D9284" w:rsidR="00CA3079" w:rsidRPr="00CA3079" w:rsidRDefault="00CA3079" w:rsidP="00FF5691">
            <w:pPr>
              <w:pStyle w:val="NoSpacing"/>
              <w:ind w:left="342"/>
            </w:pPr>
            <w:r w:rsidRPr="005C4FE7">
              <w:rPr>
                <w:u w:val="single"/>
              </w:rPr>
              <w:t>Children who reach the legal age of consent</w:t>
            </w:r>
            <w:r>
              <w:t xml:space="preserve">: </w:t>
            </w:r>
            <w:r w:rsidR="00FF5691">
              <w:t>I</w:t>
            </w:r>
            <w:r>
              <w:t xml:space="preserve">nformed consent </w:t>
            </w:r>
            <w:r w:rsidR="00FF5691">
              <w:t xml:space="preserve">must be obtained </w:t>
            </w:r>
            <w:r>
              <w:t xml:space="preserve">from the now-adult subject for (1) any ongoing interactions or interventions with the subjects, or (2) the continued analysis of specimens or data for which the </w:t>
            </w:r>
            <w:proofErr w:type="gramStart"/>
            <w:r>
              <w:t>subject’s</w:t>
            </w:r>
            <w:proofErr w:type="gramEnd"/>
            <w:r>
              <w:t xml:space="preserve"> identify is readily identifiable to the researcher, unless the IRB waives this requirement. </w:t>
            </w:r>
          </w:p>
        </w:tc>
      </w:tr>
      <w:tr w:rsidR="00CA3079" w:rsidRPr="00725F39" w14:paraId="16316154" w14:textId="77777777" w:rsidTr="00F115E8">
        <w:trPr>
          <w:trHeight w:val="540"/>
        </w:trPr>
        <w:tc>
          <w:tcPr>
            <w:tcW w:w="472" w:type="dxa"/>
            <w:gridSpan w:val="2"/>
            <w:tcBorders>
              <w:top w:val="nil"/>
              <w:left w:val="nil"/>
              <w:bottom w:val="nil"/>
              <w:right w:val="nil"/>
            </w:tcBorders>
            <w:vAlign w:val="center"/>
          </w:tcPr>
          <w:p w14:paraId="16316152" w14:textId="77777777" w:rsidR="00CA3079" w:rsidRPr="00CA3079" w:rsidRDefault="00CA3079" w:rsidP="003500F9">
            <w:pPr>
              <w:pStyle w:val="NoSpacing"/>
              <w:keepNext/>
              <w:rPr>
                <w:rFonts w:cs="Times New Roman"/>
                <w:b/>
              </w:rPr>
            </w:pPr>
          </w:p>
        </w:tc>
        <w:tc>
          <w:tcPr>
            <w:tcW w:w="10332" w:type="dxa"/>
            <w:gridSpan w:val="10"/>
            <w:tcBorders>
              <w:top w:val="nil"/>
              <w:left w:val="nil"/>
              <w:bottom w:val="nil"/>
              <w:right w:val="nil"/>
            </w:tcBorders>
            <w:vAlign w:val="center"/>
          </w:tcPr>
          <w:p w14:paraId="16316153" w14:textId="0BCAC07A" w:rsidR="00CA3079" w:rsidRPr="00CA3079" w:rsidRDefault="00CA3079" w:rsidP="00FF5691">
            <w:pPr>
              <w:pStyle w:val="NoSpacing"/>
              <w:keepNext/>
              <w:rPr>
                <w:b/>
              </w:rPr>
            </w:pPr>
            <w:r w:rsidRPr="00CA3079">
              <w:rPr>
                <w:rFonts w:cs="Times New Roman"/>
                <w:b/>
              </w:rPr>
              <w:t xml:space="preserve">a. </w:t>
            </w:r>
            <w:r w:rsidRPr="00CA3079">
              <w:t xml:space="preserve">Describe </w:t>
            </w:r>
            <w:r w:rsidR="00FF5691">
              <w:t>the</w:t>
            </w:r>
            <w:r w:rsidRPr="00CA3079">
              <w:t xml:space="preserve"> plans (if any) to re-obtain assent from children.</w:t>
            </w:r>
            <w:r w:rsidRPr="00CA3079">
              <w:rPr>
                <w:b/>
              </w:rPr>
              <w:t xml:space="preserve"> </w:t>
            </w:r>
          </w:p>
        </w:tc>
      </w:tr>
      <w:tr w:rsidR="00CA3079" w:rsidRPr="00725F39" w14:paraId="16316157" w14:textId="77777777" w:rsidTr="00F115E8">
        <w:trPr>
          <w:trHeight w:val="432"/>
        </w:trPr>
        <w:tc>
          <w:tcPr>
            <w:tcW w:w="864" w:type="dxa"/>
            <w:gridSpan w:val="5"/>
            <w:tcBorders>
              <w:top w:val="nil"/>
              <w:left w:val="nil"/>
              <w:bottom w:val="nil"/>
              <w:right w:val="single" w:sz="24" w:space="0" w:color="E8960C"/>
            </w:tcBorders>
            <w:vAlign w:val="center"/>
          </w:tcPr>
          <w:p w14:paraId="16316155" w14:textId="77777777" w:rsidR="00CA3079" w:rsidRPr="00960BED" w:rsidRDefault="00CA3079" w:rsidP="00E227E7">
            <w:pPr>
              <w:pStyle w:val="NoSpacing"/>
              <w:rPr>
                <w:rFonts w:ascii="Times New Roman" w:hAnsi="Times New Roman" w:cs="Times New Roman"/>
              </w:rPr>
            </w:pPr>
          </w:p>
        </w:tc>
        <w:tc>
          <w:tcPr>
            <w:tcW w:w="9940" w:type="dxa"/>
            <w:gridSpan w:val="7"/>
            <w:tcBorders>
              <w:top w:val="single" w:sz="24" w:space="0" w:color="E8960C"/>
              <w:left w:val="single" w:sz="24" w:space="0" w:color="E8960C"/>
              <w:bottom w:val="single" w:sz="24" w:space="0" w:color="E8960C"/>
              <w:right w:val="single" w:sz="24" w:space="0" w:color="E8960C"/>
            </w:tcBorders>
            <w:vAlign w:val="center"/>
          </w:tcPr>
          <w:p w14:paraId="16316156" w14:textId="77777777" w:rsidR="00CA3079" w:rsidRPr="00960BED" w:rsidRDefault="00CA3079"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A3079" w:rsidRPr="00725F39" w14:paraId="1631615C" w14:textId="77777777" w:rsidTr="00F115E8">
        <w:trPr>
          <w:trHeight w:val="1254"/>
        </w:trPr>
        <w:tc>
          <w:tcPr>
            <w:tcW w:w="472" w:type="dxa"/>
            <w:gridSpan w:val="2"/>
            <w:tcBorders>
              <w:top w:val="nil"/>
              <w:left w:val="nil"/>
              <w:bottom w:val="nil"/>
              <w:right w:val="nil"/>
            </w:tcBorders>
            <w:vAlign w:val="center"/>
          </w:tcPr>
          <w:p w14:paraId="16316158" w14:textId="77777777" w:rsidR="00CA3079" w:rsidRPr="00960BED" w:rsidRDefault="00CA3079" w:rsidP="003500F9">
            <w:pPr>
              <w:pStyle w:val="NoSpacing"/>
              <w:keepNext/>
              <w:rPr>
                <w:rFonts w:ascii="Times New Roman" w:hAnsi="Times New Roman" w:cs="Times New Roman"/>
              </w:rPr>
            </w:pPr>
          </w:p>
        </w:tc>
        <w:tc>
          <w:tcPr>
            <w:tcW w:w="10332" w:type="dxa"/>
            <w:gridSpan w:val="10"/>
            <w:tcBorders>
              <w:top w:val="nil"/>
              <w:left w:val="nil"/>
              <w:bottom w:val="nil"/>
              <w:right w:val="nil"/>
            </w:tcBorders>
            <w:vAlign w:val="center"/>
          </w:tcPr>
          <w:p w14:paraId="16316159" w14:textId="7C46CFB9" w:rsidR="00CA3079" w:rsidRDefault="00CA3079" w:rsidP="003500F9">
            <w:pPr>
              <w:pStyle w:val="NoSpacing"/>
              <w:keepNext/>
            </w:pPr>
            <w:r w:rsidRPr="00CA3079">
              <w:rPr>
                <w:b/>
              </w:rPr>
              <w:t>b.</w:t>
            </w:r>
            <w:r>
              <w:t xml:space="preserve"> Describe </w:t>
            </w:r>
            <w:r w:rsidR="00FF5691">
              <w:t>the</w:t>
            </w:r>
            <w:r>
              <w:t xml:space="preserve"> plans (if any) to obtain consent for children who reach the legal age of consent. </w:t>
            </w:r>
          </w:p>
          <w:p w14:paraId="1631615A" w14:textId="6E427C65" w:rsidR="00CA3079" w:rsidRDefault="00CA3079" w:rsidP="003500F9">
            <w:pPr>
              <w:pStyle w:val="NoSpacing"/>
              <w:keepNext/>
              <w:numPr>
                <w:ilvl w:val="0"/>
                <w:numId w:val="18"/>
              </w:numPr>
            </w:pPr>
            <w:r>
              <w:t xml:space="preserve">If </w:t>
            </w:r>
            <w:r w:rsidR="00FF5691">
              <w:t xml:space="preserve">adult </w:t>
            </w:r>
            <w:r>
              <w:t>consent</w:t>
            </w:r>
            <w:r w:rsidR="00FF5691">
              <w:t xml:space="preserve"> will be obtained from them</w:t>
            </w:r>
            <w:r>
              <w:t xml:space="preserve">, describe what </w:t>
            </w:r>
            <w:r w:rsidR="00FF5691">
              <w:t>will happen regarding</w:t>
            </w:r>
            <w:r>
              <w:t xml:space="preserve"> now-adult subjects </w:t>
            </w:r>
            <w:r w:rsidR="00FF5691">
              <w:t>who cannot be contacted</w:t>
            </w:r>
            <w:r w:rsidR="00720E97">
              <w:t>.</w:t>
            </w:r>
          </w:p>
          <w:p w14:paraId="1631615B" w14:textId="4BDCC841" w:rsidR="00CA3079" w:rsidRPr="00CA3079" w:rsidRDefault="00CA3079" w:rsidP="00FF5691">
            <w:pPr>
              <w:pStyle w:val="NoSpacing"/>
              <w:keepNext/>
              <w:numPr>
                <w:ilvl w:val="0"/>
                <w:numId w:val="18"/>
              </w:numPr>
            </w:pPr>
            <w:r>
              <w:t xml:space="preserve">If </w:t>
            </w:r>
            <w:r w:rsidR="00FF5691">
              <w:t xml:space="preserve">consent will not </w:t>
            </w:r>
            <w:proofErr w:type="gramStart"/>
            <w:r w:rsidR="00FF5691">
              <w:t>obtained</w:t>
            </w:r>
            <w:proofErr w:type="gramEnd"/>
            <w:r w:rsidR="00FF5691">
              <w:t xml:space="preserve"> or will not be possible:</w:t>
            </w:r>
            <w:r>
              <w:t xml:space="preserve"> explain why. </w:t>
            </w:r>
          </w:p>
        </w:tc>
      </w:tr>
      <w:tr w:rsidR="00CA3079" w:rsidRPr="00725F39" w14:paraId="1631615F" w14:textId="77777777" w:rsidTr="00F115E8">
        <w:trPr>
          <w:trHeight w:val="432"/>
        </w:trPr>
        <w:tc>
          <w:tcPr>
            <w:tcW w:w="910" w:type="dxa"/>
            <w:gridSpan w:val="6"/>
            <w:tcBorders>
              <w:top w:val="nil"/>
              <w:left w:val="nil"/>
              <w:bottom w:val="nil"/>
              <w:right w:val="single" w:sz="24" w:space="0" w:color="E8960C"/>
            </w:tcBorders>
            <w:vAlign w:val="center"/>
          </w:tcPr>
          <w:p w14:paraId="1631615D" w14:textId="77777777" w:rsidR="00CA3079" w:rsidRPr="00960BED" w:rsidRDefault="00CA3079" w:rsidP="00E227E7">
            <w:pPr>
              <w:pStyle w:val="NoSpacing"/>
              <w:rPr>
                <w:rFonts w:ascii="Times New Roman" w:hAnsi="Times New Roman" w:cs="Times New Roman"/>
              </w:rPr>
            </w:pPr>
          </w:p>
        </w:tc>
        <w:tc>
          <w:tcPr>
            <w:tcW w:w="9894" w:type="dxa"/>
            <w:gridSpan w:val="6"/>
            <w:tcBorders>
              <w:top w:val="single" w:sz="24" w:space="0" w:color="E8960C"/>
              <w:left w:val="single" w:sz="24" w:space="0" w:color="E8960C"/>
              <w:bottom w:val="single" w:sz="24" w:space="0" w:color="E8960C"/>
              <w:right w:val="single" w:sz="24" w:space="0" w:color="E8960C"/>
            </w:tcBorders>
            <w:vAlign w:val="center"/>
          </w:tcPr>
          <w:p w14:paraId="1631615E" w14:textId="77777777" w:rsidR="00CA3079" w:rsidRPr="00960BED" w:rsidRDefault="00CA3079"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A3079" w:rsidRPr="00725F39" w14:paraId="16316164" w14:textId="77777777" w:rsidTr="00F115E8">
        <w:trPr>
          <w:trHeight w:val="2055"/>
        </w:trPr>
        <w:tc>
          <w:tcPr>
            <w:tcW w:w="10804" w:type="dxa"/>
            <w:gridSpan w:val="12"/>
            <w:tcBorders>
              <w:top w:val="nil"/>
              <w:left w:val="nil"/>
              <w:bottom w:val="nil"/>
              <w:right w:val="nil"/>
            </w:tcBorders>
            <w:vAlign w:val="center"/>
          </w:tcPr>
          <w:p w14:paraId="16316160" w14:textId="136DC5F2" w:rsidR="00CA3079" w:rsidRPr="0068459E" w:rsidRDefault="00F115E8" w:rsidP="00CA3079">
            <w:pPr>
              <w:pStyle w:val="NoSpacing"/>
              <w:ind w:left="342" w:hanging="342"/>
            </w:pPr>
            <w:r>
              <w:rPr>
                <w:b/>
              </w:rPr>
              <w:t>7.7</w:t>
            </w:r>
            <w:r w:rsidR="00CA3079" w:rsidRPr="00CA3079">
              <w:rPr>
                <w:b/>
              </w:rPr>
              <w:t xml:space="preserve"> Other regulatory requirements</w:t>
            </w:r>
            <w:r w:rsidR="00CA3079" w:rsidRPr="00CA3079">
              <w:t>.</w:t>
            </w:r>
            <w:r w:rsidR="005E5CC8">
              <w:t xml:space="preserve"> (This is for</w:t>
            </w:r>
            <w:r w:rsidR="009665B6">
              <w:t xml:space="preserve"> </w:t>
            </w:r>
            <w:r w:rsidR="005E5CC8">
              <w:t>information only; no answer or response is required.)</w:t>
            </w:r>
            <w:r w:rsidR="00CA3079">
              <w:t xml:space="preserve"> Researchers are responsible for determining whether their research conducted in schools, with student records, or over the Internet comply with permission, consent, and inspection requirements of the following federal regulations:</w:t>
            </w:r>
          </w:p>
          <w:p w14:paraId="16316161" w14:textId="77777777" w:rsidR="00CA3079" w:rsidRDefault="00CA3079" w:rsidP="00D75C42">
            <w:pPr>
              <w:pStyle w:val="NoSpacing"/>
              <w:numPr>
                <w:ilvl w:val="0"/>
                <w:numId w:val="19"/>
              </w:numPr>
            </w:pPr>
            <w:r w:rsidRPr="0068459E">
              <w:t>PPRA – Protection of Pupil Rights Amendment</w:t>
            </w:r>
          </w:p>
          <w:p w14:paraId="16316162" w14:textId="77777777" w:rsidR="00CA3079" w:rsidRDefault="00CA3079" w:rsidP="00D75C42">
            <w:pPr>
              <w:pStyle w:val="NoSpacing"/>
              <w:numPr>
                <w:ilvl w:val="0"/>
                <w:numId w:val="19"/>
              </w:numPr>
            </w:pPr>
            <w:r>
              <w:t>FERPA – Family Education Rights and Privacy Act</w:t>
            </w:r>
          </w:p>
          <w:p w14:paraId="16316163" w14:textId="77777777" w:rsidR="00CA3079" w:rsidRPr="00CA3079" w:rsidRDefault="00CA3079" w:rsidP="00D75C42">
            <w:pPr>
              <w:pStyle w:val="NoSpacing"/>
              <w:numPr>
                <w:ilvl w:val="0"/>
                <w:numId w:val="19"/>
              </w:numPr>
            </w:pPr>
            <w:r>
              <w:t>COPPA – Children’s Online Privacy Protection Act</w:t>
            </w:r>
          </w:p>
        </w:tc>
      </w:tr>
    </w:tbl>
    <w:p w14:paraId="16316165" w14:textId="77777777" w:rsidR="00261694" w:rsidRDefault="00261694"/>
    <w:p w14:paraId="3D9E5C24" w14:textId="77777777" w:rsidR="005E5CC8" w:rsidRDefault="005E5CC8"/>
    <w:tbl>
      <w:tblPr>
        <w:tblStyle w:val="TableGrid"/>
        <w:tblW w:w="10823" w:type="dxa"/>
        <w:tblInd w:w="108" w:type="dxa"/>
        <w:tblLayout w:type="fixed"/>
        <w:tblLook w:val="04A0" w:firstRow="1" w:lastRow="0" w:firstColumn="1" w:lastColumn="0" w:noHBand="0" w:noVBand="1"/>
        <w:tblCaption w:val="8 Consent of Adults"/>
        <w:tblDescription w:val="This table holds the questions to part 8."/>
      </w:tblPr>
      <w:tblGrid>
        <w:gridCol w:w="448"/>
        <w:gridCol w:w="169"/>
        <w:gridCol w:w="67"/>
        <w:gridCol w:w="6"/>
        <w:gridCol w:w="17"/>
        <w:gridCol w:w="7"/>
        <w:gridCol w:w="11"/>
        <w:gridCol w:w="107"/>
        <w:gridCol w:w="18"/>
        <w:gridCol w:w="47"/>
        <w:gridCol w:w="81"/>
        <w:gridCol w:w="101"/>
        <w:gridCol w:w="295"/>
        <w:gridCol w:w="63"/>
        <w:gridCol w:w="92"/>
        <w:gridCol w:w="169"/>
        <w:gridCol w:w="82"/>
        <w:gridCol w:w="105"/>
        <w:gridCol w:w="74"/>
        <w:gridCol w:w="9"/>
        <w:gridCol w:w="9"/>
        <w:gridCol w:w="19"/>
        <w:gridCol w:w="47"/>
        <w:gridCol w:w="15"/>
        <w:gridCol w:w="97"/>
        <w:gridCol w:w="80"/>
        <w:gridCol w:w="10"/>
        <w:gridCol w:w="83"/>
        <w:gridCol w:w="259"/>
        <w:gridCol w:w="26"/>
        <w:gridCol w:w="172"/>
        <w:gridCol w:w="92"/>
        <w:gridCol w:w="70"/>
        <w:gridCol w:w="204"/>
        <w:gridCol w:w="98"/>
        <w:gridCol w:w="563"/>
        <w:gridCol w:w="350"/>
        <w:gridCol w:w="396"/>
        <w:gridCol w:w="705"/>
        <w:gridCol w:w="3736"/>
        <w:gridCol w:w="300"/>
        <w:gridCol w:w="300"/>
        <w:gridCol w:w="294"/>
        <w:gridCol w:w="7"/>
        <w:gridCol w:w="300"/>
        <w:gridCol w:w="300"/>
        <w:gridCol w:w="305"/>
        <w:gridCol w:w="18"/>
      </w:tblGrid>
      <w:tr w:rsidR="0034256C" w:rsidRPr="00725F39" w14:paraId="16316167" w14:textId="77777777" w:rsidTr="0067796D">
        <w:trPr>
          <w:trHeight w:val="360"/>
        </w:trPr>
        <w:tc>
          <w:tcPr>
            <w:tcW w:w="10823" w:type="dxa"/>
            <w:gridSpan w:val="48"/>
            <w:tcBorders>
              <w:top w:val="nil"/>
              <w:left w:val="nil"/>
              <w:bottom w:val="nil"/>
              <w:right w:val="nil"/>
            </w:tcBorders>
            <w:shd w:val="clear" w:color="auto" w:fill="7A9BBC"/>
            <w:vAlign w:val="center"/>
          </w:tcPr>
          <w:p w14:paraId="16316166" w14:textId="77777777" w:rsidR="0034256C" w:rsidRPr="00F0167C" w:rsidRDefault="00110240" w:rsidP="003500F9">
            <w:pPr>
              <w:pStyle w:val="NoSpacing"/>
              <w:keepNext/>
              <w:rPr>
                <w:rFonts w:cstheme="minorHAnsi"/>
                <w:b/>
                <w:sz w:val="28"/>
                <w:szCs w:val="28"/>
              </w:rPr>
            </w:pPr>
            <w:bookmarkStart w:id="341" w:name="section8"/>
            <w:bookmarkEnd w:id="341"/>
            <w:r w:rsidRPr="00F0167C">
              <w:rPr>
                <w:rFonts w:cstheme="minorHAnsi"/>
                <w:b/>
                <w:color w:val="FFFFFF" w:themeColor="background1"/>
                <w:sz w:val="28"/>
                <w:szCs w:val="28"/>
              </w:rPr>
              <w:t>8</w:t>
            </w:r>
            <w:r w:rsidR="00D75C42" w:rsidRPr="00F0167C">
              <w:rPr>
                <w:rFonts w:cstheme="minorHAnsi"/>
                <w:b/>
                <w:color w:val="FFFFFF" w:themeColor="background1"/>
                <w:sz w:val="28"/>
                <w:szCs w:val="28"/>
              </w:rPr>
              <w:t xml:space="preserve"> </w:t>
            </w:r>
            <w:bookmarkStart w:id="342" w:name="Consent"/>
            <w:proofErr w:type="gramStart"/>
            <w:r w:rsidR="0034256C" w:rsidRPr="00F0167C">
              <w:rPr>
                <w:rFonts w:cstheme="minorHAnsi"/>
                <w:b/>
                <w:color w:val="FFFFFF" w:themeColor="background1"/>
                <w:sz w:val="28"/>
                <w:szCs w:val="28"/>
              </w:rPr>
              <w:t>CONSENT</w:t>
            </w:r>
            <w:proofErr w:type="gramEnd"/>
            <w:r w:rsidR="0034256C" w:rsidRPr="00F0167C">
              <w:rPr>
                <w:rFonts w:cstheme="minorHAnsi"/>
                <w:b/>
                <w:color w:val="FFFFFF" w:themeColor="background1"/>
                <w:sz w:val="28"/>
                <w:szCs w:val="28"/>
              </w:rPr>
              <w:t xml:space="preserve"> OF ADULTS</w:t>
            </w:r>
            <w:bookmarkEnd w:id="342"/>
          </w:p>
        </w:tc>
      </w:tr>
      <w:tr w:rsidR="0034256C" w:rsidRPr="00725F39" w14:paraId="16316169" w14:textId="77777777" w:rsidTr="0067796D">
        <w:trPr>
          <w:trHeight w:val="450"/>
        </w:trPr>
        <w:tc>
          <w:tcPr>
            <w:tcW w:w="10823" w:type="dxa"/>
            <w:gridSpan w:val="48"/>
            <w:tcBorders>
              <w:top w:val="nil"/>
              <w:left w:val="nil"/>
              <w:bottom w:val="dashed" w:sz="8" w:space="0" w:color="1F5A87"/>
              <w:right w:val="nil"/>
            </w:tcBorders>
            <w:vAlign w:val="center"/>
          </w:tcPr>
          <w:p w14:paraId="16316168" w14:textId="77777777" w:rsidR="0034256C" w:rsidRPr="0034256C" w:rsidRDefault="0034256C" w:rsidP="003500F9">
            <w:pPr>
              <w:pStyle w:val="NoSpacing"/>
              <w:keepNext/>
              <w:ind w:left="342" w:hanging="342"/>
              <w:rPr>
                <w:rFonts w:cstheme="minorHAnsi"/>
                <w:b/>
              </w:rPr>
            </w:pPr>
            <w:r>
              <w:rPr>
                <w:rFonts w:cstheme="minorHAnsi"/>
                <w:b/>
              </w:rPr>
              <w:t>Review the following definitions before answering the questions in this section.</w:t>
            </w:r>
          </w:p>
        </w:tc>
      </w:tr>
      <w:tr w:rsidR="0034256C" w:rsidRPr="00725F39" w14:paraId="1631616C" w14:textId="77777777" w:rsidTr="0067796D">
        <w:trPr>
          <w:trHeight w:val="988"/>
        </w:trPr>
        <w:tc>
          <w:tcPr>
            <w:tcW w:w="3151" w:type="dxa"/>
            <w:gridSpan w:val="34"/>
            <w:tcBorders>
              <w:top w:val="dashed" w:sz="8" w:space="0" w:color="1F5A87"/>
              <w:left w:val="nil"/>
              <w:bottom w:val="dashed" w:sz="8" w:space="0" w:color="1F5A87"/>
              <w:right w:val="nil"/>
            </w:tcBorders>
            <w:vAlign w:val="center"/>
          </w:tcPr>
          <w:p w14:paraId="1631616A" w14:textId="77777777" w:rsidR="0034256C" w:rsidRDefault="0034256C" w:rsidP="0034256C">
            <w:pPr>
              <w:pStyle w:val="NoSpacing"/>
              <w:ind w:left="9" w:hanging="9"/>
              <w:jc w:val="right"/>
              <w:rPr>
                <w:rFonts w:cstheme="minorHAnsi"/>
                <w:b/>
              </w:rPr>
            </w:pPr>
            <w:r>
              <w:rPr>
                <w:rFonts w:cstheme="minorHAnsi"/>
                <w:b/>
              </w:rPr>
              <w:t>CONSENT</w:t>
            </w:r>
          </w:p>
        </w:tc>
        <w:tc>
          <w:tcPr>
            <w:tcW w:w="7672" w:type="dxa"/>
            <w:gridSpan w:val="14"/>
            <w:tcBorders>
              <w:top w:val="dashed" w:sz="8" w:space="0" w:color="1F5A87"/>
              <w:left w:val="nil"/>
              <w:bottom w:val="dashed" w:sz="8" w:space="0" w:color="1F5A87"/>
              <w:right w:val="nil"/>
            </w:tcBorders>
            <w:vAlign w:val="center"/>
          </w:tcPr>
          <w:p w14:paraId="1631616B" w14:textId="2094FA14" w:rsidR="0034256C" w:rsidRPr="0034256C" w:rsidRDefault="0034256C" w:rsidP="005609E8">
            <w:pPr>
              <w:pStyle w:val="NoSpacing"/>
              <w:ind w:left="26" w:hanging="10"/>
              <w:rPr>
                <w:rFonts w:cstheme="minorHAnsi"/>
                <w:b/>
              </w:rPr>
            </w:pPr>
            <w:r w:rsidRPr="0034256C">
              <w:t xml:space="preserve">is the </w:t>
            </w:r>
            <w:r w:rsidRPr="0034256C">
              <w:rPr>
                <w:u w:val="single"/>
              </w:rPr>
              <w:t>process</w:t>
            </w:r>
            <w:r w:rsidRPr="0034256C">
              <w:t xml:space="preserve"> of informing potential subjects about the research and asking them whether they want to </w:t>
            </w:r>
            <w:proofErr w:type="gramStart"/>
            <w:r w:rsidRPr="0034256C">
              <w:t>participate.</w:t>
            </w:r>
            <w:proofErr w:type="gramEnd"/>
            <w:r w:rsidRPr="0034256C">
              <w:t xml:space="preserve"> It does not necessarily include</w:t>
            </w:r>
            <w:r w:rsidR="005609E8">
              <w:t xml:space="preserve"> the signing of a consent form.</w:t>
            </w:r>
          </w:p>
        </w:tc>
      </w:tr>
      <w:tr w:rsidR="0034256C" w:rsidRPr="00725F39" w14:paraId="1631616F" w14:textId="77777777" w:rsidTr="0067796D">
        <w:trPr>
          <w:trHeight w:val="702"/>
        </w:trPr>
        <w:tc>
          <w:tcPr>
            <w:tcW w:w="3151" w:type="dxa"/>
            <w:gridSpan w:val="34"/>
            <w:tcBorders>
              <w:top w:val="dashed" w:sz="8" w:space="0" w:color="1F5A87"/>
              <w:left w:val="nil"/>
              <w:bottom w:val="dashed" w:sz="8" w:space="0" w:color="1F5A87"/>
              <w:right w:val="nil"/>
            </w:tcBorders>
            <w:vAlign w:val="center"/>
          </w:tcPr>
          <w:p w14:paraId="1631616D" w14:textId="77777777" w:rsidR="0034256C" w:rsidRDefault="0034256C" w:rsidP="0034256C">
            <w:pPr>
              <w:pStyle w:val="NoSpacing"/>
              <w:ind w:left="9" w:hanging="9"/>
              <w:jc w:val="right"/>
              <w:rPr>
                <w:rFonts w:cstheme="minorHAnsi"/>
                <w:b/>
              </w:rPr>
            </w:pPr>
            <w:r>
              <w:rPr>
                <w:rFonts w:cstheme="minorHAnsi"/>
                <w:b/>
              </w:rPr>
              <w:t>CONSENT DOCUMENTATION</w:t>
            </w:r>
          </w:p>
        </w:tc>
        <w:tc>
          <w:tcPr>
            <w:tcW w:w="7672" w:type="dxa"/>
            <w:gridSpan w:val="14"/>
            <w:tcBorders>
              <w:top w:val="dashed" w:sz="8" w:space="0" w:color="1F5A87"/>
              <w:left w:val="nil"/>
              <w:bottom w:val="dashed" w:sz="8" w:space="0" w:color="1F5A87"/>
              <w:right w:val="nil"/>
            </w:tcBorders>
            <w:vAlign w:val="center"/>
          </w:tcPr>
          <w:p w14:paraId="1631616E" w14:textId="77777777" w:rsidR="0034256C" w:rsidRPr="0034256C" w:rsidRDefault="0034256C" w:rsidP="0034256C">
            <w:pPr>
              <w:pStyle w:val="NoSpacing"/>
              <w:ind w:left="26" w:hanging="10"/>
              <w:rPr>
                <w:rFonts w:cstheme="minorHAnsi"/>
                <w:b/>
              </w:rPr>
            </w:pPr>
            <w:r w:rsidRPr="0034256C">
              <w:t>refers to how a subject’s decision to participate in the research is documented. This is typically obtained by having the subject sign a consent form.</w:t>
            </w:r>
          </w:p>
        </w:tc>
      </w:tr>
      <w:tr w:rsidR="0034256C" w:rsidRPr="00725F39" w14:paraId="16316172" w14:textId="77777777" w:rsidTr="0067796D">
        <w:trPr>
          <w:trHeight w:val="639"/>
        </w:trPr>
        <w:tc>
          <w:tcPr>
            <w:tcW w:w="3151" w:type="dxa"/>
            <w:gridSpan w:val="34"/>
            <w:tcBorders>
              <w:top w:val="dashed" w:sz="8" w:space="0" w:color="1F5A87"/>
              <w:left w:val="nil"/>
              <w:bottom w:val="dashed" w:sz="8" w:space="0" w:color="1F5A87"/>
              <w:right w:val="nil"/>
            </w:tcBorders>
            <w:vAlign w:val="center"/>
          </w:tcPr>
          <w:p w14:paraId="16316170" w14:textId="77777777" w:rsidR="0034256C" w:rsidRDefault="0034256C" w:rsidP="0034256C">
            <w:pPr>
              <w:pStyle w:val="NoSpacing"/>
              <w:ind w:left="9" w:hanging="9"/>
              <w:jc w:val="right"/>
              <w:rPr>
                <w:rFonts w:cstheme="minorHAnsi"/>
                <w:b/>
              </w:rPr>
            </w:pPr>
            <w:r>
              <w:rPr>
                <w:rFonts w:cstheme="minorHAnsi"/>
                <w:b/>
              </w:rPr>
              <w:t>CONSENT FORM</w:t>
            </w:r>
          </w:p>
        </w:tc>
        <w:tc>
          <w:tcPr>
            <w:tcW w:w="7672" w:type="dxa"/>
            <w:gridSpan w:val="14"/>
            <w:tcBorders>
              <w:top w:val="dashed" w:sz="8" w:space="0" w:color="1F5A87"/>
              <w:left w:val="nil"/>
              <w:bottom w:val="dashed" w:sz="8" w:space="0" w:color="1F5A87"/>
              <w:right w:val="nil"/>
            </w:tcBorders>
            <w:vAlign w:val="center"/>
          </w:tcPr>
          <w:p w14:paraId="16316171" w14:textId="77777777" w:rsidR="0034256C" w:rsidRPr="0034256C" w:rsidRDefault="0034256C" w:rsidP="0034256C">
            <w:pPr>
              <w:pStyle w:val="NoSpacing"/>
              <w:ind w:left="26" w:hanging="10"/>
              <w:rPr>
                <w:rFonts w:cstheme="minorHAnsi"/>
                <w:b/>
              </w:rPr>
            </w:pPr>
            <w:r w:rsidRPr="0034256C">
              <w:t xml:space="preserve">is a document signed by subjects, by which they agree to participate in the research as described in the consent form and in the consent </w:t>
            </w:r>
            <w:proofErr w:type="gramStart"/>
            <w:r w:rsidRPr="0034256C">
              <w:t>process.</w:t>
            </w:r>
            <w:proofErr w:type="gramEnd"/>
          </w:p>
        </w:tc>
      </w:tr>
      <w:tr w:rsidR="0034256C" w:rsidRPr="00725F39" w14:paraId="16316175" w14:textId="77777777" w:rsidTr="0067796D">
        <w:trPr>
          <w:trHeight w:val="459"/>
        </w:trPr>
        <w:tc>
          <w:tcPr>
            <w:tcW w:w="3151" w:type="dxa"/>
            <w:gridSpan w:val="34"/>
            <w:tcBorders>
              <w:top w:val="dashed" w:sz="8" w:space="0" w:color="1F5A87"/>
              <w:left w:val="nil"/>
              <w:bottom w:val="dashed" w:sz="8" w:space="0" w:color="1F5A87"/>
              <w:right w:val="nil"/>
            </w:tcBorders>
            <w:vAlign w:val="center"/>
          </w:tcPr>
          <w:p w14:paraId="16316173" w14:textId="77777777" w:rsidR="0034256C" w:rsidRDefault="0034256C" w:rsidP="0034256C">
            <w:pPr>
              <w:pStyle w:val="NoSpacing"/>
              <w:ind w:left="9" w:hanging="9"/>
              <w:jc w:val="right"/>
              <w:rPr>
                <w:rFonts w:cstheme="minorHAnsi"/>
                <w:b/>
              </w:rPr>
            </w:pPr>
            <w:r>
              <w:rPr>
                <w:rFonts w:cstheme="minorHAnsi"/>
                <w:b/>
              </w:rPr>
              <w:t>ELEMENTS OF CONSENT</w:t>
            </w:r>
          </w:p>
        </w:tc>
        <w:tc>
          <w:tcPr>
            <w:tcW w:w="7672" w:type="dxa"/>
            <w:gridSpan w:val="14"/>
            <w:tcBorders>
              <w:top w:val="dashed" w:sz="8" w:space="0" w:color="1F5A87"/>
              <w:left w:val="nil"/>
              <w:bottom w:val="dashed" w:sz="8" w:space="0" w:color="1F5A87"/>
              <w:right w:val="nil"/>
            </w:tcBorders>
            <w:vAlign w:val="center"/>
          </w:tcPr>
          <w:p w14:paraId="16316174" w14:textId="77777777" w:rsidR="0034256C" w:rsidRPr="0034256C" w:rsidRDefault="0034256C" w:rsidP="0034256C">
            <w:pPr>
              <w:pStyle w:val="NoSpacing"/>
              <w:ind w:left="26" w:hanging="10"/>
              <w:rPr>
                <w:rFonts w:cstheme="minorHAnsi"/>
                <w:b/>
              </w:rPr>
            </w:pPr>
            <w:r w:rsidRPr="0034256C">
              <w:t>are specific information that is required to be provided to subjects.</w:t>
            </w:r>
          </w:p>
        </w:tc>
      </w:tr>
      <w:tr w:rsidR="005609E8" w:rsidRPr="00725F39" w14:paraId="7DD28CD0" w14:textId="77777777" w:rsidTr="0067796D">
        <w:trPr>
          <w:trHeight w:val="3436"/>
        </w:trPr>
        <w:tc>
          <w:tcPr>
            <w:tcW w:w="3151" w:type="dxa"/>
            <w:gridSpan w:val="34"/>
            <w:tcBorders>
              <w:top w:val="dashed" w:sz="8" w:space="0" w:color="1F5A87"/>
              <w:left w:val="nil"/>
              <w:bottom w:val="dashed" w:sz="8" w:space="0" w:color="1F5A87"/>
              <w:right w:val="nil"/>
            </w:tcBorders>
            <w:vAlign w:val="center"/>
          </w:tcPr>
          <w:p w14:paraId="65A45FCD" w14:textId="57181065" w:rsidR="005609E8" w:rsidRDefault="005609E8" w:rsidP="0034256C">
            <w:pPr>
              <w:pStyle w:val="NoSpacing"/>
              <w:ind w:left="9" w:hanging="9"/>
              <w:jc w:val="right"/>
              <w:rPr>
                <w:rFonts w:cstheme="minorHAnsi"/>
                <w:b/>
              </w:rPr>
            </w:pPr>
            <w:r>
              <w:rPr>
                <w:rFonts w:cstheme="minorHAnsi"/>
                <w:b/>
              </w:rPr>
              <w:t>CHARACTERISTICS OF CONSENT</w:t>
            </w:r>
          </w:p>
        </w:tc>
        <w:tc>
          <w:tcPr>
            <w:tcW w:w="7672" w:type="dxa"/>
            <w:gridSpan w:val="14"/>
            <w:tcBorders>
              <w:top w:val="dashed" w:sz="8" w:space="0" w:color="1F5A87"/>
              <w:left w:val="nil"/>
              <w:bottom w:val="dashed" w:sz="8" w:space="0" w:color="1F5A87"/>
              <w:right w:val="nil"/>
            </w:tcBorders>
            <w:vAlign w:val="center"/>
          </w:tcPr>
          <w:p w14:paraId="51E5A736" w14:textId="77777777" w:rsidR="005609E8" w:rsidRDefault="005609E8" w:rsidP="0034256C">
            <w:pPr>
              <w:pStyle w:val="NoSpacing"/>
              <w:ind w:left="26" w:hanging="10"/>
            </w:pPr>
            <w:r>
              <w:t xml:space="preserve">are the qualities of the consent </w:t>
            </w:r>
            <w:proofErr w:type="gramStart"/>
            <w:r>
              <w:t>pro</w:t>
            </w:r>
            <w:r w:rsidR="00C81C7A">
              <w:t>cess</w:t>
            </w:r>
            <w:r w:rsidR="00456DC0">
              <w:t xml:space="preserve"> as</w:t>
            </w:r>
            <w:r w:rsidR="002B6DB2">
              <w:t xml:space="preserve"> a whole</w:t>
            </w:r>
            <w:proofErr w:type="gramEnd"/>
            <w:r w:rsidR="002B6DB2">
              <w:t>. These are:</w:t>
            </w:r>
          </w:p>
          <w:p w14:paraId="7532076F" w14:textId="167E82AB" w:rsidR="002B6DB2" w:rsidRDefault="002B6DB2" w:rsidP="002B6DB2">
            <w:pPr>
              <w:pStyle w:val="NoSpacing"/>
              <w:numPr>
                <w:ilvl w:val="0"/>
                <w:numId w:val="43"/>
              </w:numPr>
            </w:pPr>
            <w:r>
              <w:t>Consent must be legally effective.</w:t>
            </w:r>
          </w:p>
          <w:p w14:paraId="5079C24E" w14:textId="77777777" w:rsidR="002B6DB2" w:rsidRDefault="002B6DB2" w:rsidP="002B6DB2">
            <w:pPr>
              <w:pStyle w:val="NoSpacing"/>
              <w:numPr>
                <w:ilvl w:val="0"/>
                <w:numId w:val="43"/>
              </w:numPr>
            </w:pPr>
            <w:r>
              <w:t>The process minimizes the possibility of coercion or undue influence.</w:t>
            </w:r>
          </w:p>
          <w:p w14:paraId="0E5FF1EA" w14:textId="77777777" w:rsidR="002B6DB2" w:rsidRDefault="002B6DB2" w:rsidP="002B6DB2">
            <w:pPr>
              <w:pStyle w:val="NoSpacing"/>
              <w:numPr>
                <w:ilvl w:val="0"/>
                <w:numId w:val="43"/>
              </w:numPr>
            </w:pPr>
            <w:r>
              <w:t>Subjects or their representatives must be given sufficient opportunity to discuss and consider participation.</w:t>
            </w:r>
          </w:p>
          <w:p w14:paraId="2E56D274" w14:textId="77777777" w:rsidR="002B6DB2" w:rsidRDefault="002B6DB2" w:rsidP="002B6DB2">
            <w:pPr>
              <w:pStyle w:val="NoSpacing"/>
              <w:numPr>
                <w:ilvl w:val="0"/>
                <w:numId w:val="43"/>
              </w:numPr>
            </w:pPr>
            <w:r>
              <w:t>The information provided must:</w:t>
            </w:r>
          </w:p>
          <w:p w14:paraId="794CD52A" w14:textId="77777777" w:rsidR="002B6DB2" w:rsidRDefault="002B6DB2" w:rsidP="002B6DB2">
            <w:pPr>
              <w:pStyle w:val="NoSpacing"/>
              <w:numPr>
                <w:ilvl w:val="1"/>
                <w:numId w:val="43"/>
              </w:numPr>
            </w:pPr>
            <w:r>
              <w:t>Begin with presentation of key information (for consent materials over 2,000 words)</w:t>
            </w:r>
          </w:p>
          <w:p w14:paraId="51708A96" w14:textId="77777777" w:rsidR="002B6DB2" w:rsidRDefault="002B6DB2" w:rsidP="002B6DB2">
            <w:pPr>
              <w:pStyle w:val="NoSpacing"/>
              <w:numPr>
                <w:ilvl w:val="1"/>
                <w:numId w:val="43"/>
              </w:numPr>
            </w:pPr>
            <w:r>
              <w:t xml:space="preserve">Be what a reasonable person would want to </w:t>
            </w:r>
            <w:proofErr w:type="gramStart"/>
            <w:r>
              <w:t>have</w:t>
            </w:r>
            <w:proofErr w:type="gramEnd"/>
          </w:p>
          <w:p w14:paraId="72C6956E" w14:textId="77777777" w:rsidR="002B6DB2" w:rsidRDefault="002B6DB2" w:rsidP="002B6DB2">
            <w:pPr>
              <w:pStyle w:val="NoSpacing"/>
              <w:numPr>
                <w:ilvl w:val="1"/>
                <w:numId w:val="43"/>
              </w:numPr>
            </w:pPr>
            <w:r>
              <w:t xml:space="preserve">Be organized and presented so as to facilitate </w:t>
            </w:r>
            <w:proofErr w:type="gramStart"/>
            <w:r>
              <w:t>understanding</w:t>
            </w:r>
            <w:proofErr w:type="gramEnd"/>
          </w:p>
          <w:p w14:paraId="142C1A5F" w14:textId="77777777" w:rsidR="002B6DB2" w:rsidRDefault="002B6DB2" w:rsidP="002B6DB2">
            <w:pPr>
              <w:pStyle w:val="NoSpacing"/>
              <w:numPr>
                <w:ilvl w:val="1"/>
                <w:numId w:val="43"/>
              </w:numPr>
            </w:pPr>
            <w:r>
              <w:t xml:space="preserve">Be provided in sufficient </w:t>
            </w:r>
            <w:proofErr w:type="gramStart"/>
            <w:r>
              <w:t>detail</w:t>
            </w:r>
            <w:proofErr w:type="gramEnd"/>
          </w:p>
          <w:p w14:paraId="6DFC298A" w14:textId="1D80BA9B" w:rsidR="002B6DB2" w:rsidRPr="0034256C" w:rsidRDefault="002B6DB2" w:rsidP="002B6DB2">
            <w:pPr>
              <w:pStyle w:val="NoSpacing"/>
              <w:numPr>
                <w:ilvl w:val="1"/>
                <w:numId w:val="43"/>
              </w:numPr>
            </w:pPr>
            <w:r>
              <w:t>Not ask or appear to ask</w:t>
            </w:r>
            <w:r w:rsidR="00D065BE">
              <w:t xml:space="preserve"> subjects to waive their rights</w:t>
            </w:r>
          </w:p>
        </w:tc>
      </w:tr>
      <w:tr w:rsidR="0034256C" w:rsidRPr="00725F39" w14:paraId="16316178" w14:textId="77777777" w:rsidTr="0067796D">
        <w:trPr>
          <w:trHeight w:val="900"/>
        </w:trPr>
        <w:tc>
          <w:tcPr>
            <w:tcW w:w="3151" w:type="dxa"/>
            <w:gridSpan w:val="34"/>
            <w:tcBorders>
              <w:top w:val="dashed" w:sz="8" w:space="0" w:color="1F5A87"/>
              <w:left w:val="nil"/>
              <w:bottom w:val="dashed" w:sz="8" w:space="0" w:color="1F5A87"/>
              <w:right w:val="nil"/>
            </w:tcBorders>
            <w:vAlign w:val="center"/>
          </w:tcPr>
          <w:p w14:paraId="16316176" w14:textId="77777777" w:rsidR="0034256C" w:rsidRDefault="0034256C" w:rsidP="0034256C">
            <w:pPr>
              <w:pStyle w:val="NoSpacing"/>
              <w:ind w:left="9" w:hanging="9"/>
              <w:jc w:val="right"/>
              <w:rPr>
                <w:rFonts w:cstheme="minorHAnsi"/>
                <w:b/>
              </w:rPr>
            </w:pPr>
            <w:r>
              <w:rPr>
                <w:rFonts w:cstheme="minorHAnsi"/>
                <w:b/>
              </w:rPr>
              <w:t>PARENTAL PERMISSION</w:t>
            </w:r>
          </w:p>
        </w:tc>
        <w:tc>
          <w:tcPr>
            <w:tcW w:w="7672" w:type="dxa"/>
            <w:gridSpan w:val="14"/>
            <w:tcBorders>
              <w:top w:val="dashed" w:sz="8" w:space="0" w:color="1F5A87"/>
              <w:left w:val="nil"/>
              <w:bottom w:val="dashed" w:sz="8" w:space="0" w:color="1F5A87"/>
              <w:right w:val="nil"/>
            </w:tcBorders>
            <w:vAlign w:val="center"/>
          </w:tcPr>
          <w:p w14:paraId="16316177" w14:textId="1F0B30E6" w:rsidR="0034256C" w:rsidRPr="0034256C" w:rsidRDefault="0034256C" w:rsidP="0034256C">
            <w:pPr>
              <w:pStyle w:val="NoSpacing"/>
              <w:ind w:left="26" w:hanging="10"/>
              <w:rPr>
                <w:rFonts w:cstheme="minorHAnsi"/>
                <w:b/>
              </w:rPr>
            </w:pPr>
            <w:r w:rsidRPr="0034256C">
              <w:t>is the parent’s active permission for the child t</w:t>
            </w:r>
            <w:r w:rsidR="002B6DB2">
              <w:t xml:space="preserve">o participate in the research. </w:t>
            </w:r>
            <w:r w:rsidRPr="0034256C">
              <w:t>Parental permission is subject to the same requirements as consent, including written documentation of permission and required elements.</w:t>
            </w:r>
          </w:p>
        </w:tc>
      </w:tr>
      <w:tr w:rsidR="0034256C" w:rsidRPr="00725F39" w14:paraId="1631617B" w14:textId="77777777" w:rsidTr="0067796D">
        <w:trPr>
          <w:trHeight w:val="900"/>
        </w:trPr>
        <w:tc>
          <w:tcPr>
            <w:tcW w:w="3151" w:type="dxa"/>
            <w:gridSpan w:val="34"/>
            <w:tcBorders>
              <w:top w:val="dashed" w:sz="8" w:space="0" w:color="1F5A87"/>
              <w:left w:val="nil"/>
              <w:bottom w:val="dashed" w:sz="8" w:space="0" w:color="1F5A87"/>
              <w:right w:val="nil"/>
            </w:tcBorders>
            <w:vAlign w:val="center"/>
          </w:tcPr>
          <w:p w14:paraId="16316179" w14:textId="77777777" w:rsidR="0034256C" w:rsidRDefault="0034256C" w:rsidP="0034256C">
            <w:pPr>
              <w:pStyle w:val="NoSpacing"/>
              <w:ind w:left="9" w:hanging="9"/>
              <w:jc w:val="right"/>
              <w:rPr>
                <w:rFonts w:cstheme="minorHAnsi"/>
                <w:b/>
              </w:rPr>
            </w:pPr>
            <w:r>
              <w:rPr>
                <w:rFonts w:cstheme="minorHAnsi"/>
                <w:b/>
              </w:rPr>
              <w:t>SHORT FORM CONSENT</w:t>
            </w:r>
          </w:p>
        </w:tc>
        <w:tc>
          <w:tcPr>
            <w:tcW w:w="7672" w:type="dxa"/>
            <w:gridSpan w:val="14"/>
            <w:tcBorders>
              <w:top w:val="dashed" w:sz="8" w:space="0" w:color="1F5A87"/>
              <w:left w:val="nil"/>
              <w:bottom w:val="dashed" w:sz="8" w:space="0" w:color="1F5A87"/>
              <w:right w:val="nil"/>
            </w:tcBorders>
            <w:vAlign w:val="center"/>
          </w:tcPr>
          <w:p w14:paraId="1631617A" w14:textId="77777777" w:rsidR="0034256C" w:rsidRPr="0034256C" w:rsidRDefault="0034256C" w:rsidP="0034256C">
            <w:pPr>
              <w:pStyle w:val="NoSpacing"/>
              <w:ind w:left="26" w:hanging="10"/>
              <w:rPr>
                <w:rFonts w:cstheme="minorHAnsi"/>
                <w:b/>
              </w:rPr>
            </w:pPr>
            <w:r w:rsidRPr="0034256C">
              <w:t xml:space="preserve">is an alternative way of obtaining written documentation of consent that is </w:t>
            </w:r>
            <w:proofErr w:type="gramStart"/>
            <w:r w:rsidRPr="0034256C">
              <w:t>most commonly used</w:t>
            </w:r>
            <w:proofErr w:type="gramEnd"/>
            <w:r w:rsidRPr="0034256C">
              <w:t xml:space="preserve"> with individuals who are illiterate or whose language is one for which translated consent forms are not available.</w:t>
            </w:r>
          </w:p>
        </w:tc>
      </w:tr>
      <w:tr w:rsidR="0034256C" w:rsidRPr="00725F39" w14:paraId="1631617E" w14:textId="77777777" w:rsidTr="0067796D">
        <w:trPr>
          <w:trHeight w:val="1528"/>
        </w:trPr>
        <w:tc>
          <w:tcPr>
            <w:tcW w:w="3151" w:type="dxa"/>
            <w:gridSpan w:val="34"/>
            <w:tcBorders>
              <w:top w:val="dashed" w:sz="8" w:space="0" w:color="1F5A87"/>
              <w:left w:val="nil"/>
              <w:bottom w:val="dashed" w:sz="8" w:space="0" w:color="1F5A87"/>
              <w:right w:val="nil"/>
            </w:tcBorders>
            <w:vAlign w:val="center"/>
          </w:tcPr>
          <w:p w14:paraId="1631617C" w14:textId="77777777" w:rsidR="0034256C" w:rsidRPr="00064D64" w:rsidRDefault="0034256C" w:rsidP="0034256C">
            <w:pPr>
              <w:pStyle w:val="NoSpacing"/>
              <w:ind w:left="9" w:hanging="9"/>
              <w:jc w:val="right"/>
              <w:rPr>
                <w:rFonts w:cstheme="minorHAnsi"/>
                <w:b/>
              </w:rPr>
            </w:pPr>
            <w:r w:rsidRPr="00064D64">
              <w:rPr>
                <w:rFonts w:cstheme="minorHAnsi"/>
                <w:b/>
              </w:rPr>
              <w:t>WAIVER OF CONSENT</w:t>
            </w:r>
          </w:p>
        </w:tc>
        <w:tc>
          <w:tcPr>
            <w:tcW w:w="7672" w:type="dxa"/>
            <w:gridSpan w:val="14"/>
            <w:tcBorders>
              <w:top w:val="dashed" w:sz="8" w:space="0" w:color="1F5A87"/>
              <w:left w:val="nil"/>
              <w:bottom w:val="dashed" w:sz="8" w:space="0" w:color="1F5A87"/>
              <w:right w:val="nil"/>
            </w:tcBorders>
            <w:vAlign w:val="center"/>
          </w:tcPr>
          <w:p w14:paraId="0609E18D" w14:textId="3EA68267" w:rsidR="0034256C" w:rsidRPr="00064D64" w:rsidRDefault="0034256C" w:rsidP="0034256C">
            <w:pPr>
              <w:pStyle w:val="NoSpacing"/>
              <w:ind w:left="26" w:hanging="10"/>
            </w:pPr>
            <w:r w:rsidRPr="00064D64">
              <w:t>means there is IRB approval for not obtaining consent or for not including some of the elements of consent in the consent process.</w:t>
            </w:r>
          </w:p>
          <w:p w14:paraId="14E57C37" w14:textId="77777777" w:rsidR="00064D64" w:rsidRPr="00064D64" w:rsidRDefault="00064D64" w:rsidP="0034256C">
            <w:pPr>
              <w:pStyle w:val="NoSpacing"/>
              <w:ind w:left="26" w:hanging="10"/>
            </w:pPr>
          </w:p>
          <w:p w14:paraId="1631617D" w14:textId="7A874F98" w:rsidR="00363F76" w:rsidRPr="00064D64" w:rsidRDefault="00363F76" w:rsidP="0034256C">
            <w:pPr>
              <w:pStyle w:val="NoSpacing"/>
              <w:ind w:left="26" w:hanging="10"/>
              <w:rPr>
                <w:rFonts w:cstheme="minorHAnsi"/>
                <w:b/>
              </w:rPr>
            </w:pPr>
            <w:r w:rsidRPr="00064D64">
              <w:rPr>
                <w:b/>
              </w:rPr>
              <w:t>NOTE</w:t>
            </w:r>
            <w:r w:rsidRPr="00064D64">
              <w:t xml:space="preserve">: If you plan to obtain identifiable information or identifiable biospecimens without consent, any waiver granted by the IRB does not override a subject’s refusal to provide broad consent (for example, the Northwest </w:t>
            </w:r>
            <w:proofErr w:type="spellStart"/>
            <w:r w:rsidRPr="00064D64">
              <w:t>Biotrust</w:t>
            </w:r>
            <w:proofErr w:type="spellEnd"/>
            <w:r w:rsidRPr="00064D64">
              <w:t>).</w:t>
            </w:r>
          </w:p>
        </w:tc>
      </w:tr>
      <w:tr w:rsidR="0034256C" w:rsidRPr="00725F39" w14:paraId="16316181" w14:textId="77777777" w:rsidTr="0067796D">
        <w:trPr>
          <w:trHeight w:val="900"/>
        </w:trPr>
        <w:tc>
          <w:tcPr>
            <w:tcW w:w="3151" w:type="dxa"/>
            <w:gridSpan w:val="34"/>
            <w:tcBorders>
              <w:top w:val="dashed" w:sz="8" w:space="0" w:color="1F5A87"/>
              <w:left w:val="nil"/>
              <w:bottom w:val="dashed" w:sz="8" w:space="0" w:color="1F5A87"/>
              <w:right w:val="nil"/>
            </w:tcBorders>
            <w:vAlign w:val="center"/>
          </w:tcPr>
          <w:p w14:paraId="1631617F" w14:textId="77777777" w:rsidR="0034256C" w:rsidRDefault="0034256C" w:rsidP="0034256C">
            <w:pPr>
              <w:pStyle w:val="NoSpacing"/>
              <w:ind w:left="9" w:hanging="9"/>
              <w:jc w:val="right"/>
              <w:rPr>
                <w:rFonts w:cstheme="minorHAnsi"/>
                <w:b/>
              </w:rPr>
            </w:pPr>
            <w:r>
              <w:rPr>
                <w:rFonts w:cstheme="minorHAnsi"/>
                <w:b/>
              </w:rPr>
              <w:t>WAIVER OF DOCUMENTATION OF CONSENT</w:t>
            </w:r>
          </w:p>
        </w:tc>
        <w:tc>
          <w:tcPr>
            <w:tcW w:w="7672" w:type="dxa"/>
            <w:gridSpan w:val="14"/>
            <w:tcBorders>
              <w:top w:val="dashed" w:sz="8" w:space="0" w:color="1F5A87"/>
              <w:left w:val="nil"/>
              <w:bottom w:val="dashed" w:sz="8" w:space="0" w:color="1F5A87"/>
              <w:right w:val="nil"/>
            </w:tcBorders>
            <w:vAlign w:val="center"/>
          </w:tcPr>
          <w:p w14:paraId="16316180" w14:textId="77777777" w:rsidR="0034256C" w:rsidRPr="0034256C" w:rsidRDefault="0034256C" w:rsidP="0034256C">
            <w:pPr>
              <w:pStyle w:val="NoSpacing"/>
              <w:ind w:left="26" w:hanging="10"/>
              <w:rPr>
                <w:rFonts w:cstheme="minorHAnsi"/>
                <w:b/>
              </w:rPr>
            </w:pPr>
            <w:r w:rsidRPr="0034256C">
              <w:t>means that there is IRB approval for not obtaining written documentation of consent.</w:t>
            </w:r>
          </w:p>
        </w:tc>
      </w:tr>
      <w:tr w:rsidR="0034256C" w:rsidRPr="00725F39" w14:paraId="16316183" w14:textId="77777777" w:rsidTr="0067796D">
        <w:trPr>
          <w:trHeight w:val="538"/>
        </w:trPr>
        <w:tc>
          <w:tcPr>
            <w:tcW w:w="10823" w:type="dxa"/>
            <w:gridSpan w:val="48"/>
            <w:tcBorders>
              <w:top w:val="dashed" w:sz="8" w:space="0" w:color="1F5A87"/>
              <w:left w:val="nil"/>
              <w:bottom w:val="nil"/>
              <w:right w:val="nil"/>
            </w:tcBorders>
            <w:vAlign w:val="center"/>
          </w:tcPr>
          <w:p w14:paraId="16316182" w14:textId="754F9DD1" w:rsidR="00E227E7" w:rsidRPr="00110240" w:rsidRDefault="0034256C" w:rsidP="001C1AC7">
            <w:pPr>
              <w:pStyle w:val="NoSpacing"/>
              <w:keepNext/>
              <w:ind w:left="346" w:hanging="346"/>
            </w:pPr>
            <w:r>
              <w:rPr>
                <w:rFonts w:cstheme="minorHAnsi"/>
                <w:b/>
              </w:rPr>
              <w:t>8.1 Groups</w:t>
            </w:r>
            <w:r w:rsidRPr="00725F39">
              <w:rPr>
                <w:rFonts w:cstheme="minorHAnsi"/>
              </w:rPr>
              <w:t xml:space="preserve"> </w:t>
            </w:r>
            <w:r w:rsidRPr="0079151E">
              <w:t>Identify</w:t>
            </w:r>
            <w:r>
              <w:t xml:space="preserve"> the groups to which </w:t>
            </w:r>
            <w:r w:rsidR="001C1AC7">
              <w:t>the</w:t>
            </w:r>
            <w:r w:rsidR="00110240">
              <w:t xml:space="preserve"> answers in this section apply.</w:t>
            </w:r>
          </w:p>
        </w:tc>
      </w:tr>
      <w:tr w:rsidR="00E227E7" w:rsidRPr="00725F39" w14:paraId="16316187" w14:textId="77777777" w:rsidTr="0067796D">
        <w:trPr>
          <w:trHeight w:val="267"/>
        </w:trPr>
        <w:tc>
          <w:tcPr>
            <w:tcW w:w="617" w:type="dxa"/>
            <w:gridSpan w:val="2"/>
            <w:tcBorders>
              <w:top w:val="nil"/>
              <w:left w:val="nil"/>
              <w:bottom w:val="nil"/>
              <w:right w:val="single" w:sz="12" w:space="0" w:color="auto"/>
            </w:tcBorders>
            <w:vAlign w:val="center"/>
          </w:tcPr>
          <w:p w14:paraId="16316184" w14:textId="77777777" w:rsidR="00E227E7" w:rsidRPr="004227B8" w:rsidRDefault="00E227E7" w:rsidP="00E227E7">
            <w:pPr>
              <w:pStyle w:val="NoSpacing"/>
              <w:ind w:left="331" w:hanging="360"/>
              <w:rPr>
                <w:rFonts w:cstheme="minorHAnsi"/>
              </w:rPr>
            </w:pPr>
          </w:p>
        </w:tc>
        <w:tc>
          <w:tcPr>
            <w:tcW w:w="361"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85" w14:textId="7C46AE8C" w:rsidR="00E227E7" w:rsidRPr="00CC5C1F" w:rsidRDefault="003663DD" w:rsidP="00E227E7">
            <w:pPr>
              <w:pStyle w:val="NoSpacing"/>
              <w:ind w:left="331" w:hanging="360"/>
              <w:jc w:val="center"/>
              <w:rPr>
                <w:rFonts w:cstheme="minorHAnsi"/>
                <w:b/>
              </w:rPr>
            </w:pPr>
            <w:r>
              <w:rPr>
                <w:rFonts w:cstheme="minorHAnsi"/>
                <w:b/>
              </w:rPr>
              <w:t>X</w:t>
            </w:r>
          </w:p>
        </w:tc>
        <w:tc>
          <w:tcPr>
            <w:tcW w:w="9845" w:type="dxa"/>
            <w:gridSpan w:val="37"/>
            <w:tcBorders>
              <w:top w:val="nil"/>
              <w:left w:val="single" w:sz="12" w:space="0" w:color="auto"/>
              <w:bottom w:val="dashed" w:sz="8" w:space="0" w:color="1F5A87"/>
              <w:right w:val="nil"/>
            </w:tcBorders>
            <w:vAlign w:val="center"/>
          </w:tcPr>
          <w:p w14:paraId="16316186" w14:textId="77777777" w:rsidR="00E227E7" w:rsidRPr="004227B8" w:rsidRDefault="00E227E7" w:rsidP="00E227E7">
            <w:pPr>
              <w:pStyle w:val="NoSpacing"/>
              <w:ind w:left="331" w:hanging="360"/>
              <w:rPr>
                <w:rFonts w:cstheme="minorHAnsi"/>
              </w:rPr>
            </w:pPr>
            <w:r>
              <w:rPr>
                <w:rFonts w:cstheme="minorHAnsi"/>
              </w:rPr>
              <w:t>Adult subjects</w:t>
            </w:r>
          </w:p>
        </w:tc>
      </w:tr>
      <w:tr w:rsidR="00E227E7" w:rsidRPr="00725F39" w14:paraId="1631618B" w14:textId="77777777" w:rsidTr="0067796D">
        <w:trPr>
          <w:trHeight w:val="253"/>
        </w:trPr>
        <w:tc>
          <w:tcPr>
            <w:tcW w:w="617" w:type="dxa"/>
            <w:gridSpan w:val="2"/>
            <w:tcBorders>
              <w:top w:val="nil"/>
              <w:left w:val="nil"/>
              <w:bottom w:val="nil"/>
              <w:right w:val="single" w:sz="12" w:space="0" w:color="auto"/>
            </w:tcBorders>
            <w:vAlign w:val="center"/>
          </w:tcPr>
          <w:p w14:paraId="16316188" w14:textId="77777777" w:rsidR="00E227E7" w:rsidRPr="004227B8" w:rsidRDefault="00E227E7" w:rsidP="003500F9">
            <w:pPr>
              <w:pStyle w:val="NoSpacing"/>
              <w:keepNext/>
              <w:ind w:left="331" w:hanging="360"/>
              <w:rPr>
                <w:rFonts w:cstheme="minorHAnsi"/>
              </w:rPr>
            </w:pPr>
          </w:p>
        </w:tc>
        <w:tc>
          <w:tcPr>
            <w:tcW w:w="361"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89" w14:textId="37E163A4" w:rsidR="00E227E7" w:rsidRPr="00CC5C1F" w:rsidRDefault="00E227E7" w:rsidP="003500F9">
            <w:pPr>
              <w:pStyle w:val="NoSpacing"/>
              <w:keepNext/>
              <w:ind w:left="331" w:hanging="360"/>
              <w:jc w:val="center"/>
              <w:rPr>
                <w:rFonts w:cstheme="minorHAnsi"/>
                <w:b/>
              </w:rPr>
            </w:pPr>
          </w:p>
        </w:tc>
        <w:tc>
          <w:tcPr>
            <w:tcW w:w="9845" w:type="dxa"/>
            <w:gridSpan w:val="37"/>
            <w:tcBorders>
              <w:top w:val="nil"/>
              <w:left w:val="single" w:sz="12" w:space="0" w:color="auto"/>
              <w:bottom w:val="nil"/>
              <w:right w:val="nil"/>
            </w:tcBorders>
            <w:vAlign w:val="center"/>
          </w:tcPr>
          <w:p w14:paraId="1631618A" w14:textId="77777777" w:rsidR="00E227E7" w:rsidRPr="004227B8" w:rsidRDefault="00E227E7" w:rsidP="003500F9">
            <w:pPr>
              <w:pStyle w:val="NoSpacing"/>
              <w:keepNext/>
              <w:ind w:left="331" w:hanging="360"/>
              <w:rPr>
                <w:rFonts w:cstheme="minorHAnsi"/>
              </w:rPr>
            </w:pPr>
            <w:r>
              <w:rPr>
                <w:rFonts w:cstheme="minorHAnsi"/>
              </w:rPr>
              <w:t>Parents who are providing permission for their children to participate in research</w:t>
            </w:r>
          </w:p>
        </w:tc>
      </w:tr>
      <w:tr w:rsidR="00E227E7" w:rsidRPr="00725F39" w14:paraId="1631618E" w14:textId="77777777" w:rsidTr="0067796D">
        <w:trPr>
          <w:trHeight w:val="675"/>
        </w:trPr>
        <w:tc>
          <w:tcPr>
            <w:tcW w:w="978" w:type="dxa"/>
            <w:gridSpan w:val="11"/>
            <w:tcBorders>
              <w:top w:val="nil"/>
              <w:left w:val="nil"/>
              <w:bottom w:val="nil"/>
              <w:right w:val="nil"/>
            </w:tcBorders>
            <w:vAlign w:val="center"/>
          </w:tcPr>
          <w:p w14:paraId="1631618C" w14:textId="77777777" w:rsidR="00E227E7" w:rsidRPr="004227B8" w:rsidRDefault="00E227E7" w:rsidP="00E227E7">
            <w:pPr>
              <w:pStyle w:val="NoSpacing"/>
              <w:rPr>
                <w:rFonts w:cstheme="minorHAnsi"/>
              </w:rPr>
            </w:pPr>
          </w:p>
        </w:tc>
        <w:tc>
          <w:tcPr>
            <w:tcW w:w="9845" w:type="dxa"/>
            <w:gridSpan w:val="37"/>
            <w:tcBorders>
              <w:top w:val="nil"/>
              <w:left w:val="nil"/>
              <w:bottom w:val="dashed" w:sz="8" w:space="0" w:color="1F5A87"/>
              <w:right w:val="nil"/>
            </w:tcBorders>
            <w:vAlign w:val="center"/>
          </w:tcPr>
          <w:p w14:paraId="1631618D" w14:textId="77777777" w:rsidR="00E227E7" w:rsidRPr="004227B8" w:rsidRDefault="00E227E7" w:rsidP="00E227E7">
            <w:pPr>
              <w:pStyle w:val="NoSpacing"/>
              <w:ind w:left="254" w:hanging="254"/>
              <w:rPr>
                <w:rFonts w:cstheme="minorHAnsi"/>
              </w:rPr>
            </w:pPr>
            <w:r w:rsidRPr="00DD38CB">
              <w:rPr>
                <w:rFonts w:cstheme="minorHAnsi"/>
              </w:rPr>
              <w:sym w:font="Wingdings" w:char="F0E0"/>
            </w:r>
            <w:r>
              <w:rPr>
                <w:rFonts w:cstheme="minorHAnsi"/>
              </w:rPr>
              <w:t xml:space="preserve"> </w:t>
            </w:r>
            <w:r w:rsidRPr="00E227E7">
              <w:rPr>
                <w:rFonts w:cstheme="minorHAnsi"/>
                <w:i/>
              </w:rPr>
              <w:t xml:space="preserve">If you selected </w:t>
            </w:r>
            <w:r w:rsidRPr="00E227E7">
              <w:rPr>
                <w:rFonts w:cstheme="minorHAnsi"/>
                <w:b/>
                <w:i/>
              </w:rPr>
              <w:t>PARENTS</w:t>
            </w:r>
            <w:r w:rsidRPr="00E227E7">
              <w:rPr>
                <w:rFonts w:cstheme="minorHAnsi"/>
                <w:i/>
              </w:rPr>
              <w:t>, the word “consent” below should also be interpreted as applying to parental permission and “subjects” should also be interpreted as applying to the parents.</w:t>
            </w:r>
          </w:p>
        </w:tc>
      </w:tr>
      <w:tr w:rsidR="00110240" w:rsidRPr="00110240" w14:paraId="16316190" w14:textId="77777777" w:rsidTr="0067796D">
        <w:trPr>
          <w:trHeight w:val="880"/>
        </w:trPr>
        <w:tc>
          <w:tcPr>
            <w:tcW w:w="10823" w:type="dxa"/>
            <w:gridSpan w:val="48"/>
            <w:tcBorders>
              <w:top w:val="nil"/>
              <w:left w:val="nil"/>
              <w:bottom w:val="nil"/>
              <w:right w:val="nil"/>
            </w:tcBorders>
            <w:vAlign w:val="center"/>
          </w:tcPr>
          <w:p w14:paraId="1631618F" w14:textId="0A665104" w:rsidR="00110240" w:rsidRPr="00110240" w:rsidRDefault="00110240" w:rsidP="001C1AC7">
            <w:pPr>
              <w:pStyle w:val="NoSpacing"/>
              <w:keepNext/>
              <w:ind w:left="333" w:hanging="333"/>
              <w:rPr>
                <w:b/>
                <w:u w:val="single"/>
              </w:rPr>
            </w:pPr>
            <w:r w:rsidRPr="00110240">
              <w:rPr>
                <w:rFonts w:cstheme="minorHAnsi"/>
                <w:b/>
              </w:rPr>
              <w:t>8.2</w:t>
            </w:r>
            <w:r>
              <w:rPr>
                <w:rFonts w:cstheme="minorHAnsi"/>
              </w:rPr>
              <w:t xml:space="preserve"> </w:t>
            </w:r>
            <w:r w:rsidRPr="00110240">
              <w:rPr>
                <w:b/>
              </w:rPr>
              <w:t>The consent process</w:t>
            </w:r>
            <w:r w:rsidR="008D599D">
              <w:rPr>
                <w:b/>
              </w:rPr>
              <w:t xml:space="preserve"> and characteristics</w:t>
            </w:r>
            <w:r>
              <w:t>. This series of questions is about whether consent</w:t>
            </w:r>
            <w:r w:rsidR="005E5CC8">
              <w:t xml:space="preserve"> </w:t>
            </w:r>
            <w:r w:rsidR="001C1AC7">
              <w:t xml:space="preserve">will be obtained </w:t>
            </w:r>
            <w:r w:rsidR="005E5CC8">
              <w:t>for all procedures except recruiting and screening</w:t>
            </w:r>
            <w:r>
              <w:t xml:space="preserve"> and, if yes, how.</w:t>
            </w:r>
          </w:p>
        </w:tc>
      </w:tr>
      <w:tr w:rsidR="005E5CC8" w:rsidRPr="00110240" w14:paraId="52C01390" w14:textId="77777777" w:rsidTr="0067796D">
        <w:trPr>
          <w:trHeight w:val="720"/>
        </w:trPr>
        <w:tc>
          <w:tcPr>
            <w:tcW w:w="10823" w:type="dxa"/>
            <w:gridSpan w:val="48"/>
            <w:tcBorders>
              <w:top w:val="nil"/>
              <w:left w:val="nil"/>
              <w:bottom w:val="nil"/>
              <w:right w:val="nil"/>
            </w:tcBorders>
            <w:vAlign w:val="center"/>
          </w:tcPr>
          <w:p w14:paraId="558B0EB5" w14:textId="681D6855" w:rsidR="005E5CC8" w:rsidRPr="002A3C17" w:rsidRDefault="002A3C17" w:rsidP="00322AEC">
            <w:pPr>
              <w:pStyle w:val="NoSpacing"/>
              <w:keepNext/>
              <w:ind w:left="333" w:firstLine="9"/>
              <w:rPr>
                <w:rFonts w:cstheme="minorHAnsi"/>
                <w:i/>
              </w:rPr>
            </w:pPr>
            <w:r w:rsidRPr="002A3C17">
              <w:rPr>
                <w:rFonts w:cstheme="minorHAnsi"/>
                <w:i/>
                <w:color w:val="7F7F7F" w:themeColor="text1" w:themeTint="80"/>
                <w:sz w:val="20"/>
              </w:rPr>
              <w:t xml:space="preserve">The issue of consent for recruiting and screening activities is addressed in </w:t>
            </w:r>
            <w:hyperlink w:anchor="q4point6" w:history="1">
              <w:r w:rsidR="00322AEC" w:rsidRPr="00490008">
                <w:rPr>
                  <w:rStyle w:val="Hyperlink"/>
                  <w:rFonts w:cstheme="minorHAnsi"/>
                  <w:i/>
                  <w:color w:val="7F7FFF" w:themeColor="hyperlink" w:themeTint="80"/>
                  <w:sz w:val="20"/>
                </w:rPr>
                <w:t>question 4.</w:t>
              </w:r>
              <w:r w:rsidR="00322AEC">
                <w:rPr>
                  <w:rStyle w:val="Hyperlink"/>
                  <w:rFonts w:cstheme="minorHAnsi"/>
                  <w:i/>
                  <w:color w:val="7F7FFF" w:themeColor="hyperlink" w:themeTint="80"/>
                  <w:sz w:val="20"/>
                </w:rPr>
                <w:t>7</w:t>
              </w:r>
            </w:hyperlink>
            <w:r w:rsidRPr="002A3C17">
              <w:rPr>
                <w:rFonts w:cstheme="minorHAnsi"/>
                <w:i/>
                <w:color w:val="7F7F7F" w:themeColor="text1" w:themeTint="80"/>
                <w:sz w:val="20"/>
              </w:rPr>
              <w:t>.</w:t>
            </w:r>
            <w:r>
              <w:rPr>
                <w:rFonts w:cstheme="minorHAnsi"/>
                <w:i/>
                <w:color w:val="7F7F7F" w:themeColor="text1" w:themeTint="80"/>
                <w:sz w:val="20"/>
              </w:rPr>
              <w:t xml:space="preserve"> </w:t>
            </w:r>
            <w:r w:rsidRPr="002A3C17">
              <w:rPr>
                <w:rFonts w:cstheme="minorHAnsi"/>
                <w:i/>
                <w:color w:val="7F7F7F" w:themeColor="text1" w:themeTint="80"/>
                <w:sz w:val="20"/>
              </w:rPr>
              <w:t>You do not need to repeat your answer to question 4.6.</w:t>
            </w:r>
          </w:p>
        </w:tc>
      </w:tr>
      <w:tr w:rsidR="00110240" w:rsidRPr="00725F39" w14:paraId="16316193" w14:textId="77777777" w:rsidTr="0067796D">
        <w:trPr>
          <w:trHeight w:val="540"/>
        </w:trPr>
        <w:tc>
          <w:tcPr>
            <w:tcW w:w="448" w:type="dxa"/>
            <w:tcBorders>
              <w:top w:val="nil"/>
              <w:left w:val="nil"/>
              <w:bottom w:val="nil"/>
              <w:right w:val="nil"/>
            </w:tcBorders>
            <w:vAlign w:val="center"/>
          </w:tcPr>
          <w:p w14:paraId="16316191" w14:textId="77777777" w:rsidR="00110240" w:rsidRPr="00DD38CB" w:rsidRDefault="00110240" w:rsidP="003500F9">
            <w:pPr>
              <w:pStyle w:val="NoSpacing"/>
              <w:keepNext/>
              <w:rPr>
                <w:rFonts w:cstheme="minorHAnsi"/>
              </w:rPr>
            </w:pPr>
          </w:p>
        </w:tc>
        <w:tc>
          <w:tcPr>
            <w:tcW w:w="10375" w:type="dxa"/>
            <w:gridSpan w:val="47"/>
            <w:tcBorders>
              <w:top w:val="nil"/>
              <w:left w:val="nil"/>
              <w:bottom w:val="nil"/>
              <w:right w:val="nil"/>
            </w:tcBorders>
            <w:vAlign w:val="center"/>
          </w:tcPr>
          <w:p w14:paraId="16316192" w14:textId="123EC41F" w:rsidR="00110240" w:rsidRPr="00DD38CB" w:rsidRDefault="00110240" w:rsidP="001C1AC7">
            <w:pPr>
              <w:pStyle w:val="NoSpacing"/>
              <w:keepNext/>
              <w:rPr>
                <w:rFonts w:cstheme="minorHAnsi"/>
              </w:rPr>
            </w:pPr>
            <w:r w:rsidRPr="00110240">
              <w:rPr>
                <w:rFonts w:cstheme="minorHAnsi"/>
                <w:b/>
              </w:rPr>
              <w:t>a</w:t>
            </w:r>
            <w:r>
              <w:rPr>
                <w:rFonts w:cstheme="minorHAnsi"/>
              </w:rPr>
              <w:t>. Are there any procedures for which consent</w:t>
            </w:r>
            <w:r w:rsidR="001C1AC7">
              <w:rPr>
                <w:rFonts w:cstheme="minorHAnsi"/>
              </w:rPr>
              <w:t xml:space="preserve"> will not be obtained</w:t>
            </w:r>
            <w:r>
              <w:rPr>
                <w:rFonts w:cstheme="minorHAnsi"/>
              </w:rPr>
              <w:t>?</w:t>
            </w:r>
          </w:p>
        </w:tc>
      </w:tr>
      <w:tr w:rsidR="00CC5C1F" w:rsidRPr="00725F39" w14:paraId="16316197" w14:textId="77777777" w:rsidTr="0067796D">
        <w:trPr>
          <w:trHeight w:val="288"/>
        </w:trPr>
        <w:tc>
          <w:tcPr>
            <w:tcW w:w="448" w:type="dxa"/>
            <w:tcBorders>
              <w:top w:val="nil"/>
              <w:left w:val="nil"/>
              <w:bottom w:val="nil"/>
              <w:right w:val="single" w:sz="12" w:space="0" w:color="auto"/>
            </w:tcBorders>
            <w:vAlign w:val="center"/>
          </w:tcPr>
          <w:p w14:paraId="16316194" w14:textId="77777777" w:rsidR="00CC5C1F" w:rsidRPr="00DD38CB" w:rsidRDefault="00CC5C1F" w:rsidP="001E0F55">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95" w14:textId="3EA3193C" w:rsidR="00CC5C1F" w:rsidRPr="00CC5C1F" w:rsidRDefault="003663DD" w:rsidP="00CC5C1F">
            <w:pPr>
              <w:pStyle w:val="NoSpacing"/>
              <w:ind w:left="-18"/>
              <w:jc w:val="center"/>
              <w:rPr>
                <w:rFonts w:cstheme="minorHAnsi"/>
                <w:b/>
              </w:rPr>
            </w:pPr>
            <w:r>
              <w:rPr>
                <w:rFonts w:cstheme="minorHAnsi"/>
                <w:b/>
              </w:rPr>
              <w:t>X</w:t>
            </w:r>
          </w:p>
        </w:tc>
        <w:tc>
          <w:tcPr>
            <w:tcW w:w="632" w:type="dxa"/>
            <w:gridSpan w:val="5"/>
            <w:tcBorders>
              <w:top w:val="nil"/>
              <w:left w:val="single" w:sz="12" w:space="0" w:color="auto"/>
              <w:bottom w:val="nil"/>
              <w:right w:val="nil"/>
            </w:tcBorders>
            <w:vAlign w:val="center"/>
          </w:tcPr>
          <w:p w14:paraId="6083D4A7" w14:textId="08C7B6AE" w:rsidR="00CC5C1F" w:rsidRPr="00DD38CB" w:rsidRDefault="00CC5C1F" w:rsidP="001E0F55">
            <w:pPr>
              <w:pStyle w:val="NoSpacing"/>
              <w:ind w:left="-18"/>
              <w:rPr>
                <w:rFonts w:cstheme="minorHAnsi"/>
              </w:rPr>
            </w:pPr>
            <w:r w:rsidRPr="00DD38CB">
              <w:rPr>
                <w:rFonts w:cstheme="minorHAnsi"/>
                <w:b/>
              </w:rPr>
              <w:t>No</w:t>
            </w:r>
          </w:p>
        </w:tc>
        <w:tc>
          <w:tcPr>
            <w:tcW w:w="9294" w:type="dxa"/>
            <w:gridSpan w:val="33"/>
            <w:tcBorders>
              <w:top w:val="nil"/>
              <w:left w:val="nil"/>
              <w:bottom w:val="nil"/>
              <w:right w:val="nil"/>
            </w:tcBorders>
            <w:vAlign w:val="center"/>
          </w:tcPr>
          <w:p w14:paraId="16316196" w14:textId="1E66958C" w:rsidR="00CC5C1F" w:rsidRPr="00DD38CB" w:rsidRDefault="00CC5C1F" w:rsidP="001E0F55">
            <w:pPr>
              <w:pStyle w:val="NoSpacing"/>
              <w:rPr>
                <w:rFonts w:cstheme="minorHAnsi"/>
              </w:rPr>
            </w:pPr>
          </w:p>
        </w:tc>
      </w:tr>
      <w:tr w:rsidR="00CC5C1F" w:rsidRPr="00725F39" w14:paraId="1631619B" w14:textId="77777777" w:rsidTr="0067796D">
        <w:trPr>
          <w:trHeight w:val="234"/>
        </w:trPr>
        <w:tc>
          <w:tcPr>
            <w:tcW w:w="448" w:type="dxa"/>
            <w:tcBorders>
              <w:top w:val="nil"/>
              <w:left w:val="nil"/>
              <w:bottom w:val="nil"/>
              <w:right w:val="single" w:sz="12" w:space="0" w:color="auto"/>
            </w:tcBorders>
            <w:vAlign w:val="center"/>
          </w:tcPr>
          <w:p w14:paraId="16316198" w14:textId="77777777" w:rsidR="00CC5C1F" w:rsidRPr="00DD38CB" w:rsidRDefault="00CC5C1F" w:rsidP="001E0F55">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99" w14:textId="0B1BB781" w:rsidR="00CC5C1F" w:rsidRPr="00CC5C1F" w:rsidRDefault="00CC5C1F" w:rsidP="00CC5C1F">
            <w:pPr>
              <w:pStyle w:val="NoSpacing"/>
              <w:ind w:left="-18"/>
              <w:jc w:val="center"/>
              <w:rPr>
                <w:rFonts w:cstheme="minorHAnsi"/>
                <w:b/>
              </w:rPr>
            </w:pPr>
          </w:p>
        </w:tc>
        <w:tc>
          <w:tcPr>
            <w:tcW w:w="632" w:type="dxa"/>
            <w:gridSpan w:val="5"/>
            <w:tcBorders>
              <w:top w:val="nil"/>
              <w:left w:val="single" w:sz="12" w:space="0" w:color="auto"/>
              <w:bottom w:val="nil"/>
              <w:right w:val="nil"/>
            </w:tcBorders>
          </w:tcPr>
          <w:p w14:paraId="759B5D36" w14:textId="5FD8700E" w:rsidR="00CC5C1F" w:rsidRPr="00DD38CB" w:rsidRDefault="00CC5C1F" w:rsidP="00676C45">
            <w:pPr>
              <w:pStyle w:val="NoSpacing"/>
              <w:ind w:left="-18"/>
              <w:rPr>
                <w:rFonts w:cstheme="minorHAnsi"/>
              </w:rPr>
            </w:pPr>
            <w:r w:rsidRPr="00DD38CB">
              <w:rPr>
                <w:rFonts w:cstheme="minorHAnsi"/>
                <w:b/>
              </w:rPr>
              <w:t>Yes</w:t>
            </w:r>
          </w:p>
        </w:tc>
        <w:tc>
          <w:tcPr>
            <w:tcW w:w="9294" w:type="dxa"/>
            <w:gridSpan w:val="33"/>
            <w:vMerge w:val="restart"/>
            <w:tcBorders>
              <w:top w:val="nil"/>
              <w:left w:val="nil"/>
              <w:right w:val="nil"/>
            </w:tcBorders>
          </w:tcPr>
          <w:p w14:paraId="1631619A" w14:textId="0CF69F8C" w:rsidR="00CC5C1F" w:rsidRPr="00DD38CB" w:rsidRDefault="00CC5C1F" w:rsidP="001C1AC7">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 xml:space="preserve">use the table below to identify the procedures for which </w:t>
            </w:r>
            <w:r w:rsidR="001C1AC7">
              <w:t>consent will not be obtained</w:t>
            </w:r>
            <w:r>
              <w:t>. “All” is an acceptable answer for some studies.</w:t>
            </w:r>
          </w:p>
        </w:tc>
      </w:tr>
      <w:tr w:rsidR="00CC5C1F" w:rsidRPr="00725F39" w14:paraId="36936463" w14:textId="77777777" w:rsidTr="0067796D">
        <w:trPr>
          <w:trHeight w:val="333"/>
        </w:trPr>
        <w:tc>
          <w:tcPr>
            <w:tcW w:w="448" w:type="dxa"/>
            <w:tcBorders>
              <w:top w:val="nil"/>
              <w:left w:val="nil"/>
              <w:bottom w:val="nil"/>
              <w:right w:val="nil"/>
            </w:tcBorders>
            <w:vAlign w:val="center"/>
          </w:tcPr>
          <w:p w14:paraId="0198C19F" w14:textId="77777777" w:rsidR="00CC5C1F" w:rsidRPr="00DD38CB" w:rsidRDefault="00CC5C1F" w:rsidP="001E0F55">
            <w:pPr>
              <w:pStyle w:val="NoSpacing"/>
              <w:rPr>
                <w:rFonts w:cstheme="minorHAnsi"/>
              </w:rPr>
            </w:pPr>
          </w:p>
        </w:tc>
        <w:tc>
          <w:tcPr>
            <w:tcW w:w="1081" w:type="dxa"/>
            <w:gridSpan w:val="14"/>
            <w:tcBorders>
              <w:top w:val="nil"/>
              <w:left w:val="nil"/>
              <w:bottom w:val="nil"/>
              <w:right w:val="nil"/>
            </w:tcBorders>
          </w:tcPr>
          <w:p w14:paraId="5C489C98" w14:textId="77777777" w:rsidR="00CC5C1F" w:rsidRPr="00DD38CB" w:rsidRDefault="00CC5C1F" w:rsidP="00676C45">
            <w:pPr>
              <w:pStyle w:val="NoSpacing"/>
              <w:ind w:left="-18"/>
              <w:rPr>
                <w:rFonts w:cstheme="minorHAnsi"/>
              </w:rPr>
            </w:pPr>
          </w:p>
        </w:tc>
        <w:tc>
          <w:tcPr>
            <w:tcW w:w="9294" w:type="dxa"/>
            <w:gridSpan w:val="33"/>
            <w:vMerge/>
            <w:tcBorders>
              <w:left w:val="nil"/>
              <w:bottom w:val="nil"/>
              <w:right w:val="nil"/>
            </w:tcBorders>
          </w:tcPr>
          <w:p w14:paraId="68AC5706" w14:textId="77777777" w:rsidR="00CC5C1F" w:rsidRPr="00DD38CB" w:rsidRDefault="00CC5C1F" w:rsidP="00676C45">
            <w:pPr>
              <w:pStyle w:val="NoSpacing"/>
              <w:ind w:left="265" w:hanging="265"/>
              <w:rPr>
                <w:rFonts w:cstheme="minorHAnsi"/>
              </w:rPr>
            </w:pPr>
          </w:p>
        </w:tc>
      </w:tr>
      <w:tr w:rsidR="0034256C" w:rsidRPr="00725F39" w14:paraId="1631619D" w14:textId="77777777" w:rsidTr="0067796D">
        <w:trPr>
          <w:trHeight w:val="765"/>
        </w:trPr>
        <w:tc>
          <w:tcPr>
            <w:tcW w:w="10823" w:type="dxa"/>
            <w:gridSpan w:val="48"/>
            <w:tcBorders>
              <w:top w:val="nil"/>
              <w:left w:val="nil"/>
              <w:bottom w:val="nil"/>
              <w:right w:val="nil"/>
            </w:tcBorders>
            <w:vAlign w:val="center"/>
          </w:tcPr>
          <w:p w14:paraId="1631619C" w14:textId="2306D70C" w:rsidR="0034256C" w:rsidRPr="00653103" w:rsidRDefault="0034256C" w:rsidP="002A3C17">
            <w:pPr>
              <w:pStyle w:val="NoSpacing"/>
              <w:ind w:left="342"/>
              <w:rPr>
                <w:rFonts w:cstheme="minorHAnsi"/>
                <w:i/>
                <w:color w:val="7F7F7F" w:themeColor="text1" w:themeTint="80"/>
                <w:sz w:val="20"/>
              </w:rPr>
            </w:pPr>
            <w:r w:rsidRPr="00653103">
              <w:rPr>
                <w:rFonts w:cstheme="minorHAnsi"/>
                <w:i/>
                <w:color w:val="7F7F7F" w:themeColor="text1" w:themeTint="80"/>
                <w:sz w:val="20"/>
              </w:rPr>
              <w:t>Be sure to consider all research procedures and plans, including future contact, and sharing/banking of data and specimens for future work.</w:t>
            </w:r>
          </w:p>
        </w:tc>
      </w:tr>
      <w:tr w:rsidR="00110240" w:rsidRPr="00D66BBC" w14:paraId="163161A2" w14:textId="77777777" w:rsidTr="0067796D">
        <w:trPr>
          <w:trHeight w:val="360"/>
        </w:trPr>
        <w:tc>
          <w:tcPr>
            <w:tcW w:w="1529" w:type="dxa"/>
            <w:gridSpan w:val="15"/>
            <w:tcBorders>
              <w:top w:val="nil"/>
              <w:left w:val="nil"/>
              <w:bottom w:val="nil"/>
              <w:right w:val="nil"/>
            </w:tcBorders>
            <w:shd w:val="clear" w:color="auto" w:fill="1F5A87"/>
            <w:vAlign w:val="center"/>
          </w:tcPr>
          <w:p w14:paraId="1631619E" w14:textId="77777777" w:rsidR="00110240" w:rsidRPr="00D66BBC" w:rsidRDefault="00110240" w:rsidP="003500F9">
            <w:pPr>
              <w:pStyle w:val="NoSpacing"/>
              <w:keepNext/>
              <w:jc w:val="center"/>
              <w:rPr>
                <w:rFonts w:cstheme="minorHAnsi"/>
                <w:b/>
                <w:color w:val="FFFFFF" w:themeColor="background1"/>
                <w:sz w:val="24"/>
              </w:rPr>
            </w:pPr>
            <w:r w:rsidRPr="00D66BBC">
              <w:rPr>
                <w:rFonts w:cstheme="minorHAnsi"/>
                <w:b/>
                <w:color w:val="FFFFFF" w:themeColor="background1"/>
                <w:sz w:val="24"/>
              </w:rPr>
              <w:t>Group</w:t>
            </w:r>
            <w:r w:rsidRPr="00D66BBC">
              <w:rPr>
                <w:rFonts w:cstheme="minorHAnsi"/>
                <w:b/>
                <w:color w:val="FFFFFF" w:themeColor="background1"/>
                <w:sz w:val="24"/>
                <w:vertAlign w:val="superscript"/>
              </w:rPr>
              <w:t>1</w:t>
            </w:r>
          </w:p>
        </w:tc>
        <w:tc>
          <w:tcPr>
            <w:tcW w:w="3734" w:type="dxa"/>
            <w:gridSpan w:val="24"/>
            <w:tcBorders>
              <w:top w:val="nil"/>
              <w:left w:val="nil"/>
              <w:bottom w:val="nil"/>
              <w:right w:val="nil"/>
            </w:tcBorders>
            <w:shd w:val="clear" w:color="auto" w:fill="1F5A87"/>
            <w:vAlign w:val="center"/>
          </w:tcPr>
          <w:p w14:paraId="1631619F" w14:textId="0CD6AEA5" w:rsidR="00110240" w:rsidRPr="00452E9A" w:rsidRDefault="00110240" w:rsidP="003500F9">
            <w:pPr>
              <w:pStyle w:val="NoSpacing"/>
              <w:keepNext/>
              <w:jc w:val="center"/>
              <w:rPr>
                <w:rFonts w:cstheme="minorHAnsi"/>
                <w:b/>
                <w:color w:val="FFFFFF" w:themeColor="background1"/>
                <w:sz w:val="24"/>
              </w:rPr>
            </w:pPr>
            <w:r>
              <w:rPr>
                <w:rFonts w:cstheme="minorHAnsi"/>
                <w:b/>
                <w:color w:val="FFFFFF" w:themeColor="background1"/>
                <w:sz w:val="24"/>
              </w:rPr>
              <w:t xml:space="preserve">Describe the procedures or data/specimen collection (if any) for </w:t>
            </w:r>
            <w:r w:rsidR="00653103">
              <w:rPr>
                <w:rFonts w:cstheme="minorHAnsi"/>
                <w:b/>
                <w:color w:val="FFFFFF" w:themeColor="background1"/>
                <w:sz w:val="24"/>
              </w:rPr>
              <w:t>which there will be NO consent p</w:t>
            </w:r>
            <w:r>
              <w:rPr>
                <w:rFonts w:cstheme="minorHAnsi"/>
                <w:b/>
                <w:color w:val="FFFFFF" w:themeColor="background1"/>
                <w:sz w:val="24"/>
              </w:rPr>
              <w:t>rocess</w:t>
            </w:r>
          </w:p>
        </w:tc>
        <w:tc>
          <w:tcPr>
            <w:tcW w:w="3736" w:type="dxa"/>
            <w:tcBorders>
              <w:top w:val="nil"/>
              <w:left w:val="nil"/>
              <w:bottom w:val="nil"/>
              <w:right w:val="nil"/>
            </w:tcBorders>
            <w:shd w:val="clear" w:color="auto" w:fill="1F5A87"/>
            <w:vAlign w:val="center"/>
          </w:tcPr>
          <w:p w14:paraId="163161A0" w14:textId="4C8B462F" w:rsidR="00110240" w:rsidRPr="00D66BBC" w:rsidRDefault="00110240" w:rsidP="001C1AC7">
            <w:pPr>
              <w:pStyle w:val="NoSpacing"/>
              <w:keepNext/>
              <w:jc w:val="center"/>
              <w:rPr>
                <w:rFonts w:cstheme="minorHAnsi"/>
                <w:b/>
                <w:color w:val="FFFFFF" w:themeColor="background1"/>
                <w:sz w:val="24"/>
              </w:rPr>
            </w:pPr>
            <w:r>
              <w:rPr>
                <w:rFonts w:cstheme="minorHAnsi"/>
                <w:b/>
                <w:color w:val="FFFFFF" w:themeColor="background1"/>
                <w:sz w:val="24"/>
              </w:rPr>
              <w:t xml:space="preserve">Reason why </w:t>
            </w:r>
            <w:r w:rsidR="001C1AC7">
              <w:rPr>
                <w:rFonts w:cstheme="minorHAnsi"/>
                <w:b/>
                <w:color w:val="FFFFFF" w:themeColor="background1"/>
                <w:sz w:val="24"/>
              </w:rPr>
              <w:t>consent</w:t>
            </w:r>
            <w:r>
              <w:rPr>
                <w:rFonts w:cstheme="minorHAnsi"/>
                <w:b/>
                <w:color w:val="FFFFFF" w:themeColor="background1"/>
                <w:sz w:val="24"/>
              </w:rPr>
              <w:t xml:space="preserve"> will not </w:t>
            </w:r>
            <w:r w:rsidR="001C1AC7">
              <w:rPr>
                <w:rFonts w:cstheme="minorHAnsi"/>
                <w:b/>
                <w:color w:val="FFFFFF" w:themeColor="background1"/>
                <w:sz w:val="24"/>
              </w:rPr>
              <w:t xml:space="preserve">be </w:t>
            </w:r>
            <w:r>
              <w:rPr>
                <w:rFonts w:cstheme="minorHAnsi"/>
                <w:b/>
                <w:color w:val="FFFFFF" w:themeColor="background1"/>
                <w:sz w:val="24"/>
              </w:rPr>
              <w:t>obtain</w:t>
            </w:r>
            <w:r w:rsidR="001C1AC7">
              <w:rPr>
                <w:rFonts w:cstheme="minorHAnsi"/>
                <w:b/>
                <w:color w:val="FFFFFF" w:themeColor="background1"/>
                <w:sz w:val="24"/>
              </w:rPr>
              <w:t>ed</w:t>
            </w:r>
          </w:p>
        </w:tc>
        <w:tc>
          <w:tcPr>
            <w:tcW w:w="1824" w:type="dxa"/>
            <w:gridSpan w:val="8"/>
            <w:tcBorders>
              <w:top w:val="nil"/>
              <w:left w:val="nil"/>
              <w:bottom w:val="nil"/>
              <w:right w:val="nil"/>
            </w:tcBorders>
            <w:shd w:val="clear" w:color="auto" w:fill="1F5A87"/>
            <w:vAlign w:val="center"/>
          </w:tcPr>
          <w:p w14:paraId="163161A1" w14:textId="1610699F" w:rsidR="00110240" w:rsidRPr="00D66BBC" w:rsidRDefault="00110240" w:rsidP="001C1AC7">
            <w:pPr>
              <w:pStyle w:val="NoSpacing"/>
              <w:keepNext/>
              <w:jc w:val="center"/>
              <w:rPr>
                <w:rFonts w:cstheme="minorHAnsi"/>
                <w:b/>
                <w:color w:val="FFFFFF" w:themeColor="background1"/>
                <w:sz w:val="24"/>
              </w:rPr>
            </w:pPr>
            <w:r>
              <w:rPr>
                <w:rFonts w:cstheme="minorHAnsi"/>
                <w:b/>
                <w:color w:val="FFFFFF" w:themeColor="background1"/>
                <w:sz w:val="24"/>
              </w:rPr>
              <w:t xml:space="preserve">Will </w:t>
            </w:r>
            <w:r w:rsidR="00857C5E">
              <w:rPr>
                <w:rFonts w:cstheme="minorHAnsi"/>
                <w:b/>
                <w:color w:val="FFFFFF" w:themeColor="background1"/>
                <w:sz w:val="24"/>
              </w:rPr>
              <w:t>subjects</w:t>
            </w:r>
            <w:r>
              <w:rPr>
                <w:rFonts w:cstheme="minorHAnsi"/>
                <w:b/>
                <w:color w:val="FFFFFF" w:themeColor="background1"/>
                <w:sz w:val="24"/>
              </w:rPr>
              <w:t xml:space="preserve"> </w:t>
            </w:r>
            <w:r w:rsidR="001C1AC7">
              <w:rPr>
                <w:rFonts w:cstheme="minorHAnsi"/>
                <w:b/>
                <w:color w:val="FFFFFF" w:themeColor="background1"/>
                <w:sz w:val="24"/>
              </w:rPr>
              <w:t xml:space="preserve">be provided </w:t>
            </w:r>
            <w:r>
              <w:rPr>
                <w:rFonts w:cstheme="minorHAnsi"/>
                <w:b/>
                <w:color w:val="FFFFFF" w:themeColor="background1"/>
                <w:sz w:val="24"/>
              </w:rPr>
              <w:t>with info about the research after they finish?</w:t>
            </w:r>
          </w:p>
        </w:tc>
      </w:tr>
      <w:tr w:rsidR="00110240" w:rsidRPr="00D66BBC" w14:paraId="163161A8" w14:textId="77777777" w:rsidTr="0067796D">
        <w:trPr>
          <w:trHeight w:val="360"/>
        </w:trPr>
        <w:tc>
          <w:tcPr>
            <w:tcW w:w="1529" w:type="dxa"/>
            <w:gridSpan w:val="15"/>
            <w:tcBorders>
              <w:top w:val="nil"/>
              <w:left w:val="nil"/>
              <w:bottom w:val="nil"/>
              <w:right w:val="nil"/>
            </w:tcBorders>
            <w:shd w:val="clear" w:color="auto" w:fill="1F5A87"/>
            <w:vAlign w:val="center"/>
          </w:tcPr>
          <w:p w14:paraId="163161A3" w14:textId="77777777" w:rsidR="00110240" w:rsidRPr="00D66BBC" w:rsidRDefault="00110240" w:rsidP="003500F9">
            <w:pPr>
              <w:pStyle w:val="NoSpacing"/>
              <w:keepNext/>
              <w:jc w:val="center"/>
              <w:rPr>
                <w:rFonts w:cstheme="minorHAnsi"/>
                <w:b/>
                <w:color w:val="FFFFFF" w:themeColor="background1"/>
                <w:sz w:val="24"/>
              </w:rPr>
            </w:pPr>
          </w:p>
        </w:tc>
        <w:tc>
          <w:tcPr>
            <w:tcW w:w="3734" w:type="dxa"/>
            <w:gridSpan w:val="24"/>
            <w:tcBorders>
              <w:top w:val="nil"/>
              <w:left w:val="nil"/>
              <w:bottom w:val="nil"/>
              <w:right w:val="nil"/>
            </w:tcBorders>
            <w:shd w:val="clear" w:color="auto" w:fill="1F5A87"/>
            <w:vAlign w:val="center"/>
          </w:tcPr>
          <w:p w14:paraId="163161A4" w14:textId="77777777" w:rsidR="00110240" w:rsidRDefault="00110240" w:rsidP="003500F9">
            <w:pPr>
              <w:pStyle w:val="NoSpacing"/>
              <w:keepNext/>
              <w:jc w:val="center"/>
              <w:rPr>
                <w:rFonts w:cstheme="minorHAnsi"/>
                <w:b/>
                <w:color w:val="FFFFFF" w:themeColor="background1"/>
                <w:sz w:val="24"/>
              </w:rPr>
            </w:pPr>
          </w:p>
        </w:tc>
        <w:tc>
          <w:tcPr>
            <w:tcW w:w="3736" w:type="dxa"/>
            <w:tcBorders>
              <w:top w:val="nil"/>
              <w:left w:val="nil"/>
              <w:bottom w:val="nil"/>
              <w:right w:val="nil"/>
            </w:tcBorders>
            <w:shd w:val="clear" w:color="auto" w:fill="1F5A87"/>
            <w:vAlign w:val="center"/>
          </w:tcPr>
          <w:p w14:paraId="163161A5" w14:textId="77777777" w:rsidR="00110240" w:rsidRDefault="00110240" w:rsidP="003500F9">
            <w:pPr>
              <w:pStyle w:val="NoSpacing"/>
              <w:keepNext/>
              <w:jc w:val="center"/>
              <w:rPr>
                <w:rFonts w:cstheme="minorHAnsi"/>
                <w:b/>
                <w:color w:val="FFFFFF" w:themeColor="background1"/>
                <w:sz w:val="24"/>
              </w:rPr>
            </w:pPr>
          </w:p>
        </w:tc>
        <w:tc>
          <w:tcPr>
            <w:tcW w:w="894" w:type="dxa"/>
            <w:gridSpan w:val="3"/>
            <w:tcBorders>
              <w:top w:val="nil"/>
              <w:left w:val="nil"/>
              <w:bottom w:val="nil"/>
              <w:right w:val="nil"/>
            </w:tcBorders>
            <w:shd w:val="clear" w:color="auto" w:fill="1F5A87"/>
            <w:vAlign w:val="center"/>
          </w:tcPr>
          <w:p w14:paraId="163161A6" w14:textId="77777777" w:rsidR="00110240" w:rsidRPr="00D66BBC" w:rsidRDefault="00110240"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30" w:type="dxa"/>
            <w:gridSpan w:val="5"/>
            <w:tcBorders>
              <w:top w:val="nil"/>
              <w:left w:val="nil"/>
              <w:bottom w:val="nil"/>
              <w:right w:val="nil"/>
            </w:tcBorders>
            <w:shd w:val="clear" w:color="auto" w:fill="1F5A87"/>
            <w:vAlign w:val="center"/>
          </w:tcPr>
          <w:p w14:paraId="163161A7" w14:textId="77777777" w:rsidR="00110240" w:rsidRPr="00D66BBC" w:rsidRDefault="00110240"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CC5C1F" w:rsidRPr="00725F39" w14:paraId="163161AE" w14:textId="69E1CF92" w:rsidTr="0067796D">
        <w:trPr>
          <w:trHeight w:val="115"/>
        </w:trPr>
        <w:tc>
          <w:tcPr>
            <w:tcW w:w="1529" w:type="dxa"/>
            <w:gridSpan w:val="15"/>
            <w:vMerge w:val="restart"/>
            <w:tcBorders>
              <w:top w:val="nil"/>
              <w:left w:val="nil"/>
              <w:right w:val="nil"/>
            </w:tcBorders>
            <w:vAlign w:val="center"/>
          </w:tcPr>
          <w:p w14:paraId="163161A9" w14:textId="77777777" w:rsidR="00CC5C1F" w:rsidRDefault="00CC5C1F" w:rsidP="00363F76">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nil"/>
              <w:left w:val="nil"/>
              <w:right w:val="nil"/>
            </w:tcBorders>
            <w:vAlign w:val="center"/>
          </w:tcPr>
          <w:p w14:paraId="163161AA" w14:textId="77777777" w:rsidR="00CC5C1F" w:rsidRDefault="00CC5C1F" w:rsidP="00363F76">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nil"/>
              <w:left w:val="nil"/>
              <w:right w:val="nil"/>
            </w:tcBorders>
            <w:vAlign w:val="center"/>
          </w:tcPr>
          <w:p w14:paraId="163161AB" w14:textId="77777777" w:rsidR="00CC5C1F" w:rsidRPr="00D66BBC" w:rsidRDefault="00CC5C1F" w:rsidP="00363F76">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nil"/>
              <w:left w:val="nil"/>
              <w:bottom w:val="nil"/>
              <w:right w:val="nil"/>
            </w:tcBorders>
            <w:vAlign w:val="center"/>
          </w:tcPr>
          <w:p w14:paraId="163161AC" w14:textId="2E370568"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nil"/>
              <w:right w:val="nil"/>
            </w:tcBorders>
            <w:vAlign w:val="center"/>
          </w:tcPr>
          <w:p w14:paraId="040F1E1F"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1" w:type="dxa"/>
            <w:gridSpan w:val="2"/>
            <w:tcBorders>
              <w:top w:val="nil"/>
              <w:left w:val="nil"/>
              <w:bottom w:val="nil"/>
              <w:right w:val="nil"/>
            </w:tcBorders>
            <w:vAlign w:val="center"/>
          </w:tcPr>
          <w:p w14:paraId="4655134B"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nil"/>
              <w:right w:val="nil"/>
            </w:tcBorders>
            <w:vAlign w:val="center"/>
          </w:tcPr>
          <w:p w14:paraId="163161AD" w14:textId="44492D21"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nil"/>
              <w:right w:val="nil"/>
            </w:tcBorders>
            <w:vAlign w:val="center"/>
          </w:tcPr>
          <w:p w14:paraId="50422FAA"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23" w:type="dxa"/>
            <w:gridSpan w:val="2"/>
            <w:tcBorders>
              <w:top w:val="nil"/>
              <w:left w:val="nil"/>
              <w:bottom w:val="nil"/>
              <w:right w:val="nil"/>
            </w:tcBorders>
            <w:vAlign w:val="center"/>
          </w:tcPr>
          <w:p w14:paraId="16E50123"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r>
      <w:tr w:rsidR="00CC5C1F" w:rsidRPr="00725F39" w14:paraId="2AA3C07B" w14:textId="77777777" w:rsidTr="0067796D">
        <w:trPr>
          <w:trHeight w:val="115"/>
        </w:trPr>
        <w:tc>
          <w:tcPr>
            <w:tcW w:w="1529" w:type="dxa"/>
            <w:gridSpan w:val="15"/>
            <w:vMerge/>
            <w:tcBorders>
              <w:left w:val="nil"/>
              <w:right w:val="nil"/>
            </w:tcBorders>
            <w:vAlign w:val="center"/>
          </w:tcPr>
          <w:p w14:paraId="76AAA8B9"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0C17B2F4"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0438E3C8"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1587186C"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AC09384"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48E81634"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0AA8AE46"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4325DB1"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1B4113D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EAF4002" w14:textId="77777777" w:rsidTr="0067796D">
        <w:trPr>
          <w:trHeight w:val="115"/>
        </w:trPr>
        <w:tc>
          <w:tcPr>
            <w:tcW w:w="1529" w:type="dxa"/>
            <w:gridSpan w:val="15"/>
            <w:vMerge/>
            <w:tcBorders>
              <w:left w:val="nil"/>
              <w:bottom w:val="dashed" w:sz="8" w:space="0" w:color="1F5A87"/>
              <w:right w:val="nil"/>
            </w:tcBorders>
            <w:vAlign w:val="center"/>
          </w:tcPr>
          <w:p w14:paraId="328B9D16"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31161BCD"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383553E6"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70E082E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7009FA41"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49D28DDE"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2D995A09"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6F1FE3AF"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356E974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B4" w14:textId="2C949543" w:rsidTr="0067796D">
        <w:trPr>
          <w:trHeight w:val="115"/>
        </w:trPr>
        <w:tc>
          <w:tcPr>
            <w:tcW w:w="1529" w:type="dxa"/>
            <w:gridSpan w:val="15"/>
            <w:vMerge w:val="restart"/>
            <w:tcBorders>
              <w:top w:val="dashed" w:sz="8" w:space="0" w:color="1F5A87"/>
              <w:left w:val="nil"/>
              <w:right w:val="nil"/>
            </w:tcBorders>
            <w:vAlign w:val="center"/>
          </w:tcPr>
          <w:p w14:paraId="163161AF"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B0"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dashed" w:sz="8" w:space="0" w:color="1F5A87"/>
              <w:left w:val="nil"/>
              <w:right w:val="nil"/>
            </w:tcBorders>
            <w:vAlign w:val="center"/>
          </w:tcPr>
          <w:p w14:paraId="163161B1"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B2" w14:textId="4F6F6A1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295D6DA8"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493C484F"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B3" w14:textId="2FD9952A"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430F9E08"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5B2EFAE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3BC490A5" w14:textId="77777777" w:rsidTr="0067796D">
        <w:trPr>
          <w:trHeight w:val="115"/>
        </w:trPr>
        <w:tc>
          <w:tcPr>
            <w:tcW w:w="1529" w:type="dxa"/>
            <w:gridSpan w:val="15"/>
            <w:vMerge/>
            <w:tcBorders>
              <w:left w:val="nil"/>
              <w:right w:val="nil"/>
            </w:tcBorders>
            <w:vAlign w:val="center"/>
          </w:tcPr>
          <w:p w14:paraId="2C8857EC"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05A1B7FA"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281BB0FD"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4961921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F2EF87D"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07FFB5B8"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77EB134E"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05091C6"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7DF504C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250C2787" w14:textId="77777777" w:rsidTr="0067796D">
        <w:trPr>
          <w:trHeight w:val="115"/>
        </w:trPr>
        <w:tc>
          <w:tcPr>
            <w:tcW w:w="1529" w:type="dxa"/>
            <w:gridSpan w:val="15"/>
            <w:vMerge/>
            <w:tcBorders>
              <w:left w:val="nil"/>
              <w:bottom w:val="dashed" w:sz="8" w:space="0" w:color="1F5A87"/>
              <w:right w:val="nil"/>
            </w:tcBorders>
            <w:vAlign w:val="center"/>
          </w:tcPr>
          <w:p w14:paraId="6204E24E"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706AB1F6"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483A0C39"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75F3C916"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24763DCA"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672D3E54"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4DBD1573"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69ECBD0F"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3A1DD1F3"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BA" w14:textId="443BBA69" w:rsidTr="0067796D">
        <w:trPr>
          <w:trHeight w:val="115"/>
        </w:trPr>
        <w:tc>
          <w:tcPr>
            <w:tcW w:w="1529" w:type="dxa"/>
            <w:gridSpan w:val="15"/>
            <w:vMerge w:val="restart"/>
            <w:tcBorders>
              <w:top w:val="dashed" w:sz="8" w:space="0" w:color="1F5A87"/>
              <w:left w:val="nil"/>
              <w:right w:val="nil"/>
            </w:tcBorders>
            <w:vAlign w:val="center"/>
          </w:tcPr>
          <w:p w14:paraId="163161B5"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B6"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dashed" w:sz="8" w:space="0" w:color="1F5A87"/>
              <w:left w:val="nil"/>
              <w:right w:val="nil"/>
            </w:tcBorders>
            <w:vAlign w:val="center"/>
          </w:tcPr>
          <w:p w14:paraId="163161B7"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B8" w14:textId="0045C8A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73112664"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54DEA0CC"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B9" w14:textId="05101412"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2A925759"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426B2B95"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3D602B3F" w14:textId="77777777" w:rsidTr="0067796D">
        <w:trPr>
          <w:trHeight w:val="115"/>
        </w:trPr>
        <w:tc>
          <w:tcPr>
            <w:tcW w:w="1529" w:type="dxa"/>
            <w:gridSpan w:val="15"/>
            <w:vMerge/>
            <w:tcBorders>
              <w:left w:val="nil"/>
              <w:right w:val="nil"/>
            </w:tcBorders>
            <w:vAlign w:val="center"/>
          </w:tcPr>
          <w:p w14:paraId="6BDE9974"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55B1D686"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227FB55D"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185D6CB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3210166"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43F7A20"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023CEFD3"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6C92F17"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1F208377"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DD9E7C0" w14:textId="77777777" w:rsidTr="0067796D">
        <w:trPr>
          <w:trHeight w:val="115"/>
        </w:trPr>
        <w:tc>
          <w:tcPr>
            <w:tcW w:w="1529" w:type="dxa"/>
            <w:gridSpan w:val="15"/>
            <w:vMerge/>
            <w:tcBorders>
              <w:left w:val="nil"/>
              <w:bottom w:val="dashed" w:sz="8" w:space="0" w:color="1F5A87"/>
              <w:right w:val="nil"/>
            </w:tcBorders>
            <w:vAlign w:val="center"/>
          </w:tcPr>
          <w:p w14:paraId="2C7C1FED"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30E19373"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58E28023"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045AA4FF"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24787BCB"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3D31D437"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3BA72809"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16B7A3E2"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1E16DAF0"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C0" w14:textId="486194CF" w:rsidTr="0067796D">
        <w:trPr>
          <w:trHeight w:val="115"/>
        </w:trPr>
        <w:tc>
          <w:tcPr>
            <w:tcW w:w="1529" w:type="dxa"/>
            <w:gridSpan w:val="15"/>
            <w:vMerge w:val="restart"/>
            <w:tcBorders>
              <w:top w:val="dashed" w:sz="8" w:space="0" w:color="1F5A87"/>
              <w:left w:val="nil"/>
              <w:right w:val="nil"/>
            </w:tcBorders>
            <w:vAlign w:val="center"/>
          </w:tcPr>
          <w:p w14:paraId="163161BB"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BC"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dashed" w:sz="8" w:space="0" w:color="1F5A87"/>
              <w:left w:val="nil"/>
              <w:right w:val="nil"/>
            </w:tcBorders>
            <w:vAlign w:val="center"/>
          </w:tcPr>
          <w:p w14:paraId="163161BD"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BE" w14:textId="102F6F69"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678BA68C"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40D08FB7"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BF" w14:textId="3DF0253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24716FD"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6296B744"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43B3F946" w14:textId="77777777" w:rsidTr="0067796D">
        <w:trPr>
          <w:trHeight w:val="115"/>
        </w:trPr>
        <w:tc>
          <w:tcPr>
            <w:tcW w:w="1529" w:type="dxa"/>
            <w:gridSpan w:val="15"/>
            <w:vMerge/>
            <w:tcBorders>
              <w:left w:val="nil"/>
              <w:right w:val="nil"/>
            </w:tcBorders>
            <w:vAlign w:val="center"/>
          </w:tcPr>
          <w:p w14:paraId="50957C1C"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11C71278"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1D1C4656"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60C3025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3CDCA8"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1DE9DCD8"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2FCA0CB5"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556451B"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09A6165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A1344CF" w14:textId="77777777" w:rsidTr="0067796D">
        <w:trPr>
          <w:trHeight w:val="115"/>
        </w:trPr>
        <w:tc>
          <w:tcPr>
            <w:tcW w:w="1529" w:type="dxa"/>
            <w:gridSpan w:val="15"/>
            <w:vMerge/>
            <w:tcBorders>
              <w:left w:val="nil"/>
              <w:bottom w:val="dashed" w:sz="8" w:space="0" w:color="1F5A87"/>
              <w:right w:val="nil"/>
            </w:tcBorders>
            <w:vAlign w:val="center"/>
          </w:tcPr>
          <w:p w14:paraId="6491ADB5"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43C1D5F7"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7E3A3D11"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1B45BB4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5D2F31B1"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76924065"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63BD4E83"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7079E01D"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0E97A14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C6" w14:textId="7932CE00" w:rsidTr="0067796D">
        <w:trPr>
          <w:trHeight w:val="115"/>
        </w:trPr>
        <w:tc>
          <w:tcPr>
            <w:tcW w:w="1529" w:type="dxa"/>
            <w:gridSpan w:val="15"/>
            <w:vMerge w:val="restart"/>
            <w:tcBorders>
              <w:top w:val="dashed" w:sz="8" w:space="0" w:color="1F5A87"/>
              <w:left w:val="nil"/>
              <w:right w:val="nil"/>
            </w:tcBorders>
            <w:vAlign w:val="center"/>
          </w:tcPr>
          <w:p w14:paraId="163161C1"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C2"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dashed" w:sz="8" w:space="0" w:color="1F5A87"/>
              <w:left w:val="nil"/>
              <w:right w:val="nil"/>
            </w:tcBorders>
            <w:vAlign w:val="center"/>
          </w:tcPr>
          <w:p w14:paraId="163161C3"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C4" w14:textId="06D1C03A"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2B42958D"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17EA12F7"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C5" w14:textId="5860E2CF"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7E4D1518"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2D15BDE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B4BC67D" w14:textId="77777777" w:rsidTr="0067796D">
        <w:trPr>
          <w:trHeight w:val="115"/>
        </w:trPr>
        <w:tc>
          <w:tcPr>
            <w:tcW w:w="1529" w:type="dxa"/>
            <w:gridSpan w:val="15"/>
            <w:vMerge/>
            <w:tcBorders>
              <w:left w:val="nil"/>
              <w:right w:val="nil"/>
            </w:tcBorders>
            <w:vAlign w:val="center"/>
          </w:tcPr>
          <w:p w14:paraId="45630E0D"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041EDF1E"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2F6245EF"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6821B8F7"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0C1BF15"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53CC8349"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67D56EB2"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2048114"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01D88AA6"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28C076EC" w14:textId="77777777" w:rsidTr="0067796D">
        <w:trPr>
          <w:trHeight w:val="115"/>
        </w:trPr>
        <w:tc>
          <w:tcPr>
            <w:tcW w:w="1529" w:type="dxa"/>
            <w:gridSpan w:val="15"/>
            <w:vMerge/>
            <w:tcBorders>
              <w:left w:val="nil"/>
              <w:bottom w:val="dashed" w:sz="8" w:space="0" w:color="1F5A87"/>
              <w:right w:val="nil"/>
            </w:tcBorders>
            <w:vAlign w:val="center"/>
          </w:tcPr>
          <w:p w14:paraId="0A074DF9"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55470446"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207BE1D3"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4B9320D0"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665E9823"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1" w:type="dxa"/>
            <w:gridSpan w:val="2"/>
            <w:tcBorders>
              <w:top w:val="nil"/>
              <w:left w:val="nil"/>
              <w:bottom w:val="dashed" w:sz="8" w:space="0" w:color="1F5A87"/>
              <w:right w:val="nil"/>
            </w:tcBorders>
            <w:vAlign w:val="center"/>
          </w:tcPr>
          <w:p w14:paraId="55FF68F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dashed" w:sz="8" w:space="0" w:color="1F5A87"/>
              <w:right w:val="nil"/>
            </w:tcBorders>
            <w:vAlign w:val="center"/>
          </w:tcPr>
          <w:p w14:paraId="426B3F1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27607AB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23" w:type="dxa"/>
            <w:gridSpan w:val="2"/>
            <w:tcBorders>
              <w:top w:val="nil"/>
              <w:left w:val="nil"/>
              <w:bottom w:val="dashed" w:sz="8" w:space="0" w:color="1F5A87"/>
              <w:right w:val="nil"/>
            </w:tcBorders>
            <w:vAlign w:val="center"/>
          </w:tcPr>
          <w:p w14:paraId="3B50E07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110240" w:rsidRPr="00725F39" w14:paraId="163161E1" w14:textId="77777777" w:rsidTr="0067796D">
        <w:trPr>
          <w:trHeight w:val="601"/>
        </w:trPr>
        <w:tc>
          <w:tcPr>
            <w:tcW w:w="10823" w:type="dxa"/>
            <w:gridSpan w:val="48"/>
            <w:tcBorders>
              <w:top w:val="dashed" w:sz="8" w:space="0" w:color="1F5A87"/>
              <w:left w:val="nil"/>
              <w:bottom w:val="nil"/>
              <w:right w:val="nil"/>
            </w:tcBorders>
            <w:vAlign w:val="center"/>
          </w:tcPr>
          <w:p w14:paraId="163161DF" w14:textId="77777777" w:rsidR="00110240" w:rsidRPr="00653103" w:rsidRDefault="00EA5959" w:rsidP="00E227E7">
            <w:pPr>
              <w:rPr>
                <w:rFonts w:asciiTheme="minorHAnsi" w:eastAsiaTheme="minorHAnsi" w:hAnsiTheme="minorHAnsi" w:cstheme="minorHAnsi"/>
                <w:i/>
                <w:color w:val="7F7F7F" w:themeColor="text1" w:themeTint="80"/>
                <w:u w:val="single"/>
              </w:rPr>
            </w:pPr>
            <w:r w:rsidRPr="00653103">
              <w:rPr>
                <w:rFonts w:asciiTheme="minorHAnsi" w:eastAsiaTheme="minorHAnsi" w:hAnsiTheme="minorHAnsi" w:cstheme="minorHAnsi"/>
                <w:i/>
                <w:color w:val="7F7F7F" w:themeColor="text1" w:themeTint="80"/>
                <w:u w:val="single"/>
              </w:rPr>
              <w:t>Table f</w:t>
            </w:r>
            <w:r w:rsidR="00110240" w:rsidRPr="00653103">
              <w:rPr>
                <w:rFonts w:asciiTheme="minorHAnsi" w:eastAsiaTheme="minorHAnsi" w:hAnsiTheme="minorHAnsi" w:cstheme="minorHAnsi"/>
                <w:i/>
                <w:color w:val="7F7F7F" w:themeColor="text1" w:themeTint="80"/>
                <w:u w:val="single"/>
              </w:rPr>
              <w:t>ootnotes</w:t>
            </w:r>
          </w:p>
          <w:p w14:paraId="163161E0" w14:textId="29C9BD79" w:rsidR="00110240" w:rsidRPr="00110240" w:rsidRDefault="00110240" w:rsidP="001C1AC7">
            <w:pPr>
              <w:pStyle w:val="ListParagraph"/>
              <w:numPr>
                <w:ilvl w:val="0"/>
                <w:numId w:val="20"/>
              </w:numPr>
              <w:rPr>
                <w:rFonts w:asciiTheme="minorHAnsi" w:eastAsiaTheme="minorHAnsi" w:hAnsiTheme="minorHAnsi" w:cstheme="minorHAnsi"/>
                <w:i/>
                <w:color w:val="4F6228" w:themeColor="accent3" w:themeShade="80"/>
                <w:sz w:val="20"/>
                <w:szCs w:val="20"/>
              </w:rPr>
            </w:pPr>
            <w:r w:rsidRPr="00653103">
              <w:rPr>
                <w:rFonts w:asciiTheme="minorHAnsi" w:eastAsiaTheme="minorHAnsi" w:hAnsiTheme="minorHAnsi" w:cstheme="minorHAnsi"/>
                <w:i/>
                <w:color w:val="7F7F7F" w:themeColor="text1" w:themeTint="80"/>
                <w:sz w:val="20"/>
                <w:szCs w:val="20"/>
              </w:rPr>
              <w:t xml:space="preserve">If </w:t>
            </w:r>
            <w:r w:rsidR="001C1AC7">
              <w:rPr>
                <w:rFonts w:asciiTheme="minorHAnsi" w:eastAsiaTheme="minorHAnsi" w:hAnsiTheme="minorHAnsi" w:cstheme="minorHAnsi"/>
                <w:i/>
                <w:color w:val="7F7F7F" w:themeColor="text1" w:themeTint="80"/>
                <w:sz w:val="20"/>
                <w:szCs w:val="20"/>
              </w:rPr>
              <w:t>the</w:t>
            </w:r>
            <w:r w:rsidRPr="00653103">
              <w:rPr>
                <w:rFonts w:asciiTheme="minorHAnsi" w:eastAsiaTheme="minorHAnsi" w:hAnsiTheme="minorHAnsi" w:cstheme="minorHAnsi"/>
                <w:i/>
                <w:color w:val="7F7F7F" w:themeColor="text1" w:themeTint="80"/>
                <w:sz w:val="20"/>
                <w:szCs w:val="20"/>
              </w:rPr>
              <w:t xml:space="preserve"> answer is the same for all groups</w:t>
            </w:r>
            <w:r w:rsidR="001C1AC7">
              <w:rPr>
                <w:rFonts w:asciiTheme="minorHAnsi" w:eastAsiaTheme="minorHAnsi" w:hAnsiTheme="minorHAnsi" w:cstheme="minorHAnsi"/>
                <w:i/>
                <w:color w:val="7F7F7F" w:themeColor="text1" w:themeTint="80"/>
                <w:sz w:val="20"/>
                <w:szCs w:val="20"/>
              </w:rPr>
              <w:t>,</w:t>
            </w:r>
            <w:r w:rsidRPr="00653103">
              <w:rPr>
                <w:rFonts w:asciiTheme="minorHAnsi" w:eastAsiaTheme="minorHAnsi" w:hAnsiTheme="minorHAnsi" w:cstheme="minorHAnsi"/>
                <w:i/>
                <w:color w:val="7F7F7F" w:themeColor="text1" w:themeTint="80"/>
                <w:sz w:val="20"/>
                <w:szCs w:val="20"/>
              </w:rPr>
              <w:t xml:space="preserve"> collaps</w:t>
            </w:r>
            <w:r w:rsidR="009315D9">
              <w:rPr>
                <w:rFonts w:asciiTheme="minorHAnsi" w:eastAsiaTheme="minorHAnsi" w:hAnsiTheme="minorHAnsi" w:cstheme="minorHAnsi"/>
                <w:i/>
                <w:color w:val="7F7F7F" w:themeColor="text1" w:themeTint="80"/>
                <w:sz w:val="20"/>
                <w:szCs w:val="20"/>
              </w:rPr>
              <w:t>e your answer across the groups and/or procedures.</w:t>
            </w:r>
          </w:p>
        </w:tc>
      </w:tr>
      <w:tr w:rsidR="0034256C" w:rsidRPr="00725F39" w14:paraId="163161E3" w14:textId="77777777" w:rsidTr="0067796D">
        <w:trPr>
          <w:trHeight w:val="828"/>
        </w:trPr>
        <w:tc>
          <w:tcPr>
            <w:tcW w:w="10823" w:type="dxa"/>
            <w:gridSpan w:val="48"/>
            <w:tcBorders>
              <w:top w:val="nil"/>
              <w:left w:val="nil"/>
              <w:bottom w:val="nil"/>
              <w:right w:val="nil"/>
            </w:tcBorders>
            <w:vAlign w:val="center"/>
          </w:tcPr>
          <w:p w14:paraId="163161E2" w14:textId="3B76979C" w:rsidR="0034256C" w:rsidRPr="00110240" w:rsidRDefault="00110240" w:rsidP="001C1AC7">
            <w:pPr>
              <w:pStyle w:val="NoSpacing"/>
              <w:keepNext/>
              <w:ind w:left="567" w:hanging="225"/>
            </w:pPr>
            <w:r>
              <w:rPr>
                <w:rFonts w:cstheme="minorHAnsi"/>
                <w:b/>
              </w:rPr>
              <w:t xml:space="preserve">b. </w:t>
            </w:r>
            <w:r w:rsidRPr="001811BE">
              <w:rPr>
                <w:rFonts w:cstheme="minorHAnsi"/>
                <w:u w:val="single"/>
              </w:rPr>
              <w:t>Describe the consent process</w:t>
            </w:r>
            <w:r>
              <w:rPr>
                <w:rFonts w:cstheme="minorHAnsi"/>
                <w:b/>
              </w:rPr>
              <w:t xml:space="preserve">, </w:t>
            </w:r>
            <w:r>
              <w:rPr>
                <w:rFonts w:cstheme="minorHAnsi"/>
              </w:rPr>
              <w:t xml:space="preserve">if </w:t>
            </w:r>
            <w:r w:rsidR="001C1AC7">
              <w:rPr>
                <w:rFonts w:cstheme="minorHAnsi"/>
              </w:rPr>
              <w:t>consent will be obtained</w:t>
            </w:r>
            <w:r>
              <w:rPr>
                <w:rFonts w:cstheme="minorHAnsi"/>
              </w:rPr>
              <w:t xml:space="preserve"> for any or all procedures, for any or all groups. Address groups and procedures separately if the consent processes are different.</w:t>
            </w:r>
          </w:p>
        </w:tc>
      </w:tr>
      <w:tr w:rsidR="00110240" w:rsidRPr="00725F39" w14:paraId="163161E9" w14:textId="77777777" w:rsidTr="0067796D">
        <w:trPr>
          <w:trHeight w:val="1611"/>
        </w:trPr>
        <w:tc>
          <w:tcPr>
            <w:tcW w:w="10823" w:type="dxa"/>
            <w:gridSpan w:val="48"/>
            <w:tcBorders>
              <w:top w:val="nil"/>
              <w:left w:val="nil"/>
              <w:bottom w:val="nil"/>
              <w:right w:val="nil"/>
            </w:tcBorders>
            <w:vAlign w:val="center"/>
          </w:tcPr>
          <w:p w14:paraId="163161E4" w14:textId="77777777" w:rsidR="00110240" w:rsidRPr="00653103" w:rsidRDefault="00110240" w:rsidP="003500F9">
            <w:pPr>
              <w:pStyle w:val="NoSpacing"/>
              <w:keepNext/>
              <w:ind w:left="612"/>
              <w:rPr>
                <w:rFonts w:cstheme="minorHAnsi"/>
                <w:i/>
                <w:color w:val="7F7F7F" w:themeColor="text1" w:themeTint="80"/>
                <w:sz w:val="20"/>
              </w:rPr>
            </w:pPr>
            <w:r w:rsidRPr="00653103">
              <w:rPr>
                <w:rFonts w:cstheme="minorHAnsi"/>
                <w:i/>
                <w:color w:val="7F7F7F" w:themeColor="text1" w:themeTint="80"/>
                <w:sz w:val="20"/>
              </w:rPr>
              <w:t>Be sure to include:</w:t>
            </w:r>
          </w:p>
          <w:p w14:paraId="163161E5" w14:textId="77777777" w:rsidR="00110240" w:rsidRPr="00653103" w:rsidRDefault="00110240" w:rsidP="003500F9">
            <w:pPr>
              <w:pStyle w:val="NoSpacing"/>
              <w:keepNext/>
              <w:numPr>
                <w:ilvl w:val="0"/>
                <w:numId w:val="21"/>
              </w:numPr>
              <w:rPr>
                <w:rFonts w:cstheme="minorHAnsi"/>
                <w:i/>
                <w:color w:val="7F7F7F" w:themeColor="text1" w:themeTint="80"/>
                <w:sz w:val="20"/>
              </w:rPr>
            </w:pPr>
            <w:r w:rsidRPr="00653103">
              <w:rPr>
                <w:rFonts w:cstheme="minorHAnsi"/>
                <w:i/>
                <w:color w:val="7F7F7F" w:themeColor="text1" w:themeTint="80"/>
                <w:sz w:val="20"/>
              </w:rPr>
              <w:t xml:space="preserve">The location/setting where consent will be </w:t>
            </w:r>
            <w:proofErr w:type="gramStart"/>
            <w:r w:rsidRPr="00653103">
              <w:rPr>
                <w:rFonts w:cstheme="minorHAnsi"/>
                <w:i/>
                <w:color w:val="7F7F7F" w:themeColor="text1" w:themeTint="80"/>
                <w:sz w:val="20"/>
              </w:rPr>
              <w:t>obtained</w:t>
            </w:r>
            <w:proofErr w:type="gramEnd"/>
          </w:p>
          <w:p w14:paraId="163161E6" w14:textId="45D7573C" w:rsidR="00110240" w:rsidRPr="00653103" w:rsidRDefault="00110240" w:rsidP="003500F9">
            <w:pPr>
              <w:pStyle w:val="NoSpacing"/>
              <w:keepNext/>
              <w:numPr>
                <w:ilvl w:val="0"/>
                <w:numId w:val="21"/>
              </w:numPr>
              <w:rPr>
                <w:rFonts w:cstheme="minorHAnsi"/>
                <w:i/>
                <w:color w:val="7F7F7F" w:themeColor="text1" w:themeTint="80"/>
                <w:sz w:val="20"/>
              </w:rPr>
            </w:pPr>
            <w:r w:rsidRPr="00653103">
              <w:rPr>
                <w:rFonts w:cstheme="minorHAnsi"/>
                <w:i/>
                <w:color w:val="7F7F7F" w:themeColor="text1" w:themeTint="80"/>
                <w:sz w:val="20"/>
              </w:rPr>
              <w:t>Who will obtain consent (refer to positions</w:t>
            </w:r>
            <w:r w:rsidR="001D1A00">
              <w:rPr>
                <w:rFonts w:cstheme="minorHAnsi"/>
                <w:i/>
                <w:color w:val="7F7F7F" w:themeColor="text1" w:themeTint="80"/>
                <w:sz w:val="20"/>
              </w:rPr>
              <w:t xml:space="preserve">, roles, or titles, </w:t>
            </w:r>
            <w:proofErr w:type="gramStart"/>
            <w:r w:rsidR="001D1A00">
              <w:rPr>
                <w:rFonts w:cstheme="minorHAnsi"/>
                <w:i/>
                <w:color w:val="7F7F7F" w:themeColor="text1" w:themeTint="80"/>
                <w:sz w:val="20"/>
              </w:rPr>
              <w:t>not names)</w:t>
            </w:r>
            <w:proofErr w:type="gramEnd"/>
          </w:p>
          <w:p w14:paraId="163161E8" w14:textId="3D71C04A" w:rsidR="00110240" w:rsidRPr="00653103" w:rsidRDefault="008D599D" w:rsidP="001C1AC7">
            <w:pPr>
              <w:pStyle w:val="NoSpacing"/>
              <w:keepNext/>
              <w:numPr>
                <w:ilvl w:val="0"/>
                <w:numId w:val="21"/>
              </w:numPr>
              <w:rPr>
                <w:rFonts w:cstheme="minorHAnsi"/>
                <w:i/>
                <w:color w:val="7F7F7F" w:themeColor="text1" w:themeTint="80"/>
                <w:sz w:val="20"/>
              </w:rPr>
            </w:pPr>
            <w:r>
              <w:rPr>
                <w:rFonts w:cstheme="minorHAnsi"/>
                <w:i/>
                <w:color w:val="7F7F7F" w:themeColor="text1" w:themeTint="80"/>
                <w:sz w:val="20"/>
              </w:rPr>
              <w:t>H</w:t>
            </w:r>
            <w:r w:rsidR="00110240" w:rsidRPr="00653103">
              <w:rPr>
                <w:rFonts w:cstheme="minorHAnsi"/>
                <w:i/>
                <w:color w:val="7F7F7F" w:themeColor="text1" w:themeTint="80"/>
                <w:sz w:val="20"/>
              </w:rPr>
              <w:t xml:space="preserve">ow </w:t>
            </w:r>
            <w:r w:rsidR="001C1AC7">
              <w:rPr>
                <w:rFonts w:cstheme="minorHAnsi"/>
                <w:i/>
                <w:color w:val="7F7F7F" w:themeColor="text1" w:themeTint="80"/>
                <w:sz w:val="20"/>
              </w:rPr>
              <w:t>subjects</w:t>
            </w:r>
            <w:r w:rsidR="00110240" w:rsidRPr="00653103">
              <w:rPr>
                <w:rFonts w:cstheme="minorHAnsi"/>
                <w:i/>
                <w:color w:val="7F7F7F" w:themeColor="text1" w:themeTint="80"/>
                <w:sz w:val="20"/>
              </w:rPr>
              <w:t xml:space="preserve"> will </w:t>
            </w:r>
            <w:r w:rsidR="001C1AC7">
              <w:rPr>
                <w:rFonts w:cstheme="minorHAnsi"/>
                <w:i/>
                <w:color w:val="7F7F7F" w:themeColor="text1" w:themeTint="80"/>
                <w:sz w:val="20"/>
              </w:rPr>
              <w:t xml:space="preserve">be </w:t>
            </w:r>
            <w:r w:rsidR="00110240" w:rsidRPr="00653103">
              <w:rPr>
                <w:rFonts w:cstheme="minorHAnsi"/>
                <w:i/>
                <w:color w:val="7F7F7F" w:themeColor="text1" w:themeTint="80"/>
                <w:sz w:val="20"/>
              </w:rPr>
              <w:t>provide</w:t>
            </w:r>
            <w:r w:rsidR="001C1AC7">
              <w:rPr>
                <w:rFonts w:cstheme="minorHAnsi"/>
                <w:i/>
                <w:color w:val="7F7F7F" w:themeColor="text1" w:themeTint="80"/>
                <w:sz w:val="20"/>
              </w:rPr>
              <w:t>d</w:t>
            </w:r>
            <w:r w:rsidR="00110240" w:rsidRPr="00653103">
              <w:rPr>
                <w:rFonts w:cstheme="minorHAnsi"/>
                <w:i/>
                <w:color w:val="7F7F7F" w:themeColor="text1" w:themeTint="80"/>
                <w:sz w:val="20"/>
              </w:rPr>
              <w:t xml:space="preserve"> </w:t>
            </w:r>
            <w:r>
              <w:rPr>
                <w:rFonts w:cstheme="minorHAnsi"/>
                <w:i/>
                <w:color w:val="7F7F7F" w:themeColor="text1" w:themeTint="80"/>
                <w:sz w:val="20"/>
              </w:rPr>
              <w:t>sufficient opportunity to discuss the study with the research team and consider participation</w:t>
            </w:r>
          </w:p>
        </w:tc>
      </w:tr>
      <w:tr w:rsidR="0034256C" w:rsidRPr="00D66BBC" w14:paraId="163161EC" w14:textId="77777777" w:rsidTr="0067796D">
        <w:trPr>
          <w:trHeight w:val="432"/>
        </w:trPr>
        <w:tc>
          <w:tcPr>
            <w:tcW w:w="707" w:type="dxa"/>
            <w:gridSpan w:val="5"/>
            <w:tcBorders>
              <w:top w:val="nil"/>
              <w:left w:val="nil"/>
              <w:bottom w:val="nil"/>
              <w:right w:val="single" w:sz="24" w:space="0" w:color="E8960C"/>
            </w:tcBorders>
            <w:vAlign w:val="center"/>
          </w:tcPr>
          <w:p w14:paraId="163161EA" w14:textId="77777777" w:rsidR="0034256C" w:rsidRPr="00D66BBC" w:rsidRDefault="0034256C" w:rsidP="00E227E7">
            <w:pPr>
              <w:pStyle w:val="NoSpacing"/>
              <w:ind w:left="342" w:hanging="342"/>
            </w:pPr>
          </w:p>
        </w:tc>
        <w:tc>
          <w:tcPr>
            <w:tcW w:w="10116" w:type="dxa"/>
            <w:gridSpan w:val="43"/>
            <w:tcBorders>
              <w:top w:val="single" w:sz="24" w:space="0" w:color="E8960C"/>
              <w:left w:val="single" w:sz="24" w:space="0" w:color="E8960C"/>
              <w:bottom w:val="single" w:sz="24" w:space="0" w:color="E8960C"/>
              <w:right w:val="single" w:sz="24" w:space="0" w:color="E8960C"/>
            </w:tcBorders>
            <w:vAlign w:val="center"/>
          </w:tcPr>
          <w:p w14:paraId="163161EB" w14:textId="66ED442B" w:rsidR="0034256C" w:rsidRPr="00D66BBC" w:rsidRDefault="003663DD" w:rsidP="00E227E7">
            <w:pPr>
              <w:pStyle w:val="NoSpacing"/>
            </w:pPr>
            <w:r>
              <w:rPr>
                <w:rFonts w:ascii="Times New Roman" w:hAnsi="Times New Roman" w:cs="Times New Roman"/>
              </w:rPr>
              <w:t xml:space="preserve">Due to COVID-19 concerns, no in-person contact will be happening as part of the recruiting and signing-up of subjects. Interested subjects will be supplied with an electronic version of the consent form and will be directed </w:t>
            </w:r>
            <w:r>
              <w:rPr>
                <w:rFonts w:ascii="Times New Roman" w:hAnsi="Times New Roman" w:cs="Times New Roman"/>
              </w:rPr>
              <w:lastRenderedPageBreak/>
              <w:t xml:space="preserve">to contact the researchers in case they decide to participate. </w:t>
            </w:r>
            <w:r w:rsidRPr="00C734B1">
              <w:rPr>
                <w:rFonts w:ascii="Times New Roman" w:hAnsi="Times New Roman" w:cs="Times New Roman"/>
              </w:rPr>
              <w:t xml:space="preserve">Consent will be obtained </w:t>
            </w:r>
            <w:del w:id="343" w:author="raysanchez539@gmail.com" w:date="2020-10-09T11:11:00Z">
              <w:r w:rsidRPr="00C734B1" w:rsidDel="00F938D5">
                <w:rPr>
                  <w:rFonts w:ascii="Times New Roman" w:hAnsi="Times New Roman" w:cs="Times New Roman"/>
                </w:rPr>
                <w:delText>verbally through telephone or teleconference by a member of the research group.</w:delText>
              </w:r>
            </w:del>
            <w:ins w:id="344" w:author="raysanchez539@gmail.com" w:date="2020-10-09T11:11:00Z">
              <w:r w:rsidR="00F938D5" w:rsidRPr="00C734B1">
                <w:rPr>
                  <w:rFonts w:ascii="Times New Roman" w:hAnsi="Times New Roman" w:cs="Times New Roman"/>
                </w:rPr>
                <w:t>electronically via</w:t>
              </w:r>
            </w:ins>
            <w:ins w:id="345" w:author="raysanchez539@gmail.com" w:date="2020-10-09T12:17:00Z">
              <w:r w:rsidR="00735352" w:rsidRPr="00C734B1">
                <w:rPr>
                  <w:rFonts w:ascii="Times New Roman" w:hAnsi="Times New Roman" w:cs="Times New Roman"/>
                </w:rPr>
                <w:t xml:space="preserve"> </w:t>
              </w:r>
            </w:ins>
            <w:proofErr w:type="spellStart"/>
            <w:ins w:id="346" w:author="raysanchez539@gmail.com" w:date="2020-10-12T10:46:00Z">
              <w:r w:rsidR="007C113F" w:rsidRPr="00C734B1">
                <w:rPr>
                  <w:rFonts w:ascii="Times New Roman" w:hAnsi="Times New Roman" w:cs="Times New Roman"/>
                </w:rPr>
                <w:t>REDCap</w:t>
              </w:r>
              <w:proofErr w:type="spellEnd"/>
              <w:r w:rsidR="007C113F" w:rsidRPr="00C734B1">
                <w:rPr>
                  <w:rFonts w:ascii="Times New Roman" w:hAnsi="Times New Roman" w:cs="Times New Roman"/>
                </w:rPr>
                <w:t>, offered by UW ITHS,</w:t>
              </w:r>
            </w:ins>
            <w:ins w:id="347" w:author="raysanchez539@gmail.com" w:date="2020-10-09T12:17:00Z">
              <w:r w:rsidR="00735352" w:rsidRPr="00C734B1">
                <w:rPr>
                  <w:rFonts w:ascii="Times New Roman" w:hAnsi="Times New Roman" w:cs="Times New Roman"/>
                </w:rPr>
                <w:t xml:space="preserve"> and</w:t>
              </w:r>
            </w:ins>
            <w:ins w:id="348" w:author="raysanchez539@gmail.com" w:date="2020-10-09T11:11:00Z">
              <w:r w:rsidR="00F938D5" w:rsidRPr="00C734B1">
                <w:rPr>
                  <w:rFonts w:ascii="Times New Roman" w:hAnsi="Times New Roman" w:cs="Times New Roman"/>
                </w:rPr>
                <w:t xml:space="preserve"> Goo</w:t>
              </w:r>
            </w:ins>
            <w:ins w:id="349" w:author="raysanchez539@gmail.com" w:date="2020-10-09T11:12:00Z">
              <w:r w:rsidR="00F938D5" w:rsidRPr="00C734B1">
                <w:rPr>
                  <w:rFonts w:ascii="Times New Roman" w:hAnsi="Times New Roman" w:cs="Times New Roman"/>
                </w:rPr>
                <w:t>gle Form</w:t>
              </w:r>
            </w:ins>
            <w:ins w:id="350" w:author="raysanchez539@gmail.com" w:date="2020-10-09T12:17:00Z">
              <w:r w:rsidR="00735352" w:rsidRPr="00C734B1">
                <w:rPr>
                  <w:rFonts w:ascii="Times New Roman" w:hAnsi="Times New Roman" w:cs="Times New Roman"/>
                </w:rPr>
                <w:t>s</w:t>
              </w:r>
            </w:ins>
            <w:ins w:id="351" w:author="raysanchez539@gmail.com" w:date="2020-10-09T11:12:00Z">
              <w:r w:rsidR="00F938D5" w:rsidRPr="00C734B1">
                <w:rPr>
                  <w:rFonts w:ascii="Times New Roman" w:hAnsi="Times New Roman" w:cs="Times New Roman"/>
                </w:rPr>
                <w:t>.</w:t>
              </w:r>
            </w:ins>
            <w:ins w:id="352" w:author="raysanchez539@gmail.com" w:date="2020-10-09T11:15:00Z">
              <w:r w:rsidR="002024AF">
                <w:rPr>
                  <w:rFonts w:ascii="Times New Roman" w:hAnsi="Times New Roman" w:cs="Times New Roman"/>
                </w:rPr>
                <w:t xml:space="preserve"> </w:t>
              </w:r>
              <w:del w:id="353" w:author="Leandro Casiraghi" w:date="2021-05-13T14:19:00Z">
                <w:r w:rsidR="002024AF" w:rsidDel="00C734B1">
                  <w:rPr>
                    <w:rFonts w:ascii="Times New Roman" w:hAnsi="Times New Roman" w:cs="Times New Roman"/>
                  </w:rPr>
                  <w:delText>At the time of consent, they will receive a unique identifier code that will be associated with their timestamp and questionnaire data.</w:delText>
                </w:r>
              </w:del>
            </w:ins>
          </w:p>
        </w:tc>
      </w:tr>
      <w:tr w:rsidR="0034256C" w:rsidRPr="00725F39" w14:paraId="163161EE" w14:textId="77777777" w:rsidTr="0067796D">
        <w:trPr>
          <w:trHeight w:val="705"/>
        </w:trPr>
        <w:tc>
          <w:tcPr>
            <w:tcW w:w="10823" w:type="dxa"/>
            <w:gridSpan w:val="48"/>
            <w:tcBorders>
              <w:top w:val="nil"/>
              <w:left w:val="nil"/>
              <w:bottom w:val="nil"/>
              <w:right w:val="nil"/>
            </w:tcBorders>
            <w:vAlign w:val="center"/>
          </w:tcPr>
          <w:p w14:paraId="163161ED" w14:textId="796ADC4C" w:rsidR="0034256C" w:rsidRPr="002213EC" w:rsidRDefault="001811BE" w:rsidP="00E923AE">
            <w:pPr>
              <w:pStyle w:val="NoSpacing"/>
              <w:keepNext/>
              <w:ind w:left="533" w:hanging="187"/>
            </w:pPr>
            <w:r>
              <w:rPr>
                <w:rFonts w:cstheme="minorHAnsi"/>
                <w:b/>
              </w:rPr>
              <w:lastRenderedPageBreak/>
              <w:t xml:space="preserve">c. </w:t>
            </w:r>
            <w:r w:rsidRPr="001811BE">
              <w:rPr>
                <w:rFonts w:cstheme="minorHAnsi"/>
                <w:u w:val="single"/>
              </w:rPr>
              <w:t>Comprehension</w:t>
            </w:r>
            <w:r>
              <w:rPr>
                <w:rFonts w:cstheme="minorHAnsi"/>
                <w:b/>
              </w:rPr>
              <w:t>.</w:t>
            </w:r>
            <w:r w:rsidR="0034256C">
              <w:t xml:space="preserve"> </w:t>
            </w:r>
            <w:r w:rsidRPr="00EB0481">
              <w:t xml:space="preserve">Describe </w:t>
            </w:r>
            <w:r w:rsidR="00E923AE">
              <w:t xml:space="preserve">the methods that will be used to </w:t>
            </w:r>
            <w:r w:rsidRPr="00EB0481">
              <w:t xml:space="preserve">ensure </w:t>
            </w:r>
            <w:r>
              <w:t xml:space="preserve">or test </w:t>
            </w:r>
            <w:r w:rsidRPr="00EB0481">
              <w:t xml:space="preserve">the </w:t>
            </w:r>
            <w:r>
              <w:t>subjects</w:t>
            </w:r>
            <w:r w:rsidRPr="00EB0481">
              <w:t>’ understanding of the information</w:t>
            </w:r>
            <w:r>
              <w:t xml:space="preserve"> during the consent process</w:t>
            </w:r>
            <w:r w:rsidRPr="00EB0481">
              <w:t>.</w:t>
            </w:r>
          </w:p>
        </w:tc>
      </w:tr>
      <w:tr w:rsidR="0034256C" w:rsidRPr="00725F39" w14:paraId="163161F1" w14:textId="77777777" w:rsidTr="0067796D">
        <w:trPr>
          <w:trHeight w:val="432"/>
        </w:trPr>
        <w:tc>
          <w:tcPr>
            <w:tcW w:w="707" w:type="dxa"/>
            <w:gridSpan w:val="5"/>
            <w:tcBorders>
              <w:top w:val="nil"/>
              <w:left w:val="nil"/>
              <w:bottom w:val="nil"/>
              <w:right w:val="single" w:sz="24" w:space="0" w:color="E8960C"/>
            </w:tcBorders>
            <w:vAlign w:val="center"/>
          </w:tcPr>
          <w:p w14:paraId="163161EF" w14:textId="77777777" w:rsidR="0034256C" w:rsidRPr="00DD38CB" w:rsidRDefault="0034256C" w:rsidP="00E227E7">
            <w:pPr>
              <w:pStyle w:val="NoSpacing"/>
              <w:rPr>
                <w:rFonts w:cstheme="minorHAnsi"/>
              </w:rPr>
            </w:pPr>
          </w:p>
        </w:tc>
        <w:tc>
          <w:tcPr>
            <w:tcW w:w="10116" w:type="dxa"/>
            <w:gridSpan w:val="43"/>
            <w:tcBorders>
              <w:top w:val="single" w:sz="24" w:space="0" w:color="E8960C"/>
              <w:left w:val="single" w:sz="24" w:space="0" w:color="E8960C"/>
              <w:bottom w:val="single" w:sz="24" w:space="0" w:color="E8960C"/>
              <w:right w:val="single" w:sz="24" w:space="0" w:color="E8960C"/>
            </w:tcBorders>
            <w:vAlign w:val="center"/>
          </w:tcPr>
          <w:p w14:paraId="163161F0" w14:textId="56E289F6" w:rsidR="0034256C" w:rsidRPr="00DD38CB" w:rsidRDefault="003663DD" w:rsidP="00E227E7">
            <w:pPr>
              <w:pStyle w:val="NoSpacing"/>
              <w:rPr>
                <w:rFonts w:cstheme="minorHAnsi"/>
              </w:rPr>
            </w:pPr>
            <w:del w:id="354" w:author="raysanchez539@gmail.com" w:date="2020-10-09T11:13:00Z">
              <w:r w:rsidRPr="00C734B1" w:rsidDel="002024AF">
                <w:rPr>
                  <w:rFonts w:ascii="Times New Roman" w:hAnsi="Times New Roman" w:cs="Times New Roman"/>
                </w:rPr>
                <w:delText>When contacted for obtaining verbal consent subjects will be reminded of the core details regarding the participation in the study</w:delText>
              </w:r>
            </w:del>
            <w:ins w:id="355" w:author="raysanchez539@gmail.com" w:date="2020-10-09T11:13:00Z">
              <w:r w:rsidR="002024AF" w:rsidRPr="00C734B1">
                <w:rPr>
                  <w:rFonts w:ascii="Times New Roman" w:hAnsi="Times New Roman" w:cs="Times New Roman"/>
                </w:rPr>
                <w:t>Subjects will be asked to read the consent carefully and will be encouraged to reach out to the re</w:t>
              </w:r>
            </w:ins>
            <w:ins w:id="356" w:author="raysanchez539@gmail.com" w:date="2020-10-09T11:14:00Z">
              <w:r w:rsidR="002024AF" w:rsidRPr="00C734B1">
                <w:rPr>
                  <w:rFonts w:ascii="Times New Roman" w:hAnsi="Times New Roman" w:cs="Times New Roman"/>
                </w:rPr>
                <w:t>search team by email or phone if they have any clarifying questions or concerns. If contacted, researchers will remind participants of the core details regarding the participation in the study:</w:t>
              </w:r>
            </w:ins>
            <w:del w:id="357" w:author="raysanchez539@gmail.com" w:date="2020-10-09T11:14:00Z">
              <w:r w:rsidRPr="00C734B1" w:rsidDel="002024AF">
                <w:rPr>
                  <w:rFonts w:ascii="Times New Roman" w:hAnsi="Times New Roman" w:cs="Times New Roman"/>
                </w:rPr>
                <w:delText>:</w:delText>
              </w:r>
            </w:del>
            <w:r>
              <w:rPr>
                <w:rFonts w:ascii="Times New Roman" w:hAnsi="Times New Roman" w:cs="Times New Roman"/>
              </w:rPr>
              <w:t xml:space="preserve"> tasks that are expected to be completed, information on the storage and handling of form responses, information on how and when they should expect to be contacted by the research team and how they can contact </w:t>
            </w:r>
            <w:del w:id="358" w:author="Leandro Casiraghi" w:date="2021-05-20T14:08:00Z">
              <w:r w:rsidDel="00134030">
                <w:rPr>
                  <w:rFonts w:ascii="Times New Roman" w:hAnsi="Times New Roman" w:cs="Times New Roman"/>
                </w:rPr>
                <w:delText xml:space="preserve">us </w:delText>
              </w:r>
            </w:del>
            <w:ins w:id="359" w:author="Leandro Casiraghi" w:date="2021-05-20T14:08:00Z">
              <w:r w:rsidR="00134030">
                <w:rPr>
                  <w:rFonts w:ascii="Times New Roman" w:hAnsi="Times New Roman" w:cs="Times New Roman"/>
                </w:rPr>
                <w:t xml:space="preserve">them </w:t>
              </w:r>
            </w:ins>
            <w:r>
              <w:rPr>
                <w:rFonts w:ascii="Times New Roman" w:hAnsi="Times New Roman" w:cs="Times New Roman"/>
              </w:rPr>
              <w:t>at any time.</w:t>
            </w:r>
          </w:p>
        </w:tc>
      </w:tr>
      <w:tr w:rsidR="001811BE" w:rsidRPr="00725F39" w14:paraId="163161F3" w14:textId="77777777" w:rsidTr="0067796D">
        <w:trPr>
          <w:trHeight w:val="741"/>
        </w:trPr>
        <w:tc>
          <w:tcPr>
            <w:tcW w:w="10823" w:type="dxa"/>
            <w:gridSpan w:val="48"/>
            <w:tcBorders>
              <w:top w:val="nil"/>
              <w:left w:val="nil"/>
              <w:bottom w:val="nil"/>
              <w:right w:val="nil"/>
            </w:tcBorders>
            <w:vAlign w:val="center"/>
          </w:tcPr>
          <w:p w14:paraId="163161F2" w14:textId="0A4F603D" w:rsidR="001811BE" w:rsidRPr="00960BED" w:rsidRDefault="001811BE" w:rsidP="00E923AE">
            <w:pPr>
              <w:pStyle w:val="NoSpacing"/>
              <w:keepNext/>
              <w:ind w:left="567" w:hanging="225"/>
              <w:rPr>
                <w:rFonts w:ascii="Times New Roman" w:hAnsi="Times New Roman" w:cs="Times New Roman"/>
              </w:rPr>
            </w:pPr>
            <w:r>
              <w:rPr>
                <w:rFonts w:cstheme="minorHAnsi"/>
                <w:b/>
              </w:rPr>
              <w:t xml:space="preserve">d. </w:t>
            </w:r>
            <w:r w:rsidRPr="001811BE">
              <w:rPr>
                <w:rFonts w:cstheme="minorHAnsi"/>
                <w:u w:val="single"/>
              </w:rPr>
              <w:t>Influence</w:t>
            </w:r>
            <w:r>
              <w:rPr>
                <w:rFonts w:cstheme="minorHAnsi"/>
                <w:b/>
              </w:rPr>
              <w:t>.</w:t>
            </w:r>
            <w:r>
              <w:t xml:space="preserve"> </w:t>
            </w:r>
            <w:r w:rsidRPr="002E38FE">
              <w:t>Does</w:t>
            </w:r>
            <w:r w:rsidR="00E923AE">
              <w:t xml:space="preserve"> the</w:t>
            </w:r>
            <w:r w:rsidRPr="002E38FE">
              <w:t xml:space="preserve"> research involve any subject groups that might find it difficult to say “no” to </w:t>
            </w:r>
            <w:r w:rsidR="00E923AE">
              <w:t>participation</w:t>
            </w:r>
            <w:r>
              <w:t xml:space="preserve"> because of the setting or their relationship with </w:t>
            </w:r>
            <w:r w:rsidR="00E923AE">
              <w:t>someone on the study team</w:t>
            </w:r>
            <w:r>
              <w:t xml:space="preserve">, even if </w:t>
            </w:r>
            <w:r w:rsidR="00E923AE">
              <w:t xml:space="preserve">they </w:t>
            </w:r>
            <w:proofErr w:type="gramStart"/>
            <w:r w:rsidR="00E923AE">
              <w:t>aren’t</w:t>
            </w:r>
            <w:proofErr w:type="gramEnd"/>
            <w:r w:rsidR="00E923AE">
              <w:t xml:space="preserve"> pressured</w:t>
            </w:r>
            <w:r>
              <w:t xml:space="preserve"> to participate</w:t>
            </w:r>
            <w:r w:rsidRPr="002E38FE">
              <w:t xml:space="preserve">?  </w:t>
            </w:r>
          </w:p>
        </w:tc>
      </w:tr>
      <w:tr w:rsidR="001811BE" w:rsidRPr="00725F39" w14:paraId="163161F5" w14:textId="77777777" w:rsidTr="0067796D">
        <w:trPr>
          <w:trHeight w:val="963"/>
        </w:trPr>
        <w:tc>
          <w:tcPr>
            <w:tcW w:w="10823" w:type="dxa"/>
            <w:gridSpan w:val="48"/>
            <w:tcBorders>
              <w:top w:val="nil"/>
              <w:left w:val="nil"/>
              <w:bottom w:val="nil"/>
              <w:right w:val="nil"/>
            </w:tcBorders>
            <w:vAlign w:val="center"/>
          </w:tcPr>
          <w:p w14:paraId="163161F4" w14:textId="77777777" w:rsidR="001811BE" w:rsidRPr="00653103" w:rsidRDefault="001811BE" w:rsidP="003500F9">
            <w:pPr>
              <w:keepNext/>
              <w:ind w:left="612"/>
              <w:rPr>
                <w:color w:val="7F7F7F" w:themeColor="text1" w:themeTint="80"/>
                <w:sz w:val="20"/>
              </w:rPr>
            </w:pPr>
            <w:r w:rsidRPr="00653103">
              <w:rPr>
                <w:rFonts w:asciiTheme="minorHAnsi" w:eastAsiaTheme="minorHAnsi" w:hAnsiTheme="minorHAnsi" w:cstheme="minorHAnsi"/>
                <w:i/>
                <w:color w:val="7F7F7F" w:themeColor="text1" w:themeTint="80"/>
                <w:sz w:val="20"/>
              </w:rPr>
              <w:t>Examples: Student participants being recruited into their teacher’s research; patients being recruited into their healthcare provider’s research, study team members who are participants; outpatients recruited from an outpatient surgery waiting room just prior to their surgery.</w:t>
            </w:r>
          </w:p>
        </w:tc>
      </w:tr>
      <w:tr w:rsidR="00CC5C1F" w:rsidRPr="00725F39" w14:paraId="163161F9" w14:textId="77777777" w:rsidTr="0067796D">
        <w:trPr>
          <w:trHeight w:val="288"/>
        </w:trPr>
        <w:tc>
          <w:tcPr>
            <w:tcW w:w="448" w:type="dxa"/>
            <w:tcBorders>
              <w:top w:val="nil"/>
              <w:left w:val="nil"/>
              <w:bottom w:val="nil"/>
              <w:right w:val="single" w:sz="12" w:space="0" w:color="auto"/>
            </w:tcBorders>
            <w:vAlign w:val="center"/>
          </w:tcPr>
          <w:p w14:paraId="163161F6" w14:textId="77777777" w:rsidR="00CC5C1F" w:rsidRPr="00DD38CB" w:rsidRDefault="00CC5C1F" w:rsidP="001E0F55">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F7" w14:textId="5F5837E4" w:rsidR="00CC5C1F" w:rsidRPr="00CC5C1F" w:rsidRDefault="003663DD" w:rsidP="00CC5C1F">
            <w:pPr>
              <w:pStyle w:val="NoSpacing"/>
              <w:ind w:left="-18"/>
              <w:jc w:val="center"/>
              <w:rPr>
                <w:rFonts w:cstheme="minorHAnsi"/>
                <w:b/>
              </w:rPr>
            </w:pPr>
            <w:r>
              <w:rPr>
                <w:rFonts w:cstheme="minorHAnsi"/>
                <w:b/>
              </w:rPr>
              <w:t>X</w:t>
            </w:r>
          </w:p>
        </w:tc>
        <w:tc>
          <w:tcPr>
            <w:tcW w:w="632" w:type="dxa"/>
            <w:gridSpan w:val="5"/>
            <w:tcBorders>
              <w:top w:val="nil"/>
              <w:left w:val="single" w:sz="12" w:space="0" w:color="auto"/>
              <w:bottom w:val="nil"/>
              <w:right w:val="nil"/>
            </w:tcBorders>
            <w:vAlign w:val="center"/>
          </w:tcPr>
          <w:p w14:paraId="58675751" w14:textId="180602A7" w:rsidR="00CC5C1F" w:rsidRPr="00DD38CB" w:rsidRDefault="00CC5C1F" w:rsidP="001E0F55">
            <w:pPr>
              <w:pStyle w:val="NoSpacing"/>
              <w:ind w:left="-18"/>
              <w:rPr>
                <w:rFonts w:cstheme="minorHAnsi"/>
              </w:rPr>
            </w:pPr>
            <w:r w:rsidRPr="00DD38CB">
              <w:rPr>
                <w:rFonts w:cstheme="minorHAnsi"/>
                <w:b/>
              </w:rPr>
              <w:t>No</w:t>
            </w:r>
          </w:p>
        </w:tc>
        <w:tc>
          <w:tcPr>
            <w:tcW w:w="9294" w:type="dxa"/>
            <w:gridSpan w:val="33"/>
            <w:tcBorders>
              <w:top w:val="nil"/>
              <w:left w:val="nil"/>
              <w:bottom w:val="nil"/>
              <w:right w:val="nil"/>
            </w:tcBorders>
            <w:vAlign w:val="center"/>
          </w:tcPr>
          <w:p w14:paraId="163161F8" w14:textId="187194D4" w:rsidR="00CC5C1F" w:rsidRPr="00DD38CB" w:rsidRDefault="00CC5C1F" w:rsidP="001E0F55">
            <w:pPr>
              <w:pStyle w:val="NoSpacing"/>
              <w:rPr>
                <w:rFonts w:cstheme="minorHAnsi"/>
              </w:rPr>
            </w:pPr>
          </w:p>
        </w:tc>
      </w:tr>
      <w:tr w:rsidR="00CC5C1F" w:rsidRPr="00725F39" w14:paraId="163161FD" w14:textId="77777777" w:rsidTr="0067796D">
        <w:trPr>
          <w:trHeight w:val="261"/>
        </w:trPr>
        <w:tc>
          <w:tcPr>
            <w:tcW w:w="448" w:type="dxa"/>
            <w:tcBorders>
              <w:top w:val="nil"/>
              <w:left w:val="nil"/>
              <w:bottom w:val="nil"/>
              <w:right w:val="single" w:sz="12" w:space="0" w:color="auto"/>
            </w:tcBorders>
            <w:vAlign w:val="center"/>
          </w:tcPr>
          <w:p w14:paraId="163161FA" w14:textId="77777777" w:rsidR="00CC5C1F" w:rsidRPr="00DD38CB" w:rsidRDefault="00CC5C1F" w:rsidP="001E0F55">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FB" w14:textId="1EFE5A4A" w:rsidR="00CC5C1F" w:rsidRPr="00CC5C1F" w:rsidRDefault="00CC5C1F" w:rsidP="00CC5C1F">
            <w:pPr>
              <w:pStyle w:val="NoSpacing"/>
              <w:ind w:left="-18"/>
              <w:jc w:val="center"/>
              <w:rPr>
                <w:rFonts w:cstheme="minorHAnsi"/>
                <w:b/>
              </w:rPr>
            </w:pPr>
          </w:p>
        </w:tc>
        <w:tc>
          <w:tcPr>
            <w:tcW w:w="632" w:type="dxa"/>
            <w:gridSpan w:val="5"/>
            <w:tcBorders>
              <w:top w:val="nil"/>
              <w:left w:val="single" w:sz="12" w:space="0" w:color="auto"/>
              <w:bottom w:val="nil"/>
              <w:right w:val="nil"/>
            </w:tcBorders>
          </w:tcPr>
          <w:p w14:paraId="1D914325" w14:textId="0BB10970" w:rsidR="00CC5C1F" w:rsidRPr="00DD38CB" w:rsidRDefault="00CC5C1F" w:rsidP="00676C45">
            <w:pPr>
              <w:pStyle w:val="NoSpacing"/>
              <w:ind w:left="-18"/>
              <w:rPr>
                <w:rFonts w:cstheme="minorHAnsi"/>
              </w:rPr>
            </w:pPr>
            <w:r w:rsidRPr="00DD38CB">
              <w:rPr>
                <w:rFonts w:cstheme="minorHAnsi"/>
                <w:b/>
              </w:rPr>
              <w:t>Yes</w:t>
            </w:r>
          </w:p>
        </w:tc>
        <w:tc>
          <w:tcPr>
            <w:tcW w:w="9294" w:type="dxa"/>
            <w:gridSpan w:val="33"/>
            <w:vMerge w:val="restart"/>
            <w:tcBorders>
              <w:top w:val="nil"/>
              <w:left w:val="nil"/>
              <w:right w:val="nil"/>
            </w:tcBorders>
          </w:tcPr>
          <w:p w14:paraId="163161FC" w14:textId="5950DCD4" w:rsidR="00CC5C1F" w:rsidRPr="00DD38CB" w:rsidRDefault="00CC5C1F" w:rsidP="00E923AE">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 xml:space="preserve">describe what </w:t>
            </w:r>
            <w:r w:rsidR="00E923AE">
              <w:t xml:space="preserve">will be done </w:t>
            </w:r>
            <w:r>
              <w:t xml:space="preserve">to reduce any effect of the setting or relationship on </w:t>
            </w:r>
            <w:r w:rsidR="00E923AE">
              <w:t>the participation</w:t>
            </w:r>
            <w:r>
              <w:t xml:space="preserve"> decision.</w:t>
            </w:r>
          </w:p>
        </w:tc>
      </w:tr>
      <w:tr w:rsidR="00CC5C1F" w:rsidRPr="00725F39" w14:paraId="10F61CF2" w14:textId="77777777" w:rsidTr="0067796D">
        <w:trPr>
          <w:trHeight w:val="365"/>
        </w:trPr>
        <w:tc>
          <w:tcPr>
            <w:tcW w:w="448" w:type="dxa"/>
            <w:tcBorders>
              <w:top w:val="nil"/>
              <w:left w:val="nil"/>
              <w:bottom w:val="nil"/>
              <w:right w:val="nil"/>
            </w:tcBorders>
            <w:vAlign w:val="center"/>
          </w:tcPr>
          <w:p w14:paraId="03A51BEB" w14:textId="77777777" w:rsidR="00CC5C1F" w:rsidRPr="00DD38CB" w:rsidRDefault="00CC5C1F" w:rsidP="001E0F55">
            <w:pPr>
              <w:pStyle w:val="NoSpacing"/>
              <w:rPr>
                <w:rFonts w:cstheme="minorHAnsi"/>
              </w:rPr>
            </w:pPr>
          </w:p>
        </w:tc>
        <w:tc>
          <w:tcPr>
            <w:tcW w:w="1081" w:type="dxa"/>
            <w:gridSpan w:val="14"/>
            <w:tcBorders>
              <w:top w:val="nil"/>
              <w:left w:val="nil"/>
              <w:bottom w:val="nil"/>
              <w:right w:val="nil"/>
            </w:tcBorders>
          </w:tcPr>
          <w:p w14:paraId="702CBF8A" w14:textId="77777777" w:rsidR="00CC5C1F" w:rsidRPr="00DD38CB" w:rsidRDefault="00CC5C1F" w:rsidP="00676C45">
            <w:pPr>
              <w:pStyle w:val="NoSpacing"/>
              <w:ind w:left="-18"/>
              <w:rPr>
                <w:rFonts w:cstheme="minorHAnsi"/>
              </w:rPr>
            </w:pPr>
          </w:p>
        </w:tc>
        <w:tc>
          <w:tcPr>
            <w:tcW w:w="9294" w:type="dxa"/>
            <w:gridSpan w:val="33"/>
            <w:vMerge/>
            <w:tcBorders>
              <w:left w:val="nil"/>
              <w:bottom w:val="nil"/>
              <w:right w:val="nil"/>
            </w:tcBorders>
          </w:tcPr>
          <w:p w14:paraId="7FBD01AC" w14:textId="77777777" w:rsidR="00CC5C1F" w:rsidRPr="00DD38CB" w:rsidRDefault="00CC5C1F" w:rsidP="00A95781">
            <w:pPr>
              <w:pStyle w:val="NoSpacing"/>
              <w:ind w:left="265" w:hanging="265"/>
              <w:rPr>
                <w:rFonts w:cstheme="minorHAnsi"/>
              </w:rPr>
            </w:pPr>
          </w:p>
        </w:tc>
      </w:tr>
      <w:tr w:rsidR="001811BE" w:rsidRPr="00725F39" w14:paraId="16316201" w14:textId="77777777" w:rsidTr="0067796D">
        <w:trPr>
          <w:trHeight w:val="1080"/>
        </w:trPr>
        <w:tc>
          <w:tcPr>
            <w:tcW w:w="448" w:type="dxa"/>
            <w:tcBorders>
              <w:top w:val="nil"/>
              <w:left w:val="nil"/>
              <w:bottom w:val="nil"/>
              <w:right w:val="nil"/>
            </w:tcBorders>
            <w:vAlign w:val="center"/>
          </w:tcPr>
          <w:p w14:paraId="163161FE" w14:textId="77777777" w:rsidR="001811BE" w:rsidRPr="00DD38CB" w:rsidRDefault="001811BE" w:rsidP="001E0F55">
            <w:pPr>
              <w:pStyle w:val="NoSpacing"/>
              <w:rPr>
                <w:rFonts w:cstheme="minorHAnsi"/>
              </w:rPr>
            </w:pPr>
          </w:p>
        </w:tc>
        <w:tc>
          <w:tcPr>
            <w:tcW w:w="1081" w:type="dxa"/>
            <w:gridSpan w:val="14"/>
            <w:tcBorders>
              <w:top w:val="nil"/>
              <w:left w:val="nil"/>
              <w:bottom w:val="nil"/>
              <w:right w:val="nil"/>
            </w:tcBorders>
            <w:vAlign w:val="center"/>
          </w:tcPr>
          <w:p w14:paraId="163161FF" w14:textId="77777777" w:rsidR="001811BE" w:rsidRPr="00DD38CB" w:rsidRDefault="001811BE" w:rsidP="001E0F55">
            <w:pPr>
              <w:pStyle w:val="NoSpacing"/>
              <w:ind w:left="-18"/>
              <w:rPr>
                <w:rFonts w:cstheme="minorHAnsi"/>
              </w:rPr>
            </w:pPr>
          </w:p>
        </w:tc>
        <w:tc>
          <w:tcPr>
            <w:tcW w:w="9294" w:type="dxa"/>
            <w:gridSpan w:val="33"/>
            <w:tcBorders>
              <w:top w:val="nil"/>
              <w:left w:val="nil"/>
              <w:bottom w:val="nil"/>
              <w:right w:val="nil"/>
            </w:tcBorders>
            <w:vAlign w:val="center"/>
          </w:tcPr>
          <w:p w14:paraId="16316200" w14:textId="77777777" w:rsidR="001811BE" w:rsidRPr="00653103" w:rsidRDefault="001811BE" w:rsidP="001811BE">
            <w:pPr>
              <w:pStyle w:val="NoSpacing"/>
              <w:ind w:left="265" w:hanging="12"/>
              <w:rPr>
                <w:rFonts w:cstheme="minorHAnsi"/>
                <w:color w:val="7F7F7F" w:themeColor="text1" w:themeTint="80"/>
                <w:sz w:val="20"/>
              </w:rPr>
            </w:pPr>
            <w:r w:rsidRPr="00653103">
              <w:rPr>
                <w:rFonts w:cstheme="minorHAnsi"/>
                <w:i/>
                <w:color w:val="7F7F7F" w:themeColor="text1" w:themeTint="80"/>
                <w:sz w:val="20"/>
              </w:rPr>
              <w:t>Examples: a study coordinator will obtain consent instead of the subjects’ physician; the researcher will not know which subjects agreed to participate; subjects will have two days to decide after hearing about the study.</w:t>
            </w:r>
          </w:p>
        </w:tc>
      </w:tr>
      <w:tr w:rsidR="001811BE" w:rsidRPr="00725F39" w14:paraId="16316204" w14:textId="77777777" w:rsidTr="0067796D">
        <w:trPr>
          <w:trHeight w:val="432"/>
        </w:trPr>
        <w:tc>
          <w:tcPr>
            <w:tcW w:w="1885" w:type="dxa"/>
            <w:gridSpan w:val="18"/>
            <w:tcBorders>
              <w:top w:val="nil"/>
              <w:left w:val="nil"/>
              <w:bottom w:val="nil"/>
              <w:right w:val="single" w:sz="24" w:space="0" w:color="E8960C"/>
            </w:tcBorders>
          </w:tcPr>
          <w:p w14:paraId="16316202" w14:textId="77777777" w:rsidR="001811BE" w:rsidRPr="001811BE" w:rsidRDefault="001811BE" w:rsidP="001811BE">
            <w:pPr>
              <w:ind w:left="612"/>
              <w:rPr>
                <w:rFonts w:asciiTheme="minorHAnsi" w:eastAsiaTheme="minorHAnsi" w:hAnsiTheme="minorHAnsi" w:cstheme="minorHAnsi"/>
                <w:i/>
                <w:color w:val="4F6228" w:themeColor="accent3" w:themeShade="80"/>
              </w:rPr>
            </w:pPr>
          </w:p>
        </w:tc>
        <w:tc>
          <w:tcPr>
            <w:tcW w:w="8938" w:type="dxa"/>
            <w:gridSpan w:val="30"/>
            <w:tcBorders>
              <w:top w:val="single" w:sz="24" w:space="0" w:color="E8960C"/>
              <w:left w:val="single" w:sz="24" w:space="0" w:color="E8960C"/>
              <w:bottom w:val="single" w:sz="24" w:space="0" w:color="E8960C"/>
              <w:right w:val="single" w:sz="24" w:space="0" w:color="E8960C"/>
            </w:tcBorders>
            <w:vAlign w:val="center"/>
          </w:tcPr>
          <w:p w14:paraId="16316203" w14:textId="77777777" w:rsidR="001811BE" w:rsidRPr="001811BE" w:rsidRDefault="001811BE" w:rsidP="001811BE">
            <w:pPr>
              <w:ind w:left="11"/>
              <w:rPr>
                <w:rFonts w:asciiTheme="minorHAnsi" w:eastAsiaTheme="minorHAnsi" w:hAnsiTheme="minorHAnsi" w:cstheme="minorHAnsi"/>
                <w:i/>
                <w:color w:val="4F6228" w:themeColor="accent3" w:themeShade="80"/>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8D599D" w:rsidRPr="00725F39" w14:paraId="4BA708F0" w14:textId="77777777" w:rsidTr="0067796D">
        <w:trPr>
          <w:trHeight w:val="2838"/>
        </w:trPr>
        <w:tc>
          <w:tcPr>
            <w:tcW w:w="10823" w:type="dxa"/>
            <w:gridSpan w:val="48"/>
            <w:tcBorders>
              <w:top w:val="nil"/>
              <w:left w:val="nil"/>
              <w:bottom w:val="nil"/>
              <w:right w:val="nil"/>
            </w:tcBorders>
            <w:vAlign w:val="center"/>
          </w:tcPr>
          <w:p w14:paraId="41326D11" w14:textId="5390DC12" w:rsidR="008D599D" w:rsidRDefault="008D599D" w:rsidP="003500F9">
            <w:pPr>
              <w:pStyle w:val="NoSpacing"/>
              <w:keepNext/>
              <w:ind w:left="576" w:hanging="230"/>
              <w:rPr>
                <w:rFonts w:cstheme="minorHAnsi"/>
              </w:rPr>
            </w:pPr>
            <w:r>
              <w:rPr>
                <w:rFonts w:cstheme="minorHAnsi"/>
                <w:b/>
              </w:rPr>
              <w:t xml:space="preserve">e. </w:t>
            </w:r>
            <w:r w:rsidRPr="008D599D">
              <w:rPr>
                <w:rFonts w:cstheme="minorHAnsi"/>
                <w:u w:val="single"/>
              </w:rPr>
              <w:t>Information provided is tailored to needs of subject population</w:t>
            </w:r>
            <w:r w:rsidRPr="008D599D">
              <w:rPr>
                <w:rFonts w:cstheme="minorHAnsi"/>
              </w:rPr>
              <w:t>.</w:t>
            </w:r>
            <w:r>
              <w:rPr>
                <w:rFonts w:cstheme="minorHAnsi"/>
              </w:rPr>
              <w:t xml:space="preserve"> Describe </w:t>
            </w:r>
            <w:r w:rsidR="00E923AE">
              <w:rPr>
                <w:rFonts w:cstheme="minorHAnsi"/>
              </w:rPr>
              <w:t>the basis for concluding that</w:t>
            </w:r>
            <w:r>
              <w:rPr>
                <w:rFonts w:cstheme="minorHAnsi"/>
              </w:rPr>
              <w:t xml:space="preserve"> the information </w:t>
            </w:r>
            <w:r w:rsidR="00E923AE">
              <w:rPr>
                <w:rFonts w:cstheme="minorHAnsi"/>
              </w:rPr>
              <w:t>that will be provided</w:t>
            </w:r>
            <w:r>
              <w:rPr>
                <w:rFonts w:cstheme="minorHAnsi"/>
              </w:rPr>
              <w:t xml:space="preserve"> to subjects (via written or oral methods</w:t>
            </w:r>
            <w:r w:rsidR="004755F1">
              <w:rPr>
                <w:rFonts w:cstheme="minorHAnsi"/>
              </w:rPr>
              <w:t>)</w:t>
            </w:r>
            <w:r>
              <w:rPr>
                <w:rFonts w:cstheme="minorHAnsi"/>
              </w:rPr>
              <w:t xml:space="preserve"> is what a </w:t>
            </w:r>
            <w:r w:rsidRPr="004755F1">
              <w:rPr>
                <w:rFonts w:cstheme="minorHAnsi"/>
                <w:i/>
              </w:rPr>
              <w:t>reasonable member of the subject population(s)</w:t>
            </w:r>
            <w:r>
              <w:rPr>
                <w:rFonts w:cstheme="minorHAnsi"/>
              </w:rPr>
              <w:t xml:space="preserve"> would want to know. If </w:t>
            </w:r>
            <w:r w:rsidR="00E923AE">
              <w:rPr>
                <w:rFonts w:cstheme="minorHAnsi"/>
              </w:rPr>
              <w:t>the research</w:t>
            </w:r>
            <w:r>
              <w:rPr>
                <w:rFonts w:cstheme="minorHAnsi"/>
              </w:rPr>
              <w:t xml:space="preserve"> consent materials contain a key information section, also describe </w:t>
            </w:r>
            <w:r w:rsidR="00E923AE">
              <w:rPr>
                <w:rFonts w:cstheme="minorHAnsi"/>
              </w:rPr>
              <w:t xml:space="preserve">the basis for concluding that </w:t>
            </w:r>
            <w:proofErr w:type="gramStart"/>
            <w:r w:rsidR="00E923AE">
              <w:rPr>
                <w:rFonts w:cstheme="minorHAnsi"/>
              </w:rPr>
              <w:t xml:space="preserve">the </w:t>
            </w:r>
            <w:r>
              <w:rPr>
                <w:rFonts w:cstheme="minorHAnsi"/>
              </w:rPr>
              <w:t xml:space="preserve"> informatio</w:t>
            </w:r>
            <w:r w:rsidR="00C07149">
              <w:rPr>
                <w:rFonts w:cstheme="minorHAnsi"/>
              </w:rPr>
              <w:t>n</w:t>
            </w:r>
            <w:proofErr w:type="gramEnd"/>
            <w:r w:rsidR="00C07149">
              <w:rPr>
                <w:rFonts w:cstheme="minorHAnsi"/>
              </w:rPr>
              <w:t xml:space="preserve"> presented in that section is t</w:t>
            </w:r>
            <w:r>
              <w:rPr>
                <w:rFonts w:cstheme="minorHAnsi"/>
              </w:rPr>
              <w:t xml:space="preserve">hat which is </w:t>
            </w:r>
            <w:r w:rsidRPr="004755F1">
              <w:rPr>
                <w:rFonts w:cstheme="minorHAnsi"/>
                <w:i/>
              </w:rPr>
              <w:t>most likely</w:t>
            </w:r>
            <w:r>
              <w:rPr>
                <w:rFonts w:cstheme="minorHAnsi"/>
              </w:rPr>
              <w:t xml:space="preserve"> to assist the selected subject population with making a decision. See </w:t>
            </w:r>
            <w:hyperlink r:id="rId40" w:history="1">
              <w:r w:rsidRPr="004755F1">
                <w:rPr>
                  <w:rStyle w:val="Hyperlink"/>
                  <w:rFonts w:cstheme="minorHAnsi"/>
                  <w:b/>
                </w:rPr>
                <w:t>GUIDA</w:t>
              </w:r>
              <w:r w:rsidR="004755F1" w:rsidRPr="004755F1">
                <w:rPr>
                  <w:rStyle w:val="Hyperlink"/>
                  <w:rFonts w:cstheme="minorHAnsi"/>
                  <w:b/>
                </w:rPr>
                <w:t>NCE: Key I</w:t>
              </w:r>
              <w:r w:rsidRPr="004755F1">
                <w:rPr>
                  <w:rStyle w:val="Hyperlink"/>
                  <w:rFonts w:cstheme="minorHAnsi"/>
                  <w:b/>
                </w:rPr>
                <w:t>nformation for Consent Materials</w:t>
              </w:r>
            </w:hyperlink>
            <w:r>
              <w:rPr>
                <w:rFonts w:cstheme="minorHAnsi"/>
              </w:rPr>
              <w:t>.</w:t>
            </w:r>
          </w:p>
          <w:p w14:paraId="05980F3E" w14:textId="77777777" w:rsidR="008D599D" w:rsidRDefault="008D599D" w:rsidP="003500F9">
            <w:pPr>
              <w:pStyle w:val="NoSpacing"/>
              <w:keepNext/>
              <w:ind w:left="576" w:hanging="230"/>
              <w:rPr>
                <w:rFonts w:cstheme="minorHAnsi"/>
                <w:b/>
              </w:rPr>
            </w:pPr>
          </w:p>
          <w:p w14:paraId="73E24CBE" w14:textId="75D3C351" w:rsidR="008D599D" w:rsidRDefault="004755F1" w:rsidP="00E923AE">
            <w:pPr>
              <w:pStyle w:val="NoSpacing"/>
              <w:keepNext/>
              <w:ind w:left="576" w:firstLine="2"/>
              <w:rPr>
                <w:rFonts w:cstheme="minorHAnsi"/>
                <w:b/>
              </w:rPr>
            </w:pPr>
            <w:r w:rsidRPr="004755F1">
              <w:rPr>
                <w:rFonts w:cstheme="minorHAnsi"/>
                <w:i/>
                <w:color w:val="7F7F7F" w:themeColor="text1" w:themeTint="80"/>
                <w:sz w:val="20"/>
              </w:rPr>
              <w:t>For example</w:t>
            </w:r>
            <w:r w:rsidR="00E923AE">
              <w:rPr>
                <w:rFonts w:cstheme="minorHAnsi"/>
                <w:i/>
                <w:color w:val="7F7F7F" w:themeColor="text1" w:themeTint="80"/>
                <w:sz w:val="20"/>
              </w:rPr>
              <w:t>:</w:t>
            </w:r>
            <w:r w:rsidRPr="004755F1">
              <w:rPr>
                <w:rFonts w:cstheme="minorHAnsi"/>
                <w:i/>
                <w:color w:val="7F7F7F" w:themeColor="text1" w:themeTint="80"/>
                <w:sz w:val="20"/>
              </w:rPr>
              <w:t xml:space="preserve"> </w:t>
            </w:r>
            <w:r w:rsidR="00E923AE">
              <w:rPr>
                <w:rFonts w:cstheme="minorHAnsi"/>
                <w:i/>
                <w:color w:val="7F7F7F" w:themeColor="text1" w:themeTint="80"/>
                <w:sz w:val="20"/>
              </w:rPr>
              <w:t>Consultation</w:t>
            </w:r>
            <w:r w:rsidRPr="004755F1">
              <w:rPr>
                <w:rFonts w:cstheme="minorHAnsi"/>
                <w:i/>
                <w:color w:val="7F7F7F" w:themeColor="text1" w:themeTint="80"/>
                <w:sz w:val="20"/>
              </w:rPr>
              <w:t xml:space="preserve"> with publications about research subjects’</w:t>
            </w:r>
            <w:r>
              <w:rPr>
                <w:rFonts w:cstheme="minorHAnsi"/>
                <w:i/>
                <w:color w:val="7F7F7F" w:themeColor="text1" w:themeTint="80"/>
                <w:sz w:val="20"/>
              </w:rPr>
              <w:t xml:space="preserve"> preferences, disease-</w:t>
            </w:r>
            <w:r w:rsidRPr="004755F1">
              <w:rPr>
                <w:rFonts w:cstheme="minorHAnsi"/>
                <w:i/>
                <w:color w:val="7F7F7F" w:themeColor="text1" w:themeTint="80"/>
                <w:sz w:val="20"/>
              </w:rPr>
              <w:t>focused nonprofit groups, patient interest groups, or other researchers/study staff with experience with the specific population. It may also involve directly consulting selected members of the study population.</w:t>
            </w:r>
          </w:p>
        </w:tc>
      </w:tr>
      <w:tr w:rsidR="003663DD" w:rsidRPr="00725F39" w14:paraId="39E02D32" w14:textId="77777777" w:rsidTr="0067796D">
        <w:trPr>
          <w:trHeight w:val="432"/>
        </w:trPr>
        <w:tc>
          <w:tcPr>
            <w:tcW w:w="690" w:type="dxa"/>
            <w:gridSpan w:val="4"/>
            <w:tcBorders>
              <w:top w:val="nil"/>
              <w:left w:val="nil"/>
              <w:bottom w:val="nil"/>
              <w:right w:val="single" w:sz="24" w:space="0" w:color="E8960C"/>
            </w:tcBorders>
            <w:vAlign w:val="center"/>
          </w:tcPr>
          <w:p w14:paraId="1639E8A1" w14:textId="77777777" w:rsidR="003663DD" w:rsidRDefault="003663DD" w:rsidP="003663DD">
            <w:pPr>
              <w:pStyle w:val="NoSpacing"/>
              <w:ind w:left="567" w:hanging="225"/>
              <w:rPr>
                <w:rFonts w:cstheme="minorHAnsi"/>
                <w:b/>
              </w:rPr>
            </w:pPr>
          </w:p>
        </w:tc>
        <w:tc>
          <w:tcPr>
            <w:tcW w:w="10133" w:type="dxa"/>
            <w:gridSpan w:val="44"/>
            <w:tcBorders>
              <w:top w:val="single" w:sz="24" w:space="0" w:color="E8960C"/>
              <w:left w:val="single" w:sz="24" w:space="0" w:color="E8960C"/>
              <w:bottom w:val="single" w:sz="24" w:space="0" w:color="E8960C"/>
              <w:right w:val="single" w:sz="24" w:space="0" w:color="E8960C"/>
            </w:tcBorders>
            <w:vAlign w:val="center"/>
          </w:tcPr>
          <w:p w14:paraId="469E16DE" w14:textId="4BD39276" w:rsidR="003663DD" w:rsidRDefault="003663DD" w:rsidP="003663DD">
            <w:pPr>
              <w:pStyle w:val="NoSpacing"/>
              <w:ind w:left="-1" w:firstLine="8"/>
              <w:rPr>
                <w:rFonts w:cstheme="minorHAnsi"/>
                <w:b/>
              </w:rPr>
            </w:pPr>
            <w:r>
              <w:rPr>
                <w:rFonts w:ascii="Times New Roman" w:hAnsi="Times New Roman" w:cs="Times New Roman"/>
              </w:rPr>
              <w:t xml:space="preserve">Based on several previous studies carried out by the lab, we predict that participants will find no problems to understand the information provided, which is written in an </w:t>
            </w:r>
            <w:proofErr w:type="gramStart"/>
            <w:r>
              <w:rPr>
                <w:rFonts w:ascii="Times New Roman" w:hAnsi="Times New Roman" w:cs="Times New Roman"/>
              </w:rPr>
              <w:t>easy to understand</w:t>
            </w:r>
            <w:proofErr w:type="gramEnd"/>
            <w:r>
              <w:rPr>
                <w:rFonts w:ascii="Times New Roman" w:hAnsi="Times New Roman" w:cs="Times New Roman"/>
              </w:rPr>
              <w:t xml:space="preserve"> language and provides information in every sensitive aspect of the study. Because we understand that participants may be concerned about the security of their </w:t>
            </w:r>
            <w:del w:id="360" w:author="Leandro Casiraghi" w:date="2021-05-20T14:08:00Z">
              <w:r w:rsidDel="00134030">
                <w:rPr>
                  <w:rFonts w:ascii="Times New Roman" w:hAnsi="Times New Roman" w:cs="Times New Roman"/>
                </w:rPr>
                <w:delText xml:space="preserve">email </w:delText>
              </w:r>
            </w:del>
            <w:r>
              <w:rPr>
                <w:rFonts w:ascii="Times New Roman" w:hAnsi="Times New Roman" w:cs="Times New Roman"/>
              </w:rPr>
              <w:t xml:space="preserve">data, we will emphasize at every step of the consent process and study procedures the steps we have taken to ensure the sensitive contents of their </w:t>
            </w:r>
            <w:del w:id="361" w:author="Leandro Casiraghi" w:date="2021-05-13T14:20:00Z">
              <w:r w:rsidRPr="00C734B1" w:rsidDel="00C734B1">
                <w:rPr>
                  <w:rFonts w:ascii="Times New Roman" w:hAnsi="Times New Roman" w:cs="Times New Roman"/>
                </w:rPr>
                <w:delText xml:space="preserve">email </w:delText>
              </w:r>
            </w:del>
            <w:ins w:id="362" w:author="raysanchez539@gmail.com" w:date="2020-08-31T18:15:00Z">
              <w:del w:id="363" w:author="Leandro Casiraghi" w:date="2021-05-13T14:20:00Z">
                <w:r w:rsidR="00392ECB" w:rsidRPr="00C734B1" w:rsidDel="00C734B1">
                  <w:rPr>
                    <w:rFonts w:ascii="Times New Roman" w:hAnsi="Times New Roman" w:cs="Times New Roman"/>
                  </w:rPr>
                  <w:delText xml:space="preserve">and/or </w:delText>
                </w:r>
              </w:del>
              <w:r w:rsidR="00392ECB" w:rsidRPr="00C734B1">
                <w:rPr>
                  <w:rFonts w:ascii="Times New Roman" w:hAnsi="Times New Roman" w:cs="Times New Roman"/>
                </w:rPr>
                <w:t>phone app usage</w:t>
              </w:r>
              <w:r w:rsidR="00392ECB">
                <w:rPr>
                  <w:rFonts w:ascii="Times New Roman" w:hAnsi="Times New Roman" w:cs="Times New Roman"/>
                </w:rPr>
                <w:t xml:space="preserve"> </w:t>
              </w:r>
            </w:ins>
            <w:r>
              <w:rPr>
                <w:rFonts w:ascii="Times New Roman" w:hAnsi="Times New Roman" w:cs="Times New Roman"/>
              </w:rPr>
              <w:t>data remain private. We also expect that potential participants will know how to reach out to the research team in case of any additional information they believe necessary for considering their involvement.</w:t>
            </w:r>
            <w:r>
              <w:rPr>
                <w:rFonts w:cstheme="minorHAnsi"/>
                <w:b/>
              </w:rPr>
              <w:t xml:space="preserve"> </w:t>
            </w:r>
          </w:p>
        </w:tc>
      </w:tr>
      <w:tr w:rsidR="003663DD" w:rsidRPr="00725F39" w14:paraId="16316206" w14:textId="77777777" w:rsidTr="0067796D">
        <w:trPr>
          <w:trHeight w:val="795"/>
        </w:trPr>
        <w:tc>
          <w:tcPr>
            <w:tcW w:w="10823" w:type="dxa"/>
            <w:gridSpan w:val="48"/>
            <w:tcBorders>
              <w:top w:val="nil"/>
              <w:left w:val="nil"/>
              <w:bottom w:val="nil"/>
              <w:right w:val="nil"/>
            </w:tcBorders>
            <w:vAlign w:val="center"/>
          </w:tcPr>
          <w:p w14:paraId="16316205" w14:textId="57F8E5F2" w:rsidR="003663DD" w:rsidRDefault="003663DD" w:rsidP="003663DD">
            <w:pPr>
              <w:pStyle w:val="NoSpacing"/>
              <w:keepNext/>
              <w:ind w:left="576" w:hanging="230"/>
              <w:rPr>
                <w:rFonts w:cstheme="minorHAnsi"/>
                <w:b/>
              </w:rPr>
            </w:pPr>
            <w:r>
              <w:rPr>
                <w:rFonts w:cstheme="minorHAnsi"/>
                <w:b/>
              </w:rPr>
              <w:t xml:space="preserve">f. </w:t>
            </w:r>
            <w:r w:rsidRPr="001811BE">
              <w:rPr>
                <w:rFonts w:cstheme="minorHAnsi"/>
                <w:u w:val="single"/>
              </w:rPr>
              <w:t>Ongoing process</w:t>
            </w:r>
            <w:r>
              <w:rPr>
                <w:rFonts w:cstheme="minorHAnsi"/>
                <w:u w:val="single"/>
              </w:rPr>
              <w:t>.</w:t>
            </w:r>
            <w:r w:rsidRPr="001811BE">
              <w:rPr>
                <w:rFonts w:cstheme="minorHAnsi"/>
              </w:rPr>
              <w:t xml:space="preserve"> </w:t>
            </w:r>
            <w:r>
              <w:t>For research that involves multiple or continued interaction with subjects over time, describe the opportunities (if any) that will be given to subjects to ask questions or to change their minds about participating.</w:t>
            </w:r>
          </w:p>
        </w:tc>
      </w:tr>
      <w:tr w:rsidR="003663DD" w:rsidRPr="00725F39" w14:paraId="16316209" w14:textId="77777777" w:rsidTr="0067796D">
        <w:trPr>
          <w:trHeight w:val="432"/>
        </w:trPr>
        <w:tc>
          <w:tcPr>
            <w:tcW w:w="690" w:type="dxa"/>
            <w:gridSpan w:val="4"/>
            <w:tcBorders>
              <w:top w:val="nil"/>
              <w:left w:val="nil"/>
              <w:bottom w:val="nil"/>
              <w:right w:val="single" w:sz="24" w:space="0" w:color="E8960C"/>
            </w:tcBorders>
            <w:vAlign w:val="center"/>
          </w:tcPr>
          <w:p w14:paraId="16316207" w14:textId="77777777" w:rsidR="003663DD" w:rsidRDefault="003663DD" w:rsidP="003663DD">
            <w:pPr>
              <w:pStyle w:val="NoSpacing"/>
              <w:ind w:left="567" w:hanging="225"/>
              <w:rPr>
                <w:rFonts w:cstheme="minorHAnsi"/>
                <w:b/>
              </w:rPr>
            </w:pPr>
          </w:p>
        </w:tc>
        <w:tc>
          <w:tcPr>
            <w:tcW w:w="10133" w:type="dxa"/>
            <w:gridSpan w:val="44"/>
            <w:tcBorders>
              <w:top w:val="single" w:sz="24" w:space="0" w:color="E8960C"/>
              <w:left w:val="single" w:sz="24" w:space="0" w:color="E8960C"/>
              <w:bottom w:val="single" w:sz="24" w:space="0" w:color="E8960C"/>
              <w:right w:val="single" w:sz="24" w:space="0" w:color="E8960C"/>
            </w:tcBorders>
            <w:vAlign w:val="center"/>
          </w:tcPr>
          <w:p w14:paraId="16316208" w14:textId="688A0111" w:rsidR="003663DD" w:rsidRDefault="003663DD" w:rsidP="003663DD">
            <w:pPr>
              <w:pStyle w:val="NoSpacing"/>
              <w:ind w:left="-1" w:firstLine="8"/>
              <w:rPr>
                <w:rFonts w:cstheme="minorHAnsi"/>
                <w:b/>
              </w:rPr>
            </w:pPr>
            <w:r>
              <w:rPr>
                <w:rFonts w:ascii="Times New Roman" w:hAnsi="Times New Roman" w:cs="Times New Roman"/>
              </w:rPr>
              <w:t xml:space="preserve">Participants will be informed that they can contact the research at any given time during their </w:t>
            </w:r>
            <w:proofErr w:type="gramStart"/>
            <w:r>
              <w:rPr>
                <w:rFonts w:ascii="Times New Roman" w:hAnsi="Times New Roman" w:cs="Times New Roman"/>
              </w:rPr>
              <w:t>participation, and</w:t>
            </w:r>
            <w:proofErr w:type="gramEnd"/>
            <w:r>
              <w:rPr>
                <w:rFonts w:ascii="Times New Roman" w:hAnsi="Times New Roman" w:cs="Times New Roman"/>
              </w:rPr>
              <w:t xml:space="preserve"> will be informed on how to withdraw whenever they want to.</w:t>
            </w:r>
          </w:p>
        </w:tc>
      </w:tr>
      <w:tr w:rsidR="003663DD" w:rsidRPr="00725F39" w14:paraId="2AE8203E" w14:textId="77777777" w:rsidTr="0067796D">
        <w:trPr>
          <w:trHeight w:val="714"/>
        </w:trPr>
        <w:tc>
          <w:tcPr>
            <w:tcW w:w="10823" w:type="dxa"/>
            <w:gridSpan w:val="48"/>
            <w:tcBorders>
              <w:top w:val="nil"/>
              <w:left w:val="nil"/>
              <w:bottom w:val="nil"/>
              <w:right w:val="nil"/>
            </w:tcBorders>
            <w:vAlign w:val="center"/>
          </w:tcPr>
          <w:p w14:paraId="08A48753" w14:textId="27F532A7" w:rsidR="003663DD" w:rsidRPr="00152BEC" w:rsidRDefault="003663DD" w:rsidP="003663DD">
            <w:pPr>
              <w:pStyle w:val="NoSpacing"/>
              <w:keepNext/>
              <w:ind w:left="331" w:hanging="360"/>
              <w:rPr>
                <w:rFonts w:cstheme="minorHAnsi"/>
              </w:rPr>
            </w:pPr>
            <w:r>
              <w:rPr>
                <w:rFonts w:cstheme="minorHAnsi"/>
                <w:b/>
              </w:rPr>
              <w:lastRenderedPageBreak/>
              <w:t xml:space="preserve">8.3 Electronic presentation of consent information. </w:t>
            </w:r>
            <w:r>
              <w:rPr>
                <w:rFonts w:cstheme="minorHAnsi"/>
              </w:rPr>
              <w:t xml:space="preserve">Will any part of the consent-related information be provided electronically for some or </w:t>
            </w:r>
            <w:proofErr w:type="gramStart"/>
            <w:r>
              <w:rPr>
                <w:rFonts w:cstheme="minorHAnsi"/>
              </w:rPr>
              <w:t>all of</w:t>
            </w:r>
            <w:proofErr w:type="gramEnd"/>
            <w:r>
              <w:rPr>
                <w:rFonts w:cstheme="minorHAnsi"/>
              </w:rPr>
              <w:t xml:space="preserve"> the subjects?</w:t>
            </w:r>
          </w:p>
        </w:tc>
      </w:tr>
      <w:tr w:rsidR="003663DD" w:rsidRPr="00725F39" w14:paraId="4E310CD3" w14:textId="77777777" w:rsidTr="0067796D">
        <w:trPr>
          <w:trHeight w:val="1074"/>
        </w:trPr>
        <w:tc>
          <w:tcPr>
            <w:tcW w:w="10823" w:type="dxa"/>
            <w:gridSpan w:val="48"/>
            <w:tcBorders>
              <w:top w:val="nil"/>
              <w:left w:val="nil"/>
              <w:bottom w:val="nil"/>
              <w:right w:val="nil"/>
            </w:tcBorders>
            <w:vAlign w:val="center"/>
          </w:tcPr>
          <w:p w14:paraId="2186DF4B" w14:textId="3FACCA4D" w:rsidR="003663DD" w:rsidRDefault="003663DD" w:rsidP="003663DD">
            <w:pPr>
              <w:pStyle w:val="NoSpacing"/>
              <w:keepNext/>
              <w:ind w:left="325" w:firstLine="6"/>
              <w:rPr>
                <w:rFonts w:cstheme="minorHAnsi"/>
                <w:b/>
              </w:rPr>
            </w:pPr>
            <w:r w:rsidRPr="00152BEC">
              <w:rPr>
                <w:rFonts w:cstheme="minorHAnsi"/>
                <w:i/>
                <w:color w:val="7F7F7F" w:themeColor="text1" w:themeTint="80"/>
                <w:sz w:val="20"/>
              </w:rPr>
              <w:t xml:space="preserve">This refers to the use of electronic systems and processes instead of (or in addition to) a paper consent form. For example, an emailed consent form, a passive or an interactive website, graphics, audio, video podcasts. See </w:t>
            </w:r>
            <w:hyperlink r:id="rId41" w:history="1">
              <w:r w:rsidRPr="008145FE">
                <w:rPr>
                  <w:rStyle w:val="Hyperlink"/>
                  <w:rFonts w:cstheme="minorHAnsi"/>
                  <w:i/>
                  <w:sz w:val="20"/>
                </w:rPr>
                <w:t>GUIDANCE: Electronic Informed Consent</w:t>
              </w:r>
            </w:hyperlink>
            <w:r w:rsidRPr="00152BEC">
              <w:rPr>
                <w:rFonts w:cstheme="minorHAnsi"/>
                <w:i/>
                <w:color w:val="7F7F7F" w:themeColor="text1" w:themeTint="80"/>
                <w:sz w:val="20"/>
              </w:rPr>
              <w:t xml:space="preserve"> for information</w:t>
            </w:r>
            <w:r>
              <w:rPr>
                <w:rFonts w:cstheme="minorHAnsi"/>
                <w:i/>
                <w:color w:val="7F7F7F" w:themeColor="text1" w:themeTint="80"/>
                <w:sz w:val="20"/>
              </w:rPr>
              <w:t xml:space="preserve"> about electronic consent requirements at UW.</w:t>
            </w:r>
          </w:p>
        </w:tc>
      </w:tr>
      <w:tr w:rsidR="003663DD" w:rsidRPr="00725F39" w14:paraId="60264B02" w14:textId="77777777" w:rsidTr="0067796D">
        <w:trPr>
          <w:trHeight w:val="288"/>
        </w:trPr>
        <w:tc>
          <w:tcPr>
            <w:tcW w:w="448" w:type="dxa"/>
            <w:tcBorders>
              <w:top w:val="nil"/>
              <w:left w:val="nil"/>
              <w:bottom w:val="nil"/>
              <w:right w:val="single" w:sz="12" w:space="0" w:color="auto"/>
            </w:tcBorders>
            <w:vAlign w:val="center"/>
          </w:tcPr>
          <w:p w14:paraId="5B488461" w14:textId="77777777" w:rsidR="003663DD" w:rsidRPr="00DD38CB" w:rsidRDefault="003663DD" w:rsidP="003663DD">
            <w:pPr>
              <w:pStyle w:val="NoSpacing"/>
              <w:rPr>
                <w:rFonts w:cstheme="minorHAnsi"/>
              </w:rPr>
            </w:pPr>
          </w:p>
        </w:tc>
        <w:tc>
          <w:tcPr>
            <w:tcW w:w="40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80B6D43" w14:textId="77777777" w:rsidR="003663DD" w:rsidRPr="00CA38F9" w:rsidRDefault="003663DD" w:rsidP="003663DD">
            <w:pPr>
              <w:pStyle w:val="NoSpacing"/>
              <w:ind w:left="-18"/>
              <w:jc w:val="center"/>
              <w:rPr>
                <w:rFonts w:cstheme="minorHAnsi"/>
                <w:b/>
              </w:rPr>
            </w:pPr>
          </w:p>
        </w:tc>
        <w:tc>
          <w:tcPr>
            <w:tcW w:w="524" w:type="dxa"/>
            <w:gridSpan w:val="4"/>
            <w:tcBorders>
              <w:top w:val="nil"/>
              <w:left w:val="single" w:sz="12" w:space="0" w:color="auto"/>
              <w:bottom w:val="nil"/>
              <w:right w:val="nil"/>
            </w:tcBorders>
            <w:vAlign w:val="center"/>
          </w:tcPr>
          <w:p w14:paraId="396B45A8" w14:textId="77777777" w:rsidR="003663DD" w:rsidRPr="00DD38CB" w:rsidRDefault="003663DD" w:rsidP="003663DD">
            <w:pPr>
              <w:pStyle w:val="NoSpacing"/>
              <w:ind w:left="-18"/>
              <w:rPr>
                <w:rFonts w:cstheme="minorHAnsi"/>
              </w:rPr>
            </w:pPr>
            <w:r w:rsidRPr="00DD38CB">
              <w:rPr>
                <w:rFonts w:cstheme="minorHAnsi"/>
                <w:b/>
              </w:rPr>
              <w:t>No</w:t>
            </w:r>
          </w:p>
        </w:tc>
        <w:tc>
          <w:tcPr>
            <w:tcW w:w="9449" w:type="dxa"/>
            <w:gridSpan w:val="35"/>
            <w:tcBorders>
              <w:top w:val="nil"/>
              <w:left w:val="nil"/>
              <w:bottom w:val="nil"/>
              <w:right w:val="nil"/>
            </w:tcBorders>
            <w:vAlign w:val="center"/>
          </w:tcPr>
          <w:p w14:paraId="635C1F36" w14:textId="27D6D492" w:rsidR="003663DD" w:rsidRPr="00DD38CB" w:rsidRDefault="003663DD" w:rsidP="003663DD">
            <w:pPr>
              <w:pStyle w:val="NoSpacing"/>
              <w:rPr>
                <w:rFonts w:cstheme="minorHAnsi"/>
              </w:rPr>
            </w:pPr>
            <w:r w:rsidRPr="00DD38CB">
              <w:rPr>
                <w:rFonts w:cstheme="minorHAnsi"/>
              </w:rPr>
              <w:sym w:font="Wingdings" w:char="F0E0"/>
            </w:r>
            <w:r w:rsidRPr="00DD38CB">
              <w:rPr>
                <w:rFonts w:cstheme="minorHAnsi"/>
              </w:rPr>
              <w:t xml:space="preserve"> </w:t>
            </w:r>
            <w:r>
              <w:rPr>
                <w:rFonts w:cstheme="minorHAnsi"/>
              </w:rPr>
              <w:t xml:space="preserve">If no, skip to </w:t>
            </w:r>
            <w:hyperlink w:anchor="q8point4" w:history="1">
              <w:r w:rsidRPr="006B0DAC">
                <w:rPr>
                  <w:rStyle w:val="Hyperlink"/>
                  <w:rFonts w:cstheme="minorHAnsi"/>
                </w:rPr>
                <w:t>question 8.4</w:t>
              </w:r>
            </w:hyperlink>
          </w:p>
        </w:tc>
      </w:tr>
      <w:tr w:rsidR="003663DD" w:rsidRPr="00725F39" w14:paraId="6C031C28" w14:textId="77777777" w:rsidTr="0067796D">
        <w:trPr>
          <w:trHeight w:val="261"/>
        </w:trPr>
        <w:tc>
          <w:tcPr>
            <w:tcW w:w="448" w:type="dxa"/>
            <w:tcBorders>
              <w:top w:val="nil"/>
              <w:left w:val="nil"/>
              <w:bottom w:val="nil"/>
              <w:right w:val="single" w:sz="12" w:space="0" w:color="auto"/>
            </w:tcBorders>
            <w:vAlign w:val="center"/>
          </w:tcPr>
          <w:p w14:paraId="38187740" w14:textId="77777777" w:rsidR="003663DD" w:rsidRPr="00DD38CB" w:rsidRDefault="003663DD" w:rsidP="003663DD">
            <w:pPr>
              <w:pStyle w:val="NoSpacing"/>
              <w:keepNext/>
              <w:rPr>
                <w:rFonts w:cstheme="minorHAnsi"/>
              </w:rPr>
            </w:pPr>
          </w:p>
        </w:tc>
        <w:tc>
          <w:tcPr>
            <w:tcW w:w="40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DA39ED4" w14:textId="231B6BC6" w:rsidR="003663DD" w:rsidRPr="00CA38F9" w:rsidRDefault="003663DD" w:rsidP="003663DD">
            <w:pPr>
              <w:pStyle w:val="NoSpacing"/>
              <w:keepNext/>
              <w:ind w:left="-18"/>
              <w:jc w:val="center"/>
              <w:rPr>
                <w:rFonts w:cstheme="minorHAnsi"/>
                <w:b/>
              </w:rPr>
            </w:pPr>
            <w:r>
              <w:rPr>
                <w:rFonts w:cstheme="minorHAnsi"/>
                <w:b/>
              </w:rPr>
              <w:t>X</w:t>
            </w:r>
          </w:p>
        </w:tc>
        <w:tc>
          <w:tcPr>
            <w:tcW w:w="524" w:type="dxa"/>
            <w:gridSpan w:val="4"/>
            <w:tcBorders>
              <w:top w:val="nil"/>
              <w:left w:val="single" w:sz="12" w:space="0" w:color="auto"/>
              <w:bottom w:val="nil"/>
              <w:right w:val="nil"/>
            </w:tcBorders>
          </w:tcPr>
          <w:p w14:paraId="2910F6EB" w14:textId="77777777" w:rsidR="003663DD" w:rsidRPr="00DD38CB" w:rsidRDefault="003663DD" w:rsidP="003663DD">
            <w:pPr>
              <w:pStyle w:val="NoSpacing"/>
              <w:keepNext/>
              <w:ind w:left="-18"/>
              <w:rPr>
                <w:rFonts w:cstheme="minorHAnsi"/>
              </w:rPr>
            </w:pPr>
            <w:r w:rsidRPr="00DD38CB">
              <w:rPr>
                <w:rFonts w:cstheme="minorHAnsi"/>
                <w:b/>
              </w:rPr>
              <w:t>Yes</w:t>
            </w:r>
          </w:p>
        </w:tc>
        <w:tc>
          <w:tcPr>
            <w:tcW w:w="9449" w:type="dxa"/>
            <w:gridSpan w:val="35"/>
            <w:tcBorders>
              <w:top w:val="nil"/>
              <w:left w:val="nil"/>
              <w:bottom w:val="nil"/>
              <w:right w:val="nil"/>
            </w:tcBorders>
            <w:vAlign w:val="center"/>
          </w:tcPr>
          <w:p w14:paraId="0ADD6F4A" w14:textId="3FFB3A14" w:rsidR="003663DD" w:rsidRPr="00DD38CB" w:rsidRDefault="003663DD" w:rsidP="003663DD">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answer questions </w:t>
            </w:r>
            <w:r w:rsidRPr="00F96380">
              <w:rPr>
                <w:b/>
              </w:rPr>
              <w:t>a</w:t>
            </w:r>
            <w:r>
              <w:t xml:space="preserve"> through </w:t>
            </w:r>
            <w:r w:rsidRPr="00F96380">
              <w:rPr>
                <w:b/>
              </w:rPr>
              <w:t>e</w:t>
            </w:r>
          </w:p>
        </w:tc>
      </w:tr>
      <w:tr w:rsidR="003663DD" w:rsidRPr="00725F39" w14:paraId="5D3C8E94" w14:textId="77777777" w:rsidTr="0067796D">
        <w:trPr>
          <w:trHeight w:val="369"/>
        </w:trPr>
        <w:tc>
          <w:tcPr>
            <w:tcW w:w="10823" w:type="dxa"/>
            <w:gridSpan w:val="48"/>
            <w:tcBorders>
              <w:top w:val="nil"/>
              <w:left w:val="nil"/>
              <w:bottom w:val="nil"/>
              <w:right w:val="nil"/>
            </w:tcBorders>
            <w:vAlign w:val="center"/>
          </w:tcPr>
          <w:p w14:paraId="01776A7B" w14:textId="029A67EF" w:rsidR="003663DD" w:rsidRPr="00152BEC" w:rsidRDefault="003663DD" w:rsidP="003663DD">
            <w:pPr>
              <w:pStyle w:val="NoSpacing"/>
              <w:keepNext/>
              <w:ind w:left="1675"/>
              <w:rPr>
                <w:rFonts w:cstheme="minorHAnsi"/>
                <w:i/>
                <w:color w:val="7F7F7F" w:themeColor="text1" w:themeTint="80"/>
                <w:sz w:val="20"/>
              </w:rPr>
            </w:pPr>
            <w:r w:rsidRPr="00F96380">
              <w:rPr>
                <w:b/>
              </w:rPr>
              <w:t>a</w:t>
            </w:r>
            <w:r w:rsidRPr="00F96380">
              <w:t xml:space="preserve">. Describe </w:t>
            </w:r>
            <w:r>
              <w:t>the electronic consent</w:t>
            </w:r>
            <w:r w:rsidRPr="00F96380">
              <w:t xml:space="preserve"> methodology and </w:t>
            </w:r>
            <w:r>
              <w:t xml:space="preserve">the </w:t>
            </w:r>
            <w:r w:rsidRPr="00F96380">
              <w:t>information that will be provided</w:t>
            </w:r>
            <w:r>
              <w:t>.</w:t>
            </w:r>
          </w:p>
        </w:tc>
      </w:tr>
      <w:tr w:rsidR="003663DD" w:rsidRPr="00725F39" w14:paraId="4DDE1021" w14:textId="77777777" w:rsidTr="0067796D">
        <w:trPr>
          <w:trHeight w:val="1233"/>
        </w:trPr>
        <w:tc>
          <w:tcPr>
            <w:tcW w:w="10823" w:type="dxa"/>
            <w:gridSpan w:val="48"/>
            <w:tcBorders>
              <w:top w:val="nil"/>
              <w:left w:val="nil"/>
              <w:bottom w:val="nil"/>
              <w:right w:val="nil"/>
            </w:tcBorders>
            <w:vAlign w:val="center"/>
          </w:tcPr>
          <w:p w14:paraId="64D80253" w14:textId="4F9DC04C" w:rsidR="003663DD" w:rsidRPr="00152BEC" w:rsidRDefault="003663DD" w:rsidP="003663DD">
            <w:pPr>
              <w:pStyle w:val="NoSpacing"/>
              <w:keepNext/>
              <w:ind w:left="1855" w:firstLine="6"/>
              <w:rPr>
                <w:rFonts w:cstheme="minorHAnsi"/>
                <w:i/>
                <w:color w:val="7F7F7F" w:themeColor="text1" w:themeTint="80"/>
                <w:sz w:val="20"/>
              </w:rPr>
            </w:pPr>
            <w:r>
              <w:rPr>
                <w:rFonts w:cstheme="minorHAnsi"/>
                <w:i/>
                <w:color w:val="7F7F7F" w:themeColor="text1" w:themeTint="80"/>
                <w:sz w:val="20"/>
              </w:rPr>
              <w:t>All informational materials must be made available to the IRB. Website content should be provided as a Word document. It is considered best practice to give subjects information about multi-page/multi-screen information that will help them assess how long it will take them to complete the process. For example, telling them that it will take about 15 minutes, or that it involves reading six screens or pages.</w:t>
            </w:r>
          </w:p>
        </w:tc>
      </w:tr>
      <w:tr w:rsidR="003663DD" w:rsidRPr="00725F39" w14:paraId="7E356EE0" w14:textId="5BDD36D9" w:rsidTr="0067796D">
        <w:trPr>
          <w:trHeight w:val="432"/>
        </w:trPr>
        <w:tc>
          <w:tcPr>
            <w:tcW w:w="1996" w:type="dxa"/>
            <w:gridSpan w:val="22"/>
            <w:tcBorders>
              <w:top w:val="nil"/>
              <w:left w:val="nil"/>
              <w:bottom w:val="nil"/>
              <w:right w:val="single" w:sz="24" w:space="0" w:color="E8960C"/>
            </w:tcBorders>
            <w:vAlign w:val="center"/>
          </w:tcPr>
          <w:p w14:paraId="6522AC36" w14:textId="77777777" w:rsidR="003663DD" w:rsidRDefault="003663DD" w:rsidP="003663DD">
            <w:pPr>
              <w:pStyle w:val="NoSpacing"/>
              <w:keepNext/>
              <w:ind w:left="1855" w:firstLine="6"/>
              <w:rPr>
                <w:rFonts w:cstheme="minorHAnsi"/>
                <w:i/>
                <w:color w:val="7F7F7F" w:themeColor="text1" w:themeTint="80"/>
                <w:sz w:val="20"/>
              </w:rPr>
            </w:pPr>
          </w:p>
        </w:tc>
        <w:tc>
          <w:tcPr>
            <w:tcW w:w="8827" w:type="dxa"/>
            <w:gridSpan w:val="26"/>
            <w:tcBorders>
              <w:top w:val="single" w:sz="24" w:space="0" w:color="E8960C"/>
              <w:left w:val="single" w:sz="24" w:space="0" w:color="E8960C"/>
              <w:bottom w:val="single" w:sz="24" w:space="0" w:color="E8960C"/>
              <w:right w:val="single" w:sz="24" w:space="0" w:color="E8960C"/>
            </w:tcBorders>
            <w:vAlign w:val="center"/>
          </w:tcPr>
          <w:p w14:paraId="508E1911" w14:textId="5252EC53" w:rsidR="003663DD" w:rsidRDefault="003663DD" w:rsidP="003663DD">
            <w:pPr>
              <w:pStyle w:val="NoSpacing"/>
              <w:keepNext/>
              <w:ind w:left="34" w:firstLine="6"/>
              <w:rPr>
                <w:rFonts w:cstheme="minorHAnsi"/>
                <w:i/>
                <w:color w:val="7F7F7F" w:themeColor="text1" w:themeTint="80"/>
                <w:sz w:val="20"/>
              </w:rPr>
            </w:pPr>
            <w:r>
              <w:rPr>
                <w:rFonts w:ascii="Times New Roman" w:hAnsi="Times New Roman" w:cs="Times New Roman"/>
              </w:rPr>
              <w:t>The consent form will be presented in pdf format through email (text is attached in the documents)</w:t>
            </w:r>
            <w:ins w:id="364" w:author="raysanchez539@gmail.com" w:date="2020-10-09T11:16:00Z">
              <w:r w:rsidR="002024AF">
                <w:rPr>
                  <w:rFonts w:ascii="Times New Roman" w:hAnsi="Times New Roman" w:cs="Times New Roman"/>
                </w:rPr>
                <w:t xml:space="preserve">, </w:t>
              </w:r>
              <w:r w:rsidR="002024AF" w:rsidRPr="00C734B1">
                <w:rPr>
                  <w:rFonts w:ascii="Times New Roman" w:hAnsi="Times New Roman" w:cs="Times New Roman"/>
                </w:rPr>
                <w:t xml:space="preserve">as well as on the Google Form </w:t>
              </w:r>
            </w:ins>
            <w:ins w:id="365" w:author="raysanchez539@gmail.com" w:date="2020-10-09T12:16:00Z">
              <w:r w:rsidR="00735352" w:rsidRPr="00C734B1">
                <w:rPr>
                  <w:rFonts w:ascii="Times New Roman" w:hAnsi="Times New Roman" w:cs="Times New Roman"/>
                </w:rPr>
                <w:t xml:space="preserve">containing the questionnaire. They will provide electronic consent using </w:t>
              </w:r>
            </w:ins>
            <w:proofErr w:type="spellStart"/>
            <w:ins w:id="366" w:author="raysanchez539@gmail.com" w:date="2020-10-12T10:46:00Z">
              <w:r w:rsidR="007C113F" w:rsidRPr="00C734B1">
                <w:rPr>
                  <w:rFonts w:ascii="Times New Roman" w:hAnsi="Times New Roman" w:cs="Times New Roman"/>
                </w:rPr>
                <w:t>REDCap</w:t>
              </w:r>
              <w:proofErr w:type="spellEnd"/>
              <w:r w:rsidR="007C113F" w:rsidRPr="00C734B1">
                <w:rPr>
                  <w:rFonts w:ascii="Times New Roman" w:hAnsi="Times New Roman" w:cs="Times New Roman"/>
                </w:rPr>
                <w:t>, offered by UW ITHS</w:t>
              </w:r>
            </w:ins>
            <w:ins w:id="367" w:author="raysanchez539@gmail.com" w:date="2020-10-09T12:16:00Z">
              <w:r w:rsidR="00735352" w:rsidRPr="00C734B1">
                <w:rPr>
                  <w:rFonts w:ascii="Times New Roman" w:hAnsi="Times New Roman" w:cs="Times New Roman"/>
                </w:rPr>
                <w:t xml:space="preserve">. </w:t>
              </w:r>
            </w:ins>
            <w:del w:id="368" w:author="raysanchez539@gmail.com" w:date="2020-10-09T12:16:00Z">
              <w:r w:rsidRPr="00C734B1" w:rsidDel="00735352">
                <w:rPr>
                  <w:rFonts w:ascii="Times New Roman" w:hAnsi="Times New Roman" w:cs="Times New Roman"/>
                </w:rPr>
                <w:delText xml:space="preserve">. </w:delText>
              </w:r>
              <w:r w:rsidRPr="00C734B1" w:rsidDel="00735352">
                <w:rPr>
                  <w:rFonts w:ascii="Times New Roman" w:hAnsi="Times New Roman" w:cs="Times New Roman"/>
                  <w:rPrChange w:id="369" w:author="Leandro Casiraghi" w:date="2021-05-13T14:20:00Z">
                    <w:rPr>
                      <w:rFonts w:ascii="Times New Roman" w:hAnsi="Times New Roman" w:cs="Times New Roman"/>
                    </w:rPr>
                  </w:rPrChange>
                </w:rPr>
                <w:fldChar w:fldCharType="begin">
                  <w:ffData>
                    <w:name w:val=""/>
                    <w:enabled/>
                    <w:calcOnExit w:val="0"/>
                    <w:textInput/>
                  </w:ffData>
                </w:fldChar>
              </w:r>
              <w:r w:rsidRPr="00C734B1" w:rsidDel="00735352">
                <w:rPr>
                  <w:rFonts w:ascii="Times New Roman" w:hAnsi="Times New Roman" w:cs="Times New Roman"/>
                </w:rPr>
                <w:delInstrText xml:space="preserve"> FORMTEXT </w:delInstrText>
              </w:r>
              <w:r w:rsidRPr="00C734B1" w:rsidDel="00735352">
                <w:rPr>
                  <w:rFonts w:ascii="Times New Roman" w:hAnsi="Times New Roman" w:cs="Times New Roman"/>
                  <w:rPrChange w:id="370" w:author="Leandro Casiraghi" w:date="2021-05-13T14:20:00Z">
                    <w:rPr>
                      <w:rFonts w:ascii="Times New Roman" w:hAnsi="Times New Roman" w:cs="Times New Roman"/>
                    </w:rPr>
                  </w:rPrChange>
                </w:rPr>
              </w:r>
              <w:r w:rsidRPr="00C734B1" w:rsidDel="00735352">
                <w:rPr>
                  <w:rFonts w:ascii="Times New Roman" w:hAnsi="Times New Roman" w:cs="Times New Roman"/>
                  <w:rPrChange w:id="371" w:author="Leandro Casiraghi" w:date="2021-05-13T14:20:00Z">
                    <w:rPr>
                      <w:rFonts w:ascii="Times New Roman" w:hAnsi="Times New Roman" w:cs="Times New Roman"/>
                    </w:rPr>
                  </w:rPrChange>
                </w:rPr>
                <w:fldChar w:fldCharType="separate"/>
              </w:r>
              <w:r w:rsidRPr="00C734B1" w:rsidDel="00735352">
                <w:rPr>
                  <w:rFonts w:ascii="Times New Roman" w:hAnsi="Times New Roman" w:cs="Times New Roman"/>
                </w:rPr>
                <w:delText> </w:delText>
              </w:r>
              <w:r w:rsidRPr="00C734B1" w:rsidDel="00735352">
                <w:rPr>
                  <w:rFonts w:ascii="Times New Roman" w:hAnsi="Times New Roman" w:cs="Times New Roman"/>
                </w:rPr>
                <w:delText> </w:delText>
              </w:r>
              <w:r w:rsidRPr="00C734B1" w:rsidDel="00735352">
                <w:rPr>
                  <w:rFonts w:ascii="Times New Roman" w:hAnsi="Times New Roman" w:cs="Times New Roman"/>
                </w:rPr>
                <w:delText> </w:delText>
              </w:r>
              <w:r w:rsidRPr="00C734B1" w:rsidDel="00735352">
                <w:rPr>
                  <w:rFonts w:ascii="Times New Roman" w:hAnsi="Times New Roman" w:cs="Times New Roman"/>
                </w:rPr>
                <w:delText> </w:delText>
              </w:r>
              <w:r w:rsidRPr="00C734B1" w:rsidDel="00735352">
                <w:rPr>
                  <w:rFonts w:ascii="Times New Roman" w:hAnsi="Times New Roman" w:cs="Times New Roman"/>
                </w:rPr>
                <w:delText> </w:delText>
              </w:r>
              <w:r w:rsidRPr="00C734B1" w:rsidDel="00735352">
                <w:rPr>
                  <w:rFonts w:ascii="Times New Roman" w:hAnsi="Times New Roman" w:cs="Times New Roman"/>
                  <w:rPrChange w:id="372" w:author="Leandro Casiraghi" w:date="2021-05-13T14:20:00Z">
                    <w:rPr>
                      <w:rFonts w:ascii="Times New Roman" w:hAnsi="Times New Roman" w:cs="Times New Roman"/>
                    </w:rPr>
                  </w:rPrChange>
                </w:rPr>
                <w:fldChar w:fldCharType="end"/>
              </w:r>
            </w:del>
          </w:p>
        </w:tc>
      </w:tr>
      <w:tr w:rsidR="003663DD" w:rsidRPr="00725F39" w14:paraId="2D6FF912" w14:textId="77777777" w:rsidTr="0067796D">
        <w:trPr>
          <w:trHeight w:val="624"/>
        </w:trPr>
        <w:tc>
          <w:tcPr>
            <w:tcW w:w="10823" w:type="dxa"/>
            <w:gridSpan w:val="48"/>
            <w:tcBorders>
              <w:top w:val="nil"/>
              <w:left w:val="nil"/>
              <w:bottom w:val="nil"/>
              <w:right w:val="nil"/>
            </w:tcBorders>
            <w:vAlign w:val="center"/>
          </w:tcPr>
          <w:p w14:paraId="21073B05" w14:textId="5921390D" w:rsidR="003663DD" w:rsidRPr="00960BED" w:rsidRDefault="003663DD" w:rsidP="003663DD">
            <w:pPr>
              <w:pStyle w:val="NoSpacing"/>
              <w:keepNext/>
              <w:ind w:left="1945" w:hanging="264"/>
              <w:rPr>
                <w:rFonts w:ascii="Times New Roman" w:hAnsi="Times New Roman" w:cs="Times New Roman"/>
              </w:rPr>
            </w:pPr>
            <w:r>
              <w:rPr>
                <w:b/>
              </w:rPr>
              <w:t>b.</w:t>
            </w:r>
            <w:r w:rsidRPr="00F96380">
              <w:t xml:space="preserve"> Describe </w:t>
            </w:r>
            <w:r>
              <w:t xml:space="preserve">how the information can be navigated (if relevant). </w:t>
            </w:r>
            <w:r w:rsidRPr="00F96380">
              <w:rPr>
                <w:rFonts w:cstheme="minorHAnsi"/>
                <w:i/>
                <w:color w:val="7F7F7F" w:themeColor="text1" w:themeTint="80"/>
                <w:sz w:val="20"/>
              </w:rPr>
              <w:t xml:space="preserve">For example, will the </w:t>
            </w:r>
            <w:r>
              <w:rPr>
                <w:rFonts w:cstheme="minorHAnsi"/>
                <w:i/>
                <w:color w:val="7F7F7F" w:themeColor="text1" w:themeTint="80"/>
                <w:sz w:val="20"/>
              </w:rPr>
              <w:t>subject</w:t>
            </w:r>
            <w:r w:rsidRPr="00F96380">
              <w:rPr>
                <w:rFonts w:cstheme="minorHAnsi"/>
                <w:i/>
                <w:color w:val="7F7F7F" w:themeColor="text1" w:themeTint="80"/>
                <w:sz w:val="20"/>
              </w:rPr>
              <w:t xml:space="preserve"> be able to proceed forward or backward within the system, or to stop and continue </w:t>
            </w:r>
            <w:proofErr w:type="gramStart"/>
            <w:r w:rsidRPr="00F96380">
              <w:rPr>
                <w:rFonts w:cstheme="minorHAnsi"/>
                <w:i/>
                <w:color w:val="7F7F7F" w:themeColor="text1" w:themeTint="80"/>
                <w:sz w:val="20"/>
              </w:rPr>
              <w:t>at a later time</w:t>
            </w:r>
            <w:proofErr w:type="gramEnd"/>
            <w:r w:rsidRPr="00F96380">
              <w:rPr>
                <w:rFonts w:cstheme="minorHAnsi"/>
                <w:i/>
                <w:color w:val="7F7F7F" w:themeColor="text1" w:themeTint="80"/>
                <w:sz w:val="20"/>
              </w:rPr>
              <w:t>?</w:t>
            </w:r>
          </w:p>
        </w:tc>
      </w:tr>
      <w:tr w:rsidR="003663DD" w:rsidRPr="00725F39" w14:paraId="30D576A2" w14:textId="04B8CFA7" w:rsidTr="0067796D">
        <w:trPr>
          <w:trHeight w:val="432"/>
        </w:trPr>
        <w:tc>
          <w:tcPr>
            <w:tcW w:w="2043" w:type="dxa"/>
            <w:gridSpan w:val="23"/>
            <w:tcBorders>
              <w:top w:val="nil"/>
              <w:left w:val="nil"/>
              <w:bottom w:val="nil"/>
              <w:right w:val="single" w:sz="24" w:space="0" w:color="E8960C"/>
            </w:tcBorders>
            <w:vAlign w:val="center"/>
          </w:tcPr>
          <w:p w14:paraId="1DD288C4" w14:textId="77777777" w:rsidR="003663DD" w:rsidRDefault="003663DD" w:rsidP="003663DD">
            <w:pPr>
              <w:pStyle w:val="NoSpacing"/>
              <w:rPr>
                <w:b/>
              </w:rPr>
            </w:pPr>
          </w:p>
        </w:tc>
        <w:tc>
          <w:tcPr>
            <w:tcW w:w="8780" w:type="dxa"/>
            <w:gridSpan w:val="25"/>
            <w:tcBorders>
              <w:top w:val="single" w:sz="24" w:space="0" w:color="E8960C"/>
              <w:left w:val="nil"/>
              <w:bottom w:val="single" w:sz="24" w:space="0" w:color="E8960C"/>
              <w:right w:val="single" w:sz="24" w:space="0" w:color="E8960C"/>
            </w:tcBorders>
            <w:vAlign w:val="center"/>
          </w:tcPr>
          <w:p w14:paraId="4102E9B3" w14:textId="3CD74E85" w:rsidR="003663DD" w:rsidRDefault="003663DD" w:rsidP="003663DD">
            <w:pPr>
              <w:pStyle w:val="NoSpacing"/>
              <w:keepNext/>
              <w:ind w:hanging="13"/>
              <w:rPr>
                <w:b/>
              </w:rPr>
            </w:pPr>
            <w:r>
              <w:rPr>
                <w:rFonts w:ascii="Times New Roman" w:hAnsi="Times New Roman" w:cs="Times New Roman"/>
              </w:rPr>
              <w:t>Participants will be allowed to access the consent form pdf at any time. There will be no need to enter any information or log in to any service.</w:t>
            </w:r>
          </w:p>
        </w:tc>
      </w:tr>
      <w:tr w:rsidR="003663DD" w:rsidRPr="00725F39" w14:paraId="5B01BDF6" w14:textId="77777777" w:rsidTr="0067796D">
        <w:trPr>
          <w:trHeight w:val="1785"/>
        </w:trPr>
        <w:tc>
          <w:tcPr>
            <w:tcW w:w="10823" w:type="dxa"/>
            <w:gridSpan w:val="48"/>
            <w:tcBorders>
              <w:top w:val="nil"/>
              <w:left w:val="nil"/>
              <w:bottom w:val="nil"/>
              <w:right w:val="nil"/>
            </w:tcBorders>
            <w:vAlign w:val="center"/>
          </w:tcPr>
          <w:p w14:paraId="316A6DC4" w14:textId="7891E854" w:rsidR="003663DD" w:rsidRPr="00960BED" w:rsidRDefault="003663DD" w:rsidP="003663DD">
            <w:pPr>
              <w:pStyle w:val="NoSpacing"/>
              <w:ind w:left="1843" w:hanging="187"/>
              <w:rPr>
                <w:rFonts w:ascii="Times New Roman" w:hAnsi="Times New Roman" w:cs="Times New Roman"/>
              </w:rPr>
            </w:pPr>
            <w:r>
              <w:rPr>
                <w:b/>
              </w:rPr>
              <w:t>c</w:t>
            </w:r>
            <w:r w:rsidRPr="00F96380">
              <w:t xml:space="preserve">. </w:t>
            </w:r>
            <w:r>
              <w:t xml:space="preserve">In a standard paper-based consent process, the subjects generally </w:t>
            </w:r>
            <w:proofErr w:type="gramStart"/>
            <w:r>
              <w:t>have the opportunity to</w:t>
            </w:r>
            <w:proofErr w:type="gramEnd"/>
            <w:r>
              <w:t xml:space="preserve"> go through the consent form with study staff and/or to ask study staff about any question they may have after reading the consent form. Describe what will be done, if anything, to facilitate the subject’s comprehension and opportunity to ask questions when consent information is presented electronically. Include a description of any provisions to help ensure privacy and confidentiality during this process.</w:t>
            </w:r>
          </w:p>
        </w:tc>
      </w:tr>
      <w:tr w:rsidR="003663DD" w:rsidRPr="00725F39" w14:paraId="73F8AFE5" w14:textId="77777777" w:rsidTr="0067796D">
        <w:trPr>
          <w:trHeight w:val="720"/>
        </w:trPr>
        <w:tc>
          <w:tcPr>
            <w:tcW w:w="10823" w:type="dxa"/>
            <w:gridSpan w:val="48"/>
            <w:tcBorders>
              <w:top w:val="nil"/>
              <w:left w:val="nil"/>
              <w:bottom w:val="nil"/>
              <w:right w:val="nil"/>
            </w:tcBorders>
            <w:vAlign w:val="center"/>
          </w:tcPr>
          <w:p w14:paraId="22500C68" w14:textId="5FB61A14" w:rsidR="003663DD" w:rsidRDefault="003663DD" w:rsidP="003663DD">
            <w:pPr>
              <w:pStyle w:val="NoSpacing"/>
              <w:ind w:left="1855" w:hanging="7"/>
              <w:rPr>
                <w:b/>
              </w:rPr>
            </w:pPr>
            <w:r w:rsidRPr="00425C85">
              <w:rPr>
                <w:rFonts w:cstheme="minorHAnsi"/>
                <w:i/>
                <w:color w:val="7F7F7F" w:themeColor="text1" w:themeTint="80"/>
                <w:sz w:val="20"/>
              </w:rPr>
              <w:t>Examples: hyperlinks, help text, telephone calls, text messages or other type of electronic messaging, video conference, live chat with remotely located study team members.</w:t>
            </w:r>
          </w:p>
        </w:tc>
      </w:tr>
      <w:tr w:rsidR="003663DD" w:rsidRPr="00725F39" w14:paraId="38CB1020" w14:textId="1B1FDAB8" w:rsidTr="0067796D">
        <w:trPr>
          <w:trHeight w:val="432"/>
        </w:trPr>
        <w:tc>
          <w:tcPr>
            <w:tcW w:w="1977" w:type="dxa"/>
            <w:gridSpan w:val="21"/>
            <w:tcBorders>
              <w:top w:val="nil"/>
              <w:left w:val="nil"/>
              <w:bottom w:val="nil"/>
              <w:right w:val="single" w:sz="24" w:space="0" w:color="E8960C"/>
            </w:tcBorders>
            <w:vAlign w:val="center"/>
          </w:tcPr>
          <w:p w14:paraId="4C56CB88" w14:textId="77777777" w:rsidR="003663DD" w:rsidRPr="00425C85" w:rsidRDefault="003663DD" w:rsidP="003663DD">
            <w:pPr>
              <w:pStyle w:val="NoSpacing"/>
              <w:ind w:left="1855" w:hanging="7"/>
              <w:rPr>
                <w:rFonts w:cstheme="minorHAnsi"/>
                <w:i/>
                <w:color w:val="7F7F7F" w:themeColor="text1" w:themeTint="80"/>
                <w:sz w:val="20"/>
              </w:rPr>
            </w:pPr>
          </w:p>
        </w:tc>
        <w:tc>
          <w:tcPr>
            <w:tcW w:w="8846" w:type="dxa"/>
            <w:gridSpan w:val="27"/>
            <w:tcBorders>
              <w:top w:val="single" w:sz="24" w:space="0" w:color="E8960C"/>
              <w:left w:val="single" w:sz="24" w:space="0" w:color="E8960C"/>
              <w:bottom w:val="single" w:sz="24" w:space="0" w:color="E8960C"/>
              <w:right w:val="single" w:sz="24" w:space="0" w:color="E8960C"/>
            </w:tcBorders>
            <w:vAlign w:val="center"/>
          </w:tcPr>
          <w:p w14:paraId="301681B0" w14:textId="52C98A30" w:rsidR="003663DD" w:rsidRPr="00425C85" w:rsidRDefault="003663DD" w:rsidP="003663DD">
            <w:pPr>
              <w:pStyle w:val="NoSpacing"/>
              <w:ind w:left="53" w:hanging="7"/>
              <w:rPr>
                <w:rFonts w:cstheme="minorHAnsi"/>
                <w:i/>
                <w:color w:val="7F7F7F" w:themeColor="text1" w:themeTint="80"/>
                <w:sz w:val="20"/>
              </w:rPr>
            </w:pPr>
            <w:r>
              <w:rPr>
                <w:rFonts w:ascii="Times New Roman" w:hAnsi="Times New Roman" w:cs="Times New Roman"/>
              </w:rPr>
              <w:t xml:space="preserve">Subjects may contact the research team through email, telephone, or remote conference over internet. </w:t>
            </w:r>
          </w:p>
        </w:tc>
      </w:tr>
      <w:tr w:rsidR="003663DD" w:rsidRPr="00725F39" w14:paraId="59CE2B0C" w14:textId="77777777" w:rsidTr="0067796D">
        <w:trPr>
          <w:trHeight w:val="2433"/>
        </w:trPr>
        <w:tc>
          <w:tcPr>
            <w:tcW w:w="10823" w:type="dxa"/>
            <w:gridSpan w:val="48"/>
            <w:tcBorders>
              <w:top w:val="nil"/>
              <w:left w:val="nil"/>
              <w:bottom w:val="nil"/>
              <w:right w:val="nil"/>
            </w:tcBorders>
            <w:vAlign w:val="center"/>
          </w:tcPr>
          <w:p w14:paraId="3AD4FA9D" w14:textId="5031FC27" w:rsidR="003663DD" w:rsidRDefault="003663DD" w:rsidP="003663DD">
            <w:pPr>
              <w:pStyle w:val="NoSpacing"/>
              <w:keepNext/>
              <w:ind w:left="1858" w:hanging="245"/>
            </w:pPr>
            <w:r>
              <w:rPr>
                <w:b/>
              </w:rPr>
              <w:t>d</w:t>
            </w:r>
            <w:r w:rsidRPr="00F96380">
              <w:t xml:space="preserve">. </w:t>
            </w:r>
            <w:r>
              <w:t>What will happen if there are individuals who wish to participate but who do not have access to the consent methodology being used, or who do not wish to use it? Are there alternative ways in which they can obtain the information, or will there be some assistance available? If this is a clinical trial, these individuals cannot be excluded from the research unless there is a compelling rationale.</w:t>
            </w:r>
          </w:p>
          <w:p w14:paraId="2BDC6CCF" w14:textId="436457DC" w:rsidR="003663DD" w:rsidRDefault="003663DD" w:rsidP="003663DD">
            <w:pPr>
              <w:pStyle w:val="NoSpacing"/>
              <w:keepNext/>
              <w:rPr>
                <w:rFonts w:cstheme="minorHAnsi"/>
                <w:i/>
                <w:color w:val="7F7F7F" w:themeColor="text1" w:themeTint="80"/>
                <w:sz w:val="20"/>
              </w:rPr>
            </w:pPr>
          </w:p>
          <w:p w14:paraId="0A758724" w14:textId="28B466E7" w:rsidR="003663DD" w:rsidRPr="00425C85" w:rsidRDefault="003663DD" w:rsidP="003663DD">
            <w:pPr>
              <w:pStyle w:val="NoSpacing"/>
              <w:keepNext/>
              <w:ind w:left="1858" w:hanging="2"/>
              <w:rPr>
                <w:rFonts w:cstheme="minorHAnsi"/>
                <w:i/>
                <w:color w:val="7F7F7F" w:themeColor="text1" w:themeTint="80"/>
                <w:sz w:val="20"/>
              </w:rPr>
            </w:pPr>
            <w:r w:rsidRPr="00F20AE6">
              <w:rPr>
                <w:rFonts w:cstheme="minorHAnsi"/>
                <w:i/>
                <w:color w:val="7F7F7F" w:themeColor="text1" w:themeTint="80"/>
                <w:sz w:val="20"/>
              </w:rPr>
              <w:t>For example, consider individuals who lack familiarity with electronic systems, have poor eyesight or impaired motor skills, or who do not have easy email or internet access.</w:t>
            </w:r>
          </w:p>
        </w:tc>
      </w:tr>
      <w:tr w:rsidR="003663DD" w:rsidRPr="00725F39" w14:paraId="0697EE53" w14:textId="77777777" w:rsidTr="0067796D">
        <w:trPr>
          <w:trHeight w:val="432"/>
        </w:trPr>
        <w:tc>
          <w:tcPr>
            <w:tcW w:w="1977" w:type="dxa"/>
            <w:gridSpan w:val="21"/>
            <w:tcBorders>
              <w:top w:val="nil"/>
              <w:left w:val="nil"/>
              <w:bottom w:val="nil"/>
              <w:right w:val="single" w:sz="24" w:space="0" w:color="E8960C"/>
            </w:tcBorders>
            <w:vAlign w:val="center"/>
          </w:tcPr>
          <w:p w14:paraId="53C19E04" w14:textId="77777777" w:rsidR="003663DD" w:rsidRPr="00425C85" w:rsidRDefault="003663DD" w:rsidP="003663DD">
            <w:pPr>
              <w:pStyle w:val="NoSpacing"/>
              <w:ind w:left="1855" w:hanging="7"/>
              <w:rPr>
                <w:rFonts w:cstheme="minorHAnsi"/>
                <w:i/>
                <w:color w:val="7F7F7F" w:themeColor="text1" w:themeTint="80"/>
                <w:sz w:val="20"/>
              </w:rPr>
            </w:pPr>
          </w:p>
        </w:tc>
        <w:tc>
          <w:tcPr>
            <w:tcW w:w="8846" w:type="dxa"/>
            <w:gridSpan w:val="27"/>
            <w:tcBorders>
              <w:top w:val="single" w:sz="24" w:space="0" w:color="E8960C"/>
              <w:left w:val="single" w:sz="24" w:space="0" w:color="E8960C"/>
              <w:bottom w:val="single" w:sz="24" w:space="0" w:color="E8960C"/>
              <w:right w:val="single" w:sz="24" w:space="0" w:color="E8960C"/>
            </w:tcBorders>
            <w:vAlign w:val="center"/>
          </w:tcPr>
          <w:p w14:paraId="45D7E5CE" w14:textId="25D00D04" w:rsidR="003663DD" w:rsidRPr="00425C85" w:rsidRDefault="003663DD" w:rsidP="003663DD">
            <w:pPr>
              <w:pStyle w:val="NoSpacing"/>
              <w:rPr>
                <w:rFonts w:cstheme="minorHAnsi"/>
                <w:i/>
                <w:color w:val="7F7F7F" w:themeColor="text1" w:themeTint="80"/>
                <w:sz w:val="20"/>
              </w:rPr>
            </w:pPr>
            <w:r>
              <w:rPr>
                <w:rFonts w:ascii="Times New Roman" w:hAnsi="Times New Roman" w:cs="Times New Roman"/>
              </w:rPr>
              <w:t>Given the current public health situation related to COVID-19 no other methodology is considered for consent and participation</w:t>
            </w:r>
            <w:ins w:id="373" w:author="Leandro Casiraghi" w:date="2021-05-20T14:09:00Z">
              <w:r w:rsidR="00134030">
                <w:rPr>
                  <w:rFonts w:ascii="Times New Roman" w:hAnsi="Times New Roman" w:cs="Times New Roman"/>
                </w:rPr>
                <w:t xml:space="preserve">. </w:t>
              </w:r>
            </w:ins>
          </w:p>
        </w:tc>
      </w:tr>
      <w:tr w:rsidR="003663DD" w:rsidRPr="00725F39" w14:paraId="68ED7FDD" w14:textId="77777777" w:rsidTr="0067796D">
        <w:trPr>
          <w:trHeight w:val="678"/>
        </w:trPr>
        <w:tc>
          <w:tcPr>
            <w:tcW w:w="10823" w:type="dxa"/>
            <w:gridSpan w:val="48"/>
            <w:tcBorders>
              <w:top w:val="nil"/>
              <w:left w:val="nil"/>
              <w:bottom w:val="nil"/>
              <w:right w:val="nil"/>
            </w:tcBorders>
            <w:vAlign w:val="center"/>
          </w:tcPr>
          <w:p w14:paraId="4226E35F" w14:textId="1DD42D1C" w:rsidR="003663DD" w:rsidRPr="00425C85" w:rsidRDefault="003663DD" w:rsidP="003663DD">
            <w:pPr>
              <w:pStyle w:val="NoSpacing"/>
              <w:ind w:left="1837" w:hanging="234"/>
              <w:rPr>
                <w:rFonts w:cstheme="minorHAnsi"/>
                <w:i/>
                <w:color w:val="7F7F7F" w:themeColor="text1" w:themeTint="80"/>
                <w:sz w:val="20"/>
              </w:rPr>
            </w:pPr>
            <w:r>
              <w:rPr>
                <w:b/>
              </w:rPr>
              <w:t>e</w:t>
            </w:r>
            <w:r w:rsidRPr="00F96380">
              <w:t xml:space="preserve">. </w:t>
            </w:r>
            <w:r>
              <w:t>How will additional information be provided to subjects during the research, including any significant new findings (such as new risk information) If this is not an issue, explain why.</w:t>
            </w:r>
          </w:p>
        </w:tc>
      </w:tr>
      <w:tr w:rsidR="003663DD" w:rsidRPr="00725F39" w14:paraId="114BC944" w14:textId="00DCE4BC" w:rsidTr="0067796D">
        <w:trPr>
          <w:trHeight w:val="432"/>
        </w:trPr>
        <w:tc>
          <w:tcPr>
            <w:tcW w:w="1959" w:type="dxa"/>
            <w:gridSpan w:val="19"/>
            <w:tcBorders>
              <w:top w:val="nil"/>
              <w:left w:val="nil"/>
              <w:bottom w:val="nil"/>
              <w:right w:val="single" w:sz="24" w:space="0" w:color="E8960C"/>
            </w:tcBorders>
            <w:vAlign w:val="center"/>
          </w:tcPr>
          <w:p w14:paraId="2E4E6A2B" w14:textId="77777777" w:rsidR="003663DD" w:rsidRDefault="003663DD" w:rsidP="003663DD">
            <w:pPr>
              <w:pStyle w:val="NoSpacing"/>
              <w:rPr>
                <w:b/>
              </w:rPr>
            </w:pPr>
          </w:p>
        </w:tc>
        <w:tc>
          <w:tcPr>
            <w:tcW w:w="8864" w:type="dxa"/>
            <w:gridSpan w:val="29"/>
            <w:tcBorders>
              <w:top w:val="single" w:sz="24" w:space="0" w:color="E8960C"/>
              <w:left w:val="single" w:sz="24" w:space="0" w:color="E8960C"/>
              <w:bottom w:val="single" w:sz="24" w:space="0" w:color="E8960C"/>
              <w:right w:val="single" w:sz="24" w:space="0" w:color="E8960C"/>
            </w:tcBorders>
            <w:vAlign w:val="center"/>
          </w:tcPr>
          <w:p w14:paraId="353FB83B" w14:textId="5891E09E" w:rsidR="003663DD" w:rsidRDefault="003663DD" w:rsidP="003663DD">
            <w:pPr>
              <w:pStyle w:val="NoSpacing"/>
              <w:rPr>
                <w:b/>
              </w:rPr>
            </w:pPr>
            <w:r>
              <w:rPr>
                <w:rFonts w:ascii="Times New Roman" w:hAnsi="Times New Roman" w:cs="Times New Roman"/>
              </w:rPr>
              <w:t xml:space="preserve">No such communications are expected, but whenever it may be necessary to contact participants outside the scheduled communications, it will be done through email.  </w:t>
            </w:r>
          </w:p>
        </w:tc>
      </w:tr>
      <w:tr w:rsidR="003663DD" w:rsidRPr="00725F39" w14:paraId="1631620B" w14:textId="77777777" w:rsidTr="0067796D">
        <w:trPr>
          <w:trHeight w:val="1074"/>
        </w:trPr>
        <w:tc>
          <w:tcPr>
            <w:tcW w:w="10823" w:type="dxa"/>
            <w:gridSpan w:val="48"/>
            <w:tcBorders>
              <w:top w:val="nil"/>
              <w:left w:val="nil"/>
              <w:bottom w:val="nil"/>
              <w:right w:val="nil"/>
            </w:tcBorders>
            <w:vAlign w:val="center"/>
          </w:tcPr>
          <w:p w14:paraId="1631620A" w14:textId="6FD33A60" w:rsidR="003663DD" w:rsidRPr="00725F39" w:rsidRDefault="003663DD" w:rsidP="003663DD">
            <w:pPr>
              <w:pStyle w:val="NoSpacing"/>
              <w:keepNext/>
              <w:ind w:left="331" w:hanging="360"/>
              <w:rPr>
                <w:rFonts w:cstheme="minorHAnsi"/>
              </w:rPr>
            </w:pPr>
            <w:bookmarkStart w:id="374" w:name="q8point4"/>
            <w:r>
              <w:rPr>
                <w:rFonts w:cstheme="minorHAnsi"/>
                <w:b/>
              </w:rPr>
              <w:t>8.4 Written documentation of consent</w:t>
            </w:r>
            <w:bookmarkEnd w:id="374"/>
            <w:r>
              <w:rPr>
                <w:rFonts w:cstheme="minorHAnsi"/>
                <w:b/>
              </w:rPr>
              <w:t xml:space="preserve">. </w:t>
            </w:r>
            <w:r>
              <w:t xml:space="preserve">Which of the statements below describe whether documentation of consent will be obtained? NOTE: This question does not apply to screening and recruiting procedures which have already been addressed in </w:t>
            </w:r>
            <w:hyperlink w:anchor="q4point6" w:history="1">
              <w:r w:rsidRPr="001C3E0C">
                <w:rPr>
                  <w:rStyle w:val="Hyperlink"/>
                </w:rPr>
                <w:t>question 4.</w:t>
              </w:r>
              <w:r>
                <w:rPr>
                  <w:rStyle w:val="Hyperlink"/>
                </w:rPr>
                <w:t>7</w:t>
              </w:r>
            </w:hyperlink>
            <w:r>
              <w:t>.</w:t>
            </w:r>
          </w:p>
        </w:tc>
      </w:tr>
      <w:tr w:rsidR="003663DD" w:rsidRPr="00725F39" w14:paraId="1631620D" w14:textId="77777777" w:rsidTr="0067796D">
        <w:trPr>
          <w:trHeight w:val="1080"/>
        </w:trPr>
        <w:tc>
          <w:tcPr>
            <w:tcW w:w="10823" w:type="dxa"/>
            <w:gridSpan w:val="48"/>
            <w:tcBorders>
              <w:top w:val="nil"/>
              <w:left w:val="nil"/>
              <w:bottom w:val="nil"/>
              <w:right w:val="nil"/>
            </w:tcBorders>
            <w:vAlign w:val="center"/>
          </w:tcPr>
          <w:p w14:paraId="1631620C" w14:textId="3F868CB2" w:rsidR="003663DD" w:rsidRPr="008D099E" w:rsidRDefault="003663DD" w:rsidP="003663DD">
            <w:pPr>
              <w:keepNext/>
              <w:ind w:left="342"/>
              <w:rPr>
                <w:rFonts w:asciiTheme="minorHAnsi" w:eastAsiaTheme="minorHAnsi" w:hAnsiTheme="minorHAnsi" w:cstheme="minorHAnsi"/>
                <w:i/>
                <w:color w:val="7F7F7F" w:themeColor="text1" w:themeTint="80"/>
                <w:sz w:val="20"/>
              </w:rPr>
            </w:pPr>
            <w:r w:rsidRPr="00653103">
              <w:rPr>
                <w:rFonts w:asciiTheme="minorHAnsi" w:eastAsiaTheme="minorHAnsi" w:hAnsiTheme="minorHAnsi" w:cstheme="minorHAnsi"/>
                <w:i/>
                <w:color w:val="7F7F7F" w:themeColor="text1" w:themeTint="80"/>
                <w:sz w:val="20"/>
              </w:rPr>
              <w:t>Documentation of consent that is obtained electronically is not considered written consent unless it is obtained by a method that allows verification of the individual’s signature. In other words, saying “yes” by email is rarely considered to be written documentation of consent</w:t>
            </w:r>
          </w:p>
        </w:tc>
      </w:tr>
      <w:tr w:rsidR="003663DD" w:rsidRPr="00725F39" w14:paraId="1631620F" w14:textId="77777777" w:rsidTr="0067796D">
        <w:trPr>
          <w:trHeight w:val="450"/>
        </w:trPr>
        <w:tc>
          <w:tcPr>
            <w:tcW w:w="10823" w:type="dxa"/>
            <w:gridSpan w:val="48"/>
            <w:tcBorders>
              <w:top w:val="nil"/>
              <w:left w:val="nil"/>
              <w:bottom w:val="nil"/>
              <w:right w:val="nil"/>
            </w:tcBorders>
            <w:vAlign w:val="center"/>
          </w:tcPr>
          <w:p w14:paraId="1631620E" w14:textId="061DB785" w:rsidR="003663DD" w:rsidRDefault="003663DD" w:rsidP="003663DD">
            <w:pPr>
              <w:keepNext/>
              <w:ind w:left="342"/>
            </w:pPr>
            <w:r w:rsidRPr="00232455">
              <w:rPr>
                <w:b/>
              </w:rPr>
              <w:t>a.</w:t>
            </w:r>
            <w:r w:rsidRPr="00232455">
              <w:t xml:space="preserve"> </w:t>
            </w:r>
            <w:r>
              <w:t>Is</w:t>
            </w:r>
            <w:r w:rsidRPr="00232455">
              <w:t xml:space="preserve"> written documentation of consent </w:t>
            </w:r>
            <w:r>
              <w:t xml:space="preserve">being obtained </w:t>
            </w:r>
            <w:r w:rsidRPr="00232455">
              <w:t>for:</w:t>
            </w:r>
          </w:p>
        </w:tc>
      </w:tr>
      <w:tr w:rsidR="003663DD" w:rsidRPr="00725F39" w14:paraId="16316214" w14:textId="77777777" w:rsidTr="0067796D">
        <w:trPr>
          <w:trHeight w:val="124"/>
        </w:trPr>
        <w:tc>
          <w:tcPr>
            <w:tcW w:w="617" w:type="dxa"/>
            <w:gridSpan w:val="2"/>
            <w:tcBorders>
              <w:top w:val="nil"/>
              <w:left w:val="nil"/>
              <w:bottom w:val="nil"/>
              <w:right w:val="nil"/>
            </w:tcBorders>
            <w:vAlign w:val="center"/>
          </w:tcPr>
          <w:p w14:paraId="16316210" w14:textId="77777777" w:rsidR="003663DD" w:rsidRPr="00232455" w:rsidRDefault="003663DD" w:rsidP="003663DD">
            <w:pPr>
              <w:pStyle w:val="NoSpacing"/>
              <w:ind w:left="331" w:hanging="360"/>
              <w:rPr>
                <w:rFonts w:cstheme="minorHAnsi"/>
                <w:sz w:val="2"/>
              </w:rPr>
            </w:pPr>
          </w:p>
        </w:tc>
        <w:tc>
          <w:tcPr>
            <w:tcW w:w="280" w:type="dxa"/>
            <w:gridSpan w:val="8"/>
            <w:tcBorders>
              <w:top w:val="nil"/>
              <w:left w:val="nil"/>
              <w:bottom w:val="nil"/>
              <w:right w:val="nil"/>
            </w:tcBorders>
            <w:vAlign w:val="center"/>
          </w:tcPr>
          <w:p w14:paraId="16316211" w14:textId="4618E83C" w:rsidR="003663DD" w:rsidRPr="00232455" w:rsidRDefault="003663DD" w:rsidP="003663DD">
            <w:pPr>
              <w:pStyle w:val="NoSpacing"/>
              <w:ind w:left="331" w:hanging="360"/>
              <w:jc w:val="center"/>
              <w:rPr>
                <w:rFonts w:cstheme="minorHAnsi"/>
                <w:sz w:val="2"/>
              </w:rPr>
            </w:pPr>
          </w:p>
        </w:tc>
        <w:tc>
          <w:tcPr>
            <w:tcW w:w="3661" w:type="dxa"/>
            <w:gridSpan w:val="28"/>
            <w:vMerge w:val="restart"/>
            <w:tcBorders>
              <w:top w:val="nil"/>
              <w:left w:val="nil"/>
              <w:right w:val="nil"/>
            </w:tcBorders>
            <w:vAlign w:val="center"/>
          </w:tcPr>
          <w:p w14:paraId="16316212" w14:textId="3D162928" w:rsidR="003663DD" w:rsidRPr="004227B8" w:rsidRDefault="003663DD" w:rsidP="003663DD">
            <w:pPr>
              <w:pStyle w:val="NoSpacing"/>
              <w:ind w:left="331" w:hanging="360"/>
              <w:rPr>
                <w:rFonts w:cstheme="minorHAnsi"/>
              </w:rPr>
            </w:pPr>
            <w:r>
              <w:rPr>
                <w:rFonts w:cstheme="minorHAnsi"/>
              </w:rPr>
              <w:t xml:space="preserve">None of the research procedures </w:t>
            </w:r>
          </w:p>
        </w:tc>
        <w:tc>
          <w:tcPr>
            <w:tcW w:w="6265" w:type="dxa"/>
            <w:gridSpan w:val="10"/>
            <w:vMerge w:val="restart"/>
            <w:tcBorders>
              <w:top w:val="nil"/>
              <w:left w:val="nil"/>
              <w:right w:val="nil"/>
            </w:tcBorders>
            <w:vAlign w:val="center"/>
          </w:tcPr>
          <w:p w14:paraId="16316213" w14:textId="1635B415" w:rsidR="003663DD" w:rsidRPr="004227B8" w:rsidRDefault="003663DD" w:rsidP="003663DD">
            <w:pPr>
              <w:pStyle w:val="NoSpacing"/>
              <w:ind w:left="331" w:hanging="360"/>
              <w:rPr>
                <w:rFonts w:cstheme="minorHAnsi"/>
              </w:rPr>
            </w:pPr>
            <w:r w:rsidRPr="00DD38CB">
              <w:rPr>
                <w:rFonts w:cstheme="minorHAnsi"/>
              </w:rPr>
              <w:sym w:font="Wingdings" w:char="F0E0"/>
            </w:r>
            <w:r>
              <w:rPr>
                <w:rFonts w:cstheme="minorHAnsi"/>
              </w:rPr>
              <w:t xml:space="preserve"> Use the table below to provide justification then go to </w:t>
            </w:r>
            <w:hyperlink w:anchor="q8point5" w:history="1">
              <w:r w:rsidRPr="001F7F61">
                <w:rPr>
                  <w:rStyle w:val="Hyperlink"/>
                  <w:rFonts w:cstheme="minorHAnsi"/>
                </w:rPr>
                <w:t xml:space="preserve">question </w:t>
              </w:r>
              <w:r w:rsidRPr="001F7F61">
                <w:rPr>
                  <w:rStyle w:val="Hyperlink"/>
                  <w:rFonts w:cstheme="minorHAnsi"/>
                  <w:b/>
                </w:rPr>
                <w:t>8</w:t>
              </w:r>
              <w:r>
                <w:rPr>
                  <w:rStyle w:val="Hyperlink"/>
                  <w:rFonts w:cstheme="minorHAnsi"/>
                  <w:b/>
                </w:rPr>
                <w:t>.5</w:t>
              </w:r>
              <w:r w:rsidRPr="001F7F61">
                <w:rPr>
                  <w:rStyle w:val="Hyperlink"/>
                  <w:rFonts w:cstheme="minorHAnsi"/>
                  <w:b/>
                </w:rPr>
                <w:t>.</w:t>
              </w:r>
            </w:hyperlink>
          </w:p>
        </w:tc>
      </w:tr>
      <w:tr w:rsidR="003663DD" w:rsidRPr="00725F39" w14:paraId="4216EBBE" w14:textId="77777777" w:rsidTr="0067796D">
        <w:trPr>
          <w:trHeight w:val="117"/>
        </w:trPr>
        <w:tc>
          <w:tcPr>
            <w:tcW w:w="617" w:type="dxa"/>
            <w:gridSpan w:val="2"/>
            <w:tcBorders>
              <w:top w:val="nil"/>
              <w:left w:val="nil"/>
              <w:bottom w:val="nil"/>
              <w:right w:val="single" w:sz="12" w:space="0" w:color="auto"/>
            </w:tcBorders>
            <w:vAlign w:val="center"/>
          </w:tcPr>
          <w:p w14:paraId="58920BC3" w14:textId="77777777" w:rsidR="003663DD" w:rsidRPr="00232455" w:rsidRDefault="003663DD" w:rsidP="003663DD">
            <w:pPr>
              <w:pStyle w:val="NoSpacing"/>
              <w:ind w:left="331" w:hanging="360"/>
              <w:rPr>
                <w:rFonts w:cstheme="minorHAnsi"/>
                <w:sz w:val="2"/>
              </w:rPr>
            </w:pPr>
          </w:p>
        </w:tc>
        <w:tc>
          <w:tcPr>
            <w:tcW w:w="280" w:type="dxa"/>
            <w:gridSpan w:val="8"/>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5DA205D" w14:textId="31A6C436" w:rsidR="003663DD" w:rsidRPr="00232455" w:rsidRDefault="003663DD" w:rsidP="003663DD">
            <w:pPr>
              <w:pStyle w:val="NoSpacing"/>
              <w:ind w:left="331" w:hanging="360"/>
              <w:jc w:val="center"/>
              <w:rPr>
                <w:rFonts w:cstheme="minorHAnsi"/>
                <w:b/>
              </w:rPr>
            </w:pPr>
            <w:r>
              <w:rPr>
                <w:rFonts w:cstheme="minorHAnsi"/>
                <w:b/>
              </w:rPr>
              <w:t>X</w:t>
            </w:r>
          </w:p>
        </w:tc>
        <w:tc>
          <w:tcPr>
            <w:tcW w:w="3661" w:type="dxa"/>
            <w:gridSpan w:val="28"/>
            <w:vMerge/>
            <w:tcBorders>
              <w:left w:val="single" w:sz="12" w:space="0" w:color="auto"/>
              <w:right w:val="nil"/>
            </w:tcBorders>
            <w:vAlign w:val="center"/>
          </w:tcPr>
          <w:p w14:paraId="4C187889" w14:textId="77777777" w:rsidR="003663DD" w:rsidRDefault="003663DD" w:rsidP="003663DD">
            <w:pPr>
              <w:pStyle w:val="NoSpacing"/>
              <w:ind w:left="331" w:hanging="360"/>
              <w:rPr>
                <w:rFonts w:cstheme="minorHAnsi"/>
              </w:rPr>
            </w:pPr>
          </w:p>
        </w:tc>
        <w:tc>
          <w:tcPr>
            <w:tcW w:w="6265" w:type="dxa"/>
            <w:gridSpan w:val="10"/>
            <w:vMerge/>
            <w:tcBorders>
              <w:left w:val="nil"/>
              <w:right w:val="nil"/>
            </w:tcBorders>
            <w:vAlign w:val="center"/>
          </w:tcPr>
          <w:p w14:paraId="61D4F70F" w14:textId="77777777" w:rsidR="003663DD" w:rsidRPr="00DD38CB" w:rsidRDefault="003663DD" w:rsidP="003663DD">
            <w:pPr>
              <w:pStyle w:val="NoSpacing"/>
              <w:ind w:left="331" w:hanging="360"/>
              <w:rPr>
                <w:rFonts w:cstheme="minorHAnsi"/>
              </w:rPr>
            </w:pPr>
          </w:p>
        </w:tc>
      </w:tr>
      <w:tr w:rsidR="003663DD" w:rsidRPr="00725F39" w14:paraId="4D98D12C" w14:textId="77777777" w:rsidTr="0067796D">
        <w:trPr>
          <w:trHeight w:val="69"/>
        </w:trPr>
        <w:tc>
          <w:tcPr>
            <w:tcW w:w="617" w:type="dxa"/>
            <w:gridSpan w:val="2"/>
            <w:tcBorders>
              <w:top w:val="nil"/>
              <w:left w:val="nil"/>
              <w:bottom w:val="nil"/>
              <w:right w:val="nil"/>
            </w:tcBorders>
            <w:vAlign w:val="center"/>
          </w:tcPr>
          <w:p w14:paraId="4E6B1A10" w14:textId="77777777" w:rsidR="003663DD" w:rsidRPr="00232455" w:rsidRDefault="003663DD" w:rsidP="003663DD">
            <w:pPr>
              <w:pStyle w:val="NoSpacing"/>
              <w:ind w:left="331" w:hanging="360"/>
              <w:rPr>
                <w:rFonts w:cstheme="minorHAnsi"/>
                <w:sz w:val="2"/>
              </w:rPr>
            </w:pPr>
          </w:p>
        </w:tc>
        <w:tc>
          <w:tcPr>
            <w:tcW w:w="280" w:type="dxa"/>
            <w:gridSpan w:val="8"/>
            <w:tcBorders>
              <w:top w:val="single" w:sz="12" w:space="0" w:color="auto"/>
              <w:left w:val="nil"/>
              <w:bottom w:val="dashed" w:sz="8" w:space="0" w:color="1F5A87"/>
              <w:right w:val="nil"/>
            </w:tcBorders>
            <w:vAlign w:val="center"/>
          </w:tcPr>
          <w:p w14:paraId="7DD3BF6F" w14:textId="77777777" w:rsidR="003663DD" w:rsidRPr="00232455" w:rsidRDefault="003663DD" w:rsidP="003663DD">
            <w:pPr>
              <w:pStyle w:val="NoSpacing"/>
              <w:ind w:left="331" w:hanging="360"/>
              <w:jc w:val="center"/>
              <w:rPr>
                <w:rFonts w:cstheme="minorHAnsi"/>
                <w:sz w:val="2"/>
              </w:rPr>
            </w:pPr>
          </w:p>
        </w:tc>
        <w:tc>
          <w:tcPr>
            <w:tcW w:w="3661" w:type="dxa"/>
            <w:gridSpan w:val="28"/>
            <w:vMerge/>
            <w:tcBorders>
              <w:left w:val="nil"/>
              <w:bottom w:val="dashed" w:sz="8" w:space="0" w:color="1F5A87"/>
              <w:right w:val="nil"/>
            </w:tcBorders>
            <w:vAlign w:val="center"/>
          </w:tcPr>
          <w:p w14:paraId="3F640D8B" w14:textId="77777777" w:rsidR="003663DD" w:rsidRDefault="003663DD" w:rsidP="003663DD">
            <w:pPr>
              <w:pStyle w:val="NoSpacing"/>
              <w:ind w:left="331" w:hanging="360"/>
              <w:rPr>
                <w:rFonts w:cstheme="minorHAnsi"/>
              </w:rPr>
            </w:pPr>
          </w:p>
        </w:tc>
        <w:tc>
          <w:tcPr>
            <w:tcW w:w="6265" w:type="dxa"/>
            <w:gridSpan w:val="10"/>
            <w:vMerge/>
            <w:tcBorders>
              <w:left w:val="nil"/>
              <w:bottom w:val="dashed" w:sz="8" w:space="0" w:color="1F5A87"/>
              <w:right w:val="nil"/>
            </w:tcBorders>
            <w:vAlign w:val="center"/>
          </w:tcPr>
          <w:p w14:paraId="7C686FE0" w14:textId="77777777" w:rsidR="003663DD" w:rsidRPr="00DD38CB" w:rsidRDefault="003663DD" w:rsidP="003663DD">
            <w:pPr>
              <w:pStyle w:val="NoSpacing"/>
              <w:ind w:left="331" w:hanging="360"/>
              <w:rPr>
                <w:rFonts w:cstheme="minorHAnsi"/>
              </w:rPr>
            </w:pPr>
          </w:p>
        </w:tc>
      </w:tr>
      <w:tr w:rsidR="003663DD" w:rsidRPr="00725F39" w14:paraId="16316219" w14:textId="77777777" w:rsidTr="0067796D">
        <w:trPr>
          <w:trHeight w:val="111"/>
        </w:trPr>
        <w:tc>
          <w:tcPr>
            <w:tcW w:w="617" w:type="dxa"/>
            <w:gridSpan w:val="2"/>
            <w:tcBorders>
              <w:top w:val="nil"/>
              <w:left w:val="nil"/>
              <w:bottom w:val="nil"/>
              <w:right w:val="nil"/>
            </w:tcBorders>
            <w:vAlign w:val="center"/>
          </w:tcPr>
          <w:p w14:paraId="16316215" w14:textId="77777777" w:rsidR="003663DD" w:rsidRPr="00232455" w:rsidRDefault="003663DD" w:rsidP="003663DD">
            <w:pPr>
              <w:pStyle w:val="NoSpacing"/>
              <w:ind w:left="331" w:hanging="360"/>
              <w:rPr>
                <w:rFonts w:cstheme="minorHAnsi"/>
                <w:sz w:val="2"/>
              </w:rPr>
            </w:pPr>
          </w:p>
        </w:tc>
        <w:tc>
          <w:tcPr>
            <w:tcW w:w="280" w:type="dxa"/>
            <w:gridSpan w:val="8"/>
            <w:tcBorders>
              <w:top w:val="nil"/>
              <w:left w:val="nil"/>
              <w:bottom w:val="nil"/>
              <w:right w:val="nil"/>
            </w:tcBorders>
            <w:vAlign w:val="center"/>
          </w:tcPr>
          <w:p w14:paraId="16316216" w14:textId="44922D93" w:rsidR="003663DD" w:rsidRPr="00232455" w:rsidRDefault="003663DD" w:rsidP="003663DD">
            <w:pPr>
              <w:pStyle w:val="NoSpacing"/>
              <w:ind w:left="331" w:hanging="360"/>
              <w:jc w:val="center"/>
              <w:rPr>
                <w:rFonts w:cstheme="minorHAnsi"/>
                <w:sz w:val="2"/>
              </w:rPr>
            </w:pPr>
          </w:p>
        </w:tc>
        <w:tc>
          <w:tcPr>
            <w:tcW w:w="3661" w:type="dxa"/>
            <w:gridSpan w:val="28"/>
            <w:vMerge w:val="restart"/>
            <w:tcBorders>
              <w:top w:val="nil"/>
              <w:left w:val="nil"/>
              <w:right w:val="nil"/>
            </w:tcBorders>
            <w:vAlign w:val="center"/>
          </w:tcPr>
          <w:p w14:paraId="16316217" w14:textId="254A4739" w:rsidR="003663DD" w:rsidRPr="004227B8" w:rsidRDefault="003663DD" w:rsidP="003663DD">
            <w:pPr>
              <w:pStyle w:val="NoSpacing"/>
              <w:ind w:left="331" w:hanging="360"/>
              <w:rPr>
                <w:rFonts w:cstheme="minorHAnsi"/>
              </w:rPr>
            </w:pPr>
            <w:proofErr w:type="gramStart"/>
            <w:r>
              <w:rPr>
                <w:rFonts w:cstheme="minorHAnsi"/>
              </w:rPr>
              <w:t>All of</w:t>
            </w:r>
            <w:proofErr w:type="gramEnd"/>
            <w:r>
              <w:rPr>
                <w:rFonts w:cstheme="minorHAnsi"/>
              </w:rPr>
              <w:t xml:space="preserve"> the research procedures </w:t>
            </w:r>
          </w:p>
        </w:tc>
        <w:tc>
          <w:tcPr>
            <w:tcW w:w="6265" w:type="dxa"/>
            <w:gridSpan w:val="10"/>
            <w:vMerge w:val="restart"/>
            <w:tcBorders>
              <w:top w:val="nil"/>
              <w:left w:val="nil"/>
              <w:right w:val="nil"/>
            </w:tcBorders>
            <w:vAlign w:val="center"/>
          </w:tcPr>
          <w:p w14:paraId="16316218" w14:textId="5E181952" w:rsidR="003663DD" w:rsidRPr="004227B8" w:rsidRDefault="003663DD" w:rsidP="003663DD">
            <w:pPr>
              <w:pStyle w:val="NoSpacing"/>
              <w:ind w:left="331" w:hanging="360"/>
              <w:rPr>
                <w:rFonts w:cstheme="minorHAnsi"/>
              </w:rPr>
            </w:pPr>
            <w:r w:rsidRPr="00DD38CB">
              <w:rPr>
                <w:rFonts w:cstheme="minorHAnsi"/>
              </w:rPr>
              <w:sym w:font="Wingdings" w:char="F0E0"/>
            </w:r>
            <w:r>
              <w:rPr>
                <w:rFonts w:cstheme="minorHAnsi"/>
              </w:rPr>
              <w:t xml:space="preserve"> Do not complete the table; go to </w:t>
            </w:r>
            <w:hyperlink w:anchor="q8point4b" w:history="1">
              <w:r w:rsidRPr="001F7F61">
                <w:rPr>
                  <w:rStyle w:val="Hyperlink"/>
                  <w:rFonts w:cstheme="minorHAnsi"/>
                </w:rPr>
                <w:t xml:space="preserve">question </w:t>
              </w:r>
              <w:r w:rsidRPr="001F7F61">
                <w:rPr>
                  <w:rStyle w:val="Hyperlink"/>
                  <w:rFonts w:cstheme="minorHAnsi"/>
                  <w:b/>
                </w:rPr>
                <w:t>8</w:t>
              </w:r>
              <w:r>
                <w:rPr>
                  <w:rStyle w:val="Hyperlink"/>
                  <w:rFonts w:cstheme="minorHAnsi"/>
                  <w:b/>
                </w:rPr>
                <w:t>.</w:t>
              </w:r>
              <w:proofErr w:type="gramStart"/>
              <w:r>
                <w:rPr>
                  <w:rStyle w:val="Hyperlink"/>
                  <w:rFonts w:cstheme="minorHAnsi"/>
                  <w:b/>
                </w:rPr>
                <w:t>4.b</w:t>
              </w:r>
              <w:r w:rsidRPr="001F7F61">
                <w:rPr>
                  <w:rStyle w:val="Hyperlink"/>
                  <w:rFonts w:cstheme="minorHAnsi"/>
                  <w:b/>
                </w:rPr>
                <w:t>.</w:t>
              </w:r>
              <w:proofErr w:type="gramEnd"/>
            </w:hyperlink>
          </w:p>
        </w:tc>
      </w:tr>
      <w:tr w:rsidR="003663DD" w:rsidRPr="00725F39" w14:paraId="600E2C80" w14:textId="77777777" w:rsidTr="0067796D">
        <w:trPr>
          <w:trHeight w:val="98"/>
        </w:trPr>
        <w:tc>
          <w:tcPr>
            <w:tcW w:w="617" w:type="dxa"/>
            <w:gridSpan w:val="2"/>
            <w:tcBorders>
              <w:top w:val="nil"/>
              <w:left w:val="nil"/>
              <w:bottom w:val="nil"/>
              <w:right w:val="single" w:sz="12" w:space="0" w:color="auto"/>
            </w:tcBorders>
            <w:vAlign w:val="center"/>
          </w:tcPr>
          <w:p w14:paraId="1BE2D737" w14:textId="77777777" w:rsidR="003663DD" w:rsidRPr="00232455" w:rsidRDefault="003663DD" w:rsidP="003663DD">
            <w:pPr>
              <w:pStyle w:val="NoSpacing"/>
              <w:ind w:left="331" w:hanging="360"/>
              <w:rPr>
                <w:rFonts w:cstheme="minorHAnsi"/>
                <w:sz w:val="2"/>
              </w:rPr>
            </w:pPr>
          </w:p>
        </w:tc>
        <w:tc>
          <w:tcPr>
            <w:tcW w:w="280" w:type="dxa"/>
            <w:gridSpan w:val="8"/>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8672807" w14:textId="77777777" w:rsidR="003663DD" w:rsidRPr="00232455" w:rsidRDefault="003663DD" w:rsidP="003663DD">
            <w:pPr>
              <w:pStyle w:val="NoSpacing"/>
              <w:ind w:left="331" w:hanging="360"/>
              <w:jc w:val="center"/>
              <w:rPr>
                <w:rFonts w:cstheme="minorHAnsi"/>
                <w:b/>
              </w:rPr>
            </w:pPr>
          </w:p>
        </w:tc>
        <w:tc>
          <w:tcPr>
            <w:tcW w:w="3661" w:type="dxa"/>
            <w:gridSpan w:val="28"/>
            <w:vMerge/>
            <w:tcBorders>
              <w:left w:val="single" w:sz="12" w:space="0" w:color="auto"/>
              <w:right w:val="nil"/>
            </w:tcBorders>
            <w:vAlign w:val="center"/>
          </w:tcPr>
          <w:p w14:paraId="58778695" w14:textId="77777777" w:rsidR="003663DD" w:rsidRDefault="003663DD" w:rsidP="003663DD">
            <w:pPr>
              <w:pStyle w:val="NoSpacing"/>
              <w:ind w:left="331" w:hanging="360"/>
              <w:rPr>
                <w:rFonts w:cstheme="minorHAnsi"/>
              </w:rPr>
            </w:pPr>
          </w:p>
        </w:tc>
        <w:tc>
          <w:tcPr>
            <w:tcW w:w="6265" w:type="dxa"/>
            <w:gridSpan w:val="10"/>
            <w:vMerge/>
            <w:tcBorders>
              <w:left w:val="nil"/>
              <w:right w:val="nil"/>
            </w:tcBorders>
            <w:vAlign w:val="center"/>
          </w:tcPr>
          <w:p w14:paraId="7C72ED7F" w14:textId="77777777" w:rsidR="003663DD" w:rsidRPr="004227B8" w:rsidRDefault="003663DD" w:rsidP="003663DD">
            <w:pPr>
              <w:pStyle w:val="NoSpacing"/>
              <w:ind w:left="331" w:hanging="360"/>
              <w:rPr>
                <w:rFonts w:cstheme="minorHAnsi"/>
              </w:rPr>
            </w:pPr>
          </w:p>
        </w:tc>
      </w:tr>
      <w:tr w:rsidR="003663DD" w:rsidRPr="00725F39" w14:paraId="0E080573" w14:textId="77777777" w:rsidTr="0067796D">
        <w:trPr>
          <w:trHeight w:val="33"/>
        </w:trPr>
        <w:tc>
          <w:tcPr>
            <w:tcW w:w="617" w:type="dxa"/>
            <w:gridSpan w:val="2"/>
            <w:tcBorders>
              <w:top w:val="nil"/>
              <w:left w:val="nil"/>
              <w:bottom w:val="nil"/>
              <w:right w:val="nil"/>
            </w:tcBorders>
            <w:vAlign w:val="center"/>
          </w:tcPr>
          <w:p w14:paraId="276A68B1" w14:textId="77777777" w:rsidR="003663DD" w:rsidRPr="00232455" w:rsidRDefault="003663DD" w:rsidP="003663DD">
            <w:pPr>
              <w:pStyle w:val="NoSpacing"/>
              <w:ind w:left="331" w:hanging="360"/>
              <w:rPr>
                <w:rFonts w:cstheme="minorHAnsi"/>
                <w:sz w:val="2"/>
              </w:rPr>
            </w:pPr>
          </w:p>
        </w:tc>
        <w:tc>
          <w:tcPr>
            <w:tcW w:w="280" w:type="dxa"/>
            <w:gridSpan w:val="8"/>
            <w:tcBorders>
              <w:top w:val="single" w:sz="12" w:space="0" w:color="auto"/>
              <w:left w:val="nil"/>
              <w:bottom w:val="dashed" w:sz="8" w:space="0" w:color="1F5A87"/>
              <w:right w:val="nil"/>
            </w:tcBorders>
            <w:vAlign w:val="center"/>
          </w:tcPr>
          <w:p w14:paraId="383F10EA" w14:textId="77777777" w:rsidR="003663DD" w:rsidRPr="00232455" w:rsidRDefault="003663DD" w:rsidP="003663DD">
            <w:pPr>
              <w:pStyle w:val="NoSpacing"/>
              <w:ind w:left="331" w:hanging="360"/>
              <w:jc w:val="center"/>
              <w:rPr>
                <w:rFonts w:cstheme="minorHAnsi"/>
                <w:sz w:val="2"/>
              </w:rPr>
            </w:pPr>
          </w:p>
        </w:tc>
        <w:tc>
          <w:tcPr>
            <w:tcW w:w="3661" w:type="dxa"/>
            <w:gridSpan w:val="28"/>
            <w:vMerge/>
            <w:tcBorders>
              <w:left w:val="nil"/>
              <w:bottom w:val="dashed" w:sz="8" w:space="0" w:color="1F5A87"/>
              <w:right w:val="nil"/>
            </w:tcBorders>
            <w:vAlign w:val="center"/>
          </w:tcPr>
          <w:p w14:paraId="6678A6D7" w14:textId="77777777" w:rsidR="003663DD" w:rsidRDefault="003663DD" w:rsidP="003663DD">
            <w:pPr>
              <w:pStyle w:val="NoSpacing"/>
              <w:ind w:left="331" w:hanging="360"/>
              <w:rPr>
                <w:rFonts w:cstheme="minorHAnsi"/>
              </w:rPr>
            </w:pPr>
          </w:p>
        </w:tc>
        <w:tc>
          <w:tcPr>
            <w:tcW w:w="6265" w:type="dxa"/>
            <w:gridSpan w:val="10"/>
            <w:vMerge/>
            <w:tcBorders>
              <w:left w:val="nil"/>
              <w:bottom w:val="dashed" w:sz="8" w:space="0" w:color="1F5A87"/>
              <w:right w:val="nil"/>
            </w:tcBorders>
            <w:vAlign w:val="center"/>
          </w:tcPr>
          <w:p w14:paraId="3DA56B09" w14:textId="77777777" w:rsidR="003663DD" w:rsidRPr="004227B8" w:rsidRDefault="003663DD" w:rsidP="003663DD">
            <w:pPr>
              <w:pStyle w:val="NoSpacing"/>
              <w:ind w:left="331" w:hanging="360"/>
              <w:rPr>
                <w:rFonts w:cstheme="minorHAnsi"/>
              </w:rPr>
            </w:pPr>
          </w:p>
        </w:tc>
      </w:tr>
      <w:tr w:rsidR="003663DD" w:rsidRPr="00725F39" w14:paraId="1631621E" w14:textId="77777777" w:rsidTr="0067796D">
        <w:trPr>
          <w:trHeight w:val="250"/>
        </w:trPr>
        <w:tc>
          <w:tcPr>
            <w:tcW w:w="617" w:type="dxa"/>
            <w:gridSpan w:val="2"/>
            <w:tcBorders>
              <w:top w:val="nil"/>
              <w:left w:val="nil"/>
              <w:bottom w:val="nil"/>
              <w:right w:val="nil"/>
            </w:tcBorders>
            <w:vAlign w:val="center"/>
          </w:tcPr>
          <w:p w14:paraId="1631621A" w14:textId="77777777" w:rsidR="003663DD" w:rsidRPr="00232455" w:rsidRDefault="003663DD" w:rsidP="003663DD">
            <w:pPr>
              <w:pStyle w:val="NoSpacing"/>
              <w:ind w:left="331" w:hanging="360"/>
              <w:rPr>
                <w:rFonts w:cstheme="minorHAnsi"/>
                <w:sz w:val="2"/>
              </w:rPr>
            </w:pPr>
          </w:p>
        </w:tc>
        <w:tc>
          <w:tcPr>
            <w:tcW w:w="280" w:type="dxa"/>
            <w:gridSpan w:val="8"/>
            <w:tcBorders>
              <w:top w:val="dashed" w:sz="8" w:space="0" w:color="1F5A87"/>
              <w:left w:val="nil"/>
              <w:bottom w:val="nil"/>
              <w:right w:val="nil"/>
            </w:tcBorders>
            <w:vAlign w:val="center"/>
          </w:tcPr>
          <w:p w14:paraId="1631621B" w14:textId="36EB29D5" w:rsidR="003663DD" w:rsidRPr="00232455" w:rsidRDefault="003663DD" w:rsidP="003663DD">
            <w:pPr>
              <w:pStyle w:val="NoSpacing"/>
              <w:ind w:left="331" w:hanging="360"/>
              <w:jc w:val="center"/>
              <w:rPr>
                <w:rFonts w:cstheme="minorHAnsi"/>
                <w:sz w:val="2"/>
              </w:rPr>
            </w:pPr>
          </w:p>
        </w:tc>
        <w:tc>
          <w:tcPr>
            <w:tcW w:w="3661" w:type="dxa"/>
            <w:gridSpan w:val="28"/>
            <w:vMerge w:val="restart"/>
            <w:tcBorders>
              <w:top w:val="dashed" w:sz="8" w:space="0" w:color="1F5A87"/>
              <w:left w:val="nil"/>
              <w:right w:val="nil"/>
            </w:tcBorders>
            <w:vAlign w:val="center"/>
          </w:tcPr>
          <w:p w14:paraId="1631621C" w14:textId="2D9B1506" w:rsidR="003663DD" w:rsidRPr="004227B8" w:rsidRDefault="003663DD" w:rsidP="003663DD">
            <w:pPr>
              <w:pStyle w:val="NoSpacing"/>
              <w:ind w:left="331" w:hanging="360"/>
              <w:rPr>
                <w:rFonts w:cstheme="minorHAnsi"/>
              </w:rPr>
            </w:pPr>
            <w:r>
              <w:rPr>
                <w:rFonts w:cstheme="minorHAnsi"/>
              </w:rPr>
              <w:t>Some of the research procedures</w:t>
            </w:r>
          </w:p>
        </w:tc>
        <w:tc>
          <w:tcPr>
            <w:tcW w:w="6265" w:type="dxa"/>
            <w:gridSpan w:val="10"/>
            <w:vMerge w:val="restart"/>
            <w:tcBorders>
              <w:top w:val="dashed" w:sz="8" w:space="0" w:color="1F5A87"/>
              <w:left w:val="nil"/>
              <w:right w:val="nil"/>
            </w:tcBorders>
            <w:vAlign w:val="center"/>
          </w:tcPr>
          <w:p w14:paraId="1631621D" w14:textId="6508A670" w:rsidR="003663DD" w:rsidRPr="004227B8" w:rsidRDefault="003663DD" w:rsidP="003663DD">
            <w:pPr>
              <w:pStyle w:val="NoSpacing"/>
              <w:ind w:left="252" w:hanging="281"/>
              <w:rPr>
                <w:rFonts w:cstheme="minorHAnsi"/>
              </w:rPr>
            </w:pPr>
            <w:r w:rsidRPr="00DD38CB">
              <w:rPr>
                <w:rFonts w:cstheme="minorHAnsi"/>
              </w:rPr>
              <w:sym w:font="Wingdings" w:char="F0E0"/>
            </w:r>
            <w:r>
              <w:rPr>
                <w:rFonts w:cstheme="minorHAnsi"/>
              </w:rPr>
              <w:t xml:space="preserve"> </w:t>
            </w:r>
            <w:r>
              <w:t xml:space="preserve">Use the table below to identify the procedures for which written documentation of consent will not be obtained from adult subjects. </w:t>
            </w:r>
          </w:p>
        </w:tc>
      </w:tr>
      <w:tr w:rsidR="003663DD" w:rsidRPr="00725F39" w14:paraId="01C6B0C0" w14:textId="77777777" w:rsidTr="0067796D">
        <w:trPr>
          <w:trHeight w:val="231"/>
        </w:trPr>
        <w:tc>
          <w:tcPr>
            <w:tcW w:w="617" w:type="dxa"/>
            <w:gridSpan w:val="2"/>
            <w:tcBorders>
              <w:top w:val="nil"/>
              <w:left w:val="nil"/>
              <w:bottom w:val="nil"/>
              <w:right w:val="single" w:sz="12" w:space="0" w:color="auto"/>
            </w:tcBorders>
            <w:vAlign w:val="center"/>
          </w:tcPr>
          <w:p w14:paraId="0B78EC9A" w14:textId="77777777" w:rsidR="003663DD" w:rsidRPr="00232455" w:rsidRDefault="003663DD" w:rsidP="003663DD">
            <w:pPr>
              <w:pStyle w:val="NoSpacing"/>
              <w:ind w:left="331" w:hanging="360"/>
              <w:rPr>
                <w:rFonts w:cstheme="minorHAnsi"/>
                <w:sz w:val="2"/>
              </w:rPr>
            </w:pPr>
          </w:p>
        </w:tc>
        <w:tc>
          <w:tcPr>
            <w:tcW w:w="280" w:type="dxa"/>
            <w:gridSpan w:val="8"/>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9197F00" w14:textId="77777777" w:rsidR="003663DD" w:rsidRPr="00232455" w:rsidRDefault="003663DD" w:rsidP="003663DD">
            <w:pPr>
              <w:pStyle w:val="NoSpacing"/>
              <w:ind w:left="331" w:hanging="360"/>
              <w:jc w:val="center"/>
              <w:rPr>
                <w:rFonts w:cstheme="minorHAnsi"/>
                <w:b/>
              </w:rPr>
            </w:pPr>
          </w:p>
        </w:tc>
        <w:tc>
          <w:tcPr>
            <w:tcW w:w="3661" w:type="dxa"/>
            <w:gridSpan w:val="28"/>
            <w:vMerge/>
            <w:tcBorders>
              <w:left w:val="single" w:sz="12" w:space="0" w:color="auto"/>
              <w:right w:val="nil"/>
            </w:tcBorders>
            <w:vAlign w:val="center"/>
          </w:tcPr>
          <w:p w14:paraId="2229FF8A" w14:textId="77777777" w:rsidR="003663DD" w:rsidRDefault="003663DD" w:rsidP="003663DD">
            <w:pPr>
              <w:pStyle w:val="NoSpacing"/>
              <w:ind w:left="331" w:hanging="360"/>
              <w:rPr>
                <w:rFonts w:cstheme="minorHAnsi"/>
              </w:rPr>
            </w:pPr>
          </w:p>
        </w:tc>
        <w:tc>
          <w:tcPr>
            <w:tcW w:w="6265" w:type="dxa"/>
            <w:gridSpan w:val="10"/>
            <w:vMerge/>
            <w:tcBorders>
              <w:left w:val="nil"/>
              <w:right w:val="nil"/>
            </w:tcBorders>
            <w:vAlign w:val="center"/>
          </w:tcPr>
          <w:p w14:paraId="403D111F" w14:textId="77777777" w:rsidR="003663DD" w:rsidRPr="00DD38CB" w:rsidRDefault="003663DD" w:rsidP="003663DD">
            <w:pPr>
              <w:pStyle w:val="NoSpacing"/>
              <w:ind w:left="252" w:hanging="281"/>
              <w:rPr>
                <w:rFonts w:cstheme="minorHAnsi"/>
              </w:rPr>
            </w:pPr>
          </w:p>
        </w:tc>
      </w:tr>
      <w:tr w:rsidR="003663DD" w:rsidRPr="00725F39" w14:paraId="421FAF2C" w14:textId="77777777" w:rsidTr="0067796D">
        <w:trPr>
          <w:trHeight w:val="20"/>
        </w:trPr>
        <w:tc>
          <w:tcPr>
            <w:tcW w:w="617" w:type="dxa"/>
            <w:gridSpan w:val="2"/>
            <w:tcBorders>
              <w:top w:val="nil"/>
              <w:left w:val="nil"/>
              <w:bottom w:val="nil"/>
              <w:right w:val="nil"/>
            </w:tcBorders>
            <w:vAlign w:val="center"/>
          </w:tcPr>
          <w:p w14:paraId="452DE684" w14:textId="77777777" w:rsidR="003663DD" w:rsidRPr="00232455" w:rsidRDefault="003663DD" w:rsidP="003663DD">
            <w:pPr>
              <w:pStyle w:val="NoSpacing"/>
              <w:ind w:left="331" w:hanging="360"/>
              <w:rPr>
                <w:rFonts w:cstheme="minorHAnsi"/>
                <w:sz w:val="2"/>
              </w:rPr>
            </w:pPr>
          </w:p>
        </w:tc>
        <w:tc>
          <w:tcPr>
            <w:tcW w:w="280" w:type="dxa"/>
            <w:gridSpan w:val="8"/>
            <w:tcBorders>
              <w:top w:val="single" w:sz="12" w:space="0" w:color="auto"/>
              <w:left w:val="nil"/>
              <w:bottom w:val="dashed" w:sz="8" w:space="0" w:color="1F5A87"/>
              <w:right w:val="nil"/>
            </w:tcBorders>
            <w:vAlign w:val="center"/>
          </w:tcPr>
          <w:p w14:paraId="0CF14048" w14:textId="77777777" w:rsidR="003663DD" w:rsidRPr="00232455" w:rsidRDefault="003663DD" w:rsidP="003663DD">
            <w:pPr>
              <w:pStyle w:val="NoSpacing"/>
              <w:ind w:left="331" w:hanging="360"/>
              <w:jc w:val="center"/>
              <w:rPr>
                <w:rFonts w:cstheme="minorHAnsi"/>
                <w:sz w:val="2"/>
              </w:rPr>
            </w:pPr>
          </w:p>
        </w:tc>
        <w:tc>
          <w:tcPr>
            <w:tcW w:w="3661" w:type="dxa"/>
            <w:gridSpan w:val="28"/>
            <w:vMerge/>
            <w:tcBorders>
              <w:left w:val="nil"/>
              <w:bottom w:val="dashed" w:sz="8" w:space="0" w:color="1F5A87"/>
              <w:right w:val="nil"/>
            </w:tcBorders>
            <w:vAlign w:val="center"/>
          </w:tcPr>
          <w:p w14:paraId="1E3BB3F8" w14:textId="77777777" w:rsidR="003663DD" w:rsidRDefault="003663DD" w:rsidP="003663DD">
            <w:pPr>
              <w:pStyle w:val="NoSpacing"/>
              <w:ind w:left="331" w:hanging="360"/>
              <w:rPr>
                <w:rFonts w:cstheme="minorHAnsi"/>
              </w:rPr>
            </w:pPr>
          </w:p>
        </w:tc>
        <w:tc>
          <w:tcPr>
            <w:tcW w:w="6265" w:type="dxa"/>
            <w:gridSpan w:val="10"/>
            <w:vMerge/>
            <w:tcBorders>
              <w:left w:val="nil"/>
              <w:bottom w:val="dashed" w:sz="8" w:space="0" w:color="1F5A87"/>
              <w:right w:val="nil"/>
            </w:tcBorders>
            <w:vAlign w:val="center"/>
          </w:tcPr>
          <w:p w14:paraId="7373F234" w14:textId="77777777" w:rsidR="003663DD" w:rsidRPr="00DD38CB" w:rsidRDefault="003663DD" w:rsidP="003663DD">
            <w:pPr>
              <w:pStyle w:val="NoSpacing"/>
              <w:ind w:left="252" w:hanging="281"/>
              <w:rPr>
                <w:rFonts w:cstheme="minorHAnsi"/>
              </w:rPr>
            </w:pPr>
          </w:p>
        </w:tc>
      </w:tr>
      <w:tr w:rsidR="003663DD" w:rsidRPr="00D66BBC" w14:paraId="16316223" w14:textId="77777777" w:rsidTr="0067796D">
        <w:trPr>
          <w:trHeight w:val="360"/>
        </w:trPr>
        <w:tc>
          <w:tcPr>
            <w:tcW w:w="1529" w:type="dxa"/>
            <w:gridSpan w:val="15"/>
            <w:tcBorders>
              <w:top w:val="nil"/>
              <w:left w:val="nil"/>
              <w:bottom w:val="nil"/>
              <w:right w:val="nil"/>
            </w:tcBorders>
            <w:shd w:val="clear" w:color="auto" w:fill="1F5A87"/>
            <w:vAlign w:val="center"/>
          </w:tcPr>
          <w:p w14:paraId="1631621F" w14:textId="77777777" w:rsidR="003663DD" w:rsidRPr="00D66BBC" w:rsidRDefault="003663DD" w:rsidP="003663DD">
            <w:pPr>
              <w:pStyle w:val="NoSpacing"/>
              <w:keepNext/>
              <w:jc w:val="center"/>
              <w:rPr>
                <w:rFonts w:cstheme="minorHAnsi"/>
                <w:b/>
                <w:color w:val="FFFFFF" w:themeColor="background1"/>
                <w:sz w:val="24"/>
              </w:rPr>
            </w:pPr>
            <w:r>
              <w:rPr>
                <w:rFonts w:cstheme="minorHAnsi"/>
                <w:b/>
                <w:color w:val="FFFFFF" w:themeColor="background1"/>
                <w:sz w:val="24"/>
              </w:rPr>
              <w:t>Adult subject g</w:t>
            </w:r>
            <w:r w:rsidRPr="00D66BBC">
              <w:rPr>
                <w:rFonts w:cstheme="minorHAnsi"/>
                <w:b/>
                <w:color w:val="FFFFFF" w:themeColor="background1"/>
                <w:sz w:val="24"/>
              </w:rPr>
              <w:t>roup</w:t>
            </w:r>
            <w:r w:rsidRPr="00D66BBC">
              <w:rPr>
                <w:rFonts w:cstheme="minorHAnsi"/>
                <w:b/>
                <w:color w:val="FFFFFF" w:themeColor="background1"/>
                <w:sz w:val="24"/>
                <w:vertAlign w:val="superscript"/>
              </w:rPr>
              <w:t>1</w:t>
            </w:r>
          </w:p>
        </w:tc>
        <w:tc>
          <w:tcPr>
            <w:tcW w:w="7470" w:type="dxa"/>
            <w:gridSpan w:val="25"/>
            <w:tcBorders>
              <w:top w:val="nil"/>
              <w:left w:val="nil"/>
              <w:bottom w:val="nil"/>
              <w:right w:val="nil"/>
            </w:tcBorders>
            <w:shd w:val="clear" w:color="auto" w:fill="1F5A87"/>
            <w:vAlign w:val="center"/>
          </w:tcPr>
          <w:p w14:paraId="16316221" w14:textId="05BB6E14" w:rsidR="003663DD" w:rsidRPr="00D66BBC" w:rsidRDefault="003663DD" w:rsidP="003663DD">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there will be NO documentation of consent</w:t>
            </w:r>
          </w:p>
        </w:tc>
        <w:tc>
          <w:tcPr>
            <w:tcW w:w="1824" w:type="dxa"/>
            <w:gridSpan w:val="8"/>
            <w:tcBorders>
              <w:top w:val="nil"/>
              <w:left w:val="nil"/>
              <w:bottom w:val="nil"/>
              <w:right w:val="nil"/>
            </w:tcBorders>
            <w:shd w:val="clear" w:color="auto" w:fill="1F5A87"/>
            <w:vAlign w:val="center"/>
          </w:tcPr>
          <w:p w14:paraId="16316222" w14:textId="2837A18F" w:rsidR="003663DD" w:rsidRPr="00D66BBC" w:rsidRDefault="003663DD" w:rsidP="003663DD">
            <w:pPr>
              <w:pStyle w:val="NoSpacing"/>
              <w:keepNext/>
              <w:jc w:val="center"/>
              <w:rPr>
                <w:rFonts w:cstheme="minorHAnsi"/>
                <w:b/>
                <w:color w:val="FFFFFF" w:themeColor="background1"/>
                <w:sz w:val="24"/>
              </w:rPr>
            </w:pPr>
            <w:r>
              <w:rPr>
                <w:rFonts w:cstheme="minorHAnsi"/>
                <w:b/>
                <w:color w:val="FFFFFF" w:themeColor="background1"/>
                <w:sz w:val="24"/>
              </w:rPr>
              <w:t>Will they be provided with a written statement describing the research (optional)?</w:t>
            </w:r>
          </w:p>
        </w:tc>
      </w:tr>
      <w:tr w:rsidR="003663DD" w:rsidRPr="00D66BBC" w14:paraId="16316229" w14:textId="77777777" w:rsidTr="0067796D">
        <w:trPr>
          <w:trHeight w:val="360"/>
        </w:trPr>
        <w:tc>
          <w:tcPr>
            <w:tcW w:w="1529" w:type="dxa"/>
            <w:gridSpan w:val="15"/>
            <w:tcBorders>
              <w:top w:val="nil"/>
              <w:left w:val="nil"/>
              <w:bottom w:val="nil"/>
              <w:right w:val="nil"/>
            </w:tcBorders>
            <w:shd w:val="clear" w:color="auto" w:fill="1F5A87"/>
            <w:vAlign w:val="center"/>
          </w:tcPr>
          <w:p w14:paraId="16316224" w14:textId="77777777" w:rsidR="003663DD" w:rsidRPr="00D66BBC" w:rsidRDefault="003663DD" w:rsidP="003663DD">
            <w:pPr>
              <w:pStyle w:val="NoSpacing"/>
              <w:keepNext/>
              <w:jc w:val="center"/>
              <w:rPr>
                <w:rFonts w:cstheme="minorHAnsi"/>
                <w:b/>
                <w:color w:val="FFFFFF" w:themeColor="background1"/>
                <w:sz w:val="24"/>
              </w:rPr>
            </w:pPr>
          </w:p>
        </w:tc>
        <w:tc>
          <w:tcPr>
            <w:tcW w:w="7470" w:type="dxa"/>
            <w:gridSpan w:val="25"/>
            <w:tcBorders>
              <w:top w:val="nil"/>
              <w:left w:val="nil"/>
              <w:bottom w:val="nil"/>
              <w:right w:val="nil"/>
            </w:tcBorders>
            <w:shd w:val="clear" w:color="auto" w:fill="1F5A87"/>
            <w:vAlign w:val="center"/>
          </w:tcPr>
          <w:p w14:paraId="16316226" w14:textId="77777777" w:rsidR="003663DD" w:rsidRDefault="003663DD" w:rsidP="003663DD">
            <w:pPr>
              <w:pStyle w:val="NoSpacing"/>
              <w:keepNext/>
              <w:jc w:val="center"/>
              <w:rPr>
                <w:rFonts w:cstheme="minorHAnsi"/>
                <w:b/>
                <w:color w:val="FFFFFF" w:themeColor="background1"/>
                <w:sz w:val="24"/>
              </w:rPr>
            </w:pPr>
          </w:p>
        </w:tc>
        <w:tc>
          <w:tcPr>
            <w:tcW w:w="894" w:type="dxa"/>
            <w:gridSpan w:val="3"/>
            <w:tcBorders>
              <w:top w:val="nil"/>
              <w:left w:val="nil"/>
              <w:bottom w:val="nil"/>
              <w:right w:val="nil"/>
            </w:tcBorders>
            <w:shd w:val="clear" w:color="auto" w:fill="1F5A87"/>
            <w:vAlign w:val="center"/>
          </w:tcPr>
          <w:p w14:paraId="16316227" w14:textId="77777777" w:rsidR="003663DD" w:rsidRPr="00D66BBC" w:rsidRDefault="003663DD" w:rsidP="003663DD">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30" w:type="dxa"/>
            <w:gridSpan w:val="5"/>
            <w:tcBorders>
              <w:top w:val="nil"/>
              <w:left w:val="nil"/>
              <w:bottom w:val="nil"/>
              <w:right w:val="nil"/>
            </w:tcBorders>
            <w:shd w:val="clear" w:color="auto" w:fill="1F5A87"/>
            <w:vAlign w:val="center"/>
          </w:tcPr>
          <w:p w14:paraId="16316228" w14:textId="77777777" w:rsidR="003663DD" w:rsidRPr="00D66BBC" w:rsidRDefault="003663DD" w:rsidP="003663DD">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3663DD" w:rsidRPr="00725F39" w14:paraId="1631622F" w14:textId="5729D360" w:rsidTr="0067796D">
        <w:trPr>
          <w:trHeight w:val="118"/>
        </w:trPr>
        <w:tc>
          <w:tcPr>
            <w:tcW w:w="1529" w:type="dxa"/>
            <w:gridSpan w:val="15"/>
            <w:vMerge w:val="restart"/>
            <w:tcBorders>
              <w:top w:val="nil"/>
              <w:left w:val="nil"/>
              <w:right w:val="nil"/>
            </w:tcBorders>
            <w:vAlign w:val="center"/>
          </w:tcPr>
          <w:p w14:paraId="1631622A" w14:textId="03C72A9B" w:rsidR="003663DD" w:rsidRDefault="004F3782" w:rsidP="003663DD">
            <w:r>
              <w:rPr>
                <w:rFonts w:ascii="Times New Roman" w:hAnsi="Times New Roman"/>
              </w:rPr>
              <w:t>1</w:t>
            </w:r>
          </w:p>
        </w:tc>
        <w:tc>
          <w:tcPr>
            <w:tcW w:w="7470" w:type="dxa"/>
            <w:gridSpan w:val="25"/>
            <w:vMerge w:val="restart"/>
            <w:tcBorders>
              <w:top w:val="nil"/>
              <w:left w:val="nil"/>
              <w:right w:val="nil"/>
            </w:tcBorders>
            <w:vAlign w:val="center"/>
          </w:tcPr>
          <w:p w14:paraId="1631622C" w14:textId="13EA6EDF" w:rsidR="003663DD" w:rsidRPr="00A666C1" w:rsidRDefault="004F3782" w:rsidP="003663DD">
            <w:r>
              <w:rPr>
                <w:rFonts w:ascii="Times New Roman" w:hAnsi="Times New Roman"/>
              </w:rPr>
              <w:t xml:space="preserve">All data collection procedures for all participants will be followed by </w:t>
            </w:r>
            <w:del w:id="375" w:author="raysanchez539@gmail.com" w:date="2020-10-09T11:17:00Z">
              <w:r w:rsidRPr="00C734B1" w:rsidDel="002024AF">
                <w:rPr>
                  <w:rFonts w:ascii="Times New Roman" w:hAnsi="Times New Roman"/>
                </w:rPr>
                <w:delText>verbal consent</w:delText>
              </w:r>
            </w:del>
            <w:ins w:id="376" w:author="raysanchez539@gmail.com" w:date="2020-10-09T11:17:00Z">
              <w:r w:rsidR="002024AF" w:rsidRPr="00C734B1">
                <w:rPr>
                  <w:rFonts w:ascii="Times New Roman" w:hAnsi="Times New Roman"/>
                </w:rPr>
                <w:t>electronic consent</w:t>
              </w:r>
            </w:ins>
            <w:r w:rsidRPr="00C734B1">
              <w:rPr>
                <w:rFonts w:ascii="Times New Roman" w:hAnsi="Times New Roman"/>
              </w:rPr>
              <w:t xml:space="preserve"> only,</w:t>
            </w:r>
            <w:ins w:id="377" w:author="raysanchez539@gmail.com" w:date="2020-10-09T12:34:00Z">
              <w:r w:rsidR="00735352" w:rsidRPr="00C734B1">
                <w:rPr>
                  <w:rFonts w:ascii="Times New Roman" w:hAnsi="Times New Roman"/>
                </w:rPr>
                <w:t xml:space="preserve"> to be done through </w:t>
              </w:r>
            </w:ins>
            <w:proofErr w:type="spellStart"/>
            <w:ins w:id="378" w:author="raysanchez539@gmail.com" w:date="2020-10-12T10:46:00Z">
              <w:r w:rsidR="007C113F" w:rsidRPr="00C734B1">
                <w:rPr>
                  <w:rFonts w:ascii="Times New Roman" w:hAnsi="Times New Roman"/>
                </w:rPr>
                <w:t>REDCap</w:t>
              </w:r>
              <w:proofErr w:type="spellEnd"/>
              <w:r w:rsidR="007C113F" w:rsidRPr="00C734B1">
                <w:rPr>
                  <w:rFonts w:ascii="Times New Roman" w:hAnsi="Times New Roman"/>
                </w:rPr>
                <w:t>, offered by UW ITHS</w:t>
              </w:r>
            </w:ins>
            <w:ins w:id="379" w:author="raysanchez539@gmail.com" w:date="2020-10-09T12:34:00Z">
              <w:r w:rsidR="00735352" w:rsidRPr="00C734B1">
                <w:rPr>
                  <w:rFonts w:ascii="Times New Roman" w:hAnsi="Times New Roman"/>
                </w:rPr>
                <w:t>,</w:t>
              </w:r>
            </w:ins>
            <w:r w:rsidRPr="00C734B1">
              <w:rPr>
                <w:rFonts w:ascii="Times New Roman" w:hAnsi="Times New Roman"/>
              </w:rPr>
              <w:t xml:space="preserve"> </w:t>
            </w:r>
            <w:del w:id="380" w:author="raysanchez539@gmail.com" w:date="2020-10-09T11:17:00Z">
              <w:r w:rsidRPr="00C734B1" w:rsidDel="002024AF">
                <w:rPr>
                  <w:rFonts w:ascii="Times New Roman" w:hAnsi="Times New Roman"/>
                </w:rPr>
                <w:delText>and there will be NO</w:delText>
              </w:r>
            </w:del>
            <w:ins w:id="381" w:author="raysanchez539@gmail.com" w:date="2020-10-09T11:17:00Z">
              <w:r w:rsidR="002024AF" w:rsidRPr="00C734B1">
                <w:rPr>
                  <w:rFonts w:ascii="Times New Roman" w:hAnsi="Times New Roman"/>
                </w:rPr>
                <w:t>which will serve as</w:t>
              </w:r>
            </w:ins>
            <w:r>
              <w:rPr>
                <w:rFonts w:ascii="Times New Roman" w:hAnsi="Times New Roman"/>
              </w:rPr>
              <w:t xml:space="preserve"> documentation of consent. We expect this to be around 1000 people. They will not be provided with a written statement describing the research outside of what will be described in the recruitment email and consent form.</w:t>
            </w:r>
          </w:p>
        </w:tc>
        <w:tc>
          <w:tcPr>
            <w:tcW w:w="300" w:type="dxa"/>
            <w:tcBorders>
              <w:top w:val="nil"/>
              <w:left w:val="nil"/>
              <w:bottom w:val="nil"/>
              <w:right w:val="nil"/>
            </w:tcBorders>
            <w:vAlign w:val="center"/>
          </w:tcPr>
          <w:p w14:paraId="1631622D" w14:textId="4BDB40FD"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79B871D7"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nil"/>
              <w:right w:val="nil"/>
            </w:tcBorders>
            <w:vAlign w:val="center"/>
          </w:tcPr>
          <w:p w14:paraId="5B2607A9"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1631622E" w14:textId="06A3F621"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56C93113"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nil"/>
              <w:left w:val="nil"/>
              <w:bottom w:val="nil"/>
              <w:right w:val="nil"/>
            </w:tcBorders>
            <w:vAlign w:val="center"/>
          </w:tcPr>
          <w:p w14:paraId="7A9EE61C"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2F2A1FEC" w14:textId="77777777" w:rsidTr="0067796D">
        <w:trPr>
          <w:trHeight w:val="118"/>
        </w:trPr>
        <w:tc>
          <w:tcPr>
            <w:tcW w:w="1529" w:type="dxa"/>
            <w:gridSpan w:val="15"/>
            <w:vMerge/>
            <w:tcBorders>
              <w:left w:val="nil"/>
              <w:right w:val="nil"/>
            </w:tcBorders>
            <w:vAlign w:val="center"/>
          </w:tcPr>
          <w:p w14:paraId="58A5565C" w14:textId="77777777" w:rsidR="003663DD" w:rsidRPr="009B173B" w:rsidRDefault="003663DD" w:rsidP="003663DD">
            <w:pPr>
              <w:rPr>
                <w:rFonts w:ascii="Times New Roman" w:hAnsi="Times New Roman"/>
              </w:rPr>
            </w:pPr>
          </w:p>
        </w:tc>
        <w:tc>
          <w:tcPr>
            <w:tcW w:w="7470" w:type="dxa"/>
            <w:gridSpan w:val="25"/>
            <w:vMerge/>
            <w:tcBorders>
              <w:left w:val="nil"/>
              <w:right w:val="nil"/>
            </w:tcBorders>
            <w:vAlign w:val="center"/>
          </w:tcPr>
          <w:p w14:paraId="3C7856AF" w14:textId="77777777" w:rsidR="003663DD" w:rsidRPr="009B173B" w:rsidRDefault="003663DD" w:rsidP="003663DD">
            <w:pPr>
              <w:rPr>
                <w:rFonts w:ascii="Times New Roman" w:hAnsi="Times New Roman"/>
              </w:rPr>
            </w:pPr>
          </w:p>
        </w:tc>
        <w:tc>
          <w:tcPr>
            <w:tcW w:w="300" w:type="dxa"/>
            <w:tcBorders>
              <w:top w:val="nil"/>
              <w:left w:val="nil"/>
              <w:bottom w:val="nil"/>
              <w:right w:val="single" w:sz="12" w:space="0" w:color="auto"/>
            </w:tcBorders>
            <w:vAlign w:val="center"/>
          </w:tcPr>
          <w:p w14:paraId="6FA25382"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16A9D8F" w14:textId="77777777" w:rsidR="003663DD" w:rsidRPr="00CA38F9" w:rsidRDefault="003663DD" w:rsidP="003663DD">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22B500A"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42AA6859"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E71FA92" w14:textId="50F24E71" w:rsidR="003663DD" w:rsidRPr="00CA38F9" w:rsidRDefault="004F3782" w:rsidP="003663DD">
            <w:pPr>
              <w:jc w:val="center"/>
              <w:rPr>
                <w:rFonts w:asciiTheme="minorHAnsi" w:eastAsiaTheme="minorHAnsi" w:hAnsiTheme="minorHAnsi" w:cstheme="minorHAnsi"/>
                <w:b/>
              </w:rPr>
            </w:pPr>
            <w:r>
              <w:rPr>
                <w:rFonts w:asciiTheme="minorHAnsi" w:eastAsiaTheme="minorHAnsi" w:hAnsiTheme="minorHAnsi" w:cstheme="minorHAnsi"/>
                <w:b/>
              </w:rPr>
              <w:t>X</w:t>
            </w:r>
          </w:p>
        </w:tc>
        <w:tc>
          <w:tcPr>
            <w:tcW w:w="323" w:type="dxa"/>
            <w:gridSpan w:val="2"/>
            <w:tcBorders>
              <w:top w:val="nil"/>
              <w:left w:val="single" w:sz="12" w:space="0" w:color="auto"/>
              <w:bottom w:val="nil"/>
              <w:right w:val="nil"/>
            </w:tcBorders>
            <w:vAlign w:val="center"/>
          </w:tcPr>
          <w:p w14:paraId="15A67D85"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6F2F796F" w14:textId="77777777" w:rsidTr="0067796D">
        <w:trPr>
          <w:trHeight w:val="118"/>
        </w:trPr>
        <w:tc>
          <w:tcPr>
            <w:tcW w:w="1529" w:type="dxa"/>
            <w:gridSpan w:val="15"/>
            <w:vMerge/>
            <w:tcBorders>
              <w:left w:val="nil"/>
              <w:bottom w:val="dashed" w:sz="8" w:space="0" w:color="1F5A87"/>
              <w:right w:val="nil"/>
            </w:tcBorders>
            <w:vAlign w:val="center"/>
          </w:tcPr>
          <w:p w14:paraId="42F9734F" w14:textId="77777777" w:rsidR="003663DD" w:rsidRPr="009B173B" w:rsidRDefault="003663DD" w:rsidP="003663DD">
            <w:pPr>
              <w:rPr>
                <w:rFonts w:ascii="Times New Roman" w:hAnsi="Times New Roman"/>
              </w:rPr>
            </w:pPr>
          </w:p>
        </w:tc>
        <w:tc>
          <w:tcPr>
            <w:tcW w:w="7470" w:type="dxa"/>
            <w:gridSpan w:val="25"/>
            <w:vMerge/>
            <w:tcBorders>
              <w:left w:val="nil"/>
              <w:bottom w:val="dashed" w:sz="8" w:space="0" w:color="1F5A87"/>
              <w:right w:val="nil"/>
            </w:tcBorders>
            <w:vAlign w:val="center"/>
          </w:tcPr>
          <w:p w14:paraId="2BB38705" w14:textId="77777777" w:rsidR="003663DD" w:rsidRPr="009B173B" w:rsidRDefault="003663DD" w:rsidP="003663DD">
            <w:pPr>
              <w:rPr>
                <w:rFonts w:ascii="Times New Roman" w:hAnsi="Times New Roman"/>
              </w:rPr>
            </w:pPr>
          </w:p>
        </w:tc>
        <w:tc>
          <w:tcPr>
            <w:tcW w:w="300" w:type="dxa"/>
            <w:tcBorders>
              <w:top w:val="nil"/>
              <w:left w:val="nil"/>
              <w:bottom w:val="dashed" w:sz="8" w:space="0" w:color="1F5A87"/>
              <w:right w:val="nil"/>
            </w:tcBorders>
            <w:vAlign w:val="center"/>
          </w:tcPr>
          <w:p w14:paraId="214F9393"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04DD3031"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348E8DB6"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5BDF44A6"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1F5983BA"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481F2DDE"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16316235" w14:textId="5BD9866D" w:rsidTr="0067796D">
        <w:trPr>
          <w:trHeight w:val="118"/>
        </w:trPr>
        <w:tc>
          <w:tcPr>
            <w:tcW w:w="1529" w:type="dxa"/>
            <w:gridSpan w:val="15"/>
            <w:vMerge w:val="restart"/>
            <w:tcBorders>
              <w:top w:val="dashed" w:sz="8" w:space="0" w:color="1F5A87"/>
              <w:left w:val="nil"/>
              <w:right w:val="nil"/>
            </w:tcBorders>
            <w:vAlign w:val="center"/>
          </w:tcPr>
          <w:p w14:paraId="16316230" w14:textId="77777777" w:rsidR="003663DD"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dashed" w:sz="8" w:space="0" w:color="1F5A87"/>
              <w:left w:val="nil"/>
              <w:right w:val="nil"/>
            </w:tcBorders>
            <w:vAlign w:val="center"/>
          </w:tcPr>
          <w:p w14:paraId="16316232" w14:textId="76A42B0A" w:rsidR="003663DD" w:rsidRPr="00A666C1"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233" w14:textId="35590ACB"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3898D7D3"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02B9F764"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234" w14:textId="12593103"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67EA8F0B"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4306FA0F"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19C1C1C1" w14:textId="77777777" w:rsidTr="0067796D">
        <w:trPr>
          <w:trHeight w:val="118"/>
        </w:trPr>
        <w:tc>
          <w:tcPr>
            <w:tcW w:w="1529" w:type="dxa"/>
            <w:gridSpan w:val="15"/>
            <w:vMerge/>
            <w:tcBorders>
              <w:left w:val="nil"/>
              <w:right w:val="nil"/>
            </w:tcBorders>
            <w:vAlign w:val="center"/>
          </w:tcPr>
          <w:p w14:paraId="136923C5" w14:textId="77777777" w:rsidR="003663DD" w:rsidRPr="009B173B" w:rsidRDefault="003663DD" w:rsidP="003663DD">
            <w:pPr>
              <w:rPr>
                <w:rFonts w:ascii="Times New Roman" w:hAnsi="Times New Roman"/>
              </w:rPr>
            </w:pPr>
          </w:p>
        </w:tc>
        <w:tc>
          <w:tcPr>
            <w:tcW w:w="7470" w:type="dxa"/>
            <w:gridSpan w:val="25"/>
            <w:vMerge/>
            <w:tcBorders>
              <w:left w:val="nil"/>
              <w:right w:val="nil"/>
            </w:tcBorders>
            <w:vAlign w:val="center"/>
          </w:tcPr>
          <w:p w14:paraId="3B54F898" w14:textId="77777777" w:rsidR="003663DD" w:rsidRPr="009B173B" w:rsidRDefault="003663DD" w:rsidP="003663DD">
            <w:pPr>
              <w:rPr>
                <w:rFonts w:ascii="Times New Roman" w:hAnsi="Times New Roman"/>
              </w:rPr>
            </w:pPr>
          </w:p>
        </w:tc>
        <w:tc>
          <w:tcPr>
            <w:tcW w:w="300" w:type="dxa"/>
            <w:tcBorders>
              <w:top w:val="nil"/>
              <w:left w:val="nil"/>
              <w:bottom w:val="nil"/>
              <w:right w:val="single" w:sz="12" w:space="0" w:color="auto"/>
            </w:tcBorders>
            <w:vAlign w:val="center"/>
          </w:tcPr>
          <w:p w14:paraId="45D1B4B6"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90E8DA0" w14:textId="77777777" w:rsidR="003663DD" w:rsidRPr="00CA38F9" w:rsidRDefault="003663DD" w:rsidP="003663DD">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5E5BEEFE"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07EC6523"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2F0A18C" w14:textId="77777777" w:rsidR="003663DD" w:rsidRPr="00CA38F9" w:rsidRDefault="003663DD" w:rsidP="003663DD">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34722352"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33AA39E6" w14:textId="77777777" w:rsidTr="0067796D">
        <w:trPr>
          <w:trHeight w:val="118"/>
        </w:trPr>
        <w:tc>
          <w:tcPr>
            <w:tcW w:w="1529" w:type="dxa"/>
            <w:gridSpan w:val="15"/>
            <w:vMerge/>
            <w:tcBorders>
              <w:left w:val="nil"/>
              <w:bottom w:val="dashed" w:sz="8" w:space="0" w:color="1F5A87"/>
              <w:right w:val="nil"/>
            </w:tcBorders>
            <w:vAlign w:val="center"/>
          </w:tcPr>
          <w:p w14:paraId="6B692224" w14:textId="77777777" w:rsidR="003663DD" w:rsidRPr="009B173B" w:rsidRDefault="003663DD" w:rsidP="003663DD">
            <w:pPr>
              <w:rPr>
                <w:rFonts w:ascii="Times New Roman" w:hAnsi="Times New Roman"/>
              </w:rPr>
            </w:pPr>
          </w:p>
        </w:tc>
        <w:tc>
          <w:tcPr>
            <w:tcW w:w="7470" w:type="dxa"/>
            <w:gridSpan w:val="25"/>
            <w:vMerge/>
            <w:tcBorders>
              <w:left w:val="nil"/>
              <w:bottom w:val="dashed" w:sz="8" w:space="0" w:color="1F5A87"/>
              <w:right w:val="nil"/>
            </w:tcBorders>
            <w:vAlign w:val="center"/>
          </w:tcPr>
          <w:p w14:paraId="7B6775F9" w14:textId="77777777" w:rsidR="003663DD" w:rsidRPr="009B173B" w:rsidRDefault="003663DD" w:rsidP="003663DD">
            <w:pPr>
              <w:rPr>
                <w:rFonts w:ascii="Times New Roman" w:hAnsi="Times New Roman"/>
              </w:rPr>
            </w:pPr>
          </w:p>
        </w:tc>
        <w:tc>
          <w:tcPr>
            <w:tcW w:w="300" w:type="dxa"/>
            <w:tcBorders>
              <w:top w:val="nil"/>
              <w:left w:val="nil"/>
              <w:bottom w:val="dashed" w:sz="8" w:space="0" w:color="1F5A87"/>
              <w:right w:val="nil"/>
            </w:tcBorders>
            <w:vAlign w:val="center"/>
          </w:tcPr>
          <w:p w14:paraId="4B25D9FA"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062823B7"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4CEED96E"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02182269"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72ECDAA0"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038C2D15"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16316241" w14:textId="51FC8E74" w:rsidTr="0067796D">
        <w:trPr>
          <w:trHeight w:val="118"/>
        </w:trPr>
        <w:tc>
          <w:tcPr>
            <w:tcW w:w="1529" w:type="dxa"/>
            <w:gridSpan w:val="15"/>
            <w:vMerge w:val="restart"/>
            <w:tcBorders>
              <w:top w:val="nil"/>
              <w:left w:val="nil"/>
              <w:right w:val="nil"/>
            </w:tcBorders>
            <w:vAlign w:val="center"/>
          </w:tcPr>
          <w:p w14:paraId="1631623C" w14:textId="77777777" w:rsidR="003663DD"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nil"/>
              <w:left w:val="nil"/>
              <w:right w:val="nil"/>
            </w:tcBorders>
            <w:vAlign w:val="center"/>
          </w:tcPr>
          <w:p w14:paraId="1631623E" w14:textId="04BF1734" w:rsidR="003663DD" w:rsidRPr="00A666C1"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nil"/>
              <w:left w:val="nil"/>
              <w:bottom w:val="nil"/>
              <w:right w:val="nil"/>
            </w:tcBorders>
            <w:vAlign w:val="center"/>
          </w:tcPr>
          <w:p w14:paraId="1631623F" w14:textId="7A982058"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3E5CF304"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nil"/>
              <w:right w:val="nil"/>
            </w:tcBorders>
            <w:vAlign w:val="center"/>
          </w:tcPr>
          <w:p w14:paraId="64EE521F"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16316240" w14:textId="7136F8A9"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6CF66BFF"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vMerge w:val="restart"/>
            <w:tcBorders>
              <w:top w:val="nil"/>
              <w:left w:val="nil"/>
              <w:right w:val="nil"/>
            </w:tcBorders>
            <w:vAlign w:val="center"/>
          </w:tcPr>
          <w:p w14:paraId="60F1EA8E"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7044B597" w14:textId="77777777" w:rsidTr="0067796D">
        <w:trPr>
          <w:trHeight w:val="118"/>
        </w:trPr>
        <w:tc>
          <w:tcPr>
            <w:tcW w:w="1529" w:type="dxa"/>
            <w:gridSpan w:val="15"/>
            <w:vMerge/>
            <w:tcBorders>
              <w:left w:val="nil"/>
              <w:right w:val="nil"/>
            </w:tcBorders>
            <w:vAlign w:val="center"/>
          </w:tcPr>
          <w:p w14:paraId="18A91114" w14:textId="77777777" w:rsidR="003663DD" w:rsidRPr="009B173B" w:rsidRDefault="003663DD" w:rsidP="003663DD">
            <w:pPr>
              <w:rPr>
                <w:rFonts w:ascii="Times New Roman" w:hAnsi="Times New Roman"/>
              </w:rPr>
            </w:pPr>
          </w:p>
        </w:tc>
        <w:tc>
          <w:tcPr>
            <w:tcW w:w="7470" w:type="dxa"/>
            <w:gridSpan w:val="25"/>
            <w:vMerge/>
            <w:tcBorders>
              <w:left w:val="nil"/>
              <w:right w:val="nil"/>
            </w:tcBorders>
            <w:vAlign w:val="center"/>
          </w:tcPr>
          <w:p w14:paraId="255182A2" w14:textId="77777777" w:rsidR="003663DD" w:rsidRPr="009B173B" w:rsidRDefault="003663DD" w:rsidP="003663DD">
            <w:pPr>
              <w:rPr>
                <w:rFonts w:ascii="Times New Roman" w:hAnsi="Times New Roman"/>
              </w:rPr>
            </w:pPr>
          </w:p>
        </w:tc>
        <w:tc>
          <w:tcPr>
            <w:tcW w:w="300" w:type="dxa"/>
            <w:tcBorders>
              <w:top w:val="nil"/>
              <w:left w:val="nil"/>
              <w:bottom w:val="nil"/>
              <w:right w:val="single" w:sz="12" w:space="0" w:color="auto"/>
            </w:tcBorders>
            <w:vAlign w:val="center"/>
          </w:tcPr>
          <w:p w14:paraId="430D3CA5"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DC5DD4" w14:textId="77777777" w:rsidR="003663DD" w:rsidRPr="00CA38F9" w:rsidRDefault="003663DD" w:rsidP="003663DD">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A0890B1"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75A3A7BF"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267353D" w14:textId="77777777" w:rsidR="003663DD" w:rsidRPr="00CA38F9" w:rsidRDefault="003663DD" w:rsidP="003663DD">
            <w:pPr>
              <w:jc w:val="center"/>
              <w:rPr>
                <w:rFonts w:asciiTheme="minorHAnsi" w:eastAsiaTheme="minorHAnsi" w:hAnsiTheme="minorHAnsi" w:cstheme="minorHAnsi"/>
                <w:b/>
              </w:rPr>
            </w:pPr>
          </w:p>
        </w:tc>
        <w:tc>
          <w:tcPr>
            <w:tcW w:w="323" w:type="dxa"/>
            <w:gridSpan w:val="2"/>
            <w:vMerge/>
            <w:tcBorders>
              <w:left w:val="single" w:sz="12" w:space="0" w:color="auto"/>
              <w:bottom w:val="nil"/>
              <w:right w:val="nil"/>
            </w:tcBorders>
            <w:vAlign w:val="center"/>
          </w:tcPr>
          <w:p w14:paraId="6C721962"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479E75B1" w14:textId="77777777" w:rsidTr="0067796D">
        <w:trPr>
          <w:trHeight w:val="118"/>
        </w:trPr>
        <w:tc>
          <w:tcPr>
            <w:tcW w:w="1529" w:type="dxa"/>
            <w:gridSpan w:val="15"/>
            <w:vMerge/>
            <w:tcBorders>
              <w:left w:val="nil"/>
              <w:bottom w:val="dashed" w:sz="8" w:space="0" w:color="1F5A87"/>
              <w:right w:val="nil"/>
            </w:tcBorders>
            <w:vAlign w:val="center"/>
          </w:tcPr>
          <w:p w14:paraId="69FC389C" w14:textId="77777777" w:rsidR="003663DD" w:rsidRPr="009B173B" w:rsidRDefault="003663DD" w:rsidP="003663DD">
            <w:pPr>
              <w:rPr>
                <w:rFonts w:ascii="Times New Roman" w:hAnsi="Times New Roman"/>
              </w:rPr>
            </w:pPr>
          </w:p>
        </w:tc>
        <w:tc>
          <w:tcPr>
            <w:tcW w:w="7470" w:type="dxa"/>
            <w:gridSpan w:val="25"/>
            <w:vMerge/>
            <w:tcBorders>
              <w:left w:val="nil"/>
              <w:bottom w:val="dashed" w:sz="8" w:space="0" w:color="1F5A87"/>
              <w:right w:val="nil"/>
            </w:tcBorders>
            <w:vAlign w:val="center"/>
          </w:tcPr>
          <w:p w14:paraId="0FFFD254" w14:textId="77777777" w:rsidR="003663DD" w:rsidRPr="009B173B" w:rsidRDefault="003663DD" w:rsidP="003663DD">
            <w:pPr>
              <w:rPr>
                <w:rFonts w:ascii="Times New Roman" w:hAnsi="Times New Roman"/>
              </w:rPr>
            </w:pPr>
          </w:p>
        </w:tc>
        <w:tc>
          <w:tcPr>
            <w:tcW w:w="300" w:type="dxa"/>
            <w:tcBorders>
              <w:top w:val="nil"/>
              <w:left w:val="nil"/>
              <w:bottom w:val="dashed" w:sz="8" w:space="0" w:color="1F5A87"/>
              <w:right w:val="nil"/>
            </w:tcBorders>
            <w:vAlign w:val="center"/>
          </w:tcPr>
          <w:p w14:paraId="6434A06D"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51FB737A"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3689EF28"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64A89138"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31D7FA52"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45AAE19F" w14:textId="77777777" w:rsidR="003663DD" w:rsidRPr="00232455" w:rsidRDefault="003663DD" w:rsidP="003663DD">
            <w:pPr>
              <w:jc w:val="center"/>
              <w:rPr>
                <w:rFonts w:asciiTheme="minorHAnsi" w:eastAsiaTheme="minorHAnsi" w:hAnsiTheme="minorHAnsi" w:cstheme="minorHAnsi"/>
                <w:sz w:val="2"/>
              </w:rPr>
            </w:pPr>
          </w:p>
        </w:tc>
      </w:tr>
      <w:tr w:rsidR="003663DD" w:rsidRPr="00232455" w14:paraId="0A0BA8FF" w14:textId="77777777" w:rsidTr="0067796D">
        <w:trPr>
          <w:trHeight w:val="118"/>
        </w:trPr>
        <w:tc>
          <w:tcPr>
            <w:tcW w:w="1529" w:type="dxa"/>
            <w:gridSpan w:val="15"/>
            <w:vMerge w:val="restart"/>
            <w:tcBorders>
              <w:top w:val="dashed" w:sz="8" w:space="0" w:color="1F5A87"/>
              <w:left w:val="nil"/>
              <w:right w:val="nil"/>
            </w:tcBorders>
            <w:vAlign w:val="center"/>
          </w:tcPr>
          <w:p w14:paraId="3C6B6554" w14:textId="77777777" w:rsidR="003663DD"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dashed" w:sz="8" w:space="0" w:color="1F5A87"/>
              <w:left w:val="nil"/>
              <w:right w:val="nil"/>
            </w:tcBorders>
            <w:vAlign w:val="center"/>
          </w:tcPr>
          <w:p w14:paraId="4F2BEE1C" w14:textId="70B83A2D" w:rsidR="003663DD" w:rsidRPr="00A666C1"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635A8143"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221DC00F"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6A5DB552"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2801FBA2"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6F1F3E74"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1CABE8B8" w14:textId="77777777" w:rsidR="003663DD" w:rsidRPr="00232455" w:rsidRDefault="003663DD" w:rsidP="003663DD">
            <w:pPr>
              <w:jc w:val="center"/>
              <w:rPr>
                <w:rFonts w:asciiTheme="minorHAnsi" w:eastAsiaTheme="minorHAnsi" w:hAnsiTheme="minorHAnsi" w:cstheme="minorHAnsi"/>
                <w:sz w:val="2"/>
              </w:rPr>
            </w:pPr>
          </w:p>
        </w:tc>
      </w:tr>
      <w:tr w:rsidR="003663DD" w:rsidRPr="00232455" w14:paraId="4EE93D57" w14:textId="77777777" w:rsidTr="0067796D">
        <w:trPr>
          <w:trHeight w:val="118"/>
        </w:trPr>
        <w:tc>
          <w:tcPr>
            <w:tcW w:w="1529" w:type="dxa"/>
            <w:gridSpan w:val="15"/>
            <w:vMerge/>
            <w:tcBorders>
              <w:left w:val="nil"/>
              <w:right w:val="nil"/>
            </w:tcBorders>
            <w:vAlign w:val="center"/>
          </w:tcPr>
          <w:p w14:paraId="7C5F036B" w14:textId="77777777" w:rsidR="003663DD" w:rsidRPr="009B173B" w:rsidRDefault="003663DD" w:rsidP="003663DD">
            <w:pPr>
              <w:rPr>
                <w:rFonts w:ascii="Times New Roman" w:hAnsi="Times New Roman"/>
              </w:rPr>
            </w:pPr>
          </w:p>
        </w:tc>
        <w:tc>
          <w:tcPr>
            <w:tcW w:w="7470" w:type="dxa"/>
            <w:gridSpan w:val="25"/>
            <w:vMerge/>
            <w:tcBorders>
              <w:left w:val="nil"/>
              <w:right w:val="nil"/>
            </w:tcBorders>
            <w:vAlign w:val="center"/>
          </w:tcPr>
          <w:p w14:paraId="4B4C9B76" w14:textId="77777777" w:rsidR="003663DD" w:rsidRPr="009B173B" w:rsidRDefault="003663DD" w:rsidP="003663DD">
            <w:pPr>
              <w:rPr>
                <w:rFonts w:ascii="Times New Roman" w:hAnsi="Times New Roman"/>
              </w:rPr>
            </w:pPr>
          </w:p>
        </w:tc>
        <w:tc>
          <w:tcPr>
            <w:tcW w:w="300" w:type="dxa"/>
            <w:tcBorders>
              <w:top w:val="nil"/>
              <w:left w:val="nil"/>
              <w:bottom w:val="nil"/>
              <w:right w:val="single" w:sz="12" w:space="0" w:color="auto"/>
            </w:tcBorders>
            <w:vAlign w:val="center"/>
          </w:tcPr>
          <w:p w14:paraId="54F4DCE0"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0CA6380" w14:textId="77777777" w:rsidR="003663DD" w:rsidRPr="00CA38F9" w:rsidRDefault="003663DD" w:rsidP="003663DD">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7F581570"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713B7820"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17C4902" w14:textId="77777777" w:rsidR="003663DD" w:rsidRPr="00CA38F9" w:rsidRDefault="003663DD" w:rsidP="003663DD">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68097C0F" w14:textId="77777777" w:rsidR="003663DD" w:rsidRPr="00232455" w:rsidRDefault="003663DD" w:rsidP="003663DD">
            <w:pPr>
              <w:jc w:val="center"/>
              <w:rPr>
                <w:rFonts w:asciiTheme="minorHAnsi" w:eastAsiaTheme="minorHAnsi" w:hAnsiTheme="minorHAnsi" w:cstheme="minorHAnsi"/>
                <w:sz w:val="2"/>
              </w:rPr>
            </w:pPr>
          </w:p>
        </w:tc>
      </w:tr>
      <w:tr w:rsidR="003663DD" w:rsidRPr="00232455" w14:paraId="35102F51" w14:textId="77777777" w:rsidTr="0067796D">
        <w:trPr>
          <w:trHeight w:val="118"/>
        </w:trPr>
        <w:tc>
          <w:tcPr>
            <w:tcW w:w="1529" w:type="dxa"/>
            <w:gridSpan w:val="15"/>
            <w:vMerge/>
            <w:tcBorders>
              <w:left w:val="nil"/>
              <w:bottom w:val="dashed" w:sz="8" w:space="0" w:color="1F5A87"/>
              <w:right w:val="nil"/>
            </w:tcBorders>
            <w:vAlign w:val="center"/>
          </w:tcPr>
          <w:p w14:paraId="64E3100A" w14:textId="77777777" w:rsidR="003663DD" w:rsidRPr="009B173B" w:rsidRDefault="003663DD" w:rsidP="003663DD">
            <w:pPr>
              <w:rPr>
                <w:rFonts w:ascii="Times New Roman" w:hAnsi="Times New Roman"/>
              </w:rPr>
            </w:pPr>
          </w:p>
        </w:tc>
        <w:tc>
          <w:tcPr>
            <w:tcW w:w="7470" w:type="dxa"/>
            <w:gridSpan w:val="25"/>
            <w:vMerge/>
            <w:tcBorders>
              <w:left w:val="nil"/>
              <w:bottom w:val="dashed" w:sz="8" w:space="0" w:color="1F5A87"/>
              <w:right w:val="nil"/>
            </w:tcBorders>
            <w:vAlign w:val="center"/>
          </w:tcPr>
          <w:p w14:paraId="5C8B5722" w14:textId="77777777" w:rsidR="003663DD" w:rsidRPr="009B173B" w:rsidRDefault="003663DD" w:rsidP="003663DD">
            <w:pPr>
              <w:rPr>
                <w:rFonts w:ascii="Times New Roman" w:hAnsi="Times New Roman"/>
              </w:rPr>
            </w:pPr>
          </w:p>
        </w:tc>
        <w:tc>
          <w:tcPr>
            <w:tcW w:w="300" w:type="dxa"/>
            <w:tcBorders>
              <w:top w:val="nil"/>
              <w:left w:val="nil"/>
              <w:bottom w:val="dashed" w:sz="8" w:space="0" w:color="1F5A87"/>
              <w:right w:val="nil"/>
            </w:tcBorders>
            <w:vAlign w:val="center"/>
          </w:tcPr>
          <w:p w14:paraId="689A93A2"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0D1E975B"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69A127F1"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668636FE"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45F8A46F"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6EC92152"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16316247" w14:textId="6A0F67B0" w:rsidTr="0067796D">
        <w:trPr>
          <w:trHeight w:val="118"/>
        </w:trPr>
        <w:tc>
          <w:tcPr>
            <w:tcW w:w="1529" w:type="dxa"/>
            <w:gridSpan w:val="15"/>
            <w:vMerge w:val="restart"/>
            <w:tcBorders>
              <w:top w:val="dashed" w:sz="8" w:space="0" w:color="1F5A87"/>
              <w:left w:val="nil"/>
              <w:right w:val="nil"/>
            </w:tcBorders>
            <w:vAlign w:val="center"/>
          </w:tcPr>
          <w:p w14:paraId="16316242" w14:textId="3034047D" w:rsidR="003663DD"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dashed" w:sz="8" w:space="0" w:color="1F5A87"/>
              <w:left w:val="nil"/>
              <w:right w:val="nil"/>
            </w:tcBorders>
            <w:vAlign w:val="center"/>
          </w:tcPr>
          <w:p w14:paraId="16316244" w14:textId="255ECC69" w:rsidR="003663DD" w:rsidRPr="00A666C1"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245" w14:textId="391DC169"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7107C0BA"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61DBE894"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246" w14:textId="3EE7E8D4"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453C9FDF"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6C09AC6B"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74808C16" w14:textId="77777777" w:rsidTr="0067796D">
        <w:trPr>
          <w:trHeight w:val="118"/>
        </w:trPr>
        <w:tc>
          <w:tcPr>
            <w:tcW w:w="1529" w:type="dxa"/>
            <w:gridSpan w:val="15"/>
            <w:vMerge/>
            <w:tcBorders>
              <w:left w:val="nil"/>
              <w:right w:val="nil"/>
            </w:tcBorders>
            <w:vAlign w:val="center"/>
          </w:tcPr>
          <w:p w14:paraId="104F9B5B" w14:textId="77777777" w:rsidR="003663DD" w:rsidRPr="009B173B" w:rsidRDefault="003663DD" w:rsidP="003663DD">
            <w:pPr>
              <w:rPr>
                <w:rFonts w:ascii="Times New Roman" w:hAnsi="Times New Roman"/>
              </w:rPr>
            </w:pPr>
          </w:p>
        </w:tc>
        <w:tc>
          <w:tcPr>
            <w:tcW w:w="7470" w:type="dxa"/>
            <w:gridSpan w:val="25"/>
            <w:vMerge/>
            <w:tcBorders>
              <w:left w:val="nil"/>
              <w:right w:val="nil"/>
            </w:tcBorders>
            <w:vAlign w:val="center"/>
          </w:tcPr>
          <w:p w14:paraId="16ED38DB" w14:textId="77777777" w:rsidR="003663DD" w:rsidRPr="009B173B" w:rsidRDefault="003663DD" w:rsidP="003663DD">
            <w:pPr>
              <w:rPr>
                <w:rFonts w:ascii="Times New Roman" w:hAnsi="Times New Roman"/>
              </w:rPr>
            </w:pPr>
          </w:p>
        </w:tc>
        <w:tc>
          <w:tcPr>
            <w:tcW w:w="300" w:type="dxa"/>
            <w:tcBorders>
              <w:top w:val="nil"/>
              <w:left w:val="nil"/>
              <w:bottom w:val="nil"/>
              <w:right w:val="single" w:sz="12" w:space="0" w:color="auto"/>
            </w:tcBorders>
            <w:vAlign w:val="center"/>
          </w:tcPr>
          <w:p w14:paraId="25AAEB93"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91C1ADB" w14:textId="77777777" w:rsidR="003663DD" w:rsidRPr="00CA38F9" w:rsidRDefault="003663DD" w:rsidP="003663DD">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63EFCBB"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29725C1D"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34497A2" w14:textId="77777777" w:rsidR="003663DD" w:rsidRPr="00CA38F9" w:rsidRDefault="003663DD" w:rsidP="003663DD">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1979E630"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3AC18A7F" w14:textId="77777777" w:rsidTr="0067796D">
        <w:trPr>
          <w:trHeight w:val="118"/>
        </w:trPr>
        <w:tc>
          <w:tcPr>
            <w:tcW w:w="1529" w:type="dxa"/>
            <w:gridSpan w:val="15"/>
            <w:vMerge/>
            <w:tcBorders>
              <w:left w:val="nil"/>
              <w:bottom w:val="dashed" w:sz="8" w:space="0" w:color="1F5A87"/>
              <w:right w:val="nil"/>
            </w:tcBorders>
            <w:vAlign w:val="center"/>
          </w:tcPr>
          <w:p w14:paraId="143A9890" w14:textId="77777777" w:rsidR="003663DD" w:rsidRPr="009B173B" w:rsidRDefault="003663DD" w:rsidP="003663DD">
            <w:pPr>
              <w:rPr>
                <w:rFonts w:ascii="Times New Roman" w:hAnsi="Times New Roman"/>
              </w:rPr>
            </w:pPr>
          </w:p>
        </w:tc>
        <w:tc>
          <w:tcPr>
            <w:tcW w:w="7470" w:type="dxa"/>
            <w:gridSpan w:val="25"/>
            <w:vMerge/>
            <w:tcBorders>
              <w:left w:val="nil"/>
              <w:bottom w:val="dashed" w:sz="8" w:space="0" w:color="1F5A87"/>
              <w:right w:val="nil"/>
            </w:tcBorders>
            <w:vAlign w:val="center"/>
          </w:tcPr>
          <w:p w14:paraId="18EF3F3B" w14:textId="77777777" w:rsidR="003663DD" w:rsidRPr="009B173B" w:rsidRDefault="003663DD" w:rsidP="003663DD">
            <w:pPr>
              <w:rPr>
                <w:rFonts w:ascii="Times New Roman" w:hAnsi="Times New Roman"/>
              </w:rPr>
            </w:pPr>
          </w:p>
        </w:tc>
        <w:tc>
          <w:tcPr>
            <w:tcW w:w="300" w:type="dxa"/>
            <w:tcBorders>
              <w:top w:val="nil"/>
              <w:left w:val="nil"/>
              <w:bottom w:val="dashed" w:sz="8" w:space="0" w:color="1F5A87"/>
              <w:right w:val="nil"/>
            </w:tcBorders>
            <w:vAlign w:val="center"/>
          </w:tcPr>
          <w:p w14:paraId="2D5978DA"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5C7E026F"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693041DA"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7B5B26C0"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72EA9CCB"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2D8DFA21"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16316262" w14:textId="77777777" w:rsidTr="0067796D">
        <w:trPr>
          <w:trHeight w:val="727"/>
        </w:trPr>
        <w:tc>
          <w:tcPr>
            <w:tcW w:w="10823" w:type="dxa"/>
            <w:gridSpan w:val="48"/>
            <w:tcBorders>
              <w:top w:val="dashed" w:sz="8" w:space="0" w:color="1F5A87"/>
              <w:left w:val="nil"/>
              <w:bottom w:val="nil"/>
              <w:right w:val="nil"/>
            </w:tcBorders>
            <w:vAlign w:val="center"/>
          </w:tcPr>
          <w:p w14:paraId="16316260" w14:textId="77777777" w:rsidR="003663DD" w:rsidRPr="008C222C" w:rsidRDefault="003663DD" w:rsidP="003663DD">
            <w:pPr>
              <w:rPr>
                <w:rFonts w:asciiTheme="minorHAnsi" w:eastAsiaTheme="minorHAnsi" w:hAnsiTheme="minorHAnsi" w:cstheme="minorHAnsi"/>
                <w:i/>
                <w:color w:val="7F7F7F" w:themeColor="text1" w:themeTint="80"/>
                <w:u w:val="single"/>
              </w:rPr>
            </w:pPr>
            <w:r w:rsidRPr="008C222C">
              <w:rPr>
                <w:rFonts w:asciiTheme="minorHAnsi" w:eastAsiaTheme="minorHAnsi" w:hAnsiTheme="minorHAnsi" w:cstheme="minorHAnsi"/>
                <w:i/>
                <w:color w:val="7F7F7F" w:themeColor="text1" w:themeTint="80"/>
                <w:u w:val="single"/>
              </w:rPr>
              <w:t>Table footnotes</w:t>
            </w:r>
          </w:p>
          <w:p w14:paraId="16316261" w14:textId="24338A2C" w:rsidR="003663DD" w:rsidRPr="002213EC" w:rsidRDefault="003663DD" w:rsidP="003663DD">
            <w:pPr>
              <w:pStyle w:val="ListParagraph"/>
              <w:numPr>
                <w:ilvl w:val="0"/>
                <w:numId w:val="22"/>
              </w:numPr>
              <w:rPr>
                <w:rFonts w:asciiTheme="minorHAnsi" w:eastAsiaTheme="minorHAnsi" w:hAnsiTheme="minorHAnsi" w:cstheme="minorHAnsi"/>
                <w:i/>
                <w:color w:val="4F6228" w:themeColor="accent3" w:themeShade="80"/>
                <w:sz w:val="20"/>
                <w:szCs w:val="20"/>
              </w:rPr>
            </w:pPr>
            <w:r w:rsidRPr="008C222C">
              <w:rPr>
                <w:rFonts w:asciiTheme="minorHAnsi" w:eastAsiaTheme="minorHAnsi" w:hAnsiTheme="minorHAnsi" w:cstheme="minorHAnsi"/>
                <w:i/>
                <w:color w:val="7F7F7F" w:themeColor="text1" w:themeTint="80"/>
                <w:sz w:val="20"/>
                <w:szCs w:val="20"/>
              </w:rPr>
              <w:t xml:space="preserve">If </w:t>
            </w:r>
            <w:r>
              <w:rPr>
                <w:rFonts w:asciiTheme="minorHAnsi" w:eastAsiaTheme="minorHAnsi" w:hAnsiTheme="minorHAnsi" w:cstheme="minorHAnsi"/>
                <w:i/>
                <w:color w:val="7F7F7F" w:themeColor="text1" w:themeTint="80"/>
                <w:sz w:val="20"/>
                <w:szCs w:val="20"/>
              </w:rPr>
              <w:t>the</w:t>
            </w:r>
            <w:r w:rsidRPr="008C222C">
              <w:rPr>
                <w:rFonts w:asciiTheme="minorHAnsi" w:eastAsiaTheme="minorHAnsi" w:hAnsiTheme="minorHAnsi" w:cstheme="minorHAnsi"/>
                <w:i/>
                <w:color w:val="7F7F7F" w:themeColor="text1" w:themeTint="80"/>
                <w:sz w:val="20"/>
                <w:szCs w:val="20"/>
              </w:rPr>
              <w:t xml:space="preserve"> answer is the same for all adult groups or all procedures, collaps</w:t>
            </w:r>
            <w:r>
              <w:rPr>
                <w:rFonts w:asciiTheme="minorHAnsi" w:eastAsiaTheme="minorHAnsi" w:hAnsiTheme="minorHAnsi" w:cstheme="minorHAnsi"/>
                <w:i/>
                <w:color w:val="7F7F7F" w:themeColor="text1" w:themeTint="80"/>
                <w:sz w:val="20"/>
                <w:szCs w:val="20"/>
              </w:rPr>
              <w:t>e the answer across the groups and/or procedures.</w:t>
            </w:r>
          </w:p>
        </w:tc>
      </w:tr>
      <w:tr w:rsidR="003663DD" w:rsidRPr="00725F39" w14:paraId="49774DD5" w14:textId="77777777" w:rsidTr="0067796D">
        <w:trPr>
          <w:trHeight w:val="876"/>
        </w:trPr>
        <w:tc>
          <w:tcPr>
            <w:tcW w:w="10823" w:type="dxa"/>
            <w:gridSpan w:val="48"/>
            <w:tcBorders>
              <w:top w:val="nil"/>
              <w:left w:val="nil"/>
              <w:bottom w:val="nil"/>
              <w:right w:val="nil"/>
            </w:tcBorders>
            <w:vAlign w:val="center"/>
          </w:tcPr>
          <w:p w14:paraId="454D81BF" w14:textId="142E3B0B" w:rsidR="003663DD" w:rsidRPr="000C149D" w:rsidRDefault="003663DD" w:rsidP="003663DD">
            <w:pPr>
              <w:pStyle w:val="NoSpacing"/>
              <w:keepNext/>
              <w:ind w:left="577" w:hanging="252"/>
              <w:rPr>
                <w:rFonts w:cs="Times New Roman"/>
              </w:rPr>
            </w:pPr>
            <w:bookmarkStart w:id="382" w:name="q8point4b"/>
            <w:bookmarkEnd w:id="382"/>
            <w:r>
              <w:rPr>
                <w:rFonts w:cs="Times New Roman"/>
                <w:b/>
              </w:rPr>
              <w:lastRenderedPageBreak/>
              <w:t xml:space="preserve">b. </w:t>
            </w:r>
            <w:proofErr w:type="gramStart"/>
            <w:r>
              <w:rPr>
                <w:rFonts w:cs="Times New Roman"/>
                <w:b/>
              </w:rPr>
              <w:t>Electronic</w:t>
            </w:r>
            <w:proofErr w:type="gramEnd"/>
            <w:r>
              <w:rPr>
                <w:rFonts w:cs="Times New Roman"/>
                <w:b/>
              </w:rPr>
              <w:t xml:space="preserve"> consent signature. </w:t>
            </w:r>
            <w:r>
              <w:rPr>
                <w:rFonts w:cs="Times New Roman"/>
              </w:rPr>
              <w:t>For studies in which documentation of consent will be obtained: will subjects use an electronic method to provide their consent signature?</w:t>
            </w:r>
          </w:p>
        </w:tc>
      </w:tr>
      <w:tr w:rsidR="003663DD" w:rsidRPr="00725F39" w14:paraId="3DB7603D" w14:textId="77777777" w:rsidTr="0067796D">
        <w:trPr>
          <w:trHeight w:val="1134"/>
        </w:trPr>
        <w:tc>
          <w:tcPr>
            <w:tcW w:w="10823" w:type="dxa"/>
            <w:gridSpan w:val="48"/>
            <w:tcBorders>
              <w:top w:val="nil"/>
              <w:left w:val="nil"/>
              <w:bottom w:val="nil"/>
              <w:right w:val="nil"/>
            </w:tcBorders>
            <w:vAlign w:val="center"/>
          </w:tcPr>
          <w:p w14:paraId="33C9DAB4" w14:textId="580DFDBA" w:rsidR="003663DD" w:rsidRPr="000C149D" w:rsidRDefault="003663DD" w:rsidP="003663DD">
            <w:pPr>
              <w:pStyle w:val="NoSpacing"/>
              <w:keepNext/>
              <w:numPr>
                <w:ilvl w:val="0"/>
                <w:numId w:val="39"/>
              </w:numPr>
              <w:rPr>
                <w:rFonts w:cstheme="minorHAnsi"/>
                <w:i/>
                <w:color w:val="7F7F7F" w:themeColor="text1" w:themeTint="80"/>
                <w:sz w:val="20"/>
                <w:szCs w:val="20"/>
              </w:rPr>
            </w:pPr>
            <w:r>
              <w:rPr>
                <w:rFonts w:cstheme="minorHAnsi"/>
                <w:i/>
                <w:color w:val="7F7F7F" w:themeColor="text1" w:themeTint="80"/>
                <w:sz w:val="20"/>
                <w:szCs w:val="20"/>
              </w:rPr>
              <w:t>FDA-regulated studies must use a system that complies with the FDA’s “Part 11” requirements about electronic systems and records.</w:t>
            </w:r>
            <w:r w:rsidRPr="000C149D">
              <w:rPr>
                <w:rFonts w:cstheme="minorHAnsi"/>
                <w:i/>
                <w:color w:val="7F7F7F" w:themeColor="text1" w:themeTint="80"/>
                <w:sz w:val="20"/>
                <w:szCs w:val="20"/>
              </w:rPr>
              <w:t xml:space="preserve"> </w:t>
            </w:r>
            <w:r>
              <w:rPr>
                <w:rFonts w:cstheme="minorHAnsi"/>
                <w:i/>
                <w:color w:val="7F7F7F" w:themeColor="text1" w:themeTint="80"/>
                <w:sz w:val="20"/>
                <w:szCs w:val="20"/>
              </w:rPr>
              <w:t xml:space="preserve">Note that </w:t>
            </w:r>
            <w:r w:rsidRPr="000C149D">
              <w:rPr>
                <w:rFonts w:cstheme="minorHAnsi"/>
                <w:i/>
                <w:color w:val="7F7F7F" w:themeColor="text1" w:themeTint="80"/>
                <w:sz w:val="20"/>
                <w:szCs w:val="20"/>
              </w:rPr>
              <w:t>the UW</w:t>
            </w:r>
            <w:r>
              <w:rPr>
                <w:rFonts w:cstheme="minorHAnsi"/>
                <w:i/>
                <w:color w:val="7F7F7F" w:themeColor="text1" w:themeTint="80"/>
                <w:sz w:val="20"/>
                <w:szCs w:val="20"/>
              </w:rPr>
              <w:t>-IT</w:t>
            </w:r>
            <w:r w:rsidRPr="000C149D">
              <w:rPr>
                <w:rFonts w:cstheme="minorHAnsi"/>
                <w:i/>
                <w:color w:val="7F7F7F" w:themeColor="text1" w:themeTint="80"/>
                <w:sz w:val="20"/>
                <w:szCs w:val="20"/>
              </w:rPr>
              <w:t xml:space="preserve"> supported DocuSign e-signature system does not meet </w:t>
            </w:r>
            <w:r>
              <w:rPr>
                <w:rFonts w:cstheme="minorHAnsi"/>
                <w:i/>
                <w:color w:val="7F7F7F" w:themeColor="text1" w:themeTint="80"/>
                <w:sz w:val="20"/>
                <w:szCs w:val="20"/>
              </w:rPr>
              <w:t>this requirement</w:t>
            </w:r>
            <w:r w:rsidRPr="000C149D">
              <w:rPr>
                <w:rFonts w:cstheme="minorHAnsi"/>
                <w:i/>
                <w:color w:val="7F7F7F" w:themeColor="text1" w:themeTint="80"/>
                <w:sz w:val="20"/>
                <w:szCs w:val="20"/>
              </w:rPr>
              <w:t>.</w:t>
            </w:r>
          </w:p>
          <w:p w14:paraId="177D51CA" w14:textId="3F4BF73E" w:rsidR="003663DD" w:rsidRDefault="003663DD" w:rsidP="003663DD">
            <w:pPr>
              <w:pStyle w:val="NoSpacing"/>
              <w:keepNext/>
              <w:numPr>
                <w:ilvl w:val="0"/>
                <w:numId w:val="39"/>
              </w:numPr>
              <w:rPr>
                <w:rFonts w:cs="Times New Roman"/>
                <w:b/>
              </w:rPr>
            </w:pPr>
            <w:r w:rsidRPr="000C149D">
              <w:rPr>
                <w:rFonts w:cstheme="minorHAnsi"/>
                <w:i/>
                <w:color w:val="7F7F7F" w:themeColor="text1" w:themeTint="80"/>
                <w:sz w:val="20"/>
                <w:szCs w:val="20"/>
              </w:rPr>
              <w:t xml:space="preserve">Having subjects check a box at the beginning of an emailed or web-based questionnaire is not considered </w:t>
            </w:r>
            <w:r>
              <w:rPr>
                <w:rFonts w:cstheme="minorHAnsi"/>
                <w:i/>
                <w:color w:val="7F7F7F" w:themeColor="text1" w:themeTint="80"/>
                <w:sz w:val="20"/>
                <w:szCs w:val="20"/>
              </w:rPr>
              <w:t xml:space="preserve">legally effective </w:t>
            </w:r>
            <w:r w:rsidRPr="000C149D">
              <w:rPr>
                <w:rFonts w:cstheme="minorHAnsi"/>
                <w:i/>
                <w:color w:val="7F7F7F" w:themeColor="text1" w:themeTint="80"/>
                <w:sz w:val="20"/>
                <w:szCs w:val="20"/>
              </w:rPr>
              <w:t>documentation of consent.</w:t>
            </w:r>
          </w:p>
        </w:tc>
      </w:tr>
      <w:tr w:rsidR="003663DD" w:rsidRPr="00725F39" w14:paraId="41A7EF59" w14:textId="31FCD33B" w:rsidTr="0067796D">
        <w:trPr>
          <w:trHeight w:val="288"/>
        </w:trPr>
        <w:tc>
          <w:tcPr>
            <w:tcW w:w="725" w:type="dxa"/>
            <w:gridSpan w:val="7"/>
            <w:tcBorders>
              <w:top w:val="nil"/>
              <w:left w:val="nil"/>
              <w:bottom w:val="nil"/>
              <w:right w:val="single" w:sz="12" w:space="0" w:color="auto"/>
            </w:tcBorders>
            <w:vAlign w:val="center"/>
          </w:tcPr>
          <w:p w14:paraId="2381B275" w14:textId="717E88CD" w:rsidR="003663DD" w:rsidRPr="00DD38CB" w:rsidRDefault="003663DD" w:rsidP="003663DD">
            <w:pPr>
              <w:pStyle w:val="NoSpacing"/>
              <w:rPr>
                <w:rFonts w:cstheme="minorHAnsi"/>
              </w:rPr>
            </w:pPr>
          </w:p>
        </w:tc>
        <w:tc>
          <w:tcPr>
            <w:tcW w:w="354" w:type="dxa"/>
            <w:gridSpan w:val="5"/>
            <w:tcBorders>
              <w:top w:val="single" w:sz="12" w:space="0" w:color="auto"/>
              <w:left w:val="nil"/>
              <w:bottom w:val="single" w:sz="12" w:space="0" w:color="auto"/>
              <w:right w:val="single" w:sz="12" w:space="0" w:color="auto"/>
            </w:tcBorders>
            <w:shd w:val="clear" w:color="auto" w:fill="D9D9D9" w:themeFill="background1" w:themeFillShade="D9"/>
            <w:vAlign w:val="center"/>
          </w:tcPr>
          <w:p w14:paraId="61502F45" w14:textId="56763FD2" w:rsidR="003663DD" w:rsidRPr="00F52C51" w:rsidRDefault="003663DD" w:rsidP="003663DD">
            <w:pPr>
              <w:pStyle w:val="NoSpacing"/>
              <w:ind w:left="-18"/>
              <w:jc w:val="center"/>
              <w:rPr>
                <w:rFonts w:cstheme="minorHAnsi"/>
                <w:b/>
              </w:rPr>
            </w:pPr>
          </w:p>
        </w:tc>
        <w:tc>
          <w:tcPr>
            <w:tcW w:w="701" w:type="dxa"/>
            <w:gridSpan w:val="5"/>
            <w:tcBorders>
              <w:top w:val="nil"/>
              <w:left w:val="nil"/>
              <w:bottom w:val="nil"/>
              <w:right w:val="nil"/>
            </w:tcBorders>
            <w:vAlign w:val="center"/>
          </w:tcPr>
          <w:p w14:paraId="367E892F" w14:textId="47725C68" w:rsidR="003663DD" w:rsidRPr="00DD38CB" w:rsidRDefault="003663DD" w:rsidP="003663DD">
            <w:pPr>
              <w:pStyle w:val="NoSpacing"/>
              <w:ind w:left="-18"/>
              <w:rPr>
                <w:rFonts w:cstheme="minorHAnsi"/>
              </w:rPr>
            </w:pPr>
            <w:r w:rsidRPr="00F52C51">
              <w:rPr>
                <w:rFonts w:cstheme="minorHAnsi"/>
                <w:b/>
              </w:rPr>
              <w:t>No</w:t>
            </w:r>
          </w:p>
        </w:tc>
        <w:tc>
          <w:tcPr>
            <w:tcW w:w="9043" w:type="dxa"/>
            <w:gridSpan w:val="31"/>
            <w:tcBorders>
              <w:top w:val="nil"/>
              <w:left w:val="nil"/>
              <w:bottom w:val="nil"/>
              <w:right w:val="nil"/>
            </w:tcBorders>
            <w:vAlign w:val="center"/>
          </w:tcPr>
          <w:p w14:paraId="4B4045B1" w14:textId="77777777" w:rsidR="003663DD" w:rsidRPr="00DD38CB" w:rsidRDefault="003663DD" w:rsidP="003663DD">
            <w:pPr>
              <w:pStyle w:val="NoSpacing"/>
              <w:rPr>
                <w:rFonts w:cstheme="minorHAnsi"/>
              </w:rPr>
            </w:pPr>
          </w:p>
        </w:tc>
      </w:tr>
      <w:tr w:rsidR="003663DD" w:rsidRPr="00725F39" w14:paraId="5838DDAE" w14:textId="7D08F3DE" w:rsidTr="0067796D">
        <w:trPr>
          <w:trHeight w:val="288"/>
        </w:trPr>
        <w:tc>
          <w:tcPr>
            <w:tcW w:w="725" w:type="dxa"/>
            <w:gridSpan w:val="7"/>
            <w:tcBorders>
              <w:top w:val="nil"/>
              <w:left w:val="nil"/>
              <w:bottom w:val="nil"/>
              <w:right w:val="single" w:sz="12" w:space="0" w:color="auto"/>
            </w:tcBorders>
            <w:vAlign w:val="center"/>
          </w:tcPr>
          <w:p w14:paraId="495836BD" w14:textId="455C23AC" w:rsidR="003663DD" w:rsidRPr="00DD38CB" w:rsidRDefault="003663DD" w:rsidP="003663DD">
            <w:pPr>
              <w:pStyle w:val="NoSpacing"/>
              <w:keepNext/>
              <w:ind w:left="265" w:hanging="265"/>
              <w:rPr>
                <w:rFonts w:cstheme="minorHAnsi"/>
              </w:rPr>
            </w:pPr>
          </w:p>
        </w:tc>
        <w:tc>
          <w:tcPr>
            <w:tcW w:w="354" w:type="dxa"/>
            <w:gridSpan w:val="5"/>
            <w:tcBorders>
              <w:top w:val="single" w:sz="12" w:space="0" w:color="auto"/>
              <w:left w:val="nil"/>
              <w:bottom w:val="single" w:sz="12" w:space="0" w:color="auto"/>
              <w:right w:val="single" w:sz="12" w:space="0" w:color="auto"/>
            </w:tcBorders>
            <w:shd w:val="clear" w:color="auto" w:fill="D9D9D9" w:themeFill="background1" w:themeFillShade="D9"/>
            <w:vAlign w:val="center"/>
          </w:tcPr>
          <w:p w14:paraId="21C43CA3" w14:textId="67CD9FBF" w:rsidR="003663DD" w:rsidRPr="00F52C51" w:rsidRDefault="002024AF" w:rsidP="003663DD">
            <w:pPr>
              <w:pStyle w:val="NoSpacing"/>
              <w:ind w:left="-18"/>
              <w:jc w:val="center"/>
              <w:rPr>
                <w:rFonts w:cstheme="minorHAnsi"/>
                <w:b/>
              </w:rPr>
            </w:pPr>
            <w:ins w:id="383" w:author="raysanchez539@gmail.com" w:date="2020-10-09T11:18:00Z">
              <w:r>
                <w:rPr>
                  <w:rFonts w:cstheme="minorHAnsi"/>
                  <w:b/>
                </w:rPr>
                <w:t>X</w:t>
              </w:r>
            </w:ins>
          </w:p>
        </w:tc>
        <w:tc>
          <w:tcPr>
            <w:tcW w:w="701" w:type="dxa"/>
            <w:gridSpan w:val="5"/>
            <w:tcBorders>
              <w:top w:val="nil"/>
              <w:left w:val="nil"/>
              <w:bottom w:val="nil"/>
              <w:right w:val="nil"/>
            </w:tcBorders>
            <w:vAlign w:val="center"/>
          </w:tcPr>
          <w:p w14:paraId="4CAF4419" w14:textId="1C18D33F" w:rsidR="003663DD" w:rsidRPr="00DD38CB" w:rsidRDefault="003663DD" w:rsidP="003663DD">
            <w:pPr>
              <w:pStyle w:val="NoSpacing"/>
              <w:ind w:left="-18"/>
              <w:rPr>
                <w:rFonts w:cstheme="minorHAnsi"/>
              </w:rPr>
            </w:pPr>
            <w:r w:rsidRPr="00F52C51">
              <w:rPr>
                <w:rFonts w:cstheme="minorHAnsi"/>
                <w:b/>
              </w:rPr>
              <w:t>Yes</w:t>
            </w:r>
          </w:p>
        </w:tc>
        <w:tc>
          <w:tcPr>
            <w:tcW w:w="9043" w:type="dxa"/>
            <w:gridSpan w:val="31"/>
            <w:tcBorders>
              <w:top w:val="nil"/>
              <w:left w:val="nil"/>
              <w:bottom w:val="nil"/>
              <w:right w:val="nil"/>
            </w:tcBorders>
            <w:vAlign w:val="center"/>
          </w:tcPr>
          <w:p w14:paraId="5B80899A" w14:textId="68488942" w:rsidR="003663DD" w:rsidRPr="00DD38CB" w:rsidRDefault="003663DD" w:rsidP="003663DD">
            <w:pPr>
              <w:pStyle w:val="NoSpacing"/>
              <w:keepNext/>
              <w:ind w:left="265" w:hanging="265"/>
              <w:rPr>
                <w:rFonts w:cstheme="minorHAnsi"/>
              </w:rPr>
            </w:pPr>
            <w:r w:rsidRPr="00DD38CB">
              <w:rPr>
                <w:rFonts w:cstheme="minorHAnsi"/>
              </w:rPr>
              <w:sym w:font="Wingdings" w:char="F0E0"/>
            </w:r>
            <w:r w:rsidRPr="00DD38CB">
              <w:rPr>
                <w:rFonts w:cstheme="minorHAnsi"/>
              </w:rPr>
              <w:t xml:space="preserve"> If yes,</w:t>
            </w:r>
            <w:r>
              <w:rPr>
                <w:rFonts w:cstheme="minorHAnsi"/>
              </w:rPr>
              <w:t xml:space="preserve"> describe the methodology that will be used.</w:t>
            </w:r>
          </w:p>
        </w:tc>
      </w:tr>
      <w:tr w:rsidR="003663DD" w:rsidRPr="00725F39" w14:paraId="51E66B98" w14:textId="77777777" w:rsidTr="0067796D">
        <w:trPr>
          <w:trHeight w:val="618"/>
        </w:trPr>
        <w:tc>
          <w:tcPr>
            <w:tcW w:w="10823" w:type="dxa"/>
            <w:gridSpan w:val="48"/>
            <w:tcBorders>
              <w:top w:val="nil"/>
              <w:left w:val="nil"/>
              <w:bottom w:val="nil"/>
              <w:right w:val="nil"/>
            </w:tcBorders>
            <w:vAlign w:val="center"/>
          </w:tcPr>
          <w:p w14:paraId="47CE56D8" w14:textId="43D6C406" w:rsidR="003663DD" w:rsidRPr="000C149D" w:rsidRDefault="003663DD" w:rsidP="003663DD">
            <w:pPr>
              <w:pStyle w:val="NoSpacing"/>
              <w:keepNext/>
              <w:ind w:left="2035"/>
              <w:rPr>
                <w:rFonts w:cstheme="minorHAnsi"/>
                <w:i/>
                <w:color w:val="7F7F7F" w:themeColor="text1" w:themeTint="80"/>
                <w:sz w:val="20"/>
                <w:szCs w:val="20"/>
              </w:rPr>
            </w:pPr>
            <w:r>
              <w:rPr>
                <w:rFonts w:cstheme="minorHAnsi"/>
                <w:i/>
                <w:color w:val="7F7F7F" w:themeColor="text1" w:themeTint="80"/>
                <w:sz w:val="20"/>
                <w:szCs w:val="20"/>
              </w:rPr>
              <w:t xml:space="preserve">See the </w:t>
            </w:r>
            <w:r w:rsidR="00F938D5">
              <w:fldChar w:fldCharType="begin"/>
            </w:r>
            <w:r w:rsidR="00F938D5">
              <w:instrText xml:space="preserve"> HYPERLINK "https://www.washington.edu/research/policies/guidance-electronic-informed-consent/" </w:instrText>
            </w:r>
            <w:r w:rsidR="00F938D5">
              <w:fldChar w:fldCharType="separate"/>
            </w:r>
            <w:r w:rsidRPr="008145FE">
              <w:rPr>
                <w:rStyle w:val="Hyperlink"/>
                <w:rFonts w:cstheme="minorHAnsi"/>
                <w:i/>
                <w:sz w:val="20"/>
                <w:szCs w:val="20"/>
              </w:rPr>
              <w:t xml:space="preserve">GUIDANCE: Electronic Informed </w:t>
            </w:r>
            <w:ins w:id="384" w:author="raysanchez539@gmail.com" w:date="2020-10-09T12:14:00Z">
              <w:r w:rsidR="005A2D80">
                <w:rPr>
                  <w:rStyle w:val="Hyperlink"/>
                  <w:rFonts w:cstheme="minorHAnsi"/>
                  <w:i/>
                  <w:sz w:val="20"/>
                  <w:szCs w:val="20"/>
                </w:rPr>
                <w:t>`</w:t>
              </w:r>
            </w:ins>
            <w:r w:rsidRPr="008145FE">
              <w:rPr>
                <w:rStyle w:val="Hyperlink"/>
                <w:rFonts w:cstheme="minorHAnsi"/>
                <w:i/>
                <w:sz w:val="20"/>
                <w:szCs w:val="20"/>
              </w:rPr>
              <w:t>Consent</w:t>
            </w:r>
            <w:r w:rsidR="00F938D5">
              <w:rPr>
                <w:rStyle w:val="Hyperlink"/>
                <w:rFonts w:cstheme="minorHAnsi"/>
                <w:i/>
                <w:sz w:val="20"/>
                <w:szCs w:val="20"/>
              </w:rPr>
              <w:fldChar w:fldCharType="end"/>
            </w:r>
            <w:r>
              <w:rPr>
                <w:rFonts w:cstheme="minorHAnsi"/>
                <w:i/>
                <w:color w:val="7F7F7F" w:themeColor="text1" w:themeTint="80"/>
                <w:sz w:val="20"/>
                <w:szCs w:val="20"/>
              </w:rPr>
              <w:t xml:space="preserve"> for information about options (including the DocuSign system available through </w:t>
            </w:r>
            <w:r w:rsidRPr="004130DD">
              <w:rPr>
                <w:rFonts w:cstheme="minorHAnsi"/>
                <w:i/>
                <w:color w:val="7F7F7F" w:themeColor="text1" w:themeTint="80"/>
                <w:sz w:val="20"/>
                <w:szCs w:val="20"/>
                <w:shd w:val="clear" w:color="auto" w:fill="FFFFFF" w:themeFill="background1"/>
              </w:rPr>
              <w:t>UW</w:t>
            </w:r>
            <w:r>
              <w:rPr>
                <w:rFonts w:cstheme="minorHAnsi"/>
                <w:i/>
                <w:color w:val="7F7F7F" w:themeColor="text1" w:themeTint="80"/>
                <w:sz w:val="20"/>
                <w:szCs w:val="20"/>
              </w:rPr>
              <w:t>-IT) and requirements.</w:t>
            </w:r>
          </w:p>
        </w:tc>
      </w:tr>
      <w:tr w:rsidR="003663DD" w:rsidRPr="00F52C51" w14:paraId="2E217D1F" w14:textId="2ECA5599" w:rsidTr="0067796D">
        <w:trPr>
          <w:trHeight w:val="360"/>
        </w:trPr>
        <w:tc>
          <w:tcPr>
            <w:tcW w:w="2155" w:type="dxa"/>
            <w:gridSpan w:val="25"/>
            <w:tcBorders>
              <w:top w:val="nil"/>
              <w:left w:val="nil"/>
              <w:bottom w:val="nil"/>
              <w:right w:val="single" w:sz="24" w:space="0" w:color="E8960C"/>
            </w:tcBorders>
            <w:vAlign w:val="center"/>
          </w:tcPr>
          <w:p w14:paraId="49A73177" w14:textId="77777777" w:rsidR="003663DD" w:rsidRPr="00F52C51" w:rsidRDefault="003663DD" w:rsidP="003663DD">
            <w:pPr>
              <w:pStyle w:val="NoSpacing"/>
              <w:keepNext/>
              <w:ind w:left="2035"/>
              <w:rPr>
                <w:rFonts w:cstheme="minorHAnsi"/>
              </w:rPr>
            </w:pPr>
          </w:p>
        </w:tc>
        <w:tc>
          <w:tcPr>
            <w:tcW w:w="8668" w:type="dxa"/>
            <w:gridSpan w:val="23"/>
            <w:tcBorders>
              <w:top w:val="single" w:sz="24" w:space="0" w:color="E8960C"/>
              <w:left w:val="single" w:sz="24" w:space="0" w:color="E8960C"/>
              <w:bottom w:val="single" w:sz="24" w:space="0" w:color="E8960C"/>
              <w:right w:val="single" w:sz="24" w:space="0" w:color="E8960C"/>
            </w:tcBorders>
            <w:vAlign w:val="center"/>
          </w:tcPr>
          <w:p w14:paraId="23428881" w14:textId="763214C7" w:rsidR="003663DD" w:rsidRPr="00F52C51" w:rsidRDefault="003663DD" w:rsidP="003663DD">
            <w:pPr>
              <w:pStyle w:val="NoSpacing"/>
              <w:keepNext/>
              <w:rPr>
                <w:rFonts w:cstheme="minorHAnsi"/>
              </w:rPr>
            </w:pPr>
            <w:del w:id="385" w:author="raysanchez539@gmail.com" w:date="2020-10-09T12:35:00Z">
              <w:r w:rsidRPr="00C734B1" w:rsidDel="00735352">
                <w:rPr>
                  <w:rFonts w:ascii="Times New Roman" w:hAnsi="Times New Roman"/>
                </w:rPr>
                <w:fldChar w:fldCharType="begin">
                  <w:ffData>
                    <w:name w:val="Text1"/>
                    <w:enabled/>
                    <w:calcOnExit w:val="0"/>
                    <w:textInput/>
                  </w:ffData>
                </w:fldChar>
              </w:r>
              <w:r w:rsidRPr="00C734B1" w:rsidDel="00735352">
                <w:rPr>
                  <w:rFonts w:ascii="Times New Roman" w:hAnsi="Times New Roman"/>
                </w:rPr>
                <w:delInstrText xml:space="preserve"> FORMTEXT </w:delInstrText>
              </w:r>
              <w:r w:rsidRPr="00C734B1" w:rsidDel="00735352">
                <w:rPr>
                  <w:rFonts w:ascii="Times New Roman" w:hAnsi="Times New Roman"/>
                  <w:rPrChange w:id="386" w:author="Leandro Casiraghi" w:date="2021-05-13T14:21:00Z">
                    <w:rPr>
                      <w:rFonts w:ascii="Times New Roman" w:hAnsi="Times New Roman"/>
                    </w:rPr>
                  </w:rPrChange>
                </w:rPr>
              </w:r>
              <w:r w:rsidRPr="00C734B1" w:rsidDel="00735352">
                <w:rPr>
                  <w:rFonts w:ascii="Times New Roman" w:hAnsi="Times New Roman"/>
                  <w:rPrChange w:id="387" w:author="Leandro Casiraghi" w:date="2021-05-13T14:21:00Z">
                    <w:rPr>
                      <w:rFonts w:ascii="Times New Roman" w:hAnsi="Times New Roman"/>
                    </w:rPr>
                  </w:rPrChange>
                </w:rPr>
                <w:fldChar w:fldCharType="separate"/>
              </w:r>
              <w:r w:rsidRPr="00C734B1" w:rsidDel="00735352">
                <w:rPr>
                  <w:rFonts w:ascii="Times New Roman" w:hAnsi="Times New Roman"/>
                </w:rPr>
                <w:delText> </w:delText>
              </w:r>
              <w:r w:rsidRPr="00C734B1" w:rsidDel="00735352">
                <w:rPr>
                  <w:rFonts w:ascii="Times New Roman" w:hAnsi="Times New Roman"/>
                </w:rPr>
                <w:delText> </w:delText>
              </w:r>
              <w:r w:rsidRPr="00C734B1" w:rsidDel="00735352">
                <w:rPr>
                  <w:rFonts w:ascii="Times New Roman" w:hAnsi="Times New Roman"/>
                </w:rPr>
                <w:delText> </w:delText>
              </w:r>
              <w:r w:rsidRPr="00C734B1" w:rsidDel="00735352">
                <w:rPr>
                  <w:rFonts w:ascii="Times New Roman" w:hAnsi="Times New Roman"/>
                </w:rPr>
                <w:delText> </w:delText>
              </w:r>
              <w:r w:rsidRPr="00C734B1" w:rsidDel="00735352">
                <w:rPr>
                  <w:rFonts w:ascii="Times New Roman" w:hAnsi="Times New Roman"/>
                </w:rPr>
                <w:delText> </w:delText>
              </w:r>
              <w:r w:rsidRPr="00C734B1" w:rsidDel="00735352">
                <w:rPr>
                  <w:rFonts w:ascii="Times New Roman" w:hAnsi="Times New Roman"/>
                  <w:rPrChange w:id="388" w:author="Leandro Casiraghi" w:date="2021-05-13T14:21:00Z">
                    <w:rPr>
                      <w:rFonts w:ascii="Times New Roman" w:hAnsi="Times New Roman"/>
                    </w:rPr>
                  </w:rPrChange>
                </w:rPr>
                <w:fldChar w:fldCharType="end"/>
              </w:r>
            </w:del>
            <w:ins w:id="389" w:author="raysanchez539@gmail.com" w:date="2020-10-09T12:35:00Z">
              <w:r w:rsidR="00735352" w:rsidRPr="00C734B1">
                <w:rPr>
                  <w:rFonts w:ascii="Times New Roman" w:hAnsi="Times New Roman"/>
                </w:rPr>
                <w:t xml:space="preserve">We will seek electronic consent using </w:t>
              </w:r>
            </w:ins>
            <w:proofErr w:type="spellStart"/>
            <w:ins w:id="390" w:author="raysanchez539@gmail.com" w:date="2020-10-12T10:47:00Z">
              <w:r w:rsidR="007C113F" w:rsidRPr="00C734B1">
                <w:rPr>
                  <w:rFonts w:ascii="Times New Roman" w:hAnsi="Times New Roman" w:cs="Times New Roman"/>
                </w:rPr>
                <w:t>REDCap</w:t>
              </w:r>
              <w:proofErr w:type="spellEnd"/>
              <w:r w:rsidR="007C113F" w:rsidRPr="00C734B1">
                <w:rPr>
                  <w:rFonts w:ascii="Times New Roman" w:hAnsi="Times New Roman" w:cs="Times New Roman"/>
                </w:rPr>
                <w:t>, offered by UW ITHS</w:t>
              </w:r>
            </w:ins>
            <w:ins w:id="391" w:author="raysanchez539@gmail.com" w:date="2020-10-09T12:35:00Z">
              <w:r w:rsidR="001E09C9" w:rsidRPr="00C734B1">
                <w:rPr>
                  <w:rFonts w:ascii="Times New Roman" w:hAnsi="Times New Roman"/>
                </w:rPr>
                <w:t>, and consent will be confirmed once again upon completion of the Google Form questionnaire.</w:t>
              </w:r>
            </w:ins>
          </w:p>
        </w:tc>
      </w:tr>
      <w:tr w:rsidR="003663DD" w:rsidRPr="00F52C51" w14:paraId="344A6E4A" w14:textId="77777777" w:rsidTr="0067796D">
        <w:trPr>
          <w:trHeight w:val="417"/>
        </w:trPr>
        <w:tc>
          <w:tcPr>
            <w:tcW w:w="10823" w:type="dxa"/>
            <w:gridSpan w:val="48"/>
            <w:tcBorders>
              <w:top w:val="nil"/>
              <w:left w:val="nil"/>
              <w:bottom w:val="nil"/>
              <w:right w:val="nil"/>
            </w:tcBorders>
            <w:vAlign w:val="center"/>
          </w:tcPr>
          <w:p w14:paraId="1E8D783D" w14:textId="123BB8E3" w:rsidR="003663DD" w:rsidRPr="009B173B" w:rsidRDefault="003663DD" w:rsidP="003663DD">
            <w:pPr>
              <w:pStyle w:val="NoSpacing"/>
              <w:keepNext/>
              <w:ind w:left="2125"/>
              <w:rPr>
                <w:rFonts w:ascii="Times New Roman" w:hAnsi="Times New Roman"/>
              </w:rPr>
            </w:pPr>
            <w:r w:rsidRPr="00F52C51">
              <w:rPr>
                <w:rFonts w:cs="Times New Roman"/>
                <w:b/>
              </w:rPr>
              <w:t xml:space="preserve">b.1 </w:t>
            </w:r>
            <w:r w:rsidRPr="00F52C51">
              <w:rPr>
                <w:rFonts w:cs="Times New Roman"/>
              </w:rPr>
              <w:t>Is this method legally valid in the jurisdiction where the research will occur?</w:t>
            </w:r>
          </w:p>
        </w:tc>
      </w:tr>
      <w:tr w:rsidR="003663DD" w:rsidRPr="00F52C51" w14:paraId="31BEE3C2" w14:textId="09EF4914" w:rsidTr="0067796D">
        <w:trPr>
          <w:trHeight w:val="288"/>
        </w:trPr>
        <w:tc>
          <w:tcPr>
            <w:tcW w:w="2587" w:type="dxa"/>
            <w:gridSpan w:val="29"/>
            <w:tcBorders>
              <w:top w:val="nil"/>
              <w:left w:val="nil"/>
              <w:bottom w:val="nil"/>
              <w:right w:val="single" w:sz="12" w:space="0" w:color="auto"/>
            </w:tcBorders>
            <w:vAlign w:val="center"/>
          </w:tcPr>
          <w:p w14:paraId="04C26C3C" w14:textId="77777777" w:rsidR="003663DD" w:rsidRPr="009B173B" w:rsidRDefault="003663DD" w:rsidP="003663DD">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7A69ED01" w14:textId="77777777" w:rsidR="003663DD" w:rsidRPr="00F52C51" w:rsidRDefault="003663DD" w:rsidP="003663DD">
            <w:pPr>
              <w:pStyle w:val="NoSpacing"/>
              <w:ind w:left="-18"/>
              <w:jc w:val="center"/>
              <w:rPr>
                <w:rFonts w:cstheme="minorHAnsi"/>
                <w:b/>
              </w:rPr>
            </w:pPr>
          </w:p>
        </w:tc>
        <w:tc>
          <w:tcPr>
            <w:tcW w:w="865" w:type="dxa"/>
            <w:gridSpan w:val="3"/>
            <w:tcBorders>
              <w:top w:val="nil"/>
              <w:left w:val="single" w:sz="12" w:space="0" w:color="auto"/>
              <w:bottom w:val="nil"/>
              <w:right w:val="nil"/>
            </w:tcBorders>
            <w:vAlign w:val="center"/>
          </w:tcPr>
          <w:p w14:paraId="596CE968" w14:textId="644723B1" w:rsidR="003663DD" w:rsidRPr="009B173B" w:rsidRDefault="003663DD" w:rsidP="003663DD">
            <w:pPr>
              <w:pStyle w:val="NoSpacing"/>
              <w:keepNext/>
              <w:rPr>
                <w:rFonts w:ascii="Times New Roman" w:hAnsi="Times New Roman"/>
              </w:rPr>
            </w:pPr>
            <w:r w:rsidRPr="00F52C51">
              <w:rPr>
                <w:rFonts w:cstheme="minorHAnsi"/>
                <w:b/>
              </w:rPr>
              <w:t>No</w:t>
            </w:r>
          </w:p>
        </w:tc>
        <w:tc>
          <w:tcPr>
            <w:tcW w:w="7011" w:type="dxa"/>
            <w:gridSpan w:val="12"/>
            <w:tcBorders>
              <w:top w:val="nil"/>
              <w:left w:val="nil"/>
              <w:bottom w:val="nil"/>
              <w:right w:val="nil"/>
            </w:tcBorders>
            <w:vAlign w:val="center"/>
          </w:tcPr>
          <w:p w14:paraId="3BD34AA0" w14:textId="77777777" w:rsidR="003663DD" w:rsidRPr="009B173B" w:rsidRDefault="003663DD" w:rsidP="003663DD">
            <w:pPr>
              <w:pStyle w:val="NoSpacing"/>
              <w:keepNext/>
              <w:rPr>
                <w:rFonts w:ascii="Times New Roman" w:hAnsi="Times New Roman"/>
              </w:rPr>
            </w:pPr>
          </w:p>
        </w:tc>
      </w:tr>
      <w:tr w:rsidR="003663DD" w:rsidRPr="00F52C51" w14:paraId="7EFA4F1C" w14:textId="263C3F13" w:rsidTr="0067796D">
        <w:trPr>
          <w:trHeight w:val="288"/>
        </w:trPr>
        <w:tc>
          <w:tcPr>
            <w:tcW w:w="2587" w:type="dxa"/>
            <w:gridSpan w:val="29"/>
            <w:tcBorders>
              <w:top w:val="nil"/>
              <w:left w:val="nil"/>
              <w:bottom w:val="nil"/>
              <w:right w:val="single" w:sz="12" w:space="0" w:color="auto"/>
            </w:tcBorders>
            <w:vAlign w:val="center"/>
          </w:tcPr>
          <w:p w14:paraId="5FC761A8" w14:textId="77777777" w:rsidR="003663DD" w:rsidRPr="009B173B" w:rsidRDefault="003663DD" w:rsidP="003663DD">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7516805A" w14:textId="2972FF61" w:rsidR="003663DD" w:rsidRPr="00F52C51" w:rsidRDefault="001E09C9" w:rsidP="003663DD">
            <w:pPr>
              <w:pStyle w:val="NoSpacing"/>
              <w:ind w:left="-18"/>
              <w:jc w:val="center"/>
              <w:rPr>
                <w:rFonts w:cstheme="minorHAnsi"/>
                <w:b/>
              </w:rPr>
            </w:pPr>
            <w:ins w:id="392" w:author="raysanchez539@gmail.com" w:date="2020-10-09T12:35:00Z">
              <w:r>
                <w:rPr>
                  <w:rFonts w:cstheme="minorHAnsi"/>
                  <w:b/>
                </w:rPr>
                <w:t>X</w:t>
              </w:r>
            </w:ins>
          </w:p>
        </w:tc>
        <w:tc>
          <w:tcPr>
            <w:tcW w:w="865" w:type="dxa"/>
            <w:gridSpan w:val="3"/>
            <w:tcBorders>
              <w:top w:val="nil"/>
              <w:left w:val="single" w:sz="12" w:space="0" w:color="auto"/>
              <w:bottom w:val="nil"/>
              <w:right w:val="nil"/>
            </w:tcBorders>
            <w:vAlign w:val="center"/>
          </w:tcPr>
          <w:p w14:paraId="38EFC9A4" w14:textId="6C95CC30" w:rsidR="003663DD" w:rsidRPr="009B173B" w:rsidRDefault="003663DD" w:rsidP="003663DD">
            <w:pPr>
              <w:pStyle w:val="NoSpacing"/>
              <w:keepNext/>
              <w:rPr>
                <w:rFonts w:ascii="Times New Roman" w:hAnsi="Times New Roman"/>
              </w:rPr>
            </w:pPr>
            <w:r w:rsidRPr="00F52C51">
              <w:rPr>
                <w:rFonts w:cstheme="minorHAnsi"/>
                <w:b/>
              </w:rPr>
              <w:t>Yes</w:t>
            </w:r>
          </w:p>
        </w:tc>
        <w:tc>
          <w:tcPr>
            <w:tcW w:w="7011" w:type="dxa"/>
            <w:gridSpan w:val="12"/>
            <w:tcBorders>
              <w:top w:val="nil"/>
              <w:left w:val="nil"/>
              <w:bottom w:val="nil"/>
              <w:right w:val="nil"/>
            </w:tcBorders>
            <w:vAlign w:val="center"/>
          </w:tcPr>
          <w:p w14:paraId="704C840E" w14:textId="789811F5" w:rsidR="003663DD" w:rsidRPr="009B173B" w:rsidRDefault="003663DD" w:rsidP="003663DD">
            <w:pPr>
              <w:pStyle w:val="NoSpacing"/>
              <w:keepNext/>
              <w:rPr>
                <w:rFonts w:ascii="Times New Roman" w:hAnsi="Times New Roman"/>
              </w:rPr>
            </w:pPr>
            <w:r w:rsidRPr="00DD38CB">
              <w:rPr>
                <w:rFonts w:cstheme="minorHAnsi"/>
              </w:rPr>
              <w:sym w:font="Wingdings" w:char="F0E0"/>
            </w:r>
            <w:r w:rsidRPr="00DD38CB">
              <w:rPr>
                <w:rFonts w:cstheme="minorHAnsi"/>
              </w:rPr>
              <w:t xml:space="preserve"> If yes,</w:t>
            </w:r>
            <w:r>
              <w:rPr>
                <w:rFonts w:cstheme="minorHAnsi"/>
              </w:rPr>
              <w:t xml:space="preserve"> what is the source of </w:t>
            </w:r>
            <w:r w:rsidRPr="00C87BF1">
              <w:rPr>
                <w:rFonts w:cstheme="minorHAnsi"/>
                <w:spacing w:val="-8"/>
              </w:rPr>
              <w:t>information</w:t>
            </w:r>
            <w:r>
              <w:rPr>
                <w:rFonts w:cstheme="minorHAnsi"/>
              </w:rPr>
              <w:t xml:space="preserve"> about legal </w:t>
            </w:r>
            <w:r w:rsidRPr="00C87BF1">
              <w:rPr>
                <w:rFonts w:cstheme="minorHAnsi"/>
                <w:spacing w:val="-10"/>
              </w:rPr>
              <w:t>validity</w:t>
            </w:r>
            <w:r>
              <w:rPr>
                <w:rFonts w:cstheme="minorHAnsi"/>
              </w:rPr>
              <w:t>?</w:t>
            </w:r>
          </w:p>
        </w:tc>
      </w:tr>
      <w:tr w:rsidR="003663DD" w:rsidRPr="00F52C51" w14:paraId="34A4042F" w14:textId="0D8063C3" w:rsidTr="0067796D">
        <w:trPr>
          <w:trHeight w:val="432"/>
        </w:trPr>
        <w:tc>
          <w:tcPr>
            <w:tcW w:w="4162" w:type="dxa"/>
            <w:gridSpan w:val="37"/>
            <w:tcBorders>
              <w:top w:val="nil"/>
              <w:left w:val="nil"/>
              <w:bottom w:val="nil"/>
              <w:right w:val="single" w:sz="24" w:space="0" w:color="E8960C"/>
            </w:tcBorders>
            <w:vAlign w:val="center"/>
          </w:tcPr>
          <w:p w14:paraId="1950323D" w14:textId="77777777" w:rsidR="003663DD" w:rsidRPr="00DD38CB" w:rsidRDefault="003663DD" w:rsidP="003663DD">
            <w:pPr>
              <w:pStyle w:val="NoSpacing"/>
              <w:rPr>
                <w:rFonts w:cstheme="minorHAnsi"/>
              </w:rPr>
            </w:pPr>
          </w:p>
        </w:tc>
        <w:tc>
          <w:tcPr>
            <w:tcW w:w="6661" w:type="dxa"/>
            <w:gridSpan w:val="11"/>
            <w:tcBorders>
              <w:top w:val="single" w:sz="24" w:space="0" w:color="E8960C"/>
              <w:left w:val="single" w:sz="24" w:space="0" w:color="E8960C"/>
              <w:bottom w:val="single" w:sz="24" w:space="0" w:color="E8960C"/>
              <w:right w:val="single" w:sz="24" w:space="0" w:color="E8960C"/>
            </w:tcBorders>
            <w:vAlign w:val="center"/>
          </w:tcPr>
          <w:p w14:paraId="117FE7BD" w14:textId="00A401C3" w:rsidR="003663DD" w:rsidRPr="00DD38CB" w:rsidRDefault="007C113F" w:rsidP="003663DD">
            <w:pPr>
              <w:pStyle w:val="NoSpacing"/>
              <w:rPr>
                <w:rFonts w:cstheme="minorHAnsi"/>
              </w:rPr>
            </w:pPr>
            <w:proofErr w:type="spellStart"/>
            <w:ins w:id="393" w:author="raysanchez539@gmail.com" w:date="2020-10-12T10:47:00Z">
              <w:r w:rsidRPr="00C734B1">
                <w:rPr>
                  <w:rFonts w:ascii="Times New Roman" w:hAnsi="Times New Roman" w:cs="Times New Roman"/>
                </w:rPr>
                <w:t>REDCap</w:t>
              </w:r>
              <w:proofErr w:type="spellEnd"/>
              <w:r w:rsidRPr="00C734B1">
                <w:rPr>
                  <w:rFonts w:ascii="Times New Roman" w:hAnsi="Times New Roman" w:cs="Times New Roman"/>
                </w:rPr>
                <w:t xml:space="preserve"> is offered by UW ITHS and currently in use for electronic consent in other UW studies.</w:t>
              </w:r>
            </w:ins>
            <w:del w:id="394" w:author="raysanchez539@gmail.com" w:date="2020-10-09T12:35:00Z">
              <w:r w:rsidR="003663DD" w:rsidRPr="00C734B1" w:rsidDel="001E09C9">
                <w:rPr>
                  <w:rFonts w:ascii="Times New Roman" w:hAnsi="Times New Roman"/>
                  <w:rPrChange w:id="395" w:author="Leandro Casiraghi" w:date="2021-05-13T14:21:00Z">
                    <w:rPr>
                      <w:rFonts w:ascii="Times New Roman" w:hAnsi="Times New Roman"/>
                    </w:rPr>
                  </w:rPrChange>
                </w:rPr>
                <w:fldChar w:fldCharType="begin">
                  <w:ffData>
                    <w:name w:val="Text1"/>
                    <w:enabled/>
                    <w:calcOnExit w:val="0"/>
                    <w:textInput/>
                  </w:ffData>
                </w:fldChar>
              </w:r>
              <w:r w:rsidR="003663DD" w:rsidRPr="00C734B1" w:rsidDel="001E09C9">
                <w:rPr>
                  <w:rFonts w:ascii="Times New Roman" w:hAnsi="Times New Roman"/>
                </w:rPr>
                <w:delInstrText xml:space="preserve"> FORMTEXT </w:delInstrText>
              </w:r>
              <w:r w:rsidR="003663DD" w:rsidRPr="00C734B1" w:rsidDel="001E09C9">
                <w:rPr>
                  <w:rFonts w:ascii="Times New Roman" w:hAnsi="Times New Roman"/>
                  <w:rPrChange w:id="396" w:author="Leandro Casiraghi" w:date="2021-05-13T14:21:00Z">
                    <w:rPr>
                      <w:rFonts w:ascii="Times New Roman" w:hAnsi="Times New Roman"/>
                    </w:rPr>
                  </w:rPrChange>
                </w:rPr>
              </w:r>
              <w:r w:rsidR="003663DD" w:rsidRPr="00C734B1" w:rsidDel="001E09C9">
                <w:rPr>
                  <w:rFonts w:ascii="Times New Roman" w:hAnsi="Times New Roman"/>
                  <w:rPrChange w:id="397" w:author="Leandro Casiraghi" w:date="2021-05-13T14:21:00Z">
                    <w:rPr>
                      <w:rFonts w:ascii="Times New Roman" w:hAnsi="Times New Roman"/>
                    </w:rPr>
                  </w:rPrChange>
                </w:rPr>
                <w:fldChar w:fldCharType="separate"/>
              </w:r>
              <w:r w:rsidR="003663DD" w:rsidRPr="00C734B1" w:rsidDel="001E09C9">
                <w:rPr>
                  <w:rFonts w:ascii="Times New Roman" w:hAnsi="Times New Roman"/>
                </w:rPr>
                <w:delText> </w:delText>
              </w:r>
              <w:r w:rsidR="003663DD" w:rsidRPr="00C734B1" w:rsidDel="001E09C9">
                <w:rPr>
                  <w:rFonts w:ascii="Times New Roman" w:hAnsi="Times New Roman"/>
                </w:rPr>
                <w:delText> </w:delText>
              </w:r>
              <w:r w:rsidR="003663DD" w:rsidRPr="00C734B1" w:rsidDel="001E09C9">
                <w:rPr>
                  <w:rFonts w:ascii="Times New Roman" w:hAnsi="Times New Roman"/>
                </w:rPr>
                <w:delText> </w:delText>
              </w:r>
              <w:r w:rsidR="003663DD" w:rsidRPr="00C734B1" w:rsidDel="001E09C9">
                <w:rPr>
                  <w:rFonts w:ascii="Times New Roman" w:hAnsi="Times New Roman"/>
                </w:rPr>
                <w:delText> </w:delText>
              </w:r>
              <w:r w:rsidR="003663DD" w:rsidRPr="00C734B1" w:rsidDel="001E09C9">
                <w:rPr>
                  <w:rFonts w:ascii="Times New Roman" w:hAnsi="Times New Roman"/>
                </w:rPr>
                <w:delText> </w:delText>
              </w:r>
              <w:r w:rsidR="003663DD" w:rsidRPr="00C734B1" w:rsidDel="001E09C9">
                <w:rPr>
                  <w:rFonts w:ascii="Times New Roman" w:hAnsi="Times New Roman"/>
                  <w:rPrChange w:id="398" w:author="Leandro Casiraghi" w:date="2021-05-13T14:21:00Z">
                    <w:rPr>
                      <w:rFonts w:ascii="Times New Roman" w:hAnsi="Times New Roman"/>
                    </w:rPr>
                  </w:rPrChange>
                </w:rPr>
                <w:fldChar w:fldCharType="end"/>
              </w:r>
            </w:del>
          </w:p>
        </w:tc>
      </w:tr>
      <w:tr w:rsidR="003663DD" w:rsidRPr="00F52C51" w14:paraId="4AA1F613" w14:textId="77777777" w:rsidTr="0067796D">
        <w:trPr>
          <w:trHeight w:val="327"/>
        </w:trPr>
        <w:tc>
          <w:tcPr>
            <w:tcW w:w="10823" w:type="dxa"/>
            <w:gridSpan w:val="48"/>
            <w:tcBorders>
              <w:top w:val="nil"/>
              <w:left w:val="nil"/>
              <w:bottom w:val="nil"/>
              <w:right w:val="nil"/>
            </w:tcBorders>
            <w:vAlign w:val="center"/>
          </w:tcPr>
          <w:p w14:paraId="5A8565DF" w14:textId="7CF5CA21" w:rsidR="003663DD" w:rsidRPr="009B173B" w:rsidRDefault="003663DD" w:rsidP="003663DD">
            <w:pPr>
              <w:pStyle w:val="NoSpacing"/>
              <w:ind w:left="2486" w:hanging="361"/>
              <w:rPr>
                <w:rFonts w:ascii="Times New Roman" w:hAnsi="Times New Roman"/>
              </w:rPr>
            </w:pPr>
            <w:r w:rsidRPr="00F52C51">
              <w:rPr>
                <w:rFonts w:cs="Times New Roman"/>
                <w:b/>
              </w:rPr>
              <w:t>b.</w:t>
            </w:r>
            <w:r>
              <w:rPr>
                <w:rFonts w:cs="Times New Roman"/>
                <w:b/>
              </w:rPr>
              <w:t>2</w:t>
            </w:r>
            <w:r w:rsidRPr="00F52C51">
              <w:rPr>
                <w:rFonts w:cs="Times New Roman"/>
                <w:b/>
              </w:rPr>
              <w:t xml:space="preserve"> </w:t>
            </w:r>
            <w:r>
              <w:rPr>
                <w:rFonts w:cs="Times New Roman"/>
              </w:rPr>
              <w:t>Will verification of the subject’s identity be obtained if the signature is not personally witnessed by a member of the study team? Note that this is required for FDA-regulated studies.</w:t>
            </w:r>
          </w:p>
        </w:tc>
      </w:tr>
      <w:tr w:rsidR="003663DD" w:rsidRPr="00F52C51" w14:paraId="08560EB6" w14:textId="77777777" w:rsidTr="0067796D">
        <w:trPr>
          <w:trHeight w:val="432"/>
        </w:trPr>
        <w:tc>
          <w:tcPr>
            <w:tcW w:w="10823" w:type="dxa"/>
            <w:gridSpan w:val="48"/>
            <w:tcBorders>
              <w:top w:val="nil"/>
              <w:left w:val="nil"/>
              <w:bottom w:val="nil"/>
              <w:right w:val="nil"/>
            </w:tcBorders>
            <w:shd w:val="clear" w:color="auto" w:fill="auto"/>
            <w:vAlign w:val="center"/>
          </w:tcPr>
          <w:p w14:paraId="3BFD87F8" w14:textId="2C2B3246" w:rsidR="003663DD" w:rsidRPr="00125CDA" w:rsidRDefault="003663DD" w:rsidP="003663DD">
            <w:pPr>
              <w:pStyle w:val="NoSpacing"/>
              <w:keepNext/>
              <w:ind w:left="2575"/>
              <w:rPr>
                <w:rFonts w:ascii="Times New Roman" w:hAnsi="Times New Roman"/>
                <w:i/>
              </w:rPr>
            </w:pPr>
            <w:r w:rsidRPr="00125CDA">
              <w:rPr>
                <w:rFonts w:cstheme="minorHAnsi"/>
                <w:i/>
                <w:color w:val="7F7F7F" w:themeColor="text1" w:themeTint="80"/>
                <w:sz w:val="20"/>
                <w:szCs w:val="20"/>
              </w:rPr>
              <w:t xml:space="preserve">See the </w:t>
            </w:r>
            <w:hyperlink r:id="rId42" w:history="1">
              <w:r w:rsidRPr="008145FE">
                <w:rPr>
                  <w:rStyle w:val="Hyperlink"/>
                  <w:rFonts w:cstheme="minorHAnsi"/>
                  <w:i/>
                  <w:sz w:val="20"/>
                  <w:szCs w:val="20"/>
                </w:rPr>
                <w:t>GUIDANCE: Electronic Informed Consent</w:t>
              </w:r>
            </w:hyperlink>
            <w:r w:rsidRPr="00125CDA">
              <w:rPr>
                <w:rFonts w:cstheme="minorHAnsi"/>
                <w:i/>
                <w:color w:val="7F7F7F" w:themeColor="text1" w:themeTint="80"/>
                <w:sz w:val="20"/>
                <w:szCs w:val="20"/>
              </w:rPr>
              <w:t xml:space="preserve"> for information and examples</w:t>
            </w:r>
          </w:p>
        </w:tc>
      </w:tr>
      <w:tr w:rsidR="003663DD" w:rsidRPr="00F52C51" w14:paraId="19C3238F" w14:textId="77777777" w:rsidTr="0067796D">
        <w:trPr>
          <w:trHeight w:val="288"/>
        </w:trPr>
        <w:tc>
          <w:tcPr>
            <w:tcW w:w="2587" w:type="dxa"/>
            <w:gridSpan w:val="29"/>
            <w:tcBorders>
              <w:top w:val="nil"/>
              <w:left w:val="nil"/>
              <w:bottom w:val="nil"/>
              <w:right w:val="single" w:sz="12" w:space="0" w:color="auto"/>
            </w:tcBorders>
            <w:vAlign w:val="center"/>
          </w:tcPr>
          <w:p w14:paraId="4CCB59D2" w14:textId="77777777" w:rsidR="003663DD" w:rsidRPr="009B173B" w:rsidRDefault="003663DD" w:rsidP="003663DD">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304199F1" w14:textId="3E904757" w:rsidR="003663DD" w:rsidRPr="00F52C51" w:rsidRDefault="001E09C9" w:rsidP="003663DD">
            <w:pPr>
              <w:pStyle w:val="NoSpacing"/>
              <w:ind w:left="-18"/>
              <w:jc w:val="center"/>
              <w:rPr>
                <w:rFonts w:cstheme="minorHAnsi"/>
                <w:b/>
              </w:rPr>
            </w:pPr>
            <w:ins w:id="399" w:author="raysanchez539@gmail.com" w:date="2020-10-09T12:36:00Z">
              <w:r>
                <w:rPr>
                  <w:rFonts w:cstheme="minorHAnsi"/>
                  <w:b/>
                </w:rPr>
                <w:t>X</w:t>
              </w:r>
            </w:ins>
          </w:p>
        </w:tc>
        <w:tc>
          <w:tcPr>
            <w:tcW w:w="865" w:type="dxa"/>
            <w:gridSpan w:val="3"/>
            <w:tcBorders>
              <w:top w:val="nil"/>
              <w:left w:val="single" w:sz="12" w:space="0" w:color="auto"/>
              <w:bottom w:val="nil"/>
              <w:right w:val="nil"/>
            </w:tcBorders>
            <w:vAlign w:val="center"/>
          </w:tcPr>
          <w:p w14:paraId="5FBB856B" w14:textId="77777777" w:rsidR="003663DD" w:rsidRPr="009B173B" w:rsidRDefault="003663DD" w:rsidP="003663DD">
            <w:pPr>
              <w:pStyle w:val="NoSpacing"/>
              <w:keepNext/>
              <w:rPr>
                <w:rFonts w:ascii="Times New Roman" w:hAnsi="Times New Roman"/>
              </w:rPr>
            </w:pPr>
            <w:r w:rsidRPr="00F52C51">
              <w:rPr>
                <w:rFonts w:cstheme="minorHAnsi"/>
                <w:b/>
              </w:rPr>
              <w:t>No</w:t>
            </w:r>
          </w:p>
        </w:tc>
        <w:tc>
          <w:tcPr>
            <w:tcW w:w="7011" w:type="dxa"/>
            <w:gridSpan w:val="12"/>
            <w:tcBorders>
              <w:top w:val="nil"/>
              <w:left w:val="nil"/>
              <w:bottom w:val="nil"/>
              <w:right w:val="nil"/>
            </w:tcBorders>
            <w:vAlign w:val="center"/>
          </w:tcPr>
          <w:p w14:paraId="37FA5607" w14:textId="6135C97B" w:rsidR="003663DD" w:rsidRPr="009B173B" w:rsidRDefault="003663DD" w:rsidP="003663DD">
            <w:pPr>
              <w:pStyle w:val="NoSpacing"/>
              <w:keepNext/>
              <w:rPr>
                <w:rFonts w:ascii="Times New Roman" w:hAnsi="Times New Roman"/>
              </w:rPr>
            </w:pPr>
            <w:r w:rsidRPr="00DD38CB">
              <w:rPr>
                <w:rFonts w:cstheme="minorHAnsi"/>
              </w:rPr>
              <w:sym w:font="Wingdings" w:char="F0E0"/>
            </w:r>
            <w:r>
              <w:rPr>
                <w:rFonts w:cstheme="minorHAnsi"/>
              </w:rPr>
              <w:t>If no, provide the rationale for why this is appropriate. Also, what would</w:t>
            </w:r>
          </w:p>
        </w:tc>
      </w:tr>
      <w:tr w:rsidR="003663DD" w:rsidRPr="00F52C51" w14:paraId="2C3B8ED1" w14:textId="77777777" w:rsidTr="0067796D">
        <w:trPr>
          <w:trHeight w:val="432"/>
        </w:trPr>
        <w:tc>
          <w:tcPr>
            <w:tcW w:w="10823" w:type="dxa"/>
            <w:gridSpan w:val="48"/>
            <w:tcBorders>
              <w:top w:val="nil"/>
              <w:left w:val="nil"/>
              <w:bottom w:val="nil"/>
              <w:right w:val="nil"/>
            </w:tcBorders>
            <w:vAlign w:val="center"/>
          </w:tcPr>
          <w:p w14:paraId="26A1E785" w14:textId="31E00AF8" w:rsidR="003663DD" w:rsidRPr="002A4DAE" w:rsidRDefault="003663DD" w:rsidP="003663DD">
            <w:pPr>
              <w:pStyle w:val="NoSpacing"/>
              <w:keepNext/>
              <w:ind w:left="4015"/>
              <w:rPr>
                <w:rFonts w:cstheme="minorHAnsi"/>
                <w:i/>
                <w:color w:val="7F7F7F" w:themeColor="text1" w:themeTint="80"/>
                <w:sz w:val="20"/>
                <w:szCs w:val="20"/>
                <w:shd w:val="clear" w:color="auto" w:fill="D9D9D9" w:themeFill="background1" w:themeFillShade="D9"/>
              </w:rPr>
            </w:pPr>
            <w:r>
              <w:rPr>
                <w:rFonts w:cstheme="minorHAnsi"/>
              </w:rPr>
              <w:t>be</w:t>
            </w:r>
            <w:r w:rsidRPr="004130DD">
              <w:rPr>
                <w:rFonts w:cstheme="minorHAnsi"/>
              </w:rPr>
              <w:t xml:space="preserve"> the risks to the actual subject if somebody other than the </w:t>
            </w:r>
            <w:r>
              <w:rPr>
                <w:rFonts w:cstheme="minorHAnsi"/>
              </w:rPr>
              <w:t>intended</w:t>
            </w:r>
            <w:r w:rsidRPr="004130DD">
              <w:rPr>
                <w:rFonts w:cstheme="minorHAnsi"/>
              </w:rPr>
              <w:t xml:space="preserve"> signer provides the consent signature?</w:t>
            </w:r>
          </w:p>
        </w:tc>
      </w:tr>
      <w:tr w:rsidR="003663DD" w:rsidRPr="00F52C51" w14:paraId="5B1842BD" w14:textId="5E169FC2" w:rsidTr="0067796D">
        <w:trPr>
          <w:trHeight w:val="432"/>
        </w:trPr>
        <w:tc>
          <w:tcPr>
            <w:tcW w:w="4162" w:type="dxa"/>
            <w:gridSpan w:val="37"/>
            <w:tcBorders>
              <w:top w:val="nil"/>
              <w:left w:val="nil"/>
              <w:bottom w:val="nil"/>
              <w:right w:val="single" w:sz="24" w:space="0" w:color="E8960C"/>
            </w:tcBorders>
            <w:vAlign w:val="center"/>
          </w:tcPr>
          <w:p w14:paraId="51EF0ED1" w14:textId="77777777" w:rsidR="003663DD" w:rsidRPr="002A4DAE" w:rsidRDefault="003663DD" w:rsidP="003663DD">
            <w:pPr>
              <w:pStyle w:val="NoSpacing"/>
              <w:keepNext/>
              <w:ind w:left="2575"/>
              <w:rPr>
                <w:rFonts w:cstheme="minorHAnsi"/>
                <w:i/>
                <w:color w:val="7F7F7F" w:themeColor="text1" w:themeTint="80"/>
                <w:sz w:val="20"/>
                <w:szCs w:val="20"/>
                <w:shd w:val="clear" w:color="auto" w:fill="D9D9D9" w:themeFill="background1" w:themeFillShade="D9"/>
              </w:rPr>
            </w:pPr>
          </w:p>
        </w:tc>
        <w:tc>
          <w:tcPr>
            <w:tcW w:w="6661" w:type="dxa"/>
            <w:gridSpan w:val="11"/>
            <w:tcBorders>
              <w:top w:val="single" w:sz="24" w:space="0" w:color="E8960C"/>
              <w:left w:val="single" w:sz="24" w:space="0" w:color="E8960C"/>
              <w:bottom w:val="single" w:sz="24" w:space="0" w:color="E8960C"/>
              <w:right w:val="single" w:sz="24" w:space="0" w:color="E8960C"/>
            </w:tcBorders>
            <w:vAlign w:val="center"/>
          </w:tcPr>
          <w:p w14:paraId="24FBCD24" w14:textId="66CB8381" w:rsidR="003663DD" w:rsidRPr="00C734B1" w:rsidRDefault="003663DD" w:rsidP="003663DD">
            <w:pPr>
              <w:pStyle w:val="NoSpacing"/>
              <w:keepNext/>
              <w:rPr>
                <w:rFonts w:cstheme="minorHAnsi"/>
                <w:i/>
                <w:color w:val="7F7F7F" w:themeColor="text1" w:themeTint="80"/>
                <w:sz w:val="20"/>
                <w:szCs w:val="20"/>
                <w:shd w:val="clear" w:color="auto" w:fill="D9D9D9" w:themeFill="background1" w:themeFillShade="D9"/>
              </w:rPr>
            </w:pPr>
            <w:del w:id="400" w:author="raysanchez539@gmail.com" w:date="2020-10-09T12:42:00Z">
              <w:r w:rsidRPr="00C734B1" w:rsidDel="001E09C9">
                <w:rPr>
                  <w:rFonts w:ascii="Times New Roman" w:hAnsi="Times New Roman"/>
                </w:rPr>
                <w:fldChar w:fldCharType="begin">
                  <w:ffData>
                    <w:name w:val=""/>
                    <w:enabled/>
                    <w:calcOnExit w:val="0"/>
                    <w:textInput/>
                  </w:ffData>
                </w:fldChar>
              </w:r>
              <w:r w:rsidRPr="00C734B1" w:rsidDel="001E09C9">
                <w:rPr>
                  <w:rFonts w:ascii="Times New Roman" w:hAnsi="Times New Roman"/>
                </w:rPr>
                <w:delInstrText xml:space="preserve"> FORMTEXT </w:delInstrText>
              </w:r>
              <w:r w:rsidRPr="00C734B1" w:rsidDel="001E09C9">
                <w:rPr>
                  <w:rFonts w:ascii="Times New Roman" w:hAnsi="Times New Roman"/>
                  <w:rPrChange w:id="401" w:author="Leandro Casiraghi" w:date="2021-05-13T14:22:00Z">
                    <w:rPr>
                      <w:rFonts w:ascii="Times New Roman" w:hAnsi="Times New Roman"/>
                    </w:rPr>
                  </w:rPrChange>
                </w:rPr>
              </w:r>
              <w:r w:rsidRPr="00C734B1" w:rsidDel="001E09C9">
                <w:rPr>
                  <w:rFonts w:ascii="Times New Roman" w:hAnsi="Times New Roman"/>
                  <w:rPrChange w:id="402" w:author="Leandro Casiraghi" w:date="2021-05-13T14:22:00Z">
                    <w:rPr>
                      <w:rFonts w:ascii="Times New Roman" w:hAnsi="Times New Roman"/>
                    </w:rPr>
                  </w:rPrChange>
                </w:rPr>
                <w:fldChar w:fldCharType="separate"/>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rPrChange w:id="403" w:author="Leandro Casiraghi" w:date="2021-05-13T14:22:00Z">
                    <w:rPr>
                      <w:rFonts w:ascii="Times New Roman" w:hAnsi="Times New Roman"/>
                    </w:rPr>
                  </w:rPrChange>
                </w:rPr>
                <w:fldChar w:fldCharType="end"/>
              </w:r>
            </w:del>
            <w:ins w:id="404" w:author="raysanchez539@gmail.com" w:date="2020-10-09T12:42:00Z">
              <w:r w:rsidR="001E09C9" w:rsidRPr="00C734B1">
                <w:rPr>
                  <w:rFonts w:ascii="Times New Roman" w:hAnsi="Times New Roman"/>
                </w:rPr>
                <w:t xml:space="preserve">The </w:t>
              </w:r>
            </w:ins>
            <w:proofErr w:type="spellStart"/>
            <w:ins w:id="405" w:author="raysanchez539@gmail.com" w:date="2020-10-12T10:47:00Z">
              <w:r w:rsidR="007C113F" w:rsidRPr="00C734B1">
                <w:rPr>
                  <w:rFonts w:ascii="Times New Roman" w:hAnsi="Times New Roman" w:cs="Times New Roman"/>
                </w:rPr>
                <w:t>REDCap</w:t>
              </w:r>
              <w:proofErr w:type="spellEnd"/>
              <w:r w:rsidR="007C113F" w:rsidRPr="00C734B1">
                <w:rPr>
                  <w:rFonts w:ascii="Times New Roman" w:hAnsi="Times New Roman" w:cs="Times New Roman"/>
                </w:rPr>
                <w:t xml:space="preserve"> </w:t>
              </w:r>
            </w:ins>
            <w:ins w:id="406" w:author="raysanchez539@gmail.com" w:date="2020-10-09T12:42:00Z">
              <w:r w:rsidR="001E09C9" w:rsidRPr="00C734B1">
                <w:rPr>
                  <w:rFonts w:ascii="Times New Roman" w:hAnsi="Times New Roman"/>
                </w:rPr>
                <w:t xml:space="preserve">system reduces the risk that someone other than the intended signer provides consent. </w:t>
              </w:r>
            </w:ins>
            <w:ins w:id="407" w:author="raysanchez539@gmail.com" w:date="2020-10-09T12:43:00Z">
              <w:r w:rsidR="001E09C9" w:rsidRPr="00C734B1">
                <w:rPr>
                  <w:rFonts w:ascii="Times New Roman" w:hAnsi="Times New Roman"/>
                </w:rPr>
                <w:t>Additionally, there is low risk to the actual subject if someone else provides consent because there is no reason to believe another signer would have access to that subject’s email and/or phone information, nor be able to accurately answer the questions asked in the questionnaire.</w:t>
              </w:r>
            </w:ins>
          </w:p>
        </w:tc>
      </w:tr>
      <w:tr w:rsidR="003663DD" w:rsidRPr="00F52C51" w14:paraId="4122B355" w14:textId="77777777" w:rsidTr="0067796D">
        <w:trPr>
          <w:trHeight w:val="288"/>
        </w:trPr>
        <w:tc>
          <w:tcPr>
            <w:tcW w:w="2587" w:type="dxa"/>
            <w:gridSpan w:val="29"/>
            <w:tcBorders>
              <w:top w:val="nil"/>
              <w:left w:val="nil"/>
              <w:bottom w:val="nil"/>
              <w:right w:val="single" w:sz="12" w:space="0" w:color="auto"/>
            </w:tcBorders>
            <w:vAlign w:val="center"/>
          </w:tcPr>
          <w:p w14:paraId="481BEF76" w14:textId="77777777" w:rsidR="003663DD" w:rsidRPr="009B173B" w:rsidRDefault="003663DD" w:rsidP="003663DD">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72BE6F69" w14:textId="77777777" w:rsidR="003663DD" w:rsidRPr="00F52C51" w:rsidRDefault="003663DD" w:rsidP="003663DD">
            <w:pPr>
              <w:pStyle w:val="NoSpacing"/>
              <w:ind w:left="-18"/>
              <w:jc w:val="center"/>
              <w:rPr>
                <w:rFonts w:cstheme="minorHAnsi"/>
                <w:b/>
              </w:rPr>
            </w:pPr>
          </w:p>
        </w:tc>
        <w:tc>
          <w:tcPr>
            <w:tcW w:w="865" w:type="dxa"/>
            <w:gridSpan w:val="3"/>
            <w:tcBorders>
              <w:top w:val="nil"/>
              <w:left w:val="single" w:sz="12" w:space="0" w:color="auto"/>
              <w:bottom w:val="nil"/>
              <w:right w:val="nil"/>
            </w:tcBorders>
            <w:vAlign w:val="center"/>
          </w:tcPr>
          <w:p w14:paraId="0EC4FE6B" w14:textId="77777777" w:rsidR="003663DD" w:rsidRPr="009B173B" w:rsidRDefault="003663DD" w:rsidP="003663DD">
            <w:pPr>
              <w:pStyle w:val="NoSpacing"/>
              <w:keepNext/>
              <w:rPr>
                <w:rFonts w:ascii="Times New Roman" w:hAnsi="Times New Roman"/>
              </w:rPr>
            </w:pPr>
            <w:r w:rsidRPr="00F52C51">
              <w:rPr>
                <w:rFonts w:cstheme="minorHAnsi"/>
                <w:b/>
              </w:rPr>
              <w:t>Yes</w:t>
            </w:r>
          </w:p>
        </w:tc>
        <w:tc>
          <w:tcPr>
            <w:tcW w:w="7011" w:type="dxa"/>
            <w:gridSpan w:val="12"/>
            <w:tcBorders>
              <w:top w:val="nil"/>
              <w:left w:val="nil"/>
              <w:bottom w:val="nil"/>
              <w:right w:val="nil"/>
            </w:tcBorders>
            <w:vAlign w:val="center"/>
          </w:tcPr>
          <w:p w14:paraId="3660F84F" w14:textId="7FFF9C42" w:rsidR="003663DD" w:rsidRPr="009B173B" w:rsidRDefault="003663DD" w:rsidP="003663DD">
            <w:pPr>
              <w:pStyle w:val="NoSpacing"/>
              <w:keepNext/>
              <w:rPr>
                <w:rFonts w:ascii="Times New Roman" w:hAnsi="Times New Roman"/>
              </w:rPr>
            </w:pPr>
            <w:r w:rsidRPr="00DD38CB">
              <w:rPr>
                <w:rFonts w:cstheme="minorHAnsi"/>
              </w:rPr>
              <w:sym w:font="Wingdings" w:char="F0E0"/>
            </w:r>
            <w:r w:rsidRPr="00DD38CB">
              <w:rPr>
                <w:rFonts w:cstheme="minorHAnsi"/>
              </w:rPr>
              <w:t>If yes,</w:t>
            </w:r>
            <w:r>
              <w:rPr>
                <w:rFonts w:cstheme="minorHAnsi"/>
              </w:rPr>
              <w:t xml:space="preserve"> how?</w:t>
            </w:r>
          </w:p>
        </w:tc>
      </w:tr>
      <w:tr w:rsidR="003663DD" w:rsidRPr="00F52C51" w14:paraId="322B4217" w14:textId="6F285A8C" w:rsidTr="0067796D">
        <w:trPr>
          <w:trHeight w:val="432"/>
        </w:trPr>
        <w:tc>
          <w:tcPr>
            <w:tcW w:w="4162" w:type="dxa"/>
            <w:gridSpan w:val="37"/>
            <w:tcBorders>
              <w:top w:val="nil"/>
              <w:left w:val="nil"/>
              <w:bottom w:val="nil"/>
              <w:right w:val="single" w:sz="24" w:space="0" w:color="E8960C"/>
            </w:tcBorders>
            <w:vAlign w:val="center"/>
          </w:tcPr>
          <w:p w14:paraId="1A3303F3" w14:textId="77777777" w:rsidR="003663DD" w:rsidRPr="002A4DAE" w:rsidRDefault="003663DD" w:rsidP="003663DD">
            <w:pPr>
              <w:pStyle w:val="NoSpacing"/>
              <w:keepNext/>
              <w:ind w:left="2575"/>
              <w:rPr>
                <w:rFonts w:cstheme="minorHAnsi"/>
                <w:i/>
                <w:color w:val="7F7F7F" w:themeColor="text1" w:themeTint="80"/>
                <w:sz w:val="20"/>
                <w:szCs w:val="20"/>
                <w:shd w:val="clear" w:color="auto" w:fill="D9D9D9" w:themeFill="background1" w:themeFillShade="D9"/>
              </w:rPr>
            </w:pPr>
          </w:p>
        </w:tc>
        <w:tc>
          <w:tcPr>
            <w:tcW w:w="6661" w:type="dxa"/>
            <w:gridSpan w:val="11"/>
            <w:tcBorders>
              <w:top w:val="single" w:sz="24" w:space="0" w:color="E8960C"/>
              <w:left w:val="single" w:sz="24" w:space="0" w:color="E8960C"/>
              <w:bottom w:val="single" w:sz="24" w:space="0" w:color="E8960C"/>
              <w:right w:val="single" w:sz="24" w:space="0" w:color="E8960C"/>
            </w:tcBorders>
            <w:vAlign w:val="center"/>
          </w:tcPr>
          <w:p w14:paraId="7A26AE08" w14:textId="69B219C6" w:rsidR="003663DD" w:rsidRPr="002A4DAE" w:rsidRDefault="003663DD" w:rsidP="003663DD">
            <w:pPr>
              <w:pStyle w:val="NoSpacing"/>
              <w:keepNext/>
              <w:rPr>
                <w:rFonts w:cstheme="minorHAnsi"/>
                <w:i/>
                <w:color w:val="7F7F7F" w:themeColor="text1" w:themeTint="80"/>
                <w:sz w:val="20"/>
                <w:szCs w:val="20"/>
                <w:shd w:val="clear" w:color="auto" w:fill="D9D9D9" w:themeFill="background1" w:themeFillShade="D9"/>
              </w:rPr>
            </w:pPr>
            <w:r>
              <w:rPr>
                <w:rFonts w:ascii="Times New Roman" w:hAnsi="Times New Roman"/>
              </w:rPr>
              <w:fldChar w:fldCharType="begin">
                <w:ffData>
                  <w:name w:val=""/>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3663DD" w:rsidRPr="00F52C51" w14:paraId="660A470F" w14:textId="77777777" w:rsidTr="0067796D">
        <w:trPr>
          <w:trHeight w:val="432"/>
        </w:trPr>
        <w:tc>
          <w:tcPr>
            <w:tcW w:w="10823" w:type="dxa"/>
            <w:gridSpan w:val="48"/>
            <w:tcBorders>
              <w:top w:val="nil"/>
              <w:left w:val="nil"/>
              <w:bottom w:val="nil"/>
              <w:right w:val="nil"/>
            </w:tcBorders>
            <w:vAlign w:val="center"/>
          </w:tcPr>
          <w:p w14:paraId="592E734D" w14:textId="677F5BE8" w:rsidR="003663DD" w:rsidRDefault="003663DD" w:rsidP="003663DD">
            <w:pPr>
              <w:pStyle w:val="NoSpacing"/>
              <w:keepNext/>
              <w:ind w:left="2485" w:hanging="360"/>
              <w:rPr>
                <w:rFonts w:ascii="Times New Roman" w:hAnsi="Times New Roman"/>
              </w:rPr>
            </w:pPr>
            <w:r w:rsidRPr="00F52C51">
              <w:rPr>
                <w:rFonts w:cs="Times New Roman"/>
                <w:b/>
              </w:rPr>
              <w:t>b.</w:t>
            </w:r>
            <w:r>
              <w:rPr>
                <w:rFonts w:cs="Times New Roman"/>
                <w:b/>
              </w:rPr>
              <w:t>3</w:t>
            </w:r>
            <w:r w:rsidRPr="00F52C51">
              <w:rPr>
                <w:rFonts w:cs="Times New Roman"/>
                <w:b/>
              </w:rPr>
              <w:t xml:space="preserve"> </w:t>
            </w:r>
            <w:r>
              <w:rPr>
                <w:rFonts w:cs="Times New Roman"/>
              </w:rPr>
              <w:t>How will the requirement be met to provide a copy of the consent information (consent form) to individuals who provide an e-signature?</w:t>
            </w:r>
          </w:p>
        </w:tc>
      </w:tr>
      <w:tr w:rsidR="003663DD" w:rsidRPr="00F52C51" w14:paraId="0988F0E5" w14:textId="77777777" w:rsidTr="0067796D">
        <w:trPr>
          <w:trHeight w:val="1476"/>
        </w:trPr>
        <w:tc>
          <w:tcPr>
            <w:tcW w:w="10823" w:type="dxa"/>
            <w:gridSpan w:val="48"/>
            <w:tcBorders>
              <w:top w:val="nil"/>
              <w:left w:val="nil"/>
              <w:bottom w:val="nil"/>
              <w:right w:val="nil"/>
            </w:tcBorders>
            <w:vAlign w:val="center"/>
          </w:tcPr>
          <w:p w14:paraId="21A672A5" w14:textId="2CD94823" w:rsidR="003663DD" w:rsidRPr="00125CDA" w:rsidRDefault="003663DD" w:rsidP="003663DD">
            <w:pPr>
              <w:pStyle w:val="NoSpacing"/>
              <w:keepNext/>
              <w:ind w:left="2485"/>
              <w:rPr>
                <w:rFonts w:cstheme="minorHAnsi"/>
                <w:i/>
                <w:color w:val="7F7F7F" w:themeColor="text1" w:themeTint="80"/>
                <w:sz w:val="20"/>
                <w:szCs w:val="20"/>
              </w:rPr>
            </w:pPr>
            <w:r w:rsidRPr="00125CDA">
              <w:rPr>
                <w:rFonts w:cstheme="minorHAnsi"/>
                <w:i/>
                <w:color w:val="7F7F7F" w:themeColor="text1" w:themeTint="80"/>
                <w:sz w:val="20"/>
                <w:szCs w:val="20"/>
              </w:rPr>
              <w:t>The copy can be paper or electronic and may be provided on an electronic storage device or via email. If the electronic consent information uses hyperlinks or other websites or podcasts to convey information specifically related to the research, the information in these hyperlinks should be included in the cop</w:t>
            </w:r>
            <w:r>
              <w:rPr>
                <w:rFonts w:cstheme="minorHAnsi"/>
                <w:i/>
                <w:color w:val="7F7F7F" w:themeColor="text1" w:themeTint="80"/>
                <w:sz w:val="20"/>
                <w:szCs w:val="20"/>
              </w:rPr>
              <w:t>y provided to the subjects and the website must be maintained for the duration of the entire study.</w:t>
            </w:r>
          </w:p>
        </w:tc>
      </w:tr>
      <w:tr w:rsidR="003663DD" w:rsidRPr="00F52C51" w14:paraId="61008DF9" w14:textId="4DD13B12" w:rsidTr="0067796D">
        <w:trPr>
          <w:trHeight w:val="432"/>
        </w:trPr>
        <w:tc>
          <w:tcPr>
            <w:tcW w:w="2613" w:type="dxa"/>
            <w:gridSpan w:val="30"/>
            <w:tcBorders>
              <w:top w:val="nil"/>
              <w:left w:val="nil"/>
              <w:bottom w:val="nil"/>
              <w:right w:val="single" w:sz="24" w:space="0" w:color="E8960C"/>
            </w:tcBorders>
            <w:vAlign w:val="center"/>
          </w:tcPr>
          <w:p w14:paraId="3B87BA3D" w14:textId="77777777" w:rsidR="003663DD" w:rsidRPr="00125CDA" w:rsidRDefault="003663DD" w:rsidP="003663DD">
            <w:pPr>
              <w:pStyle w:val="NoSpacing"/>
              <w:ind w:left="2485"/>
              <w:rPr>
                <w:rFonts w:cstheme="minorHAnsi"/>
                <w:i/>
                <w:color w:val="7F7F7F" w:themeColor="text1" w:themeTint="80"/>
                <w:sz w:val="20"/>
                <w:szCs w:val="20"/>
              </w:rPr>
            </w:pPr>
          </w:p>
        </w:tc>
        <w:tc>
          <w:tcPr>
            <w:tcW w:w="8210" w:type="dxa"/>
            <w:gridSpan w:val="18"/>
            <w:tcBorders>
              <w:top w:val="single" w:sz="24" w:space="0" w:color="E8960C"/>
              <w:left w:val="nil"/>
              <w:bottom w:val="single" w:sz="24" w:space="0" w:color="E8960C"/>
              <w:right w:val="single" w:sz="24" w:space="0" w:color="E8960C"/>
            </w:tcBorders>
            <w:vAlign w:val="center"/>
          </w:tcPr>
          <w:p w14:paraId="6ED3EFD6" w14:textId="119C4EDE" w:rsidR="003663DD" w:rsidRPr="00125CDA" w:rsidRDefault="003663DD" w:rsidP="003663DD">
            <w:pPr>
              <w:pStyle w:val="NoSpacing"/>
              <w:rPr>
                <w:rFonts w:cstheme="minorHAnsi"/>
                <w:i/>
                <w:color w:val="7F7F7F" w:themeColor="text1" w:themeTint="80"/>
                <w:sz w:val="20"/>
                <w:szCs w:val="20"/>
              </w:rPr>
            </w:pPr>
            <w:del w:id="408" w:author="raysanchez539@gmail.com" w:date="2020-10-09T12:44:00Z">
              <w:r w:rsidRPr="00C734B1" w:rsidDel="001E09C9">
                <w:rPr>
                  <w:rFonts w:ascii="Times New Roman" w:hAnsi="Times New Roman"/>
                </w:rPr>
                <w:fldChar w:fldCharType="begin">
                  <w:ffData>
                    <w:name w:val=""/>
                    <w:enabled/>
                    <w:calcOnExit w:val="0"/>
                    <w:textInput/>
                  </w:ffData>
                </w:fldChar>
              </w:r>
              <w:r w:rsidRPr="00C734B1" w:rsidDel="001E09C9">
                <w:rPr>
                  <w:rFonts w:ascii="Times New Roman" w:hAnsi="Times New Roman"/>
                </w:rPr>
                <w:delInstrText xml:space="preserve"> FORMTEXT </w:delInstrText>
              </w:r>
              <w:r w:rsidRPr="00C734B1" w:rsidDel="001E09C9">
                <w:rPr>
                  <w:rFonts w:ascii="Times New Roman" w:hAnsi="Times New Roman"/>
                  <w:rPrChange w:id="409" w:author="Leandro Casiraghi" w:date="2021-05-13T14:22:00Z">
                    <w:rPr>
                      <w:rFonts w:ascii="Times New Roman" w:hAnsi="Times New Roman"/>
                    </w:rPr>
                  </w:rPrChange>
                </w:rPr>
              </w:r>
              <w:r w:rsidRPr="00C734B1" w:rsidDel="001E09C9">
                <w:rPr>
                  <w:rFonts w:ascii="Times New Roman" w:hAnsi="Times New Roman"/>
                  <w:rPrChange w:id="410" w:author="Leandro Casiraghi" w:date="2021-05-13T14:22:00Z">
                    <w:rPr>
                      <w:rFonts w:ascii="Times New Roman" w:hAnsi="Times New Roman"/>
                    </w:rPr>
                  </w:rPrChange>
                </w:rPr>
                <w:fldChar w:fldCharType="separate"/>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rPrChange w:id="411" w:author="Leandro Casiraghi" w:date="2021-05-13T14:22:00Z">
                    <w:rPr>
                      <w:rFonts w:ascii="Times New Roman" w:hAnsi="Times New Roman"/>
                    </w:rPr>
                  </w:rPrChange>
                </w:rPr>
                <w:fldChar w:fldCharType="end"/>
              </w:r>
            </w:del>
            <w:ins w:id="412" w:author="raysanchez539@gmail.com" w:date="2020-10-09T12:44:00Z">
              <w:r w:rsidR="001E09C9" w:rsidRPr="00C734B1">
                <w:rPr>
                  <w:rFonts w:ascii="Times New Roman" w:hAnsi="Times New Roman"/>
                </w:rPr>
                <w:t>Participants will receive a PDF copy of the consent form as previously described.</w:t>
              </w:r>
            </w:ins>
          </w:p>
        </w:tc>
      </w:tr>
      <w:tr w:rsidR="003663DD" w:rsidRPr="00725F39" w14:paraId="16316271" w14:textId="77777777" w:rsidTr="0067796D">
        <w:trPr>
          <w:trHeight w:val="876"/>
        </w:trPr>
        <w:tc>
          <w:tcPr>
            <w:tcW w:w="10823" w:type="dxa"/>
            <w:gridSpan w:val="48"/>
            <w:tcBorders>
              <w:top w:val="nil"/>
              <w:left w:val="nil"/>
              <w:bottom w:val="nil"/>
              <w:right w:val="nil"/>
            </w:tcBorders>
            <w:vAlign w:val="center"/>
          </w:tcPr>
          <w:p w14:paraId="16316270" w14:textId="1BF5C686" w:rsidR="003663DD" w:rsidRPr="00A97B2B" w:rsidRDefault="003663DD" w:rsidP="003663DD">
            <w:pPr>
              <w:pStyle w:val="NoSpacing"/>
              <w:keepNext/>
              <w:ind w:left="346" w:hanging="346"/>
            </w:pPr>
            <w:r>
              <w:rPr>
                <w:rFonts w:cs="Times New Roman"/>
                <w:b/>
              </w:rPr>
              <w:lastRenderedPageBreak/>
              <w:t>8</w:t>
            </w:r>
            <w:bookmarkStart w:id="413" w:name="q8point5"/>
            <w:bookmarkEnd w:id="413"/>
            <w:r>
              <w:rPr>
                <w:rFonts w:cs="Times New Roman"/>
                <w:b/>
              </w:rPr>
              <w:t>.5</w:t>
            </w:r>
            <w:r w:rsidRPr="00CA3079">
              <w:rPr>
                <w:rFonts w:cs="Times New Roman"/>
                <w:b/>
              </w:rPr>
              <w:t xml:space="preserve"> </w:t>
            </w:r>
            <w:proofErr w:type="gramStart"/>
            <w:r w:rsidRPr="00A97B2B">
              <w:rPr>
                <w:b/>
              </w:rPr>
              <w:t>Non-English</w:t>
            </w:r>
            <w:proofErr w:type="gramEnd"/>
            <w:r w:rsidRPr="00A97B2B">
              <w:rPr>
                <w:b/>
              </w:rPr>
              <w:t>-speaking or -reading adult subjects</w:t>
            </w:r>
            <w:r>
              <w:t>. Will the research enroll adult subjects who do not speak English or who lack fluency or literacy in English?</w:t>
            </w:r>
          </w:p>
        </w:tc>
      </w:tr>
      <w:tr w:rsidR="003663DD" w:rsidRPr="00725F39" w14:paraId="16316275" w14:textId="77777777" w:rsidTr="0067796D">
        <w:trPr>
          <w:trHeight w:val="288"/>
        </w:trPr>
        <w:tc>
          <w:tcPr>
            <w:tcW w:w="448" w:type="dxa"/>
            <w:tcBorders>
              <w:top w:val="nil"/>
              <w:left w:val="nil"/>
              <w:bottom w:val="nil"/>
              <w:right w:val="single" w:sz="12" w:space="0" w:color="auto"/>
            </w:tcBorders>
            <w:vAlign w:val="center"/>
          </w:tcPr>
          <w:p w14:paraId="16316272" w14:textId="77777777" w:rsidR="003663DD" w:rsidRPr="00DD38CB" w:rsidRDefault="003663DD" w:rsidP="003663DD">
            <w:pPr>
              <w:pStyle w:val="NoSpacing"/>
              <w:rPr>
                <w:rFonts w:cstheme="minorHAnsi"/>
              </w:rPr>
            </w:pPr>
          </w:p>
        </w:tc>
        <w:tc>
          <w:tcPr>
            <w:tcW w:w="40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73" w14:textId="65C221A2" w:rsidR="003663DD" w:rsidRPr="00CA38F9" w:rsidRDefault="003663DD" w:rsidP="003663DD">
            <w:pPr>
              <w:pStyle w:val="NoSpacing"/>
              <w:ind w:left="-18"/>
              <w:jc w:val="center"/>
              <w:rPr>
                <w:rFonts w:cstheme="minorHAnsi"/>
                <w:b/>
              </w:rPr>
            </w:pPr>
            <w:del w:id="414" w:author="Leandro Casiraghi" w:date="2021-05-13T14:26:00Z">
              <w:r w:rsidDel="00995DC5">
                <w:rPr>
                  <w:rFonts w:cstheme="minorHAnsi"/>
                  <w:b/>
                </w:rPr>
                <w:delText>X</w:delText>
              </w:r>
            </w:del>
          </w:p>
        </w:tc>
        <w:tc>
          <w:tcPr>
            <w:tcW w:w="524" w:type="dxa"/>
            <w:gridSpan w:val="4"/>
            <w:tcBorders>
              <w:top w:val="nil"/>
              <w:left w:val="single" w:sz="12" w:space="0" w:color="auto"/>
              <w:bottom w:val="nil"/>
              <w:right w:val="nil"/>
            </w:tcBorders>
            <w:vAlign w:val="center"/>
          </w:tcPr>
          <w:p w14:paraId="39E6DAE7" w14:textId="0D2613B6" w:rsidR="003663DD" w:rsidRPr="00DD38CB" w:rsidRDefault="003663DD" w:rsidP="003663DD">
            <w:pPr>
              <w:pStyle w:val="NoSpacing"/>
              <w:ind w:left="-18"/>
              <w:rPr>
                <w:rFonts w:cstheme="minorHAnsi"/>
              </w:rPr>
            </w:pPr>
            <w:r w:rsidRPr="00DD38CB">
              <w:rPr>
                <w:rFonts w:cstheme="minorHAnsi"/>
                <w:b/>
              </w:rPr>
              <w:t>No</w:t>
            </w:r>
          </w:p>
        </w:tc>
        <w:tc>
          <w:tcPr>
            <w:tcW w:w="9449" w:type="dxa"/>
            <w:gridSpan w:val="35"/>
            <w:tcBorders>
              <w:top w:val="nil"/>
              <w:left w:val="nil"/>
              <w:bottom w:val="nil"/>
              <w:right w:val="nil"/>
            </w:tcBorders>
            <w:vAlign w:val="center"/>
          </w:tcPr>
          <w:p w14:paraId="16316274" w14:textId="5E3888D9" w:rsidR="003663DD" w:rsidRPr="00DD38CB" w:rsidRDefault="003663DD" w:rsidP="003663DD">
            <w:pPr>
              <w:pStyle w:val="NoSpacing"/>
              <w:rPr>
                <w:rFonts w:cstheme="minorHAnsi"/>
              </w:rPr>
            </w:pPr>
          </w:p>
        </w:tc>
      </w:tr>
      <w:tr w:rsidR="003663DD" w:rsidRPr="00725F39" w14:paraId="16316279" w14:textId="77777777" w:rsidTr="0067796D">
        <w:trPr>
          <w:trHeight w:val="261"/>
        </w:trPr>
        <w:tc>
          <w:tcPr>
            <w:tcW w:w="448" w:type="dxa"/>
            <w:tcBorders>
              <w:top w:val="nil"/>
              <w:left w:val="nil"/>
              <w:bottom w:val="nil"/>
              <w:right w:val="single" w:sz="12" w:space="0" w:color="auto"/>
            </w:tcBorders>
            <w:vAlign w:val="center"/>
          </w:tcPr>
          <w:p w14:paraId="16316276" w14:textId="77777777" w:rsidR="003663DD" w:rsidRPr="00DD38CB" w:rsidRDefault="003663DD" w:rsidP="003663DD">
            <w:pPr>
              <w:pStyle w:val="NoSpacing"/>
              <w:keepNext/>
              <w:rPr>
                <w:rFonts w:cstheme="minorHAnsi"/>
              </w:rPr>
            </w:pPr>
          </w:p>
        </w:tc>
        <w:tc>
          <w:tcPr>
            <w:tcW w:w="40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77" w14:textId="3170891A" w:rsidR="003663DD" w:rsidRPr="00CA38F9" w:rsidRDefault="00995DC5" w:rsidP="003663DD">
            <w:pPr>
              <w:pStyle w:val="NoSpacing"/>
              <w:keepNext/>
              <w:ind w:left="-18"/>
              <w:jc w:val="center"/>
              <w:rPr>
                <w:rFonts w:cstheme="minorHAnsi"/>
                <w:b/>
              </w:rPr>
            </w:pPr>
            <w:ins w:id="415" w:author="Leandro Casiraghi" w:date="2021-05-13T14:26:00Z">
              <w:r>
                <w:rPr>
                  <w:rFonts w:cstheme="minorHAnsi"/>
                  <w:b/>
                </w:rPr>
                <w:t>X</w:t>
              </w:r>
            </w:ins>
          </w:p>
        </w:tc>
        <w:tc>
          <w:tcPr>
            <w:tcW w:w="524" w:type="dxa"/>
            <w:gridSpan w:val="4"/>
            <w:tcBorders>
              <w:top w:val="nil"/>
              <w:left w:val="single" w:sz="12" w:space="0" w:color="auto"/>
              <w:bottom w:val="nil"/>
              <w:right w:val="nil"/>
            </w:tcBorders>
          </w:tcPr>
          <w:p w14:paraId="20A8AFEC" w14:textId="081641F9" w:rsidR="003663DD" w:rsidRPr="00DD38CB" w:rsidRDefault="003663DD" w:rsidP="003663DD">
            <w:pPr>
              <w:pStyle w:val="NoSpacing"/>
              <w:keepNext/>
              <w:ind w:left="-18"/>
              <w:rPr>
                <w:rFonts w:cstheme="minorHAnsi"/>
              </w:rPr>
            </w:pPr>
            <w:r w:rsidRPr="00DD38CB">
              <w:rPr>
                <w:rFonts w:cstheme="minorHAnsi"/>
                <w:b/>
              </w:rPr>
              <w:t>Yes</w:t>
            </w:r>
          </w:p>
        </w:tc>
        <w:tc>
          <w:tcPr>
            <w:tcW w:w="9449" w:type="dxa"/>
            <w:gridSpan w:val="35"/>
            <w:vMerge w:val="restart"/>
            <w:tcBorders>
              <w:top w:val="nil"/>
              <w:left w:val="nil"/>
              <w:right w:val="nil"/>
            </w:tcBorders>
            <w:vAlign w:val="center"/>
          </w:tcPr>
          <w:p w14:paraId="16316278" w14:textId="3ECDC418" w:rsidR="003663DD" w:rsidRPr="00DD38CB" w:rsidRDefault="003663DD" w:rsidP="003663DD">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the process that will be used to ensure that the oral and written information provided to them during the consent process and throughout the study will be in a language readily understandable to them and (for written materials such as consent forms or questionnaires) at an appropriate reading/comprehension level.</w:t>
            </w:r>
          </w:p>
        </w:tc>
      </w:tr>
      <w:tr w:rsidR="003663DD" w:rsidRPr="00725F39" w14:paraId="097EA4CC" w14:textId="77777777" w:rsidTr="0067796D">
        <w:trPr>
          <w:trHeight w:val="771"/>
        </w:trPr>
        <w:tc>
          <w:tcPr>
            <w:tcW w:w="448" w:type="dxa"/>
            <w:tcBorders>
              <w:top w:val="nil"/>
              <w:left w:val="nil"/>
              <w:bottom w:val="nil"/>
              <w:right w:val="nil"/>
            </w:tcBorders>
            <w:vAlign w:val="center"/>
          </w:tcPr>
          <w:p w14:paraId="111044F8" w14:textId="77777777" w:rsidR="003663DD" w:rsidRPr="00DD38CB" w:rsidRDefault="003663DD" w:rsidP="003663DD">
            <w:pPr>
              <w:pStyle w:val="NoSpacing"/>
              <w:keepNext/>
              <w:rPr>
                <w:rFonts w:cstheme="minorHAnsi"/>
              </w:rPr>
            </w:pPr>
          </w:p>
        </w:tc>
        <w:tc>
          <w:tcPr>
            <w:tcW w:w="926" w:type="dxa"/>
            <w:gridSpan w:val="12"/>
            <w:tcBorders>
              <w:top w:val="nil"/>
              <w:left w:val="nil"/>
              <w:bottom w:val="nil"/>
              <w:right w:val="nil"/>
            </w:tcBorders>
          </w:tcPr>
          <w:p w14:paraId="38329DB5" w14:textId="77777777" w:rsidR="003663DD" w:rsidRPr="00DD38CB" w:rsidRDefault="003663DD" w:rsidP="003663DD">
            <w:pPr>
              <w:pStyle w:val="NoSpacing"/>
              <w:keepNext/>
              <w:ind w:left="-18"/>
              <w:rPr>
                <w:rFonts w:cstheme="minorHAnsi"/>
              </w:rPr>
            </w:pPr>
          </w:p>
        </w:tc>
        <w:tc>
          <w:tcPr>
            <w:tcW w:w="9449" w:type="dxa"/>
            <w:gridSpan w:val="35"/>
            <w:vMerge/>
            <w:tcBorders>
              <w:left w:val="nil"/>
              <w:bottom w:val="nil"/>
              <w:right w:val="nil"/>
            </w:tcBorders>
            <w:vAlign w:val="center"/>
          </w:tcPr>
          <w:p w14:paraId="08D90AC4" w14:textId="77777777" w:rsidR="003663DD" w:rsidRPr="00DD38CB" w:rsidRDefault="003663DD" w:rsidP="003663DD">
            <w:pPr>
              <w:pStyle w:val="NoSpacing"/>
              <w:keepNext/>
              <w:ind w:left="265" w:hanging="265"/>
              <w:rPr>
                <w:rFonts w:cstheme="minorHAnsi"/>
              </w:rPr>
            </w:pPr>
          </w:p>
        </w:tc>
      </w:tr>
      <w:tr w:rsidR="003663DD" w:rsidRPr="00725F39" w14:paraId="1631627C" w14:textId="77777777" w:rsidTr="0067796D">
        <w:trPr>
          <w:trHeight w:val="432"/>
        </w:trPr>
        <w:tc>
          <w:tcPr>
            <w:tcW w:w="1698" w:type="dxa"/>
            <w:gridSpan w:val="16"/>
            <w:tcBorders>
              <w:top w:val="nil"/>
              <w:left w:val="nil"/>
              <w:bottom w:val="nil"/>
              <w:right w:val="single" w:sz="24" w:space="0" w:color="E8960C"/>
            </w:tcBorders>
            <w:vAlign w:val="center"/>
          </w:tcPr>
          <w:p w14:paraId="1631627A" w14:textId="77777777" w:rsidR="003663DD" w:rsidRPr="00CA3079" w:rsidRDefault="003663DD" w:rsidP="003663DD">
            <w:pPr>
              <w:pStyle w:val="NoSpacing"/>
            </w:pPr>
          </w:p>
        </w:tc>
        <w:tc>
          <w:tcPr>
            <w:tcW w:w="9125" w:type="dxa"/>
            <w:gridSpan w:val="32"/>
            <w:tcBorders>
              <w:top w:val="single" w:sz="24" w:space="0" w:color="E8960C"/>
              <w:left w:val="single" w:sz="24" w:space="0" w:color="E8960C"/>
              <w:bottom w:val="single" w:sz="24" w:space="0" w:color="E8960C"/>
              <w:right w:val="single" w:sz="24" w:space="0" w:color="E8960C"/>
            </w:tcBorders>
            <w:vAlign w:val="center"/>
          </w:tcPr>
          <w:p w14:paraId="1631627B" w14:textId="1DCDA099" w:rsidR="003663DD" w:rsidRPr="00CA3079" w:rsidRDefault="003663DD" w:rsidP="003663DD">
            <w:pPr>
              <w:pStyle w:val="NoSpacing"/>
            </w:pPr>
            <w:del w:id="416" w:author="Leandro Casiraghi" w:date="2021-05-13T14:26:00Z">
              <w:r w:rsidRPr="009B173B" w:rsidDel="00995DC5">
                <w:rPr>
                  <w:rFonts w:ascii="Times New Roman" w:hAnsi="Times New Roman"/>
                </w:rPr>
                <w:fldChar w:fldCharType="begin">
                  <w:ffData>
                    <w:name w:val="Text1"/>
                    <w:enabled/>
                    <w:calcOnExit w:val="0"/>
                    <w:textInput/>
                  </w:ffData>
                </w:fldChar>
              </w:r>
              <w:r w:rsidRPr="009B173B" w:rsidDel="00995DC5">
                <w:rPr>
                  <w:rFonts w:ascii="Times New Roman" w:hAnsi="Times New Roman"/>
                </w:rPr>
                <w:delInstrText xml:space="preserve"> FORMTEXT </w:delInstrText>
              </w:r>
              <w:r w:rsidRPr="009B173B" w:rsidDel="00995DC5">
                <w:rPr>
                  <w:rFonts w:ascii="Times New Roman" w:hAnsi="Times New Roman"/>
                </w:rPr>
              </w:r>
              <w:r w:rsidRPr="009B173B" w:rsidDel="00995DC5">
                <w:rPr>
                  <w:rFonts w:ascii="Times New Roman" w:hAnsi="Times New Roman"/>
                </w:rPr>
                <w:fldChar w:fldCharType="separate"/>
              </w:r>
              <w:r w:rsidRPr="009B173B" w:rsidDel="00995DC5">
                <w:rPr>
                  <w:rFonts w:ascii="Times New Roman" w:hAnsi="Times New Roman"/>
                </w:rPr>
                <w:delText> </w:delText>
              </w:r>
              <w:r w:rsidRPr="009B173B" w:rsidDel="00995DC5">
                <w:rPr>
                  <w:rFonts w:ascii="Times New Roman" w:hAnsi="Times New Roman"/>
                </w:rPr>
                <w:delText> </w:delText>
              </w:r>
              <w:r w:rsidRPr="009B173B" w:rsidDel="00995DC5">
                <w:rPr>
                  <w:rFonts w:ascii="Times New Roman" w:hAnsi="Times New Roman"/>
                </w:rPr>
                <w:delText> </w:delText>
              </w:r>
              <w:r w:rsidRPr="009B173B" w:rsidDel="00995DC5">
                <w:rPr>
                  <w:rFonts w:ascii="Times New Roman" w:hAnsi="Times New Roman"/>
                </w:rPr>
                <w:delText> </w:delText>
              </w:r>
              <w:r w:rsidRPr="009B173B" w:rsidDel="00995DC5">
                <w:rPr>
                  <w:rFonts w:ascii="Times New Roman" w:hAnsi="Times New Roman"/>
                </w:rPr>
                <w:delText> </w:delText>
              </w:r>
              <w:r w:rsidRPr="009B173B" w:rsidDel="00995DC5">
                <w:rPr>
                  <w:rFonts w:ascii="Times New Roman" w:hAnsi="Times New Roman"/>
                </w:rPr>
                <w:fldChar w:fldCharType="end"/>
              </w:r>
            </w:del>
            <w:ins w:id="417" w:author="Leandro Casiraghi" w:date="2021-05-13T14:26:00Z">
              <w:r w:rsidR="00995DC5">
                <w:rPr>
                  <w:rFonts w:ascii="Times New Roman" w:hAnsi="Times New Roman"/>
                </w:rPr>
                <w:t>All materials and forms will be presented</w:t>
              </w:r>
            </w:ins>
            <w:ins w:id="418" w:author="Leandro Casiraghi" w:date="2021-05-13T14:27:00Z">
              <w:r w:rsidR="00995DC5">
                <w:rPr>
                  <w:rFonts w:ascii="Times New Roman" w:hAnsi="Times New Roman"/>
                </w:rPr>
                <w:t xml:space="preserve"> in translated versions for as many languages as </w:t>
              </w:r>
            </w:ins>
            <w:ins w:id="419" w:author="Leandro Casiraghi" w:date="2021-05-13T14:28:00Z">
              <w:r w:rsidR="00995DC5">
                <w:rPr>
                  <w:rFonts w:ascii="Times New Roman" w:hAnsi="Times New Roman"/>
                </w:rPr>
                <w:t xml:space="preserve">we deem necessary according to the potential participants. </w:t>
              </w:r>
              <w:proofErr w:type="gramStart"/>
              <w:r w:rsidR="00995DC5">
                <w:rPr>
                  <w:rFonts w:ascii="Times New Roman" w:hAnsi="Times New Roman"/>
                </w:rPr>
                <w:t>At the moment</w:t>
              </w:r>
              <w:proofErr w:type="gramEnd"/>
              <w:r w:rsidR="00995DC5">
                <w:rPr>
                  <w:rFonts w:ascii="Times New Roman" w:hAnsi="Times New Roman"/>
                </w:rPr>
                <w:t>, we anticipate having available versions which will b</w:t>
              </w:r>
            </w:ins>
            <w:ins w:id="420" w:author="Leandro Casiraghi" w:date="2021-05-13T14:29:00Z">
              <w:r w:rsidR="00995DC5">
                <w:rPr>
                  <w:rFonts w:ascii="Times New Roman" w:hAnsi="Times New Roman"/>
                </w:rPr>
                <w:t xml:space="preserve">e </w:t>
              </w:r>
            </w:ins>
            <w:ins w:id="421" w:author="Leandro Casiraghi" w:date="2021-05-13T14:28:00Z">
              <w:r w:rsidR="00995DC5">
                <w:rPr>
                  <w:rFonts w:ascii="Times New Roman" w:hAnsi="Times New Roman"/>
                </w:rPr>
                <w:t>fully transla</w:t>
              </w:r>
            </w:ins>
            <w:ins w:id="422" w:author="Leandro Casiraghi" w:date="2021-05-13T14:29:00Z">
              <w:r w:rsidR="00995DC5">
                <w:rPr>
                  <w:rFonts w:ascii="Times New Roman" w:hAnsi="Times New Roman"/>
                </w:rPr>
                <w:t>ted to Hindi and Spanish</w:t>
              </w:r>
            </w:ins>
            <w:ins w:id="423" w:author="Leandro Casiraghi" w:date="2021-05-20T14:10:00Z">
              <w:r w:rsidR="00134030">
                <w:rPr>
                  <w:rFonts w:ascii="Times New Roman" w:hAnsi="Times New Roman"/>
                </w:rPr>
                <w:t>, that will be used mainly for participants in India and Latin America, but that will be available for all participants to access if required.</w:t>
              </w:r>
            </w:ins>
            <w:ins w:id="424" w:author="Leandro Casiraghi" w:date="2021-05-13T14:29:00Z">
              <w:r w:rsidR="00995DC5">
                <w:rPr>
                  <w:rFonts w:ascii="Times New Roman" w:hAnsi="Times New Roman"/>
                </w:rPr>
                <w:t xml:space="preserve"> </w:t>
              </w:r>
            </w:ins>
          </w:p>
        </w:tc>
      </w:tr>
      <w:tr w:rsidR="003663DD" w:rsidRPr="00725F39" w14:paraId="1631627F" w14:textId="77777777" w:rsidTr="0067796D">
        <w:trPr>
          <w:trHeight w:val="1281"/>
        </w:trPr>
        <w:tc>
          <w:tcPr>
            <w:tcW w:w="1698" w:type="dxa"/>
            <w:gridSpan w:val="16"/>
            <w:tcBorders>
              <w:top w:val="nil"/>
              <w:left w:val="nil"/>
              <w:bottom w:val="nil"/>
              <w:right w:val="nil"/>
            </w:tcBorders>
            <w:vAlign w:val="center"/>
          </w:tcPr>
          <w:p w14:paraId="1631627D" w14:textId="77777777" w:rsidR="003663DD" w:rsidRPr="00CA3079" w:rsidRDefault="003663DD" w:rsidP="003663DD">
            <w:pPr>
              <w:pStyle w:val="NoSpacing"/>
              <w:keepNext/>
              <w:rPr>
                <w:rFonts w:cs="Times New Roman"/>
                <w:b/>
              </w:rPr>
            </w:pPr>
          </w:p>
        </w:tc>
        <w:tc>
          <w:tcPr>
            <w:tcW w:w="9125" w:type="dxa"/>
            <w:gridSpan w:val="32"/>
            <w:tcBorders>
              <w:top w:val="nil"/>
              <w:left w:val="nil"/>
              <w:bottom w:val="nil"/>
              <w:right w:val="nil"/>
            </w:tcBorders>
            <w:vAlign w:val="center"/>
          </w:tcPr>
          <w:p w14:paraId="1631627E" w14:textId="76E89625" w:rsidR="003663DD" w:rsidRPr="00A95781" w:rsidRDefault="003663DD" w:rsidP="003663DD">
            <w:pPr>
              <w:pStyle w:val="NoSpacing"/>
              <w:keepNext/>
              <w:ind w:left="198" w:hanging="198"/>
            </w:pPr>
            <w:r w:rsidRPr="00CA3079">
              <w:rPr>
                <w:rFonts w:cs="Times New Roman"/>
                <w:b/>
              </w:rPr>
              <w:t xml:space="preserve">a. </w:t>
            </w:r>
            <w:r w:rsidRPr="007B47C4">
              <w:rPr>
                <w:u w:val="single"/>
              </w:rPr>
              <w:t>Interpretation</w:t>
            </w:r>
            <w:r>
              <w:t xml:space="preserve">. Describe how interpretation will be provided, and when. Also, describe the qualifications of the interpreter(s) – for example, background, experience, language proficiency in English and in the other language, certification, other credentials, familiarity with the research-related vocabulary in English and the target language. </w:t>
            </w:r>
          </w:p>
        </w:tc>
      </w:tr>
      <w:tr w:rsidR="003663DD" w:rsidRPr="00725F39" w14:paraId="16316282" w14:textId="77777777" w:rsidTr="0067796D">
        <w:trPr>
          <w:trHeight w:val="432"/>
        </w:trPr>
        <w:tc>
          <w:tcPr>
            <w:tcW w:w="2058" w:type="dxa"/>
            <w:gridSpan w:val="24"/>
            <w:tcBorders>
              <w:top w:val="nil"/>
              <w:left w:val="nil"/>
              <w:bottom w:val="nil"/>
              <w:right w:val="single" w:sz="24" w:space="0" w:color="E8960C"/>
            </w:tcBorders>
            <w:vAlign w:val="center"/>
          </w:tcPr>
          <w:p w14:paraId="16316280" w14:textId="77777777" w:rsidR="003663DD" w:rsidRPr="00960BED" w:rsidRDefault="003663DD" w:rsidP="003663DD">
            <w:pPr>
              <w:pStyle w:val="NoSpacing"/>
              <w:rPr>
                <w:rFonts w:ascii="Times New Roman" w:hAnsi="Times New Roman" w:cs="Times New Roman"/>
              </w:rPr>
            </w:pPr>
          </w:p>
        </w:tc>
        <w:tc>
          <w:tcPr>
            <w:tcW w:w="8765" w:type="dxa"/>
            <w:gridSpan w:val="24"/>
            <w:tcBorders>
              <w:top w:val="single" w:sz="24" w:space="0" w:color="E8960C"/>
              <w:left w:val="single" w:sz="24" w:space="0" w:color="E8960C"/>
              <w:bottom w:val="single" w:sz="24" w:space="0" w:color="E8960C"/>
              <w:right w:val="single" w:sz="24" w:space="0" w:color="E8960C"/>
            </w:tcBorders>
            <w:vAlign w:val="center"/>
          </w:tcPr>
          <w:p w14:paraId="16316281" w14:textId="77777777" w:rsidR="003663DD" w:rsidRPr="00960BED" w:rsidRDefault="003663DD" w:rsidP="003663DD">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63DD" w:rsidRPr="00725F39" w14:paraId="16316285" w14:textId="77777777" w:rsidTr="0067796D">
        <w:trPr>
          <w:trHeight w:val="1506"/>
        </w:trPr>
        <w:tc>
          <w:tcPr>
            <w:tcW w:w="1698" w:type="dxa"/>
            <w:gridSpan w:val="16"/>
            <w:tcBorders>
              <w:top w:val="nil"/>
              <w:left w:val="nil"/>
              <w:bottom w:val="nil"/>
              <w:right w:val="nil"/>
            </w:tcBorders>
            <w:vAlign w:val="center"/>
          </w:tcPr>
          <w:p w14:paraId="16316283" w14:textId="77777777" w:rsidR="003663DD" w:rsidRPr="00960BED" w:rsidRDefault="003663DD" w:rsidP="003663DD">
            <w:pPr>
              <w:pStyle w:val="NoSpacing"/>
              <w:keepNext/>
              <w:rPr>
                <w:rFonts w:ascii="Times New Roman" w:hAnsi="Times New Roman" w:cs="Times New Roman"/>
              </w:rPr>
            </w:pPr>
          </w:p>
        </w:tc>
        <w:tc>
          <w:tcPr>
            <w:tcW w:w="9125" w:type="dxa"/>
            <w:gridSpan w:val="32"/>
            <w:tcBorders>
              <w:top w:val="nil"/>
              <w:left w:val="nil"/>
              <w:bottom w:val="nil"/>
              <w:right w:val="nil"/>
            </w:tcBorders>
            <w:vAlign w:val="center"/>
          </w:tcPr>
          <w:p w14:paraId="16316284" w14:textId="146F77DC" w:rsidR="003663DD" w:rsidRPr="00CA3079" w:rsidRDefault="003663DD" w:rsidP="003663DD">
            <w:pPr>
              <w:pStyle w:val="NoSpacing"/>
              <w:keepNext/>
              <w:ind w:left="252" w:hanging="252"/>
            </w:pPr>
            <w:r w:rsidRPr="00CA3079">
              <w:rPr>
                <w:b/>
              </w:rPr>
              <w:t>b.</w:t>
            </w:r>
            <w:r>
              <w:t xml:space="preserve"> </w:t>
            </w:r>
            <w:r w:rsidRPr="00C43CE6">
              <w:rPr>
                <w:u w:val="single"/>
              </w:rPr>
              <w:t>Translation</w:t>
            </w:r>
            <w:r>
              <w:rPr>
                <w:u w:val="single"/>
              </w:rPr>
              <w:t>s</w:t>
            </w:r>
            <w:r>
              <w:t xml:space="preserve">. Describe how translations will be obtained for all study materials (not just consent forms). Also, describe the method for ensuring that the translations meet the UW IRB’s requirement that translated documents will be linguistically accurate, at an appropriate reading level for the participant population, and culturally sensitive for the locale in which they will be used. </w:t>
            </w:r>
          </w:p>
        </w:tc>
      </w:tr>
      <w:tr w:rsidR="003663DD" w:rsidRPr="00725F39" w14:paraId="16316288" w14:textId="77777777" w:rsidTr="0067796D">
        <w:trPr>
          <w:trHeight w:val="432"/>
        </w:trPr>
        <w:tc>
          <w:tcPr>
            <w:tcW w:w="2058" w:type="dxa"/>
            <w:gridSpan w:val="24"/>
            <w:tcBorders>
              <w:top w:val="nil"/>
              <w:left w:val="nil"/>
              <w:bottom w:val="nil"/>
              <w:right w:val="single" w:sz="24" w:space="0" w:color="E8960C"/>
            </w:tcBorders>
            <w:vAlign w:val="center"/>
          </w:tcPr>
          <w:p w14:paraId="16316286" w14:textId="77777777" w:rsidR="003663DD" w:rsidRPr="00960BED" w:rsidRDefault="003663DD" w:rsidP="003663DD">
            <w:pPr>
              <w:pStyle w:val="NoSpacing"/>
              <w:rPr>
                <w:rFonts w:ascii="Times New Roman" w:hAnsi="Times New Roman" w:cs="Times New Roman"/>
              </w:rPr>
            </w:pPr>
          </w:p>
        </w:tc>
        <w:tc>
          <w:tcPr>
            <w:tcW w:w="8765" w:type="dxa"/>
            <w:gridSpan w:val="24"/>
            <w:tcBorders>
              <w:top w:val="single" w:sz="24" w:space="0" w:color="E8960C"/>
              <w:left w:val="single" w:sz="24" w:space="0" w:color="E8960C"/>
              <w:bottom w:val="single" w:sz="24" w:space="0" w:color="E8960C"/>
              <w:right w:val="single" w:sz="24" w:space="0" w:color="E8960C"/>
            </w:tcBorders>
            <w:vAlign w:val="center"/>
          </w:tcPr>
          <w:p w14:paraId="16316287" w14:textId="7EEC156F" w:rsidR="003663DD" w:rsidRPr="00960BED" w:rsidRDefault="00995DC5" w:rsidP="003663DD">
            <w:pPr>
              <w:pStyle w:val="NoSpacing"/>
              <w:rPr>
                <w:rFonts w:ascii="Times New Roman" w:hAnsi="Times New Roman" w:cs="Times New Roman"/>
              </w:rPr>
            </w:pPr>
            <w:ins w:id="425" w:author="Leandro Casiraghi" w:date="2021-05-13T14:29:00Z">
              <w:r>
                <w:rPr>
                  <w:rFonts w:ascii="Times New Roman" w:hAnsi="Times New Roman"/>
                </w:rPr>
                <w:t xml:space="preserve">Translations will be prepared by </w:t>
              </w:r>
            </w:ins>
            <w:ins w:id="426" w:author="Leandro Casiraghi" w:date="2021-05-13T14:30:00Z">
              <w:r>
                <w:rPr>
                  <w:rFonts w:ascii="Times New Roman" w:hAnsi="Times New Roman"/>
                </w:rPr>
                <w:t xml:space="preserve">our </w:t>
              </w:r>
            </w:ins>
            <w:ins w:id="427" w:author="Leandro Casiraghi" w:date="2021-05-13T14:29:00Z">
              <w:r>
                <w:rPr>
                  <w:rFonts w:ascii="Times New Roman" w:hAnsi="Times New Roman"/>
                </w:rPr>
                <w:t xml:space="preserve">collaborators </w:t>
              </w:r>
            </w:ins>
            <w:ins w:id="428" w:author="Leandro Casiraghi" w:date="2021-05-13T14:30:00Z">
              <w:r>
                <w:rPr>
                  <w:rFonts w:ascii="Times New Roman" w:hAnsi="Times New Roman"/>
                </w:rPr>
                <w:t>in</w:t>
              </w:r>
            </w:ins>
            <w:ins w:id="429" w:author="Leandro Casiraghi" w:date="2021-05-13T14:29:00Z">
              <w:r>
                <w:rPr>
                  <w:rFonts w:ascii="Times New Roman" w:hAnsi="Times New Roman"/>
                </w:rPr>
                <w:t xml:space="preserve"> India </w:t>
              </w:r>
            </w:ins>
            <w:ins w:id="430" w:author="Leandro Casiraghi" w:date="2021-05-13T14:30:00Z">
              <w:r>
                <w:rPr>
                  <w:rFonts w:ascii="Times New Roman" w:hAnsi="Times New Roman"/>
                </w:rPr>
                <w:t>and Argentina, who are trained in online research studies and a</w:t>
              </w:r>
            </w:ins>
            <w:ins w:id="431" w:author="Leandro Casiraghi" w:date="2021-05-13T14:31:00Z">
              <w:r>
                <w:rPr>
                  <w:rFonts w:ascii="Times New Roman" w:hAnsi="Times New Roman"/>
                </w:rPr>
                <w:t xml:space="preserve">re also fluent English speakers with experience in scientific collaborations with foreign groups. </w:t>
              </w:r>
            </w:ins>
            <w:r w:rsidR="003663DD" w:rsidRPr="009B173B">
              <w:rPr>
                <w:rFonts w:ascii="Times New Roman" w:hAnsi="Times New Roman"/>
              </w:rPr>
              <w:fldChar w:fldCharType="begin">
                <w:ffData>
                  <w:name w:val="Text1"/>
                  <w:enabled/>
                  <w:calcOnExit w:val="0"/>
                  <w:textInput/>
                </w:ffData>
              </w:fldChar>
            </w:r>
            <w:r w:rsidR="003663DD" w:rsidRPr="009B173B">
              <w:rPr>
                <w:rFonts w:ascii="Times New Roman" w:hAnsi="Times New Roman"/>
              </w:rPr>
              <w:instrText xml:space="preserve"> FORMTEXT </w:instrText>
            </w:r>
            <w:r w:rsidR="003663DD" w:rsidRPr="009B173B">
              <w:rPr>
                <w:rFonts w:ascii="Times New Roman" w:hAnsi="Times New Roman"/>
              </w:rPr>
            </w:r>
            <w:r w:rsidR="003663DD" w:rsidRPr="009B173B">
              <w:rPr>
                <w:rFonts w:ascii="Times New Roman" w:hAnsi="Times New Roman"/>
              </w:rPr>
              <w:fldChar w:fldCharType="separate"/>
            </w:r>
            <w:r w:rsidR="003663DD" w:rsidRPr="009B173B">
              <w:rPr>
                <w:rFonts w:ascii="Times New Roman" w:hAnsi="Times New Roman"/>
              </w:rPr>
              <w:t> </w:t>
            </w:r>
            <w:r w:rsidR="003663DD" w:rsidRPr="009B173B">
              <w:rPr>
                <w:rFonts w:ascii="Times New Roman" w:hAnsi="Times New Roman"/>
              </w:rPr>
              <w:t> </w:t>
            </w:r>
            <w:r w:rsidR="003663DD" w:rsidRPr="009B173B">
              <w:rPr>
                <w:rFonts w:ascii="Times New Roman" w:hAnsi="Times New Roman"/>
              </w:rPr>
              <w:t> </w:t>
            </w:r>
            <w:r w:rsidR="003663DD" w:rsidRPr="009B173B">
              <w:rPr>
                <w:rFonts w:ascii="Times New Roman" w:hAnsi="Times New Roman"/>
              </w:rPr>
              <w:t> </w:t>
            </w:r>
            <w:r w:rsidR="003663DD" w:rsidRPr="009B173B">
              <w:rPr>
                <w:rFonts w:ascii="Times New Roman" w:hAnsi="Times New Roman"/>
              </w:rPr>
              <w:t> </w:t>
            </w:r>
            <w:r w:rsidR="003663DD" w:rsidRPr="009B173B">
              <w:rPr>
                <w:rFonts w:ascii="Times New Roman" w:hAnsi="Times New Roman"/>
              </w:rPr>
              <w:fldChar w:fldCharType="end"/>
            </w:r>
          </w:p>
        </w:tc>
      </w:tr>
      <w:tr w:rsidR="003663DD" w:rsidRPr="00725F39" w14:paraId="52A94643" w14:textId="77777777" w:rsidTr="0067796D">
        <w:trPr>
          <w:trHeight w:val="1134"/>
        </w:trPr>
        <w:tc>
          <w:tcPr>
            <w:tcW w:w="10823" w:type="dxa"/>
            <w:gridSpan w:val="48"/>
            <w:tcBorders>
              <w:top w:val="nil"/>
              <w:left w:val="nil"/>
              <w:bottom w:val="nil"/>
              <w:right w:val="nil"/>
            </w:tcBorders>
            <w:vAlign w:val="center"/>
          </w:tcPr>
          <w:p w14:paraId="55BD1A5D" w14:textId="2C51EDDD" w:rsidR="003663DD" w:rsidRPr="002213EC" w:rsidRDefault="003663DD" w:rsidP="003663DD">
            <w:pPr>
              <w:pStyle w:val="NoSpacing"/>
              <w:keepNext/>
              <w:ind w:left="342" w:hanging="342"/>
              <w:rPr>
                <w:rFonts w:cs="Times New Roman"/>
              </w:rPr>
            </w:pPr>
            <w:bookmarkStart w:id="432" w:name="q8point3b"/>
            <w:r>
              <w:rPr>
                <w:rFonts w:cs="Times New Roman"/>
                <w:b/>
              </w:rPr>
              <w:t>8.6</w:t>
            </w:r>
            <w:r w:rsidRPr="002213EC">
              <w:rPr>
                <w:rFonts w:cs="Times New Roman"/>
              </w:rPr>
              <w:t xml:space="preserve"> </w:t>
            </w:r>
            <w:r w:rsidRPr="00276536">
              <w:rPr>
                <w:b/>
              </w:rPr>
              <w:t>Barriers to written documentation of consent</w:t>
            </w:r>
            <w:r w:rsidRPr="002213EC">
              <w:t xml:space="preserve">. </w:t>
            </w:r>
            <w:bookmarkEnd w:id="432"/>
            <w:r>
              <w:t>There are many possible barriers to obtaining written documentation of consent. Consider, for example, individuals who are functionally illiterate; do not read English well; or have sensory or motor impairments that may impede the ability to read and sign a consent form.</w:t>
            </w:r>
          </w:p>
        </w:tc>
      </w:tr>
      <w:tr w:rsidR="003663DD" w:rsidRPr="00725F39" w14:paraId="2344E285" w14:textId="77777777" w:rsidTr="0067796D">
        <w:trPr>
          <w:trHeight w:val="1269"/>
        </w:trPr>
        <w:tc>
          <w:tcPr>
            <w:tcW w:w="10823" w:type="dxa"/>
            <w:gridSpan w:val="48"/>
            <w:tcBorders>
              <w:top w:val="nil"/>
              <w:left w:val="nil"/>
              <w:bottom w:val="nil"/>
              <w:right w:val="nil"/>
            </w:tcBorders>
            <w:vAlign w:val="center"/>
          </w:tcPr>
          <w:p w14:paraId="752839F8" w14:textId="26E94CE3" w:rsidR="003663DD" w:rsidRPr="00EA5959" w:rsidRDefault="003663DD" w:rsidP="003663DD">
            <w:pPr>
              <w:pStyle w:val="NoSpacing"/>
              <w:ind w:left="585" w:hanging="243"/>
            </w:pPr>
            <w:r>
              <w:rPr>
                <w:rFonts w:cs="Times New Roman"/>
                <w:b/>
              </w:rPr>
              <w:t xml:space="preserve">a. </w:t>
            </w:r>
            <w:r>
              <w:t xml:space="preserve">Describe the plans (if any) for obtaining written documentation of consent from potential subjects who may have difficulty with the standard documentation process (that is, reading and signing a consent form). Skip this question if written documentation of consent is not being obtained for any part of the research. </w:t>
            </w:r>
          </w:p>
        </w:tc>
      </w:tr>
      <w:tr w:rsidR="003663DD" w:rsidRPr="00725F39" w14:paraId="7E6E70CD" w14:textId="77777777" w:rsidTr="0067796D">
        <w:trPr>
          <w:trHeight w:val="810"/>
        </w:trPr>
        <w:tc>
          <w:tcPr>
            <w:tcW w:w="10823" w:type="dxa"/>
            <w:gridSpan w:val="48"/>
            <w:tcBorders>
              <w:top w:val="nil"/>
              <w:left w:val="nil"/>
              <w:bottom w:val="nil"/>
              <w:right w:val="nil"/>
            </w:tcBorders>
            <w:vAlign w:val="center"/>
          </w:tcPr>
          <w:p w14:paraId="7B4AC4D7" w14:textId="7BDC8D59" w:rsidR="003663DD" w:rsidRPr="008C222C" w:rsidRDefault="003663DD" w:rsidP="003663DD">
            <w:pPr>
              <w:pStyle w:val="NoSpacing"/>
              <w:keepNext/>
              <w:ind w:left="612"/>
              <w:rPr>
                <w:rFonts w:cstheme="minorHAnsi"/>
                <w:i/>
                <w:color w:val="7F7F7F" w:themeColor="text1" w:themeTint="80"/>
                <w:sz w:val="20"/>
              </w:rPr>
            </w:pPr>
            <w:r w:rsidRPr="008C222C">
              <w:rPr>
                <w:rFonts w:cstheme="minorHAnsi"/>
                <w:i/>
                <w:color w:val="7F7F7F" w:themeColor="text1" w:themeTint="80"/>
                <w:sz w:val="20"/>
              </w:rPr>
              <w:t>Examples of solutions</w:t>
            </w:r>
            <w:r>
              <w:rPr>
                <w:rFonts w:cstheme="minorHAnsi"/>
                <w:i/>
                <w:color w:val="7F7F7F" w:themeColor="text1" w:themeTint="80"/>
                <w:sz w:val="20"/>
              </w:rPr>
              <w:t>:</w:t>
            </w:r>
            <w:r w:rsidRPr="008C222C">
              <w:rPr>
                <w:rFonts w:cstheme="minorHAnsi"/>
                <w:i/>
                <w:color w:val="7F7F7F" w:themeColor="text1" w:themeTint="80"/>
                <w:sz w:val="20"/>
              </w:rPr>
              <w:t xml:space="preserve"> Translated consent forms; use of the Short Form consent process; reading the form to the person</w:t>
            </w:r>
            <w:r>
              <w:rPr>
                <w:rFonts w:cstheme="minorHAnsi"/>
                <w:i/>
                <w:color w:val="7F7F7F" w:themeColor="text1" w:themeTint="80"/>
                <w:sz w:val="20"/>
              </w:rPr>
              <w:t xml:space="preserve"> before they sign it</w:t>
            </w:r>
            <w:r w:rsidRPr="008C222C">
              <w:rPr>
                <w:rFonts w:cstheme="minorHAnsi"/>
                <w:i/>
                <w:color w:val="7F7F7F" w:themeColor="text1" w:themeTint="80"/>
                <w:sz w:val="20"/>
              </w:rPr>
              <w:t>; excluding individuals who cannot read an</w:t>
            </w:r>
            <w:r>
              <w:rPr>
                <w:rFonts w:cstheme="minorHAnsi"/>
                <w:i/>
                <w:color w:val="7F7F7F" w:themeColor="text1" w:themeTint="80"/>
                <w:sz w:val="20"/>
              </w:rPr>
              <w:t>d understand the consent form.</w:t>
            </w:r>
          </w:p>
        </w:tc>
      </w:tr>
      <w:tr w:rsidR="003663DD" w:rsidRPr="00725F39" w14:paraId="5EB6984C" w14:textId="77777777" w:rsidTr="0067796D">
        <w:trPr>
          <w:trHeight w:val="432"/>
        </w:trPr>
        <w:tc>
          <w:tcPr>
            <w:tcW w:w="714" w:type="dxa"/>
            <w:gridSpan w:val="6"/>
            <w:tcBorders>
              <w:top w:val="nil"/>
              <w:left w:val="nil"/>
              <w:bottom w:val="nil"/>
              <w:right w:val="single" w:sz="24" w:space="0" w:color="E8960C"/>
            </w:tcBorders>
            <w:vAlign w:val="center"/>
          </w:tcPr>
          <w:p w14:paraId="52F29B49" w14:textId="77777777" w:rsidR="003663DD" w:rsidRPr="00960BED" w:rsidRDefault="003663DD" w:rsidP="003663DD">
            <w:pPr>
              <w:pStyle w:val="NoSpacing"/>
              <w:rPr>
                <w:rFonts w:ascii="Times New Roman" w:hAnsi="Times New Roman" w:cs="Times New Roman"/>
              </w:rPr>
            </w:pPr>
          </w:p>
        </w:tc>
        <w:tc>
          <w:tcPr>
            <w:tcW w:w="10109" w:type="dxa"/>
            <w:gridSpan w:val="42"/>
            <w:tcBorders>
              <w:top w:val="single" w:sz="24" w:space="0" w:color="E8960C"/>
              <w:left w:val="single" w:sz="24" w:space="0" w:color="E8960C"/>
              <w:bottom w:val="single" w:sz="24" w:space="0" w:color="E8960C"/>
              <w:right w:val="single" w:sz="24" w:space="0" w:color="E8960C"/>
            </w:tcBorders>
            <w:vAlign w:val="center"/>
          </w:tcPr>
          <w:p w14:paraId="403C2725" w14:textId="5FFC0E66" w:rsidR="003663DD" w:rsidRPr="00960BED" w:rsidRDefault="003663DD" w:rsidP="003663DD">
            <w:pPr>
              <w:pStyle w:val="NoSpacing"/>
              <w:rPr>
                <w:rFonts w:ascii="Times New Roman" w:hAnsi="Times New Roman" w:cs="Times New Roman"/>
              </w:rPr>
            </w:pPr>
            <w:r>
              <w:rPr>
                <w:rFonts w:ascii="Times New Roman" w:hAnsi="Times New Roman"/>
              </w:rPr>
              <w:t>N/A</w:t>
            </w:r>
          </w:p>
        </w:tc>
      </w:tr>
      <w:tr w:rsidR="003663DD" w:rsidRPr="00725F39" w14:paraId="163162B7" w14:textId="77777777" w:rsidTr="0067796D">
        <w:trPr>
          <w:trHeight w:val="615"/>
        </w:trPr>
        <w:tc>
          <w:tcPr>
            <w:tcW w:w="10823" w:type="dxa"/>
            <w:gridSpan w:val="48"/>
            <w:tcBorders>
              <w:top w:val="nil"/>
              <w:left w:val="nil"/>
              <w:bottom w:val="nil"/>
              <w:right w:val="nil"/>
            </w:tcBorders>
            <w:vAlign w:val="center"/>
          </w:tcPr>
          <w:p w14:paraId="163162B6" w14:textId="258119F2" w:rsidR="003663DD" w:rsidRPr="009B0570" w:rsidRDefault="003663DD" w:rsidP="003663DD">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837440" behindDoc="0" locked="0" layoutInCell="1" allowOverlap="1" wp14:anchorId="16316544" wp14:editId="71B12526">
                      <wp:simplePos x="0" y="0"/>
                      <wp:positionH relativeFrom="column">
                        <wp:posOffset>-50800</wp:posOffset>
                      </wp:positionH>
                      <wp:positionV relativeFrom="paragraph">
                        <wp:posOffset>-22225</wp:posOffset>
                      </wp:positionV>
                      <wp:extent cx="248285" cy="219075"/>
                      <wp:effectExtent l="0" t="0" r="18415" b="28575"/>
                      <wp:wrapNone/>
                      <wp:docPr id="71" name="Oval 7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C37DA" id="Oval 7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pt;margin-top:-1.75pt;width:19.55pt;height:17.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Fm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gs&#10;BV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" filled="f" strokecolor="#1f5a87" strokeweight="1pt"/>
                  </w:pict>
                </mc:Fallback>
              </mc:AlternateContent>
            </w:r>
            <w:r>
              <w:rPr>
                <w:b/>
              </w:rPr>
              <w:t xml:space="preserve">8.7 </w:t>
            </w:r>
            <w:r w:rsidRPr="009B0570">
              <w:rPr>
                <w:b/>
              </w:rPr>
              <w:t>Deception</w:t>
            </w:r>
            <w:r>
              <w:t xml:space="preserve">. Will information be deliberately withheld, or will false information be provided, to any of the subjects? </w:t>
            </w:r>
            <w:r w:rsidRPr="00F706E6">
              <w:rPr>
                <w:rFonts w:cstheme="minorHAnsi"/>
                <w:i/>
                <w:color w:val="7F7F7F" w:themeColor="text1" w:themeTint="80"/>
                <w:sz w:val="20"/>
              </w:rPr>
              <w:t>Note: “Blinding” subjects to their study group/condition/arm is not considered to be deception</w:t>
            </w:r>
            <w:r>
              <w:rPr>
                <w:rFonts w:cstheme="minorHAnsi"/>
                <w:i/>
                <w:color w:val="7F7F7F" w:themeColor="text1" w:themeTint="80"/>
                <w:sz w:val="20"/>
              </w:rPr>
              <w:t>, but not telling them ahead of time that they will be subject to an intervention or about the purpose of the procedure(s) is deception</w:t>
            </w:r>
            <w:r w:rsidRPr="00F706E6">
              <w:rPr>
                <w:rFonts w:cstheme="minorHAnsi"/>
                <w:i/>
                <w:color w:val="7F7F7F" w:themeColor="text1" w:themeTint="80"/>
                <w:sz w:val="20"/>
              </w:rPr>
              <w:t>.</w:t>
            </w:r>
          </w:p>
        </w:tc>
      </w:tr>
      <w:tr w:rsidR="003663DD" w:rsidRPr="00725F39" w14:paraId="163162BB" w14:textId="77777777" w:rsidTr="0067796D">
        <w:trPr>
          <w:trHeight w:val="288"/>
        </w:trPr>
        <w:tc>
          <w:tcPr>
            <w:tcW w:w="448" w:type="dxa"/>
            <w:tcBorders>
              <w:top w:val="nil"/>
              <w:left w:val="nil"/>
              <w:bottom w:val="nil"/>
              <w:right w:val="single" w:sz="12" w:space="0" w:color="auto"/>
            </w:tcBorders>
            <w:vAlign w:val="center"/>
          </w:tcPr>
          <w:p w14:paraId="163162B8" w14:textId="77777777" w:rsidR="003663DD" w:rsidRPr="00DD38CB" w:rsidRDefault="003663DD" w:rsidP="003663DD">
            <w:pPr>
              <w:pStyle w:val="NoSpacing"/>
              <w:rPr>
                <w:rFonts w:cstheme="minorHAnsi"/>
              </w:rPr>
            </w:pPr>
          </w:p>
        </w:tc>
        <w:tc>
          <w:tcPr>
            <w:tcW w:w="23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B9" w14:textId="63C13A17" w:rsidR="003663DD" w:rsidRPr="00CA38F9" w:rsidRDefault="003663DD" w:rsidP="003663DD">
            <w:pPr>
              <w:pStyle w:val="NoSpacing"/>
              <w:ind w:left="-18"/>
              <w:jc w:val="center"/>
              <w:rPr>
                <w:rFonts w:cstheme="minorHAnsi"/>
                <w:b/>
              </w:rPr>
            </w:pPr>
            <w:r>
              <w:rPr>
                <w:rFonts w:cstheme="minorHAnsi"/>
                <w:b/>
              </w:rPr>
              <w:t>X</w:t>
            </w:r>
          </w:p>
        </w:tc>
        <w:tc>
          <w:tcPr>
            <w:tcW w:w="753" w:type="dxa"/>
            <w:gridSpan w:val="11"/>
            <w:tcBorders>
              <w:top w:val="nil"/>
              <w:left w:val="single" w:sz="12" w:space="0" w:color="auto"/>
              <w:bottom w:val="nil"/>
              <w:right w:val="nil"/>
            </w:tcBorders>
            <w:vAlign w:val="center"/>
          </w:tcPr>
          <w:p w14:paraId="53AD4BD9" w14:textId="44688F15" w:rsidR="003663DD" w:rsidRPr="00DD38CB" w:rsidRDefault="003663DD" w:rsidP="003663DD">
            <w:pPr>
              <w:pStyle w:val="NoSpacing"/>
              <w:ind w:left="-18"/>
              <w:rPr>
                <w:rFonts w:cstheme="minorHAnsi"/>
              </w:rPr>
            </w:pPr>
            <w:r w:rsidRPr="00DD38CB">
              <w:rPr>
                <w:rFonts w:cstheme="minorHAnsi"/>
                <w:b/>
              </w:rPr>
              <w:t>No</w:t>
            </w:r>
          </w:p>
        </w:tc>
        <w:tc>
          <w:tcPr>
            <w:tcW w:w="9386" w:type="dxa"/>
            <w:gridSpan w:val="34"/>
            <w:tcBorders>
              <w:top w:val="nil"/>
              <w:left w:val="nil"/>
              <w:bottom w:val="nil"/>
              <w:right w:val="nil"/>
            </w:tcBorders>
            <w:vAlign w:val="center"/>
          </w:tcPr>
          <w:p w14:paraId="163162BA" w14:textId="63551FAE" w:rsidR="003663DD" w:rsidRPr="00DD38CB" w:rsidRDefault="003663DD" w:rsidP="003663DD">
            <w:pPr>
              <w:pStyle w:val="NoSpacing"/>
              <w:rPr>
                <w:rFonts w:cstheme="minorHAnsi"/>
              </w:rPr>
            </w:pPr>
          </w:p>
        </w:tc>
      </w:tr>
      <w:tr w:rsidR="003663DD" w:rsidRPr="00725F39" w14:paraId="163162BF" w14:textId="77777777" w:rsidTr="0067796D">
        <w:trPr>
          <w:trHeight w:val="258"/>
        </w:trPr>
        <w:tc>
          <w:tcPr>
            <w:tcW w:w="448" w:type="dxa"/>
            <w:tcBorders>
              <w:top w:val="nil"/>
              <w:left w:val="nil"/>
              <w:bottom w:val="nil"/>
              <w:right w:val="single" w:sz="12" w:space="0" w:color="auto"/>
            </w:tcBorders>
            <w:vAlign w:val="center"/>
          </w:tcPr>
          <w:p w14:paraId="163162BC" w14:textId="77777777" w:rsidR="003663DD" w:rsidRPr="00DD38CB" w:rsidRDefault="003663DD" w:rsidP="003663DD">
            <w:pPr>
              <w:pStyle w:val="NoSpacing"/>
              <w:keepNext/>
              <w:rPr>
                <w:rFonts w:cstheme="minorHAnsi"/>
              </w:rPr>
            </w:pPr>
          </w:p>
        </w:tc>
        <w:tc>
          <w:tcPr>
            <w:tcW w:w="23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62BD" w14:textId="2797E282" w:rsidR="003663DD" w:rsidRPr="00CA38F9" w:rsidRDefault="003663DD" w:rsidP="003663DD">
            <w:pPr>
              <w:pStyle w:val="NoSpacing"/>
              <w:keepNext/>
              <w:ind w:left="-18"/>
              <w:jc w:val="center"/>
              <w:rPr>
                <w:rFonts w:cstheme="minorHAnsi"/>
                <w:b/>
              </w:rPr>
            </w:pPr>
          </w:p>
        </w:tc>
        <w:tc>
          <w:tcPr>
            <w:tcW w:w="753" w:type="dxa"/>
            <w:gridSpan w:val="11"/>
            <w:tcBorders>
              <w:top w:val="nil"/>
              <w:left w:val="single" w:sz="12" w:space="0" w:color="auto"/>
              <w:bottom w:val="nil"/>
              <w:right w:val="nil"/>
            </w:tcBorders>
          </w:tcPr>
          <w:p w14:paraId="139CC7D8" w14:textId="05921987" w:rsidR="003663DD" w:rsidRPr="00DD38CB" w:rsidRDefault="003663DD" w:rsidP="003663DD">
            <w:pPr>
              <w:pStyle w:val="NoSpacing"/>
              <w:keepNext/>
              <w:ind w:left="-18"/>
              <w:rPr>
                <w:rFonts w:cstheme="minorHAnsi"/>
              </w:rPr>
            </w:pPr>
            <w:r w:rsidRPr="00DD38CB">
              <w:rPr>
                <w:rFonts w:cstheme="minorHAnsi"/>
                <w:b/>
              </w:rPr>
              <w:t>Yes</w:t>
            </w:r>
          </w:p>
        </w:tc>
        <w:tc>
          <w:tcPr>
            <w:tcW w:w="9386" w:type="dxa"/>
            <w:gridSpan w:val="34"/>
            <w:tcBorders>
              <w:top w:val="nil"/>
              <w:left w:val="nil"/>
              <w:bottom w:val="nil"/>
              <w:right w:val="nil"/>
            </w:tcBorders>
          </w:tcPr>
          <w:p w14:paraId="163162BE" w14:textId="3C0B2BD1" w:rsidR="003663DD" w:rsidRPr="00DD38CB" w:rsidRDefault="003663DD" w:rsidP="003663DD">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what information and why.</w:t>
            </w:r>
          </w:p>
        </w:tc>
      </w:tr>
      <w:tr w:rsidR="003663DD" w:rsidRPr="00725F39" w14:paraId="163162C3" w14:textId="77777777" w:rsidTr="0067796D">
        <w:trPr>
          <w:trHeight w:val="351"/>
        </w:trPr>
        <w:tc>
          <w:tcPr>
            <w:tcW w:w="448" w:type="dxa"/>
            <w:tcBorders>
              <w:top w:val="nil"/>
              <w:left w:val="nil"/>
              <w:bottom w:val="nil"/>
              <w:right w:val="nil"/>
            </w:tcBorders>
            <w:vAlign w:val="center"/>
          </w:tcPr>
          <w:p w14:paraId="163162C0" w14:textId="77777777" w:rsidR="003663DD" w:rsidRPr="00DD38CB" w:rsidRDefault="003663DD" w:rsidP="003663DD">
            <w:pPr>
              <w:pStyle w:val="NoSpacing"/>
              <w:keepNext/>
              <w:rPr>
                <w:rFonts w:cstheme="minorHAnsi"/>
              </w:rPr>
            </w:pPr>
          </w:p>
        </w:tc>
        <w:tc>
          <w:tcPr>
            <w:tcW w:w="989" w:type="dxa"/>
            <w:gridSpan w:val="13"/>
            <w:tcBorders>
              <w:top w:val="nil"/>
              <w:left w:val="nil"/>
              <w:bottom w:val="nil"/>
              <w:right w:val="nil"/>
            </w:tcBorders>
          </w:tcPr>
          <w:p w14:paraId="163162C1" w14:textId="77777777" w:rsidR="003663DD" w:rsidRPr="009B0570" w:rsidRDefault="003663DD" w:rsidP="003663DD">
            <w:pPr>
              <w:pStyle w:val="NoSpacing"/>
              <w:keepNext/>
              <w:ind w:left="265" w:hanging="12"/>
              <w:rPr>
                <w:rFonts w:cstheme="minorHAnsi"/>
                <w:i/>
                <w:color w:val="4F6228" w:themeColor="accent3" w:themeShade="80"/>
              </w:rPr>
            </w:pPr>
          </w:p>
        </w:tc>
        <w:tc>
          <w:tcPr>
            <w:tcW w:w="9386" w:type="dxa"/>
            <w:gridSpan w:val="34"/>
            <w:tcBorders>
              <w:top w:val="nil"/>
              <w:left w:val="nil"/>
              <w:bottom w:val="nil"/>
              <w:right w:val="nil"/>
            </w:tcBorders>
          </w:tcPr>
          <w:p w14:paraId="163162C2" w14:textId="4DD48D29" w:rsidR="003663DD" w:rsidRPr="008C222C" w:rsidRDefault="003663DD" w:rsidP="003663DD">
            <w:pPr>
              <w:pStyle w:val="NoSpacing"/>
              <w:keepNext/>
              <w:ind w:left="265" w:hanging="12"/>
              <w:rPr>
                <w:rFonts w:cstheme="minorHAnsi"/>
                <w:i/>
                <w:color w:val="7F7F7F" w:themeColor="text1" w:themeTint="80"/>
                <w:sz w:val="20"/>
              </w:rPr>
            </w:pPr>
            <w:r>
              <w:rPr>
                <w:rFonts w:cstheme="minorHAnsi"/>
                <w:i/>
                <w:color w:val="7F7F7F" w:themeColor="text1" w:themeTint="80"/>
                <w:sz w:val="20"/>
              </w:rPr>
              <w:t xml:space="preserve">Example: It may be necessary </w:t>
            </w:r>
            <w:r w:rsidRPr="008C222C">
              <w:rPr>
                <w:rFonts w:cstheme="minorHAnsi"/>
                <w:i/>
                <w:color w:val="7F7F7F" w:themeColor="text1" w:themeTint="80"/>
                <w:sz w:val="20"/>
              </w:rPr>
              <w:t>to deceive subjects about the purpose of the study</w:t>
            </w:r>
            <w:r>
              <w:rPr>
                <w:rFonts w:cstheme="minorHAnsi"/>
                <w:i/>
                <w:color w:val="7F7F7F" w:themeColor="text1" w:themeTint="80"/>
                <w:sz w:val="20"/>
              </w:rPr>
              <w:t xml:space="preserve"> (describe why)</w:t>
            </w:r>
            <w:r w:rsidRPr="008C222C">
              <w:rPr>
                <w:rFonts w:cstheme="minorHAnsi"/>
                <w:i/>
                <w:color w:val="7F7F7F" w:themeColor="text1" w:themeTint="80"/>
                <w:sz w:val="20"/>
              </w:rPr>
              <w:t>.</w:t>
            </w:r>
          </w:p>
        </w:tc>
      </w:tr>
      <w:tr w:rsidR="003663DD" w:rsidRPr="00725F39" w14:paraId="163162C6" w14:textId="77777777" w:rsidTr="0067796D">
        <w:trPr>
          <w:trHeight w:val="432"/>
        </w:trPr>
        <w:tc>
          <w:tcPr>
            <w:tcW w:w="1698" w:type="dxa"/>
            <w:gridSpan w:val="16"/>
            <w:tcBorders>
              <w:top w:val="nil"/>
              <w:left w:val="nil"/>
              <w:bottom w:val="nil"/>
              <w:right w:val="single" w:sz="24" w:space="0" w:color="E8960C"/>
            </w:tcBorders>
            <w:vAlign w:val="center"/>
          </w:tcPr>
          <w:p w14:paraId="163162C4" w14:textId="77777777" w:rsidR="003663DD" w:rsidRPr="00CA3079" w:rsidRDefault="003663DD" w:rsidP="003663DD">
            <w:pPr>
              <w:pStyle w:val="NoSpacing"/>
            </w:pPr>
          </w:p>
        </w:tc>
        <w:tc>
          <w:tcPr>
            <w:tcW w:w="9125" w:type="dxa"/>
            <w:gridSpan w:val="32"/>
            <w:tcBorders>
              <w:top w:val="single" w:sz="24" w:space="0" w:color="E8960C"/>
              <w:left w:val="single" w:sz="24" w:space="0" w:color="E8960C"/>
              <w:bottom w:val="single" w:sz="24" w:space="0" w:color="E8960C"/>
              <w:right w:val="single" w:sz="24" w:space="0" w:color="E8960C"/>
            </w:tcBorders>
            <w:vAlign w:val="center"/>
          </w:tcPr>
          <w:p w14:paraId="163162C5" w14:textId="77777777" w:rsidR="003663DD" w:rsidRPr="00CA3079" w:rsidRDefault="003663DD" w:rsidP="003663DD">
            <w:pPr>
              <w:pStyle w:val="NoSpacing"/>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63DD" w:rsidRPr="00725F39" w14:paraId="74CD7DD0" w14:textId="77777777" w:rsidTr="0067796D">
        <w:trPr>
          <w:trHeight w:val="534"/>
        </w:trPr>
        <w:tc>
          <w:tcPr>
            <w:tcW w:w="1698" w:type="dxa"/>
            <w:gridSpan w:val="16"/>
            <w:tcBorders>
              <w:top w:val="nil"/>
              <w:left w:val="nil"/>
              <w:bottom w:val="nil"/>
              <w:right w:val="nil"/>
            </w:tcBorders>
            <w:vAlign w:val="center"/>
          </w:tcPr>
          <w:p w14:paraId="7F89A2B1" w14:textId="77777777" w:rsidR="003663DD" w:rsidRDefault="003663DD" w:rsidP="003663DD">
            <w:pPr>
              <w:pStyle w:val="NoSpacing"/>
              <w:keepNext/>
              <w:rPr>
                <w:b/>
              </w:rPr>
            </w:pPr>
          </w:p>
        </w:tc>
        <w:tc>
          <w:tcPr>
            <w:tcW w:w="9125" w:type="dxa"/>
            <w:gridSpan w:val="32"/>
            <w:tcBorders>
              <w:top w:val="nil"/>
              <w:left w:val="nil"/>
              <w:bottom w:val="nil"/>
              <w:right w:val="nil"/>
            </w:tcBorders>
            <w:vAlign w:val="center"/>
          </w:tcPr>
          <w:p w14:paraId="5E336599" w14:textId="23359591" w:rsidR="003663DD" w:rsidRDefault="003663DD" w:rsidP="003663DD">
            <w:pPr>
              <w:pStyle w:val="NoSpacing"/>
              <w:keepNext/>
              <w:rPr>
                <w:b/>
              </w:rPr>
            </w:pPr>
            <w:r>
              <w:rPr>
                <w:b/>
              </w:rPr>
              <w:t xml:space="preserve">a. </w:t>
            </w:r>
            <w:proofErr w:type="gramStart"/>
            <w:r w:rsidRPr="009B0570">
              <w:t>Will</w:t>
            </w:r>
            <w:proofErr w:type="gramEnd"/>
            <w:r w:rsidRPr="009B0570">
              <w:t xml:space="preserve"> </w:t>
            </w:r>
            <w:r>
              <w:t>subjects be informed beforehand that they will be unaware of or misled regarding the nature or purposes of the research</w:t>
            </w:r>
            <w:r w:rsidRPr="009B0570">
              <w:t xml:space="preserve">? (Note: this is not </w:t>
            </w:r>
            <w:r>
              <w:t xml:space="preserve">necessarily </w:t>
            </w:r>
            <w:r w:rsidRPr="009B0570">
              <w:t>required.)</w:t>
            </w:r>
          </w:p>
        </w:tc>
      </w:tr>
      <w:tr w:rsidR="003663DD" w:rsidRPr="00725F39" w14:paraId="0CC732A9" w14:textId="77777777" w:rsidTr="0067796D">
        <w:trPr>
          <w:trHeight w:val="288"/>
        </w:trPr>
        <w:tc>
          <w:tcPr>
            <w:tcW w:w="1968" w:type="dxa"/>
            <w:gridSpan w:val="20"/>
            <w:tcBorders>
              <w:top w:val="nil"/>
              <w:left w:val="nil"/>
              <w:bottom w:val="nil"/>
              <w:right w:val="single" w:sz="12" w:space="0" w:color="auto"/>
            </w:tcBorders>
            <w:vAlign w:val="center"/>
          </w:tcPr>
          <w:p w14:paraId="0A608F99" w14:textId="77777777" w:rsidR="003663DD" w:rsidRPr="00DD38CB" w:rsidRDefault="003663DD" w:rsidP="003663DD">
            <w:pPr>
              <w:pStyle w:val="NoSpacing"/>
              <w:keepNext/>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5719DF3" w14:textId="77777777" w:rsidR="003663DD" w:rsidRPr="00CA38F9" w:rsidRDefault="003663DD" w:rsidP="003663DD">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62C5440C" w14:textId="77777777" w:rsidR="003663DD" w:rsidRPr="00DD38CB" w:rsidRDefault="003663DD" w:rsidP="003663DD">
            <w:pPr>
              <w:pStyle w:val="NoSpacing"/>
              <w:keepNext/>
              <w:ind w:left="-18"/>
              <w:rPr>
                <w:rFonts w:cstheme="minorHAnsi"/>
              </w:rPr>
            </w:pPr>
            <w:r w:rsidRPr="00DD38CB">
              <w:rPr>
                <w:rFonts w:cstheme="minorHAnsi"/>
                <w:b/>
              </w:rPr>
              <w:t>No</w:t>
            </w:r>
          </w:p>
        </w:tc>
        <w:tc>
          <w:tcPr>
            <w:tcW w:w="7946" w:type="dxa"/>
            <w:gridSpan w:val="16"/>
            <w:tcBorders>
              <w:top w:val="nil"/>
              <w:left w:val="nil"/>
              <w:bottom w:val="nil"/>
              <w:right w:val="nil"/>
            </w:tcBorders>
            <w:vAlign w:val="center"/>
          </w:tcPr>
          <w:p w14:paraId="44D07938" w14:textId="77777777" w:rsidR="003663DD" w:rsidRPr="00DD38CB" w:rsidRDefault="003663DD" w:rsidP="003663DD">
            <w:pPr>
              <w:pStyle w:val="NoSpacing"/>
              <w:keepNext/>
              <w:rPr>
                <w:rFonts w:cstheme="minorHAnsi"/>
              </w:rPr>
            </w:pPr>
          </w:p>
        </w:tc>
      </w:tr>
      <w:tr w:rsidR="003663DD" w:rsidRPr="00725F39" w14:paraId="4C6F113A" w14:textId="77777777" w:rsidTr="0067796D">
        <w:trPr>
          <w:trHeight w:val="288"/>
        </w:trPr>
        <w:tc>
          <w:tcPr>
            <w:tcW w:w="1968" w:type="dxa"/>
            <w:gridSpan w:val="20"/>
            <w:tcBorders>
              <w:top w:val="nil"/>
              <w:left w:val="nil"/>
              <w:bottom w:val="nil"/>
              <w:right w:val="single" w:sz="12" w:space="0" w:color="auto"/>
            </w:tcBorders>
            <w:vAlign w:val="center"/>
          </w:tcPr>
          <w:p w14:paraId="20522B3C" w14:textId="77777777" w:rsidR="003663DD" w:rsidRPr="00DD38CB" w:rsidRDefault="003663DD" w:rsidP="003663DD">
            <w:pPr>
              <w:pStyle w:val="NoSpacing"/>
              <w:keepNext/>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B5151DA" w14:textId="77777777" w:rsidR="003663DD" w:rsidRPr="00CA38F9" w:rsidRDefault="003663DD" w:rsidP="003663DD">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49BDBC63" w14:textId="30F20AFC" w:rsidR="003663DD" w:rsidRPr="00DD38CB" w:rsidRDefault="003663DD" w:rsidP="003663DD">
            <w:pPr>
              <w:pStyle w:val="NoSpacing"/>
              <w:keepNext/>
              <w:ind w:left="-18"/>
              <w:rPr>
                <w:rFonts w:cstheme="minorHAnsi"/>
              </w:rPr>
            </w:pPr>
            <w:r>
              <w:rPr>
                <w:rFonts w:cstheme="minorHAnsi"/>
                <w:b/>
              </w:rPr>
              <w:t>Yes</w:t>
            </w:r>
          </w:p>
        </w:tc>
        <w:tc>
          <w:tcPr>
            <w:tcW w:w="7946" w:type="dxa"/>
            <w:gridSpan w:val="16"/>
            <w:tcBorders>
              <w:top w:val="nil"/>
              <w:left w:val="nil"/>
              <w:bottom w:val="nil"/>
              <w:right w:val="nil"/>
            </w:tcBorders>
            <w:vAlign w:val="center"/>
          </w:tcPr>
          <w:p w14:paraId="0EF0F18B" w14:textId="77777777" w:rsidR="003663DD" w:rsidRPr="00DD38CB" w:rsidRDefault="003663DD" w:rsidP="003663DD">
            <w:pPr>
              <w:pStyle w:val="NoSpacing"/>
              <w:keepNext/>
              <w:rPr>
                <w:rFonts w:cstheme="minorHAnsi"/>
              </w:rPr>
            </w:pPr>
          </w:p>
        </w:tc>
      </w:tr>
      <w:tr w:rsidR="003663DD" w:rsidRPr="00725F39" w14:paraId="163162C9" w14:textId="77777777" w:rsidTr="0067796D">
        <w:trPr>
          <w:trHeight w:val="534"/>
        </w:trPr>
        <w:tc>
          <w:tcPr>
            <w:tcW w:w="1698" w:type="dxa"/>
            <w:gridSpan w:val="16"/>
            <w:tcBorders>
              <w:top w:val="nil"/>
              <w:left w:val="nil"/>
              <w:bottom w:val="nil"/>
              <w:right w:val="nil"/>
            </w:tcBorders>
            <w:vAlign w:val="center"/>
          </w:tcPr>
          <w:p w14:paraId="163162C7" w14:textId="77777777" w:rsidR="003663DD" w:rsidRDefault="003663DD" w:rsidP="003663DD">
            <w:pPr>
              <w:pStyle w:val="NoSpacing"/>
              <w:keepNext/>
              <w:rPr>
                <w:b/>
              </w:rPr>
            </w:pPr>
          </w:p>
        </w:tc>
        <w:tc>
          <w:tcPr>
            <w:tcW w:w="9125" w:type="dxa"/>
            <w:gridSpan w:val="32"/>
            <w:tcBorders>
              <w:top w:val="nil"/>
              <w:left w:val="nil"/>
              <w:bottom w:val="nil"/>
              <w:right w:val="nil"/>
            </w:tcBorders>
            <w:vAlign w:val="center"/>
          </w:tcPr>
          <w:p w14:paraId="163162C8" w14:textId="7A3D034E" w:rsidR="003663DD" w:rsidRDefault="003663DD" w:rsidP="003663DD">
            <w:pPr>
              <w:pStyle w:val="NoSpacing"/>
              <w:keepNext/>
              <w:rPr>
                <w:b/>
              </w:rPr>
            </w:pPr>
            <w:r>
              <w:rPr>
                <w:b/>
              </w:rPr>
              <w:t xml:space="preserve">b. </w:t>
            </w:r>
            <w:proofErr w:type="gramStart"/>
            <w:r w:rsidRPr="009B0570">
              <w:t>Will</w:t>
            </w:r>
            <w:proofErr w:type="gramEnd"/>
            <w:r>
              <w:t xml:space="preserve"> subjects be </w:t>
            </w:r>
            <w:r w:rsidRPr="009B0570">
              <w:t>debrief</w:t>
            </w:r>
            <w:r>
              <w:t>ed</w:t>
            </w:r>
            <w:r w:rsidRPr="009B0570">
              <w:t xml:space="preserve"> later? (Note: this is not </w:t>
            </w:r>
            <w:r>
              <w:t xml:space="preserve">necessarily </w:t>
            </w:r>
            <w:r w:rsidRPr="009B0570">
              <w:t>required.)</w:t>
            </w:r>
          </w:p>
        </w:tc>
      </w:tr>
      <w:tr w:rsidR="003663DD" w:rsidRPr="00725F39" w14:paraId="163162CD" w14:textId="77777777" w:rsidTr="0067796D">
        <w:trPr>
          <w:trHeight w:val="288"/>
        </w:trPr>
        <w:tc>
          <w:tcPr>
            <w:tcW w:w="1968" w:type="dxa"/>
            <w:gridSpan w:val="20"/>
            <w:tcBorders>
              <w:top w:val="nil"/>
              <w:left w:val="nil"/>
              <w:bottom w:val="nil"/>
              <w:right w:val="single" w:sz="12" w:space="0" w:color="auto"/>
            </w:tcBorders>
            <w:vAlign w:val="center"/>
          </w:tcPr>
          <w:p w14:paraId="163162CA" w14:textId="77777777" w:rsidR="003663DD" w:rsidRPr="00DD38CB" w:rsidRDefault="003663DD" w:rsidP="003663DD">
            <w:pPr>
              <w:pStyle w:val="NoSpacing"/>
              <w:keepNext/>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CB" w14:textId="09BFE138" w:rsidR="003663DD" w:rsidRPr="00CA38F9" w:rsidRDefault="003663DD" w:rsidP="003663DD">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09D7F91E" w14:textId="37F036B6" w:rsidR="003663DD" w:rsidRPr="00DD38CB" w:rsidRDefault="003663DD" w:rsidP="003663DD">
            <w:pPr>
              <w:pStyle w:val="NoSpacing"/>
              <w:keepNext/>
              <w:ind w:left="-18"/>
              <w:rPr>
                <w:rFonts w:cstheme="minorHAnsi"/>
              </w:rPr>
            </w:pPr>
            <w:r w:rsidRPr="00DD38CB">
              <w:rPr>
                <w:rFonts w:cstheme="minorHAnsi"/>
                <w:b/>
              </w:rPr>
              <w:t>No</w:t>
            </w:r>
          </w:p>
        </w:tc>
        <w:tc>
          <w:tcPr>
            <w:tcW w:w="7946" w:type="dxa"/>
            <w:gridSpan w:val="16"/>
            <w:tcBorders>
              <w:top w:val="nil"/>
              <w:left w:val="nil"/>
              <w:bottom w:val="nil"/>
              <w:right w:val="nil"/>
            </w:tcBorders>
            <w:vAlign w:val="center"/>
          </w:tcPr>
          <w:p w14:paraId="163162CC" w14:textId="73727AA5" w:rsidR="003663DD" w:rsidRPr="00DD38CB" w:rsidRDefault="003663DD" w:rsidP="003663DD">
            <w:pPr>
              <w:pStyle w:val="NoSpacing"/>
              <w:keepNext/>
              <w:rPr>
                <w:rFonts w:cstheme="minorHAnsi"/>
              </w:rPr>
            </w:pPr>
          </w:p>
        </w:tc>
      </w:tr>
      <w:tr w:rsidR="003663DD" w:rsidRPr="00725F39" w14:paraId="163162D1" w14:textId="77777777" w:rsidTr="0067796D">
        <w:trPr>
          <w:trHeight w:val="288"/>
        </w:trPr>
        <w:tc>
          <w:tcPr>
            <w:tcW w:w="1968" w:type="dxa"/>
            <w:gridSpan w:val="20"/>
            <w:tcBorders>
              <w:top w:val="nil"/>
              <w:left w:val="nil"/>
              <w:bottom w:val="nil"/>
              <w:right w:val="single" w:sz="12" w:space="0" w:color="auto"/>
            </w:tcBorders>
            <w:vAlign w:val="center"/>
          </w:tcPr>
          <w:p w14:paraId="163162CE" w14:textId="77777777" w:rsidR="003663DD" w:rsidRPr="00DD38CB" w:rsidRDefault="003663DD" w:rsidP="003663DD">
            <w:pPr>
              <w:pStyle w:val="NoSpacing"/>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CF" w14:textId="212FCCF4" w:rsidR="003663DD" w:rsidRPr="00CA38F9" w:rsidRDefault="003663DD" w:rsidP="003663DD">
            <w:pPr>
              <w:pStyle w:val="NoSpacing"/>
              <w:ind w:left="-18"/>
              <w:jc w:val="center"/>
              <w:rPr>
                <w:rFonts w:cstheme="minorHAnsi"/>
                <w:b/>
              </w:rPr>
            </w:pPr>
          </w:p>
        </w:tc>
        <w:tc>
          <w:tcPr>
            <w:tcW w:w="619" w:type="dxa"/>
            <w:gridSpan w:val="5"/>
            <w:tcBorders>
              <w:top w:val="nil"/>
              <w:left w:val="single" w:sz="12" w:space="0" w:color="auto"/>
              <w:bottom w:val="nil"/>
              <w:right w:val="nil"/>
            </w:tcBorders>
          </w:tcPr>
          <w:p w14:paraId="78A0B268" w14:textId="604C7C20" w:rsidR="003663DD" w:rsidRPr="00DD38CB" w:rsidRDefault="003663DD" w:rsidP="003663DD">
            <w:pPr>
              <w:pStyle w:val="NoSpacing"/>
              <w:ind w:left="-18"/>
              <w:rPr>
                <w:rFonts w:cstheme="minorHAnsi"/>
              </w:rPr>
            </w:pPr>
            <w:r w:rsidRPr="00DD38CB">
              <w:rPr>
                <w:rFonts w:cstheme="minorHAnsi"/>
                <w:b/>
              </w:rPr>
              <w:t>Yes</w:t>
            </w:r>
          </w:p>
        </w:tc>
        <w:tc>
          <w:tcPr>
            <w:tcW w:w="7876" w:type="dxa"/>
            <w:gridSpan w:val="15"/>
            <w:vMerge w:val="restart"/>
            <w:tcBorders>
              <w:top w:val="nil"/>
              <w:left w:val="nil"/>
              <w:right w:val="nil"/>
            </w:tcBorders>
          </w:tcPr>
          <w:p w14:paraId="163162D0" w14:textId="1584703D" w:rsidR="003663DD" w:rsidRPr="00DD38CB" w:rsidRDefault="003663DD" w:rsidP="003663DD">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 xml:space="preserve">describe how and when this will occur. Upload any debriefing materials, including talking points or a script, to </w:t>
            </w:r>
            <w:r w:rsidRPr="009B0570">
              <w:rPr>
                <w:b/>
                <w:i/>
                <w:sz w:val="24"/>
              </w:rPr>
              <w:t>Zipline</w:t>
            </w:r>
            <w:r>
              <w:t>.</w:t>
            </w:r>
          </w:p>
        </w:tc>
      </w:tr>
      <w:tr w:rsidR="003663DD" w:rsidRPr="00725F39" w14:paraId="0FCBEFBA" w14:textId="77777777" w:rsidTr="0067796D">
        <w:trPr>
          <w:trHeight w:val="542"/>
        </w:trPr>
        <w:tc>
          <w:tcPr>
            <w:tcW w:w="1968" w:type="dxa"/>
            <w:gridSpan w:val="20"/>
            <w:tcBorders>
              <w:top w:val="nil"/>
              <w:left w:val="nil"/>
              <w:bottom w:val="nil"/>
              <w:right w:val="nil"/>
            </w:tcBorders>
            <w:vAlign w:val="center"/>
          </w:tcPr>
          <w:p w14:paraId="7669A38A" w14:textId="77777777" w:rsidR="003663DD" w:rsidRPr="00DD38CB" w:rsidRDefault="003663DD" w:rsidP="003663DD">
            <w:pPr>
              <w:pStyle w:val="NoSpacing"/>
              <w:rPr>
                <w:rFonts w:cstheme="minorHAnsi"/>
              </w:rPr>
            </w:pPr>
          </w:p>
        </w:tc>
        <w:tc>
          <w:tcPr>
            <w:tcW w:w="979" w:type="dxa"/>
            <w:gridSpan w:val="13"/>
            <w:tcBorders>
              <w:top w:val="nil"/>
              <w:left w:val="nil"/>
              <w:bottom w:val="nil"/>
              <w:right w:val="nil"/>
            </w:tcBorders>
          </w:tcPr>
          <w:p w14:paraId="4DB3C99C" w14:textId="77777777" w:rsidR="003663DD" w:rsidRPr="00DD38CB" w:rsidRDefault="003663DD" w:rsidP="003663DD">
            <w:pPr>
              <w:pStyle w:val="NoSpacing"/>
              <w:ind w:left="-18"/>
              <w:rPr>
                <w:rFonts w:cstheme="minorHAnsi"/>
              </w:rPr>
            </w:pPr>
          </w:p>
        </w:tc>
        <w:tc>
          <w:tcPr>
            <w:tcW w:w="7876" w:type="dxa"/>
            <w:gridSpan w:val="15"/>
            <w:vMerge/>
            <w:tcBorders>
              <w:left w:val="nil"/>
              <w:bottom w:val="nil"/>
              <w:right w:val="nil"/>
            </w:tcBorders>
          </w:tcPr>
          <w:p w14:paraId="054A55D8" w14:textId="77777777" w:rsidR="003663DD" w:rsidRPr="00DD38CB" w:rsidRDefault="003663DD" w:rsidP="003663DD">
            <w:pPr>
              <w:pStyle w:val="NoSpacing"/>
              <w:ind w:left="265" w:hanging="265"/>
              <w:rPr>
                <w:rFonts w:cstheme="minorHAnsi"/>
              </w:rPr>
            </w:pPr>
          </w:p>
        </w:tc>
      </w:tr>
      <w:tr w:rsidR="003663DD" w:rsidRPr="00725F39" w14:paraId="163162D4" w14:textId="77777777" w:rsidTr="0067796D">
        <w:trPr>
          <w:trHeight w:val="432"/>
        </w:trPr>
        <w:tc>
          <w:tcPr>
            <w:tcW w:w="3249" w:type="dxa"/>
            <w:gridSpan w:val="35"/>
            <w:tcBorders>
              <w:top w:val="nil"/>
              <w:left w:val="nil"/>
              <w:bottom w:val="nil"/>
              <w:right w:val="single" w:sz="24" w:space="0" w:color="E8960C"/>
            </w:tcBorders>
          </w:tcPr>
          <w:p w14:paraId="163162D2" w14:textId="77777777" w:rsidR="003663DD" w:rsidRPr="001811BE" w:rsidRDefault="003663DD" w:rsidP="003663DD">
            <w:pPr>
              <w:ind w:left="612"/>
              <w:rPr>
                <w:rFonts w:asciiTheme="minorHAnsi" w:eastAsiaTheme="minorHAnsi" w:hAnsiTheme="minorHAnsi" w:cstheme="minorHAnsi"/>
                <w:i/>
                <w:color w:val="4F6228" w:themeColor="accent3" w:themeShade="80"/>
              </w:rPr>
            </w:pPr>
          </w:p>
        </w:tc>
        <w:tc>
          <w:tcPr>
            <w:tcW w:w="7574" w:type="dxa"/>
            <w:gridSpan w:val="13"/>
            <w:tcBorders>
              <w:top w:val="single" w:sz="24" w:space="0" w:color="E8960C"/>
              <w:left w:val="single" w:sz="24" w:space="0" w:color="E8960C"/>
              <w:bottom w:val="single" w:sz="24" w:space="0" w:color="E8960C"/>
              <w:right w:val="single" w:sz="24" w:space="0" w:color="E8960C"/>
            </w:tcBorders>
            <w:vAlign w:val="center"/>
          </w:tcPr>
          <w:p w14:paraId="163162D3" w14:textId="77777777" w:rsidR="003663DD" w:rsidRPr="001811BE" w:rsidRDefault="003663DD" w:rsidP="003663DD">
            <w:pPr>
              <w:ind w:left="11"/>
              <w:rPr>
                <w:rFonts w:asciiTheme="minorHAnsi" w:eastAsiaTheme="minorHAnsi" w:hAnsiTheme="minorHAnsi" w:cstheme="minorHAnsi"/>
                <w:i/>
                <w:color w:val="4F6228" w:themeColor="accent3" w:themeShade="80"/>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3663DD" w:rsidRPr="00725F39" w14:paraId="163162D6" w14:textId="77777777" w:rsidTr="0067796D">
        <w:trPr>
          <w:trHeight w:val="579"/>
        </w:trPr>
        <w:tc>
          <w:tcPr>
            <w:tcW w:w="10823" w:type="dxa"/>
            <w:gridSpan w:val="48"/>
            <w:tcBorders>
              <w:top w:val="nil"/>
              <w:left w:val="nil"/>
              <w:bottom w:val="nil"/>
              <w:right w:val="nil"/>
            </w:tcBorders>
            <w:vAlign w:val="center"/>
          </w:tcPr>
          <w:p w14:paraId="163162D5" w14:textId="6F1CD92F" w:rsidR="003663DD" w:rsidRDefault="003663DD" w:rsidP="003663DD">
            <w:pPr>
              <w:pStyle w:val="NoSpacing"/>
              <w:keepNext/>
              <w:ind w:left="340" w:hanging="360"/>
              <w:rPr>
                <w:b/>
              </w:rPr>
            </w:pPr>
            <w:r>
              <w:rPr>
                <w:rFonts w:cstheme="minorHAnsi"/>
                <w:b/>
                <w:noProof/>
                <w:color w:val="FFFFFF" w:themeColor="background1"/>
                <w:sz w:val="24"/>
                <w:szCs w:val="24"/>
              </w:rPr>
              <mc:AlternateContent>
                <mc:Choice Requires="wps">
                  <w:drawing>
                    <wp:anchor distT="0" distB="0" distL="114300" distR="114300" simplePos="0" relativeHeight="251838464" behindDoc="0" locked="0" layoutInCell="1" allowOverlap="1" wp14:anchorId="16316546" wp14:editId="33EB0D6E">
                      <wp:simplePos x="0" y="0"/>
                      <wp:positionH relativeFrom="column">
                        <wp:posOffset>-35560</wp:posOffset>
                      </wp:positionH>
                      <wp:positionV relativeFrom="paragraph">
                        <wp:posOffset>-11430</wp:posOffset>
                      </wp:positionV>
                      <wp:extent cx="248285" cy="219075"/>
                      <wp:effectExtent l="0" t="0" r="18415" b="28575"/>
                      <wp:wrapNone/>
                      <wp:docPr id="72" name="Oval 7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8E1EF" id="Oval 7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pt;margin-top:-.9pt;width:19.55pt;height:17.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Pw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is&#10;BF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" filled="f" strokecolor="#1f5a87" strokeweight="1pt"/>
                  </w:pict>
                </mc:Fallback>
              </mc:AlternateContent>
            </w:r>
            <w:r>
              <w:rPr>
                <w:b/>
              </w:rPr>
              <w:t xml:space="preserve">8.8 </w:t>
            </w:r>
            <w:r w:rsidRPr="009B0570">
              <w:rPr>
                <w:b/>
              </w:rPr>
              <w:t>Cognitively impaired adults, and other adults unable to consent</w:t>
            </w:r>
            <w:r>
              <w:rPr>
                <w:b/>
              </w:rPr>
              <w:t>.</w:t>
            </w:r>
            <w:r>
              <w:t xml:space="preserve"> Will such individuals be included in the research?</w:t>
            </w:r>
          </w:p>
        </w:tc>
      </w:tr>
      <w:tr w:rsidR="003663DD" w:rsidRPr="00725F39" w14:paraId="163162DC" w14:textId="77777777" w:rsidTr="0067796D">
        <w:trPr>
          <w:trHeight w:val="612"/>
        </w:trPr>
        <w:tc>
          <w:tcPr>
            <w:tcW w:w="10823" w:type="dxa"/>
            <w:gridSpan w:val="48"/>
            <w:tcBorders>
              <w:top w:val="nil"/>
              <w:left w:val="nil"/>
              <w:bottom w:val="nil"/>
              <w:right w:val="nil"/>
            </w:tcBorders>
            <w:vAlign w:val="center"/>
          </w:tcPr>
          <w:p w14:paraId="163162DB" w14:textId="77777777" w:rsidR="003663DD" w:rsidRPr="008C222C" w:rsidRDefault="003663DD" w:rsidP="003663DD">
            <w:pPr>
              <w:pStyle w:val="NoSpacing"/>
              <w:keepNext/>
              <w:ind w:left="340"/>
              <w:rPr>
                <w:i/>
                <w:color w:val="7F7F7F" w:themeColor="text1" w:themeTint="80"/>
                <w:sz w:val="20"/>
              </w:rPr>
            </w:pPr>
            <w:r w:rsidRPr="008C222C">
              <w:rPr>
                <w:rFonts w:cstheme="minorHAnsi"/>
                <w:i/>
                <w:color w:val="7F7F7F" w:themeColor="text1" w:themeTint="80"/>
                <w:sz w:val="20"/>
              </w:rPr>
              <w:t>Examples: individuals with Traumatic Brain Injury (TBI) or dementia; individuals who are unconscious, or who are significantly intoxicated.</w:t>
            </w:r>
          </w:p>
        </w:tc>
      </w:tr>
      <w:tr w:rsidR="003663DD" w:rsidRPr="00725F39" w14:paraId="163162E0" w14:textId="77777777" w:rsidTr="0067796D">
        <w:trPr>
          <w:trHeight w:val="288"/>
        </w:trPr>
        <w:tc>
          <w:tcPr>
            <w:tcW w:w="448" w:type="dxa"/>
            <w:tcBorders>
              <w:top w:val="nil"/>
              <w:left w:val="nil"/>
              <w:bottom w:val="nil"/>
              <w:right w:val="single" w:sz="12" w:space="0" w:color="auto"/>
            </w:tcBorders>
            <w:vAlign w:val="center"/>
          </w:tcPr>
          <w:p w14:paraId="163162DD" w14:textId="77777777" w:rsidR="003663DD" w:rsidRPr="00DD38CB" w:rsidRDefault="003663DD" w:rsidP="003663DD">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DE" w14:textId="06DE78CC" w:rsidR="003663DD" w:rsidRPr="00CA38F9" w:rsidRDefault="003663DD" w:rsidP="003663DD">
            <w:pPr>
              <w:pStyle w:val="NoSpacing"/>
              <w:ind w:left="-18"/>
              <w:jc w:val="center"/>
              <w:rPr>
                <w:rFonts w:cstheme="minorHAnsi"/>
                <w:b/>
              </w:rPr>
            </w:pPr>
            <w:r>
              <w:rPr>
                <w:rFonts w:cstheme="minorHAnsi"/>
                <w:b/>
              </w:rPr>
              <w:t>X</w:t>
            </w:r>
          </w:p>
        </w:tc>
        <w:tc>
          <w:tcPr>
            <w:tcW w:w="632" w:type="dxa"/>
            <w:gridSpan w:val="5"/>
            <w:tcBorders>
              <w:top w:val="nil"/>
              <w:left w:val="single" w:sz="12" w:space="0" w:color="auto"/>
              <w:bottom w:val="nil"/>
              <w:right w:val="nil"/>
            </w:tcBorders>
            <w:vAlign w:val="center"/>
          </w:tcPr>
          <w:p w14:paraId="09C7CB65" w14:textId="57B3D6DE" w:rsidR="003663DD" w:rsidRPr="00DD38CB" w:rsidRDefault="003663DD" w:rsidP="003663DD">
            <w:pPr>
              <w:pStyle w:val="NoSpacing"/>
              <w:ind w:left="-18"/>
              <w:rPr>
                <w:rFonts w:cstheme="minorHAnsi"/>
              </w:rPr>
            </w:pPr>
            <w:r w:rsidRPr="00DD38CB">
              <w:rPr>
                <w:rFonts w:cstheme="minorHAnsi"/>
                <w:b/>
              </w:rPr>
              <w:t>No</w:t>
            </w:r>
          </w:p>
        </w:tc>
        <w:tc>
          <w:tcPr>
            <w:tcW w:w="9294" w:type="dxa"/>
            <w:gridSpan w:val="33"/>
            <w:tcBorders>
              <w:top w:val="nil"/>
              <w:left w:val="nil"/>
              <w:bottom w:val="nil"/>
              <w:right w:val="nil"/>
            </w:tcBorders>
            <w:vAlign w:val="center"/>
          </w:tcPr>
          <w:p w14:paraId="163162DF" w14:textId="2FDE0F2D" w:rsidR="003663DD" w:rsidRPr="00DD38CB" w:rsidRDefault="003663DD" w:rsidP="003663DD">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go to </w:t>
            </w:r>
            <w:hyperlink w:anchor="q8point7" w:history="1">
              <w:r>
                <w:rPr>
                  <w:rStyle w:val="Hyperlink"/>
                </w:rPr>
                <w:t>question</w:t>
              </w:r>
            </w:hyperlink>
            <w:r>
              <w:rPr>
                <w:rStyle w:val="Hyperlink"/>
                <w:b/>
              </w:rPr>
              <w:t xml:space="preserve"> 8.9</w:t>
            </w:r>
            <w:r>
              <w:t>.</w:t>
            </w:r>
          </w:p>
        </w:tc>
      </w:tr>
      <w:tr w:rsidR="003663DD" w:rsidRPr="00725F39" w14:paraId="163162E4" w14:textId="77777777" w:rsidTr="0067796D">
        <w:trPr>
          <w:trHeight w:val="252"/>
        </w:trPr>
        <w:tc>
          <w:tcPr>
            <w:tcW w:w="448" w:type="dxa"/>
            <w:tcBorders>
              <w:top w:val="nil"/>
              <w:left w:val="nil"/>
              <w:bottom w:val="nil"/>
              <w:right w:val="single" w:sz="12" w:space="0" w:color="auto"/>
            </w:tcBorders>
            <w:vAlign w:val="center"/>
          </w:tcPr>
          <w:p w14:paraId="163162E1" w14:textId="77777777" w:rsidR="003663DD" w:rsidRPr="00DD38CB" w:rsidRDefault="003663DD" w:rsidP="003663DD">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E2" w14:textId="49D1EBB4" w:rsidR="003663DD" w:rsidRPr="00CA38F9" w:rsidRDefault="003663DD" w:rsidP="003663DD">
            <w:pPr>
              <w:pStyle w:val="NoSpacing"/>
              <w:ind w:left="-18"/>
              <w:jc w:val="center"/>
              <w:rPr>
                <w:rFonts w:cstheme="minorHAnsi"/>
                <w:b/>
              </w:rPr>
            </w:pPr>
          </w:p>
        </w:tc>
        <w:tc>
          <w:tcPr>
            <w:tcW w:w="632" w:type="dxa"/>
            <w:gridSpan w:val="5"/>
            <w:tcBorders>
              <w:top w:val="nil"/>
              <w:left w:val="single" w:sz="12" w:space="0" w:color="auto"/>
              <w:bottom w:val="nil"/>
              <w:right w:val="nil"/>
            </w:tcBorders>
          </w:tcPr>
          <w:p w14:paraId="7AB3791F" w14:textId="59AA496B" w:rsidR="003663DD" w:rsidRPr="00DD38CB" w:rsidRDefault="003663DD" w:rsidP="003663DD">
            <w:pPr>
              <w:pStyle w:val="NoSpacing"/>
              <w:ind w:left="-18"/>
              <w:rPr>
                <w:rFonts w:cstheme="minorHAnsi"/>
              </w:rPr>
            </w:pPr>
            <w:r w:rsidRPr="00DD38CB">
              <w:rPr>
                <w:rFonts w:cstheme="minorHAnsi"/>
                <w:b/>
              </w:rPr>
              <w:t>Yes</w:t>
            </w:r>
          </w:p>
        </w:tc>
        <w:tc>
          <w:tcPr>
            <w:tcW w:w="9294" w:type="dxa"/>
            <w:gridSpan w:val="33"/>
            <w:tcBorders>
              <w:top w:val="nil"/>
              <w:left w:val="nil"/>
              <w:bottom w:val="nil"/>
              <w:right w:val="nil"/>
            </w:tcBorders>
          </w:tcPr>
          <w:p w14:paraId="163162E3" w14:textId="0DAB2B94" w:rsidR="003663DD" w:rsidRPr="00DD38CB" w:rsidRDefault="003663DD" w:rsidP="003663DD">
            <w:pPr>
              <w:pStyle w:val="NoSpacing"/>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yes, answer the following questions.</w:t>
            </w:r>
          </w:p>
        </w:tc>
      </w:tr>
      <w:tr w:rsidR="003663DD" w:rsidRPr="00725F39" w14:paraId="163162E7" w14:textId="77777777" w:rsidTr="0067796D">
        <w:trPr>
          <w:trHeight w:val="534"/>
        </w:trPr>
        <w:tc>
          <w:tcPr>
            <w:tcW w:w="1885" w:type="dxa"/>
            <w:gridSpan w:val="18"/>
            <w:tcBorders>
              <w:top w:val="nil"/>
              <w:left w:val="nil"/>
              <w:bottom w:val="nil"/>
              <w:right w:val="nil"/>
            </w:tcBorders>
            <w:vAlign w:val="center"/>
          </w:tcPr>
          <w:p w14:paraId="163162E5" w14:textId="77777777" w:rsidR="003663DD" w:rsidRDefault="003663DD" w:rsidP="003663DD">
            <w:pPr>
              <w:pStyle w:val="NoSpacing"/>
              <w:keepNext/>
              <w:rPr>
                <w:b/>
              </w:rPr>
            </w:pPr>
          </w:p>
        </w:tc>
        <w:tc>
          <w:tcPr>
            <w:tcW w:w="8938" w:type="dxa"/>
            <w:gridSpan w:val="30"/>
            <w:tcBorders>
              <w:top w:val="nil"/>
              <w:left w:val="nil"/>
              <w:bottom w:val="nil"/>
              <w:right w:val="nil"/>
            </w:tcBorders>
            <w:vAlign w:val="center"/>
          </w:tcPr>
          <w:p w14:paraId="163162E6" w14:textId="5A8F648A" w:rsidR="003663DD" w:rsidRPr="001E0F55" w:rsidRDefault="003663DD" w:rsidP="003663DD">
            <w:pPr>
              <w:pStyle w:val="NoSpacing"/>
              <w:keepNext/>
            </w:pPr>
            <w:r>
              <w:rPr>
                <w:b/>
              </w:rPr>
              <w:t xml:space="preserve">a. </w:t>
            </w:r>
            <w:r w:rsidRPr="00AB4744">
              <w:rPr>
                <w:u w:val="single"/>
              </w:rPr>
              <w:t>Rationale</w:t>
            </w:r>
            <w:r>
              <w:t xml:space="preserve">. Provide the rationale for including this population. </w:t>
            </w:r>
          </w:p>
        </w:tc>
      </w:tr>
      <w:tr w:rsidR="003663DD" w:rsidRPr="00725F39" w14:paraId="163162EA" w14:textId="77777777" w:rsidTr="0067796D">
        <w:trPr>
          <w:trHeight w:val="432"/>
        </w:trPr>
        <w:tc>
          <w:tcPr>
            <w:tcW w:w="2245" w:type="dxa"/>
            <w:gridSpan w:val="27"/>
            <w:tcBorders>
              <w:top w:val="nil"/>
              <w:left w:val="nil"/>
              <w:bottom w:val="nil"/>
              <w:right w:val="single" w:sz="24" w:space="0" w:color="E8960C"/>
            </w:tcBorders>
            <w:vAlign w:val="center"/>
          </w:tcPr>
          <w:p w14:paraId="163162E8" w14:textId="77777777" w:rsidR="003663DD" w:rsidRDefault="003663DD" w:rsidP="003663DD">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2E9" w14:textId="77777777" w:rsidR="003663DD" w:rsidRDefault="003663DD" w:rsidP="003663DD">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663DD" w:rsidRPr="00725F39" w14:paraId="163162ED" w14:textId="77777777" w:rsidTr="0067796D">
        <w:trPr>
          <w:trHeight w:val="840"/>
        </w:trPr>
        <w:tc>
          <w:tcPr>
            <w:tcW w:w="1885" w:type="dxa"/>
            <w:gridSpan w:val="18"/>
            <w:tcBorders>
              <w:top w:val="nil"/>
              <w:left w:val="nil"/>
              <w:bottom w:val="nil"/>
              <w:right w:val="nil"/>
            </w:tcBorders>
            <w:vAlign w:val="center"/>
          </w:tcPr>
          <w:p w14:paraId="163162EB" w14:textId="77777777" w:rsidR="003663DD" w:rsidRDefault="003663DD" w:rsidP="003663DD">
            <w:pPr>
              <w:pStyle w:val="NoSpacing"/>
              <w:keepNext/>
              <w:rPr>
                <w:b/>
              </w:rPr>
            </w:pPr>
          </w:p>
        </w:tc>
        <w:tc>
          <w:tcPr>
            <w:tcW w:w="8938" w:type="dxa"/>
            <w:gridSpan w:val="30"/>
            <w:tcBorders>
              <w:top w:val="nil"/>
              <w:left w:val="nil"/>
              <w:bottom w:val="nil"/>
              <w:right w:val="nil"/>
            </w:tcBorders>
            <w:vAlign w:val="center"/>
          </w:tcPr>
          <w:p w14:paraId="163162EC" w14:textId="0774275C" w:rsidR="003663DD" w:rsidRPr="001E0F55" w:rsidRDefault="003663DD" w:rsidP="003663DD">
            <w:pPr>
              <w:pStyle w:val="NoSpacing"/>
              <w:keepNext/>
              <w:ind w:left="250" w:hanging="250"/>
              <w:rPr>
                <w:rFonts w:ascii="Times New Roman" w:hAnsi="Times New Roman" w:cs="Times New Roman"/>
              </w:rPr>
            </w:pPr>
            <w:r>
              <w:rPr>
                <w:b/>
              </w:rPr>
              <w:t xml:space="preserve">b. </w:t>
            </w:r>
            <w:r w:rsidRPr="002E798C">
              <w:rPr>
                <w:u w:val="single"/>
              </w:rPr>
              <w:t>Capacity for consent / decision making capacity</w:t>
            </w:r>
            <w:r>
              <w:t xml:space="preserve">. </w:t>
            </w:r>
            <w:r w:rsidRPr="002246DE">
              <w:t xml:space="preserve">Describe the process </w:t>
            </w:r>
            <w:r>
              <w:t>that will be used</w:t>
            </w:r>
            <w:r w:rsidRPr="002246DE">
              <w:t xml:space="preserve"> to determine whether </w:t>
            </w:r>
            <w:r>
              <w:t>a cognitively impaired</w:t>
            </w:r>
            <w:r w:rsidRPr="002246DE">
              <w:t xml:space="preserve"> </w:t>
            </w:r>
            <w:r>
              <w:t xml:space="preserve">individual is </w:t>
            </w:r>
            <w:r w:rsidRPr="002246DE">
              <w:t>capable of consent</w:t>
            </w:r>
            <w:r>
              <w:t xml:space="preserve"> decision making with respect to the research protocol and setting.</w:t>
            </w:r>
          </w:p>
        </w:tc>
      </w:tr>
      <w:tr w:rsidR="003663DD" w:rsidRPr="00725F39" w14:paraId="163162F1" w14:textId="77777777" w:rsidTr="0067796D">
        <w:trPr>
          <w:trHeight w:val="534"/>
        </w:trPr>
        <w:tc>
          <w:tcPr>
            <w:tcW w:w="1885" w:type="dxa"/>
            <w:gridSpan w:val="18"/>
            <w:tcBorders>
              <w:top w:val="nil"/>
              <w:left w:val="nil"/>
              <w:bottom w:val="nil"/>
              <w:right w:val="nil"/>
            </w:tcBorders>
            <w:vAlign w:val="center"/>
          </w:tcPr>
          <w:p w14:paraId="163162EE" w14:textId="77777777" w:rsidR="003663DD" w:rsidRDefault="003663DD" w:rsidP="003663DD">
            <w:pPr>
              <w:pStyle w:val="NoSpacing"/>
              <w:rPr>
                <w:b/>
              </w:rPr>
            </w:pPr>
          </w:p>
        </w:tc>
        <w:tc>
          <w:tcPr>
            <w:tcW w:w="360" w:type="dxa"/>
            <w:gridSpan w:val="9"/>
            <w:tcBorders>
              <w:top w:val="nil"/>
              <w:left w:val="nil"/>
              <w:bottom w:val="nil"/>
              <w:right w:val="single" w:sz="24" w:space="0" w:color="E8960C"/>
            </w:tcBorders>
            <w:vAlign w:val="center"/>
          </w:tcPr>
          <w:p w14:paraId="163162EF" w14:textId="77777777" w:rsidR="003663DD" w:rsidRDefault="003663DD" w:rsidP="003663DD">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2F0" w14:textId="77777777" w:rsidR="003663DD" w:rsidRDefault="003663DD" w:rsidP="003663DD">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663DD" w:rsidRPr="00725F39" w14:paraId="039BFDCB" w14:textId="66A0BC82" w:rsidTr="0067796D">
        <w:trPr>
          <w:trHeight w:val="1074"/>
        </w:trPr>
        <w:tc>
          <w:tcPr>
            <w:tcW w:w="2235" w:type="dxa"/>
            <w:gridSpan w:val="26"/>
            <w:tcBorders>
              <w:top w:val="nil"/>
              <w:left w:val="nil"/>
              <w:bottom w:val="nil"/>
              <w:right w:val="nil"/>
            </w:tcBorders>
            <w:vAlign w:val="center"/>
          </w:tcPr>
          <w:p w14:paraId="28EF6900" w14:textId="7904CF2C" w:rsidR="003663DD" w:rsidRDefault="003663DD" w:rsidP="003663DD">
            <w:pPr>
              <w:pStyle w:val="NoSpacing"/>
              <w:keepNext/>
              <w:rPr>
                <w:b/>
              </w:rPr>
            </w:pPr>
          </w:p>
        </w:tc>
        <w:tc>
          <w:tcPr>
            <w:tcW w:w="8588" w:type="dxa"/>
            <w:gridSpan w:val="22"/>
            <w:tcBorders>
              <w:top w:val="nil"/>
              <w:left w:val="nil"/>
              <w:bottom w:val="nil"/>
              <w:right w:val="nil"/>
            </w:tcBorders>
            <w:vAlign w:val="center"/>
          </w:tcPr>
          <w:p w14:paraId="3F6CAFAD" w14:textId="65C6E14D" w:rsidR="003663DD" w:rsidRPr="004C223D" w:rsidRDefault="003663DD" w:rsidP="003663DD">
            <w:pPr>
              <w:pStyle w:val="NoSpacing"/>
              <w:keepNext/>
              <w:ind w:left="440" w:hanging="440"/>
            </w:pPr>
            <w:r>
              <w:rPr>
                <w:b/>
              </w:rPr>
              <w:t xml:space="preserve">b.1. </w:t>
            </w:r>
            <w:r w:rsidRPr="00260EB6">
              <w:t xml:space="preserve">If </w:t>
            </w:r>
            <w:r>
              <w:t>there</w:t>
            </w:r>
            <w:r w:rsidRPr="00260EB6">
              <w:t xml:space="preserve"> will </w:t>
            </w:r>
            <w:r>
              <w:t>be</w:t>
            </w:r>
            <w:r w:rsidRPr="00260EB6">
              <w:t xml:space="preserve"> repeated interactions with the impaired subjects over </w:t>
            </w:r>
            <w:proofErr w:type="gramStart"/>
            <w:r w:rsidRPr="00260EB6">
              <w:t>a time period</w:t>
            </w:r>
            <w:proofErr w:type="gramEnd"/>
            <w:r w:rsidRPr="00260EB6">
              <w:t xml:space="preserve"> when cognitive capacity could increase or diminish, also describe how (if at all) decision-making capacity </w:t>
            </w:r>
            <w:r>
              <w:t xml:space="preserve">will be re-assessed </w:t>
            </w:r>
            <w:r w:rsidRPr="00260EB6">
              <w:t xml:space="preserve">and </w:t>
            </w:r>
            <w:r>
              <w:t xml:space="preserve">(if appropriate) </w:t>
            </w:r>
            <w:r w:rsidRPr="00260EB6">
              <w:t xml:space="preserve">consent </w:t>
            </w:r>
            <w:r>
              <w:t xml:space="preserve">obtained </w:t>
            </w:r>
            <w:r w:rsidRPr="00260EB6">
              <w:t>during that time.</w:t>
            </w:r>
          </w:p>
        </w:tc>
      </w:tr>
      <w:tr w:rsidR="003663DD" w:rsidRPr="00725F39" w14:paraId="204C00F5" w14:textId="7BC09BB7" w:rsidTr="0067796D">
        <w:trPr>
          <w:trHeight w:val="540"/>
        </w:trPr>
        <w:tc>
          <w:tcPr>
            <w:tcW w:w="2785" w:type="dxa"/>
            <w:gridSpan w:val="31"/>
            <w:tcBorders>
              <w:top w:val="nil"/>
              <w:left w:val="nil"/>
              <w:bottom w:val="nil"/>
              <w:right w:val="single" w:sz="24" w:space="0" w:color="E8960C"/>
            </w:tcBorders>
            <w:vAlign w:val="center"/>
          </w:tcPr>
          <w:p w14:paraId="69774982" w14:textId="77777777" w:rsidR="003663DD" w:rsidRDefault="003663DD" w:rsidP="003663DD">
            <w:pPr>
              <w:pStyle w:val="NoSpacing"/>
              <w:keepNext/>
              <w:ind w:left="440" w:hanging="440"/>
              <w:rPr>
                <w:b/>
              </w:rPr>
            </w:pPr>
          </w:p>
        </w:tc>
        <w:tc>
          <w:tcPr>
            <w:tcW w:w="8038" w:type="dxa"/>
            <w:gridSpan w:val="17"/>
            <w:tcBorders>
              <w:top w:val="single" w:sz="24" w:space="0" w:color="E8960C"/>
              <w:left w:val="single" w:sz="24" w:space="0" w:color="E8960C"/>
              <w:bottom w:val="single" w:sz="24" w:space="0" w:color="E8960C"/>
              <w:right w:val="single" w:sz="24" w:space="0" w:color="E8960C"/>
            </w:tcBorders>
            <w:vAlign w:val="center"/>
          </w:tcPr>
          <w:p w14:paraId="2722C31A" w14:textId="7C2C9CDF" w:rsidR="003663DD" w:rsidRDefault="003663DD" w:rsidP="003663DD">
            <w:pPr>
              <w:pStyle w:val="NoSpacing"/>
              <w:keepNext/>
              <w:ind w:left="440" w:hanging="440"/>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663DD" w:rsidRPr="00725F39" w14:paraId="163162F4" w14:textId="77777777" w:rsidTr="0067796D">
        <w:trPr>
          <w:trHeight w:val="966"/>
        </w:trPr>
        <w:tc>
          <w:tcPr>
            <w:tcW w:w="1885" w:type="dxa"/>
            <w:gridSpan w:val="18"/>
            <w:tcBorders>
              <w:top w:val="nil"/>
              <w:left w:val="nil"/>
              <w:bottom w:val="nil"/>
              <w:right w:val="nil"/>
            </w:tcBorders>
            <w:vAlign w:val="center"/>
          </w:tcPr>
          <w:p w14:paraId="163162F2" w14:textId="77777777" w:rsidR="003663DD" w:rsidRDefault="003663DD" w:rsidP="003663DD">
            <w:pPr>
              <w:pStyle w:val="NoSpacing"/>
              <w:keepNext/>
              <w:rPr>
                <w:b/>
              </w:rPr>
            </w:pPr>
          </w:p>
        </w:tc>
        <w:tc>
          <w:tcPr>
            <w:tcW w:w="8938" w:type="dxa"/>
            <w:gridSpan w:val="30"/>
            <w:tcBorders>
              <w:top w:val="nil"/>
              <w:left w:val="nil"/>
              <w:bottom w:val="nil"/>
              <w:right w:val="nil"/>
            </w:tcBorders>
            <w:vAlign w:val="center"/>
          </w:tcPr>
          <w:p w14:paraId="163162F3" w14:textId="337B3DFF" w:rsidR="003663DD" w:rsidRPr="001E0F55" w:rsidRDefault="003663DD" w:rsidP="003663DD">
            <w:pPr>
              <w:pStyle w:val="NoSpacing"/>
              <w:keepNext/>
              <w:ind w:left="250" w:hanging="250"/>
            </w:pPr>
            <w:r>
              <w:rPr>
                <w:b/>
              </w:rPr>
              <w:t>c.</w:t>
            </w:r>
            <w:r w:rsidRPr="001E0F55">
              <w:t xml:space="preserve"> </w:t>
            </w:r>
            <w:r w:rsidRPr="00C31A0F">
              <w:rPr>
                <w:u w:val="single"/>
              </w:rPr>
              <w:t>Permission (surrogate consent)</w:t>
            </w:r>
            <w:r>
              <w:t xml:space="preserve">. </w:t>
            </w:r>
            <w:r w:rsidRPr="00C31A0F">
              <w:t xml:space="preserve">If </w:t>
            </w:r>
            <w:r>
              <w:t>the research</w:t>
            </w:r>
            <w:r w:rsidRPr="00C31A0F">
              <w:t xml:space="preserve"> will include adults who cannot consent for themselves, describe </w:t>
            </w:r>
            <w:r>
              <w:t>the</w:t>
            </w:r>
            <w:r w:rsidRPr="00C31A0F">
              <w:t xml:space="preserve"> process for obtaining permission (“surrogate consent”) from a legally authorized representative (LAR). </w:t>
            </w:r>
            <w:r>
              <w:t xml:space="preserve"> </w:t>
            </w:r>
          </w:p>
        </w:tc>
      </w:tr>
      <w:tr w:rsidR="003663DD" w:rsidRPr="00725F39" w14:paraId="163162F7" w14:textId="77777777" w:rsidTr="0067796D">
        <w:trPr>
          <w:trHeight w:val="828"/>
        </w:trPr>
        <w:tc>
          <w:tcPr>
            <w:tcW w:w="1885" w:type="dxa"/>
            <w:gridSpan w:val="18"/>
            <w:tcBorders>
              <w:top w:val="nil"/>
              <w:left w:val="nil"/>
              <w:bottom w:val="nil"/>
              <w:right w:val="nil"/>
            </w:tcBorders>
            <w:vAlign w:val="center"/>
          </w:tcPr>
          <w:p w14:paraId="163162F5" w14:textId="77777777" w:rsidR="003663DD" w:rsidRDefault="003663DD" w:rsidP="003663DD">
            <w:pPr>
              <w:pStyle w:val="NoSpacing"/>
              <w:keepNext/>
              <w:rPr>
                <w:b/>
              </w:rPr>
            </w:pPr>
          </w:p>
        </w:tc>
        <w:tc>
          <w:tcPr>
            <w:tcW w:w="8938" w:type="dxa"/>
            <w:gridSpan w:val="30"/>
            <w:tcBorders>
              <w:top w:val="nil"/>
              <w:left w:val="nil"/>
              <w:bottom w:val="nil"/>
              <w:right w:val="nil"/>
            </w:tcBorders>
            <w:vAlign w:val="center"/>
          </w:tcPr>
          <w:p w14:paraId="163162F6" w14:textId="78BB92D0" w:rsidR="003663DD" w:rsidRPr="001E0F55" w:rsidRDefault="003663DD" w:rsidP="003663DD">
            <w:pPr>
              <w:pStyle w:val="NoSpacing"/>
              <w:keepNext/>
              <w:ind w:left="250"/>
              <w:rPr>
                <w:i/>
                <w:sz w:val="20"/>
              </w:rPr>
            </w:pPr>
            <w:r w:rsidRPr="008C222C">
              <w:rPr>
                <w:rFonts w:cstheme="minorHAnsi"/>
                <w:i/>
                <w:color w:val="7F7F7F" w:themeColor="text1" w:themeTint="80"/>
                <w:sz w:val="20"/>
              </w:rPr>
              <w:t xml:space="preserve">For research conducted in Washington State, see the </w:t>
            </w:r>
            <w:hyperlink r:id="rId43" w:history="1">
              <w:r>
                <w:rPr>
                  <w:rStyle w:val="Hyperlink"/>
                  <w:rFonts w:cstheme="minorHAnsi"/>
                  <w:b/>
                  <w:i/>
                  <w:sz w:val="20"/>
                </w:rPr>
                <w:t>GUIDANCE</w:t>
              </w:r>
              <w:r w:rsidRPr="00E30A71">
                <w:rPr>
                  <w:rStyle w:val="Hyperlink"/>
                  <w:rFonts w:cstheme="minorHAnsi"/>
                  <w:b/>
                  <w:i/>
                  <w:sz w:val="20"/>
                </w:rPr>
                <w:t>: Legally Authorized Representative</w:t>
              </w:r>
            </w:hyperlink>
            <w:r w:rsidRPr="008C222C">
              <w:rPr>
                <w:rFonts w:cstheme="minorHAnsi"/>
                <w:b/>
                <w:i/>
                <w:color w:val="7F7F7F" w:themeColor="text1" w:themeTint="80"/>
                <w:sz w:val="20"/>
              </w:rPr>
              <w:t xml:space="preserve"> </w:t>
            </w:r>
            <w:r w:rsidRPr="008C222C">
              <w:rPr>
                <w:rFonts w:cstheme="minorHAnsi"/>
                <w:i/>
                <w:color w:val="7F7F7F" w:themeColor="text1" w:themeTint="80"/>
                <w:sz w:val="20"/>
              </w:rPr>
              <w:t>to learn which individuals meet the</w:t>
            </w:r>
            <w:r>
              <w:rPr>
                <w:rFonts w:cstheme="minorHAnsi"/>
                <w:i/>
                <w:color w:val="7F7F7F" w:themeColor="text1" w:themeTint="80"/>
                <w:sz w:val="20"/>
              </w:rPr>
              <w:t xml:space="preserve"> state</w:t>
            </w:r>
            <w:r w:rsidRPr="008C222C">
              <w:rPr>
                <w:rFonts w:cstheme="minorHAnsi"/>
                <w:i/>
                <w:color w:val="7F7F7F" w:themeColor="text1" w:themeTint="80"/>
                <w:sz w:val="20"/>
              </w:rPr>
              <w:t xml:space="preserve"> definition of “legally authorized representative”.</w:t>
            </w:r>
          </w:p>
        </w:tc>
      </w:tr>
      <w:tr w:rsidR="003663DD" w:rsidRPr="00725F39" w14:paraId="163162FB" w14:textId="77777777" w:rsidTr="0067796D">
        <w:trPr>
          <w:trHeight w:val="534"/>
        </w:trPr>
        <w:tc>
          <w:tcPr>
            <w:tcW w:w="1885" w:type="dxa"/>
            <w:gridSpan w:val="18"/>
            <w:tcBorders>
              <w:top w:val="nil"/>
              <w:left w:val="nil"/>
              <w:bottom w:val="nil"/>
              <w:right w:val="nil"/>
            </w:tcBorders>
            <w:vAlign w:val="center"/>
          </w:tcPr>
          <w:p w14:paraId="163162F8" w14:textId="77777777" w:rsidR="003663DD" w:rsidRDefault="003663DD" w:rsidP="003663DD">
            <w:pPr>
              <w:pStyle w:val="NoSpacing"/>
              <w:rPr>
                <w:b/>
              </w:rPr>
            </w:pPr>
          </w:p>
        </w:tc>
        <w:tc>
          <w:tcPr>
            <w:tcW w:w="360" w:type="dxa"/>
            <w:gridSpan w:val="9"/>
            <w:tcBorders>
              <w:top w:val="nil"/>
              <w:left w:val="nil"/>
              <w:bottom w:val="nil"/>
              <w:right w:val="single" w:sz="24" w:space="0" w:color="E8960C"/>
            </w:tcBorders>
            <w:vAlign w:val="center"/>
          </w:tcPr>
          <w:p w14:paraId="163162F9" w14:textId="77777777" w:rsidR="003663DD" w:rsidRDefault="003663DD" w:rsidP="003663DD">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2FA" w14:textId="77777777" w:rsidR="003663DD" w:rsidRDefault="003663DD" w:rsidP="003663DD">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663DD" w:rsidRPr="00725F39" w14:paraId="163162FE" w14:textId="77777777" w:rsidTr="0067796D">
        <w:trPr>
          <w:trHeight w:val="975"/>
        </w:trPr>
        <w:tc>
          <w:tcPr>
            <w:tcW w:w="1885" w:type="dxa"/>
            <w:gridSpan w:val="18"/>
            <w:tcBorders>
              <w:top w:val="nil"/>
              <w:left w:val="nil"/>
              <w:bottom w:val="nil"/>
              <w:right w:val="nil"/>
            </w:tcBorders>
            <w:vAlign w:val="center"/>
          </w:tcPr>
          <w:p w14:paraId="163162FC" w14:textId="77777777" w:rsidR="003663DD" w:rsidRDefault="003663DD" w:rsidP="003663DD">
            <w:pPr>
              <w:pStyle w:val="NoSpacing"/>
              <w:keepNext/>
              <w:rPr>
                <w:b/>
              </w:rPr>
            </w:pPr>
          </w:p>
        </w:tc>
        <w:tc>
          <w:tcPr>
            <w:tcW w:w="8938" w:type="dxa"/>
            <w:gridSpan w:val="30"/>
            <w:tcBorders>
              <w:top w:val="nil"/>
              <w:left w:val="nil"/>
              <w:bottom w:val="nil"/>
              <w:right w:val="nil"/>
            </w:tcBorders>
            <w:vAlign w:val="center"/>
          </w:tcPr>
          <w:p w14:paraId="163162FD" w14:textId="4EFC2BF3" w:rsidR="003663DD" w:rsidRPr="001E0F55" w:rsidRDefault="003663DD" w:rsidP="003663DD">
            <w:pPr>
              <w:pStyle w:val="NoSpacing"/>
              <w:keepNext/>
              <w:ind w:left="250" w:hanging="250"/>
            </w:pPr>
            <w:r>
              <w:rPr>
                <w:rFonts w:cs="Times New Roman"/>
                <w:b/>
              </w:rPr>
              <w:t>d</w:t>
            </w:r>
            <w:r>
              <w:rPr>
                <w:rFonts w:ascii="Times New Roman" w:hAnsi="Times New Roman" w:cs="Times New Roman"/>
              </w:rPr>
              <w:t xml:space="preserve">. </w:t>
            </w:r>
            <w:r w:rsidRPr="001E73FF">
              <w:rPr>
                <w:u w:val="single"/>
              </w:rPr>
              <w:t>Assent</w:t>
            </w:r>
            <w:r>
              <w:t xml:space="preserve">. </w:t>
            </w:r>
            <w:r w:rsidRPr="005237AD">
              <w:t xml:space="preserve">Describe </w:t>
            </w:r>
            <w:r>
              <w:t>whether assent will be required of all, some, or none of the subjects. If some, indicate which subjects will be required to assent and which will not (and why not). Describe any</w:t>
            </w:r>
            <w:r w:rsidRPr="005237AD">
              <w:t xml:space="preserve"> process </w:t>
            </w:r>
            <w:r>
              <w:t>that</w:t>
            </w:r>
            <w:r w:rsidRPr="005237AD">
              <w:t xml:space="preserve"> will </w:t>
            </w:r>
            <w:r>
              <w:t xml:space="preserve">be </w:t>
            </w:r>
            <w:r w:rsidRPr="005237AD">
              <w:t>use</w:t>
            </w:r>
            <w:r>
              <w:t>d</w:t>
            </w:r>
            <w:r w:rsidRPr="005237AD">
              <w:t xml:space="preserve"> to obtain </w:t>
            </w:r>
            <w:r>
              <w:t xml:space="preserve">and document </w:t>
            </w:r>
            <w:r w:rsidRPr="005237AD">
              <w:t>a</w:t>
            </w:r>
            <w:r>
              <w:t xml:space="preserve">ssent from the subjects. </w:t>
            </w:r>
          </w:p>
        </w:tc>
      </w:tr>
      <w:tr w:rsidR="003663DD" w:rsidRPr="00725F39" w14:paraId="16316302" w14:textId="77777777" w:rsidTr="0067796D">
        <w:trPr>
          <w:trHeight w:val="534"/>
        </w:trPr>
        <w:tc>
          <w:tcPr>
            <w:tcW w:w="1885" w:type="dxa"/>
            <w:gridSpan w:val="18"/>
            <w:tcBorders>
              <w:top w:val="nil"/>
              <w:left w:val="nil"/>
              <w:bottom w:val="nil"/>
              <w:right w:val="nil"/>
            </w:tcBorders>
            <w:vAlign w:val="center"/>
          </w:tcPr>
          <w:p w14:paraId="163162FF" w14:textId="77777777" w:rsidR="003663DD" w:rsidRDefault="003663DD" w:rsidP="003663DD">
            <w:pPr>
              <w:pStyle w:val="NoSpacing"/>
              <w:rPr>
                <w:b/>
              </w:rPr>
            </w:pPr>
          </w:p>
        </w:tc>
        <w:tc>
          <w:tcPr>
            <w:tcW w:w="360" w:type="dxa"/>
            <w:gridSpan w:val="9"/>
            <w:tcBorders>
              <w:top w:val="nil"/>
              <w:left w:val="nil"/>
              <w:bottom w:val="nil"/>
              <w:right w:val="single" w:sz="24" w:space="0" w:color="E8960C"/>
            </w:tcBorders>
            <w:vAlign w:val="center"/>
          </w:tcPr>
          <w:p w14:paraId="16316300" w14:textId="77777777" w:rsidR="003663DD" w:rsidRDefault="003663DD" w:rsidP="003663DD">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301" w14:textId="77777777" w:rsidR="003663DD" w:rsidRDefault="003663DD" w:rsidP="003663DD">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663DD" w:rsidRPr="00725F39" w14:paraId="16316305" w14:textId="77777777" w:rsidTr="0067796D">
        <w:trPr>
          <w:trHeight w:val="759"/>
        </w:trPr>
        <w:tc>
          <w:tcPr>
            <w:tcW w:w="1885" w:type="dxa"/>
            <w:gridSpan w:val="18"/>
            <w:tcBorders>
              <w:top w:val="nil"/>
              <w:left w:val="nil"/>
              <w:bottom w:val="nil"/>
              <w:right w:val="nil"/>
            </w:tcBorders>
            <w:vAlign w:val="center"/>
          </w:tcPr>
          <w:p w14:paraId="16316303" w14:textId="77777777" w:rsidR="003663DD" w:rsidRDefault="003663DD" w:rsidP="003663DD">
            <w:pPr>
              <w:pStyle w:val="NoSpacing"/>
              <w:keepNext/>
              <w:rPr>
                <w:b/>
              </w:rPr>
            </w:pPr>
          </w:p>
        </w:tc>
        <w:tc>
          <w:tcPr>
            <w:tcW w:w="8938" w:type="dxa"/>
            <w:gridSpan w:val="30"/>
            <w:tcBorders>
              <w:top w:val="nil"/>
              <w:left w:val="nil"/>
              <w:bottom w:val="nil"/>
              <w:right w:val="nil"/>
            </w:tcBorders>
            <w:vAlign w:val="center"/>
          </w:tcPr>
          <w:p w14:paraId="16316304" w14:textId="3B9A5DDE" w:rsidR="003663DD" w:rsidRPr="001E0F55" w:rsidRDefault="003663DD" w:rsidP="003663DD">
            <w:pPr>
              <w:pStyle w:val="NoSpacing"/>
              <w:keepNext/>
              <w:ind w:left="250" w:hanging="250"/>
            </w:pPr>
            <w:r>
              <w:rPr>
                <w:b/>
              </w:rPr>
              <w:t xml:space="preserve">e. </w:t>
            </w:r>
            <w:r>
              <w:rPr>
                <w:u w:val="single"/>
              </w:rPr>
              <w:t xml:space="preserve">Dissent </w:t>
            </w:r>
            <w:r w:rsidRPr="004B222B">
              <w:rPr>
                <w:u w:val="single"/>
              </w:rPr>
              <w:t>or resistance</w:t>
            </w:r>
            <w:r>
              <w:t>. Describe how a subject’s objection or resistance to participation (including non-verbal) during the research will be identified, and what will occur in response</w:t>
            </w:r>
            <w:r w:rsidRPr="005237AD">
              <w:t>.</w:t>
            </w:r>
          </w:p>
        </w:tc>
      </w:tr>
      <w:tr w:rsidR="003663DD" w:rsidRPr="00725F39" w14:paraId="16316309" w14:textId="77777777" w:rsidTr="0067796D">
        <w:trPr>
          <w:trHeight w:val="534"/>
        </w:trPr>
        <w:tc>
          <w:tcPr>
            <w:tcW w:w="1885" w:type="dxa"/>
            <w:gridSpan w:val="18"/>
            <w:tcBorders>
              <w:top w:val="nil"/>
              <w:left w:val="nil"/>
              <w:bottom w:val="nil"/>
              <w:right w:val="nil"/>
            </w:tcBorders>
            <w:vAlign w:val="center"/>
          </w:tcPr>
          <w:p w14:paraId="16316306" w14:textId="77777777" w:rsidR="003663DD" w:rsidRDefault="003663DD" w:rsidP="003663DD">
            <w:pPr>
              <w:pStyle w:val="NoSpacing"/>
              <w:rPr>
                <w:b/>
              </w:rPr>
            </w:pPr>
          </w:p>
        </w:tc>
        <w:tc>
          <w:tcPr>
            <w:tcW w:w="360" w:type="dxa"/>
            <w:gridSpan w:val="9"/>
            <w:tcBorders>
              <w:top w:val="nil"/>
              <w:left w:val="nil"/>
              <w:bottom w:val="nil"/>
              <w:right w:val="single" w:sz="24" w:space="0" w:color="E8960C"/>
            </w:tcBorders>
            <w:vAlign w:val="center"/>
          </w:tcPr>
          <w:p w14:paraId="16316307" w14:textId="77777777" w:rsidR="003663DD" w:rsidRDefault="003663DD" w:rsidP="003663DD">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308" w14:textId="77777777" w:rsidR="003663DD" w:rsidRDefault="003663DD" w:rsidP="003663DD">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663DD" w:rsidRPr="00725F39" w14:paraId="72AF7D64" w14:textId="77777777" w:rsidTr="0067796D">
        <w:trPr>
          <w:trHeight w:val="381"/>
        </w:trPr>
        <w:tc>
          <w:tcPr>
            <w:tcW w:w="10823" w:type="dxa"/>
            <w:gridSpan w:val="48"/>
            <w:tcBorders>
              <w:top w:val="nil"/>
              <w:left w:val="nil"/>
              <w:bottom w:val="nil"/>
              <w:right w:val="nil"/>
            </w:tcBorders>
            <w:vAlign w:val="center"/>
          </w:tcPr>
          <w:p w14:paraId="50A55B61" w14:textId="670EC15D" w:rsidR="003663DD" w:rsidRPr="001D1DA5" w:rsidRDefault="003663DD" w:rsidP="003663DD">
            <w:pPr>
              <w:pStyle w:val="NoSpacing"/>
              <w:keepNext/>
              <w:ind w:left="346" w:hanging="346"/>
              <w:rPr>
                <w:bCs/>
              </w:rPr>
            </w:pPr>
            <w:r>
              <w:rPr>
                <w:b/>
              </w:rPr>
              <w:t xml:space="preserve">8.9 Research use of human fetal tissue obtained from elective abortion. </w:t>
            </w:r>
            <w:r>
              <w:rPr>
                <w:bCs/>
              </w:rPr>
              <w:t>Federal and UW Policy specify some requirements for the consent process. If you are conducting this type of research, check the boxes to confirm these requirements will be followed.</w:t>
            </w:r>
          </w:p>
        </w:tc>
      </w:tr>
      <w:tr w:rsidR="003663DD" w:rsidRPr="00725F39" w14:paraId="1F373D90" w14:textId="77777777" w:rsidTr="0067796D">
        <w:trPr>
          <w:gridAfter w:val="1"/>
          <w:wAfter w:w="18" w:type="dxa"/>
          <w:trHeight w:val="288"/>
        </w:trPr>
        <w:tc>
          <w:tcPr>
            <w:tcW w:w="448" w:type="dxa"/>
            <w:tcBorders>
              <w:top w:val="nil"/>
              <w:left w:val="nil"/>
              <w:bottom w:val="nil"/>
              <w:right w:val="single" w:sz="12" w:space="0" w:color="auto"/>
            </w:tcBorders>
            <w:vAlign w:val="center"/>
          </w:tcPr>
          <w:p w14:paraId="1D2BFCA7" w14:textId="77777777" w:rsidR="003663DD" w:rsidRPr="00DD38CB" w:rsidRDefault="003663DD" w:rsidP="003663DD">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B884D30" w14:textId="77777777" w:rsidR="003663DD" w:rsidRPr="00782A0D" w:rsidRDefault="003663DD" w:rsidP="003663DD">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3E1DFB1C" w14:textId="358D5F4B" w:rsidR="003663DD" w:rsidRPr="001D1DA5" w:rsidRDefault="003663DD" w:rsidP="003663DD">
            <w:pPr>
              <w:pStyle w:val="NoSpacing"/>
              <w:rPr>
                <w:rFonts w:cstheme="minorHAnsi"/>
                <w:bCs/>
              </w:rPr>
            </w:pPr>
            <w:r w:rsidRPr="001D1DA5">
              <w:rPr>
                <w:rFonts w:cstheme="minorHAnsi"/>
                <w:bCs/>
              </w:rPr>
              <w:t xml:space="preserve">Informed consent for the donation of fetal tissue </w:t>
            </w:r>
            <w:r>
              <w:rPr>
                <w:rFonts w:cstheme="minorHAnsi"/>
                <w:bCs/>
              </w:rPr>
              <w:t xml:space="preserve">for research use will be obtained by someone other than </w:t>
            </w:r>
          </w:p>
        </w:tc>
      </w:tr>
      <w:tr w:rsidR="003663DD" w:rsidRPr="00725F39" w14:paraId="203EFC01" w14:textId="77777777" w:rsidTr="00F15AF5">
        <w:trPr>
          <w:gridAfter w:val="1"/>
          <w:wAfter w:w="18" w:type="dxa"/>
          <w:trHeight w:val="267"/>
        </w:trPr>
        <w:tc>
          <w:tcPr>
            <w:tcW w:w="10805" w:type="dxa"/>
            <w:gridSpan w:val="47"/>
            <w:tcBorders>
              <w:top w:val="nil"/>
              <w:left w:val="nil"/>
              <w:bottom w:val="nil"/>
              <w:right w:val="single" w:sz="12" w:space="0" w:color="auto"/>
            </w:tcBorders>
            <w:vAlign w:val="center"/>
          </w:tcPr>
          <w:p w14:paraId="16ED14AD" w14:textId="2FCA4504" w:rsidR="003663DD" w:rsidRPr="00DD38CB" w:rsidRDefault="003663DD" w:rsidP="003663DD">
            <w:pPr>
              <w:pStyle w:val="NoSpacing"/>
              <w:keepNext/>
              <w:ind w:left="1123" w:hanging="259"/>
              <w:rPr>
                <w:rFonts w:cstheme="minorHAnsi"/>
              </w:rPr>
            </w:pPr>
            <w:r>
              <w:rPr>
                <w:rFonts w:cstheme="minorHAnsi"/>
                <w:bCs/>
              </w:rPr>
              <w:t>the person who obtained the informed consent for abortion.</w:t>
            </w:r>
          </w:p>
        </w:tc>
      </w:tr>
      <w:tr w:rsidR="003663DD" w:rsidRPr="00725F39" w14:paraId="663E391A" w14:textId="77777777" w:rsidTr="00F15AF5">
        <w:trPr>
          <w:gridAfter w:val="1"/>
          <w:wAfter w:w="18" w:type="dxa"/>
          <w:trHeight w:val="288"/>
        </w:trPr>
        <w:tc>
          <w:tcPr>
            <w:tcW w:w="448" w:type="dxa"/>
            <w:tcBorders>
              <w:top w:val="nil"/>
              <w:left w:val="nil"/>
              <w:bottom w:val="nil"/>
              <w:right w:val="single" w:sz="12" w:space="0" w:color="auto"/>
            </w:tcBorders>
            <w:vAlign w:val="center"/>
          </w:tcPr>
          <w:p w14:paraId="51A95597" w14:textId="77777777" w:rsidR="003663DD" w:rsidRPr="00DD38CB" w:rsidRDefault="003663DD" w:rsidP="003663DD">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8456189" w14:textId="77777777" w:rsidR="003663DD" w:rsidRPr="00782A0D" w:rsidRDefault="003663DD" w:rsidP="003663DD">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48BBC340" w14:textId="2E4BE5AA" w:rsidR="003663DD" w:rsidRPr="008004D6" w:rsidRDefault="003663DD" w:rsidP="003663DD">
            <w:pPr>
              <w:pStyle w:val="NoSpacing"/>
              <w:rPr>
                <w:rFonts w:cstheme="minorHAnsi"/>
                <w:bCs/>
              </w:rPr>
            </w:pPr>
            <w:r w:rsidRPr="008004D6">
              <w:rPr>
                <w:rFonts w:cstheme="minorHAnsi"/>
                <w:bCs/>
              </w:rPr>
              <w:t xml:space="preserve">Informed consent for the donation of fetal tissue </w:t>
            </w:r>
            <w:r>
              <w:rPr>
                <w:rFonts w:cstheme="minorHAnsi"/>
                <w:bCs/>
              </w:rPr>
              <w:t xml:space="preserve">for research use will be obtained after the informed </w:t>
            </w:r>
          </w:p>
        </w:tc>
      </w:tr>
      <w:tr w:rsidR="003663DD" w:rsidRPr="00725F39" w14:paraId="2D1A67CD" w14:textId="77777777" w:rsidTr="00F15AF5">
        <w:trPr>
          <w:gridAfter w:val="1"/>
          <w:wAfter w:w="18" w:type="dxa"/>
          <w:trHeight w:val="267"/>
        </w:trPr>
        <w:tc>
          <w:tcPr>
            <w:tcW w:w="10805" w:type="dxa"/>
            <w:gridSpan w:val="47"/>
            <w:tcBorders>
              <w:top w:val="nil"/>
              <w:left w:val="nil"/>
              <w:bottom w:val="nil"/>
              <w:right w:val="single" w:sz="12" w:space="0" w:color="auto"/>
            </w:tcBorders>
            <w:vAlign w:val="center"/>
          </w:tcPr>
          <w:p w14:paraId="7C2185E4" w14:textId="647719D9" w:rsidR="003663DD" w:rsidRPr="00DD38CB" w:rsidRDefault="003663DD" w:rsidP="003663DD">
            <w:pPr>
              <w:pStyle w:val="NoSpacing"/>
              <w:keepNext/>
              <w:ind w:left="1123" w:hanging="259"/>
              <w:rPr>
                <w:rFonts w:cstheme="minorHAnsi"/>
              </w:rPr>
            </w:pPr>
            <w:r>
              <w:rPr>
                <w:rFonts w:cstheme="minorHAnsi"/>
                <w:bCs/>
              </w:rPr>
              <w:t>consent for abortion.</w:t>
            </w:r>
          </w:p>
        </w:tc>
      </w:tr>
      <w:tr w:rsidR="003663DD" w:rsidRPr="00725F39" w14:paraId="6583F3CD" w14:textId="77777777" w:rsidTr="00F15AF5">
        <w:trPr>
          <w:gridAfter w:val="1"/>
          <w:wAfter w:w="18" w:type="dxa"/>
          <w:trHeight w:val="288"/>
        </w:trPr>
        <w:tc>
          <w:tcPr>
            <w:tcW w:w="448" w:type="dxa"/>
            <w:tcBorders>
              <w:top w:val="nil"/>
              <w:left w:val="nil"/>
              <w:bottom w:val="nil"/>
              <w:right w:val="single" w:sz="12" w:space="0" w:color="auto"/>
            </w:tcBorders>
            <w:vAlign w:val="center"/>
          </w:tcPr>
          <w:p w14:paraId="690CF392" w14:textId="77777777" w:rsidR="003663DD" w:rsidRPr="00DD38CB" w:rsidRDefault="003663DD" w:rsidP="003663DD">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0E9088C" w14:textId="77777777" w:rsidR="003663DD" w:rsidRPr="00782A0D" w:rsidRDefault="003663DD" w:rsidP="003663DD">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76F9BAE6" w14:textId="01728B1E" w:rsidR="003663DD" w:rsidRPr="008004D6" w:rsidRDefault="003663DD" w:rsidP="003663DD">
            <w:pPr>
              <w:pStyle w:val="NoSpacing"/>
              <w:rPr>
                <w:rFonts w:cstheme="minorHAnsi"/>
                <w:bCs/>
              </w:rPr>
            </w:pPr>
            <w:r>
              <w:rPr>
                <w:rFonts w:cstheme="minorHAnsi"/>
                <w:bCs/>
              </w:rPr>
              <w:t>Participation in the research will not affect the method of abortion.</w:t>
            </w:r>
          </w:p>
        </w:tc>
      </w:tr>
      <w:tr w:rsidR="003663DD" w:rsidRPr="00725F39" w14:paraId="397C34C0" w14:textId="77777777" w:rsidTr="00F15AF5">
        <w:trPr>
          <w:gridAfter w:val="1"/>
          <w:wAfter w:w="18" w:type="dxa"/>
          <w:trHeight w:val="288"/>
        </w:trPr>
        <w:tc>
          <w:tcPr>
            <w:tcW w:w="448" w:type="dxa"/>
            <w:tcBorders>
              <w:top w:val="nil"/>
              <w:left w:val="nil"/>
              <w:bottom w:val="nil"/>
              <w:right w:val="single" w:sz="12" w:space="0" w:color="auto"/>
            </w:tcBorders>
            <w:vAlign w:val="center"/>
          </w:tcPr>
          <w:p w14:paraId="327C04C3" w14:textId="77777777" w:rsidR="003663DD" w:rsidRPr="00DD38CB" w:rsidRDefault="003663DD" w:rsidP="003663DD">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ACF755E" w14:textId="77777777" w:rsidR="003663DD" w:rsidRPr="00782A0D" w:rsidRDefault="003663DD" w:rsidP="003663DD">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63D690C1" w14:textId="4853D259" w:rsidR="003663DD" w:rsidRPr="008004D6" w:rsidRDefault="003663DD" w:rsidP="003663DD">
            <w:pPr>
              <w:pStyle w:val="NoSpacing"/>
              <w:rPr>
                <w:rFonts w:cstheme="minorHAnsi"/>
                <w:bCs/>
              </w:rPr>
            </w:pPr>
            <w:r>
              <w:rPr>
                <w:rFonts w:cstheme="minorHAnsi"/>
                <w:bCs/>
              </w:rPr>
              <w:t>No enticements, benefits, or financial incentives will be used at any level of the process to incentivize</w:t>
            </w:r>
          </w:p>
        </w:tc>
      </w:tr>
      <w:tr w:rsidR="003663DD" w:rsidRPr="00725F39" w14:paraId="448EEE84" w14:textId="77777777" w:rsidTr="00F15AF5">
        <w:trPr>
          <w:gridAfter w:val="1"/>
          <w:wAfter w:w="18" w:type="dxa"/>
          <w:trHeight w:val="267"/>
        </w:trPr>
        <w:tc>
          <w:tcPr>
            <w:tcW w:w="10805" w:type="dxa"/>
            <w:gridSpan w:val="47"/>
            <w:tcBorders>
              <w:top w:val="nil"/>
              <w:left w:val="nil"/>
              <w:bottom w:val="nil"/>
              <w:right w:val="single" w:sz="12" w:space="0" w:color="auto"/>
            </w:tcBorders>
            <w:vAlign w:val="center"/>
          </w:tcPr>
          <w:p w14:paraId="6D006E28" w14:textId="0ECB7DD9" w:rsidR="003663DD" w:rsidRPr="00DD38CB" w:rsidRDefault="003663DD" w:rsidP="003663DD">
            <w:pPr>
              <w:pStyle w:val="NoSpacing"/>
              <w:keepNext/>
              <w:ind w:left="1123" w:hanging="259"/>
              <w:rPr>
                <w:rFonts w:cstheme="minorHAnsi"/>
              </w:rPr>
            </w:pPr>
            <w:r>
              <w:rPr>
                <w:rFonts w:cstheme="minorHAnsi"/>
                <w:bCs/>
              </w:rPr>
              <w:t>abortion or the donation of human fetal tissue.</w:t>
            </w:r>
          </w:p>
        </w:tc>
      </w:tr>
      <w:tr w:rsidR="003663DD" w:rsidRPr="00725F39" w14:paraId="0CDBEC8F" w14:textId="77777777" w:rsidTr="00F15AF5">
        <w:trPr>
          <w:gridAfter w:val="1"/>
          <w:wAfter w:w="18" w:type="dxa"/>
          <w:trHeight w:val="288"/>
        </w:trPr>
        <w:tc>
          <w:tcPr>
            <w:tcW w:w="448" w:type="dxa"/>
            <w:tcBorders>
              <w:top w:val="nil"/>
              <w:left w:val="nil"/>
              <w:bottom w:val="nil"/>
              <w:right w:val="single" w:sz="12" w:space="0" w:color="auto"/>
            </w:tcBorders>
            <w:vAlign w:val="center"/>
          </w:tcPr>
          <w:p w14:paraId="3A610CB4" w14:textId="77777777" w:rsidR="003663DD" w:rsidRPr="00DD38CB" w:rsidRDefault="003663DD" w:rsidP="003663DD">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8312B8F" w14:textId="77777777" w:rsidR="003663DD" w:rsidRPr="00782A0D" w:rsidRDefault="003663DD" w:rsidP="003663DD">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5160E271" w14:textId="4B17E7F6" w:rsidR="003663DD" w:rsidRPr="008004D6" w:rsidRDefault="003663DD" w:rsidP="003663DD">
            <w:pPr>
              <w:pStyle w:val="NoSpacing"/>
              <w:rPr>
                <w:rFonts w:cstheme="minorHAnsi"/>
                <w:bCs/>
              </w:rPr>
            </w:pPr>
            <w:r>
              <w:rPr>
                <w:rFonts w:cstheme="minorHAnsi"/>
                <w:bCs/>
              </w:rPr>
              <w:t xml:space="preserve">The informed consent form for the donation of fetal tissue for use in research will be signed by both the </w:t>
            </w:r>
          </w:p>
        </w:tc>
      </w:tr>
      <w:tr w:rsidR="003663DD" w:rsidRPr="00725F39" w14:paraId="129361CA" w14:textId="77777777" w:rsidTr="00F15AF5">
        <w:trPr>
          <w:gridAfter w:val="1"/>
          <w:wAfter w:w="18" w:type="dxa"/>
          <w:trHeight w:val="267"/>
        </w:trPr>
        <w:tc>
          <w:tcPr>
            <w:tcW w:w="10805" w:type="dxa"/>
            <w:gridSpan w:val="47"/>
            <w:tcBorders>
              <w:top w:val="nil"/>
              <w:left w:val="nil"/>
              <w:bottom w:val="nil"/>
              <w:right w:val="single" w:sz="12" w:space="0" w:color="auto"/>
            </w:tcBorders>
            <w:vAlign w:val="center"/>
          </w:tcPr>
          <w:p w14:paraId="6C0EE5D1" w14:textId="500BE108" w:rsidR="003663DD" w:rsidRPr="00DD38CB" w:rsidRDefault="003663DD" w:rsidP="003663DD">
            <w:pPr>
              <w:pStyle w:val="NoSpacing"/>
              <w:keepNext/>
              <w:ind w:left="1123" w:hanging="259"/>
              <w:rPr>
                <w:rFonts w:cstheme="minorHAnsi"/>
              </w:rPr>
            </w:pPr>
            <w:r>
              <w:rPr>
                <w:rFonts w:cstheme="minorHAnsi"/>
                <w:bCs/>
              </w:rPr>
              <w:t>woman and the person who obtains the informed consent.</w:t>
            </w:r>
          </w:p>
        </w:tc>
      </w:tr>
      <w:tr w:rsidR="003663DD" w:rsidRPr="00725F39" w14:paraId="1631630B" w14:textId="77777777" w:rsidTr="0067796D">
        <w:trPr>
          <w:trHeight w:val="381"/>
        </w:trPr>
        <w:tc>
          <w:tcPr>
            <w:tcW w:w="10823" w:type="dxa"/>
            <w:gridSpan w:val="48"/>
            <w:tcBorders>
              <w:top w:val="nil"/>
              <w:left w:val="nil"/>
              <w:bottom w:val="nil"/>
              <w:right w:val="nil"/>
            </w:tcBorders>
            <w:vAlign w:val="center"/>
          </w:tcPr>
          <w:p w14:paraId="1631630A" w14:textId="2763ECB4" w:rsidR="003663DD" w:rsidRPr="00C81A27" w:rsidRDefault="003663DD" w:rsidP="003663DD">
            <w:pPr>
              <w:pStyle w:val="NoSpacing"/>
              <w:keepNext/>
              <w:ind w:left="346" w:hanging="346"/>
            </w:pPr>
            <w:bookmarkStart w:id="433" w:name="q8point7"/>
            <w:bookmarkStart w:id="434" w:name="q8point8"/>
            <w:r w:rsidRPr="00C81A27">
              <w:rPr>
                <w:b/>
              </w:rPr>
              <w:t>8.</w:t>
            </w:r>
            <w:r>
              <w:rPr>
                <w:b/>
              </w:rPr>
              <w:t>10</w:t>
            </w:r>
            <w:r w:rsidRPr="00C81A27">
              <w:rPr>
                <w:b/>
              </w:rPr>
              <w:t xml:space="preserve"> </w:t>
            </w:r>
            <w:bookmarkEnd w:id="433"/>
            <w:r w:rsidRPr="00C81A27">
              <w:rPr>
                <w:b/>
              </w:rPr>
              <w:t>Consent-related materials</w:t>
            </w:r>
            <w:bookmarkEnd w:id="434"/>
            <w:r>
              <w:t>.</w:t>
            </w:r>
            <w:r w:rsidRPr="007C3E7D">
              <w:t xml:space="preserve"> Upload to </w:t>
            </w:r>
            <w:r w:rsidRPr="00C81A27">
              <w:rPr>
                <w:b/>
                <w:i/>
                <w:sz w:val="24"/>
              </w:rPr>
              <w:t>Zipline</w:t>
            </w:r>
            <w:r w:rsidRPr="00C81A27">
              <w:rPr>
                <w:sz w:val="24"/>
              </w:rPr>
              <w:t xml:space="preserve"> </w:t>
            </w:r>
            <w:r>
              <w:t xml:space="preserve">all consent scripts/talking points, consent forms, debriefing statements, Information Statements, Short Form consent forms, parental permission forms, and any other consent-related materials that will be used. Materials that will be used by a specific site should be uploaded to that site’s </w:t>
            </w:r>
            <w:r w:rsidRPr="001D1DA5">
              <w:rPr>
                <w:b/>
                <w:bCs/>
              </w:rPr>
              <w:t>Local Site Documents</w:t>
            </w:r>
            <w:r>
              <w:t xml:space="preserve"> page.</w:t>
            </w:r>
          </w:p>
        </w:tc>
      </w:tr>
      <w:tr w:rsidR="003663DD" w:rsidRPr="00725F39" w14:paraId="16316310" w14:textId="77777777" w:rsidTr="0067796D">
        <w:trPr>
          <w:trHeight w:val="2619"/>
        </w:trPr>
        <w:tc>
          <w:tcPr>
            <w:tcW w:w="10823" w:type="dxa"/>
            <w:gridSpan w:val="48"/>
            <w:tcBorders>
              <w:top w:val="nil"/>
              <w:left w:val="nil"/>
              <w:bottom w:val="nil"/>
              <w:right w:val="nil"/>
            </w:tcBorders>
            <w:vAlign w:val="center"/>
          </w:tcPr>
          <w:p w14:paraId="1631630C" w14:textId="5E6BFE5C" w:rsidR="003663DD" w:rsidRPr="008C222C" w:rsidRDefault="003663DD" w:rsidP="003663DD">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 xml:space="preserve">Translations must be </w:t>
            </w:r>
            <w:r>
              <w:rPr>
                <w:rFonts w:cstheme="minorHAnsi"/>
                <w:i/>
                <w:color w:val="7F7F7F" w:themeColor="text1" w:themeTint="80"/>
                <w:sz w:val="20"/>
                <w:u w:val="single"/>
              </w:rPr>
              <w:t>submitted and approved before they can be used</w:t>
            </w:r>
            <w:r w:rsidRPr="008C222C">
              <w:rPr>
                <w:rFonts w:cstheme="minorHAnsi"/>
                <w:i/>
                <w:color w:val="7F7F7F" w:themeColor="text1" w:themeTint="80"/>
                <w:sz w:val="20"/>
              </w:rPr>
              <w:t xml:space="preserve">. However, </w:t>
            </w:r>
            <w:r>
              <w:rPr>
                <w:rFonts w:cstheme="minorHAnsi"/>
                <w:i/>
                <w:color w:val="7F7F7F" w:themeColor="text1" w:themeTint="80"/>
                <w:sz w:val="20"/>
              </w:rPr>
              <w:t>we</w:t>
            </w:r>
            <w:r w:rsidRPr="008C222C">
              <w:rPr>
                <w:rFonts w:cstheme="minorHAnsi"/>
                <w:i/>
                <w:color w:val="7F7F7F" w:themeColor="text1" w:themeTint="80"/>
                <w:sz w:val="20"/>
              </w:rPr>
              <w:t xml:space="preserve"> strongly encourage </w:t>
            </w:r>
            <w:r>
              <w:rPr>
                <w:rFonts w:cstheme="minorHAnsi"/>
                <w:i/>
                <w:color w:val="7F7F7F" w:themeColor="text1" w:themeTint="80"/>
                <w:sz w:val="20"/>
              </w:rPr>
              <w:t xml:space="preserve">you </w:t>
            </w:r>
            <w:r w:rsidRPr="008C222C">
              <w:rPr>
                <w:rFonts w:cstheme="minorHAnsi"/>
                <w:i/>
                <w:color w:val="7F7F7F" w:themeColor="text1" w:themeTint="80"/>
                <w:sz w:val="20"/>
              </w:rPr>
              <w:t xml:space="preserve">to wait to provide them until the IRB </w:t>
            </w:r>
            <w:r>
              <w:rPr>
                <w:rFonts w:cstheme="minorHAnsi"/>
                <w:i/>
                <w:color w:val="7F7F7F" w:themeColor="text1" w:themeTint="80"/>
                <w:sz w:val="20"/>
              </w:rPr>
              <w:t>has</w:t>
            </w:r>
            <w:r w:rsidRPr="008C222C">
              <w:rPr>
                <w:rFonts w:cstheme="minorHAnsi"/>
                <w:i/>
                <w:color w:val="7F7F7F" w:themeColor="text1" w:themeTint="80"/>
                <w:sz w:val="20"/>
              </w:rPr>
              <w:t xml:space="preserve"> approve</w:t>
            </w:r>
            <w:r>
              <w:rPr>
                <w:rFonts w:cstheme="minorHAnsi"/>
                <w:i/>
                <w:color w:val="7F7F7F" w:themeColor="text1" w:themeTint="80"/>
                <w:sz w:val="20"/>
              </w:rPr>
              <w:t>d</w:t>
            </w:r>
            <w:r w:rsidRPr="008C222C">
              <w:rPr>
                <w:rFonts w:cstheme="minorHAnsi"/>
                <w:i/>
                <w:color w:val="7F7F7F" w:themeColor="text1" w:themeTint="80"/>
                <w:sz w:val="20"/>
              </w:rPr>
              <w:t xml:space="preserve"> the English versions.</w:t>
            </w:r>
          </w:p>
          <w:p w14:paraId="1631630D" w14:textId="77777777" w:rsidR="003663DD" w:rsidRPr="008C222C" w:rsidRDefault="003663DD" w:rsidP="003663DD">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Combination forms</w:t>
            </w:r>
            <w:r w:rsidRPr="008C222C">
              <w:rPr>
                <w:rFonts w:cstheme="minorHAnsi"/>
                <w:i/>
                <w:color w:val="7F7F7F" w:themeColor="text1" w:themeTint="80"/>
                <w:sz w:val="20"/>
              </w:rPr>
              <w:t xml:space="preserve">: It may be appropriate to combine parental permission with </w:t>
            </w:r>
            <w:proofErr w:type="gramStart"/>
            <w:r w:rsidRPr="008C222C">
              <w:rPr>
                <w:rFonts w:cstheme="minorHAnsi"/>
                <w:i/>
                <w:color w:val="7F7F7F" w:themeColor="text1" w:themeTint="80"/>
                <w:sz w:val="20"/>
              </w:rPr>
              <w:t>consent, if</w:t>
            </w:r>
            <w:proofErr w:type="gramEnd"/>
            <w:r w:rsidRPr="008C222C">
              <w:rPr>
                <w:rFonts w:cstheme="minorHAnsi"/>
                <w:i/>
                <w:color w:val="7F7F7F" w:themeColor="text1" w:themeTint="80"/>
                <w:sz w:val="20"/>
              </w:rPr>
              <w:t xml:space="preserve"> parents are subjects as well as providing permission for the participation of their children. Similarly, a consent form may be appropriately considered an assent form for older children. </w:t>
            </w:r>
          </w:p>
          <w:p w14:paraId="1631630F" w14:textId="181F77D9" w:rsidR="003663DD" w:rsidRPr="008C222C" w:rsidRDefault="003663DD" w:rsidP="003663DD">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For materials that cannot be uploaded</w:t>
            </w:r>
            <w:r w:rsidRPr="008C222C">
              <w:rPr>
                <w:rFonts w:cstheme="minorHAnsi"/>
                <w:i/>
                <w:color w:val="7F7F7F" w:themeColor="text1" w:themeTint="80"/>
                <w:sz w:val="20"/>
              </w:rPr>
              <w:t xml:space="preserve">: upload screenshots or written descriptions that are sufficient to enable the IRB to understand the types of data that will be collected and the nature of the experience for the participant. </w:t>
            </w:r>
            <w:r>
              <w:rPr>
                <w:rFonts w:cstheme="minorHAnsi"/>
                <w:i/>
                <w:color w:val="7F7F7F" w:themeColor="text1" w:themeTint="80"/>
                <w:sz w:val="20"/>
              </w:rPr>
              <w:t xml:space="preserve">URLs (website addresses) </w:t>
            </w:r>
            <w:r w:rsidRPr="008C222C">
              <w:rPr>
                <w:rFonts w:cstheme="minorHAnsi"/>
                <w:i/>
                <w:color w:val="7F7F7F" w:themeColor="text1" w:themeTint="80"/>
                <w:sz w:val="20"/>
              </w:rPr>
              <w:t>may also</w:t>
            </w:r>
            <w:r>
              <w:rPr>
                <w:rFonts w:cstheme="minorHAnsi"/>
                <w:i/>
                <w:color w:val="7F7F7F" w:themeColor="text1" w:themeTint="80"/>
                <w:sz w:val="20"/>
              </w:rPr>
              <w:t xml:space="preserve"> be</w:t>
            </w:r>
            <w:r w:rsidRPr="008C222C">
              <w:rPr>
                <w:rFonts w:cstheme="minorHAnsi"/>
                <w:i/>
                <w:color w:val="7F7F7F" w:themeColor="text1" w:themeTint="80"/>
                <w:sz w:val="20"/>
              </w:rPr>
              <w:t xml:space="preserve"> provide</w:t>
            </w:r>
            <w:r>
              <w:rPr>
                <w:rFonts w:cstheme="minorHAnsi"/>
                <w:i/>
                <w:color w:val="7F7F7F" w:themeColor="text1" w:themeTint="80"/>
                <w:sz w:val="20"/>
              </w:rPr>
              <w:t>d,</w:t>
            </w:r>
            <w:r w:rsidRPr="008C222C">
              <w:rPr>
                <w:rFonts w:cstheme="minorHAnsi"/>
                <w:i/>
                <w:color w:val="7F7F7F" w:themeColor="text1" w:themeTint="80"/>
                <w:sz w:val="20"/>
              </w:rPr>
              <w:t xml:space="preserve"> or written descriptions</w:t>
            </w:r>
            <w:r>
              <w:rPr>
                <w:rFonts w:cstheme="minorHAnsi"/>
                <w:i/>
                <w:color w:val="7F7F7F" w:themeColor="text1" w:themeTint="80"/>
                <w:sz w:val="20"/>
              </w:rPr>
              <w:t xml:space="preserve"> of websites</w:t>
            </w:r>
            <w:r w:rsidRPr="008C222C">
              <w:rPr>
                <w:rFonts w:cstheme="minorHAnsi"/>
                <w:i/>
                <w:color w:val="7F7F7F" w:themeColor="text1" w:themeTint="80"/>
                <w:sz w:val="20"/>
              </w:rPr>
              <w:t>. Examples of materials that usually cannot be uploaded: mobile apps; computer-administered test; licensed and restricted standardized tests.</w:t>
            </w:r>
          </w:p>
        </w:tc>
      </w:tr>
    </w:tbl>
    <w:p w14:paraId="16316311" w14:textId="77777777" w:rsidR="0034256C" w:rsidRDefault="0034256C"/>
    <w:p w14:paraId="27D06581" w14:textId="77777777" w:rsidR="008D099E" w:rsidRDefault="008D099E"/>
    <w:tbl>
      <w:tblPr>
        <w:tblStyle w:val="TableGrid"/>
        <w:tblW w:w="0" w:type="auto"/>
        <w:tblInd w:w="108" w:type="dxa"/>
        <w:tblLayout w:type="fixed"/>
        <w:tblLook w:val="04A0" w:firstRow="1" w:lastRow="0" w:firstColumn="1" w:lastColumn="0" w:noHBand="0" w:noVBand="1"/>
        <w:tblCaption w:val="9 Privacy and Confidentiality"/>
        <w:tblDescription w:val="This table holds the questions to part 9."/>
      </w:tblPr>
      <w:tblGrid>
        <w:gridCol w:w="450"/>
        <w:gridCol w:w="365"/>
        <w:gridCol w:w="20"/>
        <w:gridCol w:w="515"/>
        <w:gridCol w:w="366"/>
        <w:gridCol w:w="14"/>
        <w:gridCol w:w="371"/>
        <w:gridCol w:w="786"/>
        <w:gridCol w:w="351"/>
        <w:gridCol w:w="7572"/>
      </w:tblGrid>
      <w:tr w:rsidR="00C81A27" w:rsidRPr="00725F39" w14:paraId="16316313" w14:textId="77777777" w:rsidTr="003B5669">
        <w:trPr>
          <w:trHeight w:val="360"/>
        </w:trPr>
        <w:tc>
          <w:tcPr>
            <w:tcW w:w="10810" w:type="dxa"/>
            <w:gridSpan w:val="10"/>
            <w:tcBorders>
              <w:top w:val="nil"/>
              <w:left w:val="nil"/>
              <w:bottom w:val="nil"/>
              <w:right w:val="nil"/>
            </w:tcBorders>
            <w:shd w:val="clear" w:color="auto" w:fill="7A9BBC"/>
            <w:vAlign w:val="center"/>
          </w:tcPr>
          <w:p w14:paraId="16316312" w14:textId="77777777" w:rsidR="00C81A27" w:rsidRPr="00F0167C" w:rsidRDefault="00C81A27" w:rsidP="003500F9">
            <w:pPr>
              <w:pStyle w:val="NoSpacing"/>
              <w:keepNext/>
              <w:rPr>
                <w:rFonts w:cstheme="minorHAnsi"/>
                <w:b/>
                <w:sz w:val="28"/>
                <w:szCs w:val="28"/>
              </w:rPr>
            </w:pPr>
            <w:bookmarkStart w:id="435" w:name="Privacy"/>
            <w:r w:rsidRPr="00F0167C">
              <w:rPr>
                <w:rFonts w:cstheme="minorHAnsi"/>
                <w:b/>
                <w:color w:val="FFFFFF" w:themeColor="background1"/>
                <w:sz w:val="28"/>
                <w:szCs w:val="28"/>
              </w:rPr>
              <w:lastRenderedPageBreak/>
              <w:t>9</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PRIVACY AND CONFIDENTIALITY</w:t>
            </w:r>
            <w:bookmarkEnd w:id="435"/>
          </w:p>
        </w:tc>
      </w:tr>
      <w:tr w:rsidR="00C81A27" w:rsidRPr="00725F39" w14:paraId="16316315" w14:textId="77777777" w:rsidTr="003B5669">
        <w:trPr>
          <w:trHeight w:val="666"/>
        </w:trPr>
        <w:tc>
          <w:tcPr>
            <w:tcW w:w="10810" w:type="dxa"/>
            <w:gridSpan w:val="10"/>
            <w:tcBorders>
              <w:top w:val="nil"/>
              <w:left w:val="nil"/>
              <w:bottom w:val="nil"/>
              <w:right w:val="nil"/>
            </w:tcBorders>
            <w:vAlign w:val="center"/>
          </w:tcPr>
          <w:p w14:paraId="16316314" w14:textId="0A457B8E" w:rsidR="00C81A27" w:rsidRPr="00110240" w:rsidRDefault="00C92D4B" w:rsidP="004E26B4">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63872" behindDoc="0" locked="0" layoutInCell="1" allowOverlap="1" wp14:anchorId="16316548" wp14:editId="5B6EFAB8">
                      <wp:simplePos x="0" y="0"/>
                      <wp:positionH relativeFrom="column">
                        <wp:posOffset>-30480</wp:posOffset>
                      </wp:positionH>
                      <wp:positionV relativeFrom="paragraph">
                        <wp:posOffset>-1270</wp:posOffset>
                      </wp:positionV>
                      <wp:extent cx="248285" cy="219075"/>
                      <wp:effectExtent l="0" t="0" r="18415" b="28575"/>
                      <wp:wrapNone/>
                      <wp:docPr id="73" name="Oval 7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632FC" id="Oval 7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pt;margin-top:-.1pt;width:19.55pt;height:1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00KgMAAHgGAAAOAAAAZHJzL2Uyb0RvYy54bWysVUtvGzcQvhfIfxjwXr1qR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" filled="f" strokecolor="#1f5a87" strokeweight="1pt"/>
                  </w:pict>
                </mc:Fallback>
              </mc:AlternateContent>
            </w:r>
            <w:r w:rsidR="00C81A27">
              <w:rPr>
                <w:rFonts w:cstheme="minorHAnsi"/>
                <w:b/>
              </w:rPr>
              <w:t>9.1 Privacy protections.</w:t>
            </w:r>
            <w:r w:rsidR="00C81A27" w:rsidRPr="00725F39">
              <w:rPr>
                <w:rFonts w:cstheme="minorHAnsi"/>
              </w:rPr>
              <w:t xml:space="preserve"> </w:t>
            </w:r>
            <w:r w:rsidR="008C096F">
              <w:rPr>
                <w:rFonts w:cstheme="minorHAnsi"/>
              </w:rPr>
              <w:t xml:space="preserve">Describe the steps </w:t>
            </w:r>
            <w:r w:rsidR="004E26B4">
              <w:rPr>
                <w:rFonts w:cstheme="minorHAnsi"/>
              </w:rPr>
              <w:t>that will be taken</w:t>
            </w:r>
            <w:r w:rsidR="008C096F">
              <w:rPr>
                <w:rFonts w:cstheme="minorHAnsi"/>
              </w:rPr>
              <w:t>, if any, to address possible privacy concerns of subjects and potential subjects.</w:t>
            </w:r>
          </w:p>
        </w:tc>
      </w:tr>
      <w:tr w:rsidR="002F282B" w:rsidRPr="00725F39" w14:paraId="16316319" w14:textId="77777777" w:rsidTr="003B5669">
        <w:trPr>
          <w:trHeight w:val="2844"/>
        </w:trPr>
        <w:tc>
          <w:tcPr>
            <w:tcW w:w="10810" w:type="dxa"/>
            <w:gridSpan w:val="10"/>
            <w:tcBorders>
              <w:top w:val="nil"/>
              <w:left w:val="nil"/>
              <w:bottom w:val="nil"/>
              <w:right w:val="nil"/>
            </w:tcBorders>
            <w:vAlign w:val="center"/>
          </w:tcPr>
          <w:p w14:paraId="695B39B1" w14:textId="2A8AC0BA" w:rsidR="000A0825" w:rsidRPr="000A0825" w:rsidRDefault="000A0825" w:rsidP="003500F9">
            <w:pPr>
              <w:pStyle w:val="NoSpacing"/>
              <w:keepNext/>
              <w:ind w:left="342"/>
              <w:rPr>
                <w:rFonts w:cstheme="minorHAnsi"/>
                <w:i/>
                <w:color w:val="7F7F7F" w:themeColor="text1" w:themeTint="80"/>
                <w:sz w:val="20"/>
              </w:rPr>
            </w:pPr>
            <w:r w:rsidRPr="000A0825">
              <w:rPr>
                <w:rFonts w:cstheme="minorHAnsi"/>
                <w:i/>
                <w:color w:val="7F7F7F" w:themeColor="text1" w:themeTint="80"/>
                <w:sz w:val="20"/>
              </w:rPr>
              <w:t>Privacy refers to the sense of being in control of access that others have to ourselves. This can be an issue with respect to recruiting, consenting, sensitivity of the data being collected, and the method of data collection.</w:t>
            </w:r>
          </w:p>
          <w:p w14:paraId="16316316" w14:textId="6BC12313" w:rsidR="002F282B" w:rsidRPr="008C222C" w:rsidRDefault="002F282B" w:rsidP="003500F9">
            <w:pPr>
              <w:pStyle w:val="NoSpacing"/>
              <w:keepNext/>
              <w:ind w:left="342"/>
              <w:rPr>
                <w:rFonts w:cstheme="minorHAnsi"/>
                <w:i/>
                <w:color w:val="7F7F7F" w:themeColor="text1" w:themeTint="80"/>
                <w:sz w:val="20"/>
              </w:rPr>
            </w:pPr>
            <w:r w:rsidRPr="008C222C">
              <w:rPr>
                <w:rFonts w:cstheme="minorHAnsi"/>
                <w:i/>
                <w:color w:val="7F7F7F" w:themeColor="text1" w:themeTint="80"/>
                <w:sz w:val="20"/>
              </w:rPr>
              <w:t xml:space="preserve">Examples: </w:t>
            </w:r>
          </w:p>
          <w:p w14:paraId="16316317" w14:textId="7845C6A9" w:rsidR="002F282B" w:rsidRPr="008C222C" w:rsidRDefault="002F282B" w:rsidP="003500F9">
            <w:pPr>
              <w:pStyle w:val="NoSpacing"/>
              <w:keepNext/>
              <w:numPr>
                <w:ilvl w:val="0"/>
                <w:numId w:val="24"/>
              </w:numPr>
              <w:tabs>
                <w:tab w:val="left" w:pos="1080"/>
              </w:tabs>
              <w:rPr>
                <w:rFonts w:cstheme="minorHAnsi"/>
                <w:i/>
                <w:color w:val="7F7F7F" w:themeColor="text1" w:themeTint="80"/>
                <w:sz w:val="20"/>
              </w:rPr>
            </w:pPr>
            <w:r w:rsidRPr="008C222C">
              <w:rPr>
                <w:rFonts w:cstheme="minorHAnsi"/>
                <w:i/>
                <w:color w:val="7F7F7F" w:themeColor="text1" w:themeTint="80"/>
                <w:sz w:val="20"/>
              </w:rPr>
              <w:t>Many subjects will feel a violation of privacy if they receive a letter asking them to participate in a study because they have ____ medical condition, when their name, contact information, and medical condition were drawn from medical records without their consent.</w:t>
            </w:r>
            <w:r w:rsidR="000A0825" w:rsidRPr="00E36BC3">
              <w:rPr>
                <w:rFonts w:cstheme="minorHAnsi"/>
                <w:i/>
                <w:color w:val="7F7F7F" w:themeColor="text1" w:themeTint="80"/>
                <w:sz w:val="20"/>
              </w:rPr>
              <w:t xml:space="preserve"> Example: the IRB expects that “cold call” recruitment letters will inform the subject about how their information was obtained.</w:t>
            </w:r>
          </w:p>
          <w:p w14:paraId="6E4D678F" w14:textId="7D34FF2C" w:rsidR="002F282B" w:rsidRDefault="002F282B" w:rsidP="003500F9">
            <w:pPr>
              <w:pStyle w:val="NoSpacing"/>
              <w:keepNext/>
              <w:numPr>
                <w:ilvl w:val="0"/>
                <w:numId w:val="24"/>
              </w:numPr>
              <w:tabs>
                <w:tab w:val="left" w:pos="1080"/>
              </w:tabs>
              <w:rPr>
                <w:rFonts w:cstheme="minorHAnsi"/>
                <w:i/>
                <w:color w:val="7F7F7F" w:themeColor="text1" w:themeTint="80"/>
                <w:sz w:val="20"/>
              </w:rPr>
            </w:pPr>
            <w:r w:rsidRPr="008C222C">
              <w:rPr>
                <w:rFonts w:cstheme="minorHAnsi"/>
                <w:i/>
                <w:color w:val="7F7F7F" w:themeColor="text1" w:themeTint="80"/>
                <w:sz w:val="20"/>
              </w:rPr>
              <w:t xml:space="preserve">Recruiting subjects immediately prior to a </w:t>
            </w:r>
            <w:r w:rsidR="00070E30" w:rsidRPr="008C222C">
              <w:rPr>
                <w:rFonts w:cstheme="minorHAnsi"/>
                <w:i/>
                <w:color w:val="7F7F7F" w:themeColor="text1" w:themeTint="80"/>
                <w:sz w:val="20"/>
              </w:rPr>
              <w:t>sensitive or invasive procedure</w:t>
            </w:r>
            <w:r w:rsidRPr="008C222C">
              <w:rPr>
                <w:rFonts w:cstheme="minorHAnsi"/>
                <w:i/>
                <w:color w:val="7F7F7F" w:themeColor="text1" w:themeTint="80"/>
                <w:sz w:val="20"/>
              </w:rPr>
              <w:t xml:space="preserve"> (e.g., in an outpatient surgery waiting room) will feel like an invasion of privacy to some individuals</w:t>
            </w:r>
            <w:r w:rsidR="003D5242">
              <w:rPr>
                <w:rFonts w:cstheme="minorHAnsi"/>
                <w:i/>
                <w:color w:val="7F7F7F" w:themeColor="text1" w:themeTint="80"/>
                <w:sz w:val="20"/>
              </w:rPr>
              <w:t>.</w:t>
            </w:r>
          </w:p>
          <w:p w14:paraId="16316318" w14:textId="28106914" w:rsidR="003D5242" w:rsidRPr="008C222C" w:rsidRDefault="003D5242" w:rsidP="003500F9">
            <w:pPr>
              <w:pStyle w:val="NoSpacing"/>
              <w:keepNext/>
              <w:numPr>
                <w:ilvl w:val="0"/>
                <w:numId w:val="24"/>
              </w:numPr>
              <w:tabs>
                <w:tab w:val="left" w:pos="1080"/>
              </w:tabs>
              <w:rPr>
                <w:rFonts w:cstheme="minorHAnsi"/>
                <w:i/>
                <w:color w:val="7F7F7F" w:themeColor="text1" w:themeTint="80"/>
                <w:sz w:val="20"/>
              </w:rPr>
            </w:pPr>
            <w:r>
              <w:rPr>
                <w:rFonts w:cstheme="minorHAnsi"/>
                <w:i/>
                <w:color w:val="7F7F7F" w:themeColor="text1" w:themeTint="80"/>
                <w:sz w:val="20"/>
              </w:rPr>
              <w:t>Asking subjects about sensitive topics (</w:t>
            </w:r>
            <w:proofErr w:type="gramStart"/>
            <w:r>
              <w:rPr>
                <w:rFonts w:cstheme="minorHAnsi"/>
                <w:i/>
                <w:color w:val="7F7F7F" w:themeColor="text1" w:themeTint="80"/>
                <w:sz w:val="20"/>
              </w:rPr>
              <w:t>e.g.</w:t>
            </w:r>
            <w:proofErr w:type="gramEnd"/>
            <w:r>
              <w:rPr>
                <w:rFonts w:cstheme="minorHAnsi"/>
                <w:i/>
                <w:color w:val="7F7F7F" w:themeColor="text1" w:themeTint="80"/>
                <w:sz w:val="20"/>
              </w:rPr>
              <w:t xml:space="preserve"> details about sexual behavior) may feel like an invasion of privacy to some individuals.</w:t>
            </w:r>
          </w:p>
        </w:tc>
      </w:tr>
      <w:tr w:rsidR="008C096F" w:rsidRPr="00725F39" w14:paraId="16316329" w14:textId="77777777" w:rsidTr="003B5669">
        <w:trPr>
          <w:trHeight w:val="432"/>
        </w:trPr>
        <w:tc>
          <w:tcPr>
            <w:tcW w:w="450" w:type="dxa"/>
            <w:tcBorders>
              <w:top w:val="nil"/>
              <w:left w:val="nil"/>
              <w:bottom w:val="nil"/>
              <w:right w:val="single" w:sz="24" w:space="0" w:color="E8960C"/>
            </w:tcBorders>
            <w:vAlign w:val="center"/>
          </w:tcPr>
          <w:p w14:paraId="16316327" w14:textId="77777777" w:rsidR="008C096F" w:rsidRPr="00DD38CB" w:rsidRDefault="008C096F" w:rsidP="00040F58">
            <w:pPr>
              <w:pStyle w:val="NoSpacing"/>
              <w:ind w:left="265" w:hanging="265"/>
              <w:rPr>
                <w:rFonts w:cstheme="minorHAnsi"/>
              </w:rPr>
            </w:pPr>
          </w:p>
        </w:tc>
        <w:tc>
          <w:tcPr>
            <w:tcW w:w="10360" w:type="dxa"/>
            <w:gridSpan w:val="9"/>
            <w:tcBorders>
              <w:top w:val="single" w:sz="24" w:space="0" w:color="E8960C"/>
              <w:left w:val="single" w:sz="24" w:space="0" w:color="E8960C"/>
              <w:bottom w:val="single" w:sz="24" w:space="0" w:color="E8960C"/>
              <w:right w:val="single" w:sz="24" w:space="0" w:color="E8960C"/>
            </w:tcBorders>
            <w:vAlign w:val="center"/>
          </w:tcPr>
          <w:p w14:paraId="3AFF0115" w14:textId="7496D942" w:rsidR="003663DD" w:rsidRPr="005D6C1A" w:rsidRDefault="003663DD" w:rsidP="003663DD">
            <w:pPr>
              <w:pStyle w:val="NoSpacing"/>
              <w:numPr>
                <w:ilvl w:val="0"/>
                <w:numId w:val="50"/>
              </w:numPr>
              <w:rPr>
                <w:rFonts w:ascii="Times New Roman" w:hAnsi="Times New Roman" w:cs="Times New Roman"/>
              </w:rPr>
            </w:pPr>
            <w:r>
              <w:rPr>
                <w:rFonts w:ascii="Times New Roman" w:hAnsi="Times New Roman" w:cs="Times New Roman"/>
              </w:rPr>
              <w:t xml:space="preserve">Personal data retrieved, including demographic and consent forms, </w:t>
            </w:r>
            <w:r w:rsidRPr="005D6C1A">
              <w:rPr>
                <w:rFonts w:ascii="Times New Roman" w:hAnsi="Times New Roman" w:cs="Times New Roman"/>
              </w:rPr>
              <w:t xml:space="preserve">will be kept </w:t>
            </w:r>
            <w:r>
              <w:rPr>
                <w:rFonts w:ascii="Times New Roman" w:hAnsi="Times New Roman" w:cs="Times New Roman"/>
              </w:rPr>
              <w:t>separate</w:t>
            </w:r>
            <w:r w:rsidRPr="005D6C1A">
              <w:rPr>
                <w:rFonts w:ascii="Times New Roman" w:hAnsi="Times New Roman" w:cs="Times New Roman"/>
              </w:rPr>
              <w:t xml:space="preserve"> from </w:t>
            </w:r>
            <w:del w:id="436" w:author="Leandro Casiraghi" w:date="2021-05-13T14:22:00Z">
              <w:r w:rsidR="007F16BB" w:rsidDel="00C734B1">
                <w:rPr>
                  <w:rFonts w:ascii="Times New Roman" w:hAnsi="Times New Roman" w:cs="Times New Roman"/>
                </w:rPr>
                <w:delText>email</w:delText>
              </w:r>
            </w:del>
            <w:ins w:id="437" w:author="raysanchez539@gmail.com" w:date="2020-08-31T18:16:00Z">
              <w:del w:id="438" w:author="Leandro Casiraghi" w:date="2021-05-13T14:22:00Z">
                <w:r w:rsidR="00392ECB" w:rsidDel="00C734B1">
                  <w:rPr>
                    <w:rFonts w:ascii="Times New Roman" w:hAnsi="Times New Roman" w:cs="Times New Roman"/>
                  </w:rPr>
                  <w:delText xml:space="preserve"> </w:delText>
                </w:r>
                <w:r w:rsidR="00392ECB" w:rsidRPr="00C734B1" w:rsidDel="00C734B1">
                  <w:rPr>
                    <w:rFonts w:ascii="Times New Roman" w:hAnsi="Times New Roman" w:cs="Times New Roman"/>
                  </w:rPr>
                  <w:delText>and</w:delText>
                </w:r>
              </w:del>
              <w:del w:id="439" w:author="Leandro Casiraghi" w:date="2021-05-20T14:12:00Z">
                <w:r w:rsidR="00392ECB" w:rsidRPr="00C734B1" w:rsidDel="00134030">
                  <w:rPr>
                    <w:rFonts w:ascii="Times New Roman" w:hAnsi="Times New Roman" w:cs="Times New Roman"/>
                  </w:rPr>
                  <w:delText xml:space="preserve"> </w:delText>
                </w:r>
              </w:del>
              <w:r w:rsidR="00392ECB" w:rsidRPr="00C734B1">
                <w:rPr>
                  <w:rFonts w:ascii="Times New Roman" w:hAnsi="Times New Roman" w:cs="Times New Roman"/>
                </w:rPr>
                <w:t>phone</w:t>
              </w:r>
            </w:ins>
            <w:r w:rsidR="007F16BB">
              <w:rPr>
                <w:rFonts w:ascii="Times New Roman" w:hAnsi="Times New Roman" w:cs="Times New Roman"/>
              </w:rPr>
              <w:t xml:space="preserve"> </w:t>
            </w:r>
            <w:r>
              <w:rPr>
                <w:rFonts w:ascii="Times New Roman" w:hAnsi="Times New Roman" w:cs="Times New Roman"/>
              </w:rPr>
              <w:t>data</w:t>
            </w:r>
            <w:r w:rsidRPr="005D6C1A">
              <w:rPr>
                <w:rFonts w:ascii="Times New Roman" w:hAnsi="Times New Roman" w:cs="Times New Roman"/>
              </w:rPr>
              <w:t xml:space="preserve">. </w:t>
            </w:r>
          </w:p>
          <w:p w14:paraId="63D945FD" w14:textId="5F658F24" w:rsidR="003663DD" w:rsidRDefault="003663DD" w:rsidP="003663DD">
            <w:pPr>
              <w:pStyle w:val="NoSpacing"/>
              <w:numPr>
                <w:ilvl w:val="0"/>
                <w:numId w:val="50"/>
              </w:numPr>
              <w:rPr>
                <w:rFonts w:ascii="Times New Roman" w:hAnsi="Times New Roman" w:cs="Times New Roman"/>
              </w:rPr>
            </w:pPr>
            <w:r w:rsidRPr="005D6C1A">
              <w:rPr>
                <w:rFonts w:ascii="Times New Roman" w:hAnsi="Times New Roman" w:cs="Times New Roman"/>
              </w:rPr>
              <w:t xml:space="preserve">All data will be stored in </w:t>
            </w:r>
            <w:r>
              <w:rPr>
                <w:rFonts w:ascii="Times New Roman" w:hAnsi="Times New Roman" w:cs="Times New Roman"/>
              </w:rPr>
              <w:t>password-protected</w:t>
            </w:r>
            <w:r w:rsidRPr="005D6C1A">
              <w:rPr>
                <w:rFonts w:ascii="Times New Roman" w:hAnsi="Times New Roman" w:cs="Times New Roman"/>
              </w:rPr>
              <w:t xml:space="preserve"> computers </w:t>
            </w:r>
            <w:r>
              <w:rPr>
                <w:rFonts w:ascii="Times New Roman" w:hAnsi="Times New Roman" w:cs="Times New Roman"/>
              </w:rPr>
              <w:t>and password-protected directories</w:t>
            </w:r>
            <w:r w:rsidRPr="005D6C1A">
              <w:rPr>
                <w:rFonts w:ascii="Times New Roman" w:hAnsi="Times New Roman" w:cs="Times New Roman"/>
              </w:rPr>
              <w:t>, only accessible to the research team.</w:t>
            </w:r>
          </w:p>
          <w:p w14:paraId="56313C2E" w14:textId="5A19A459" w:rsidR="007F16BB" w:rsidRPr="00C734B1" w:rsidRDefault="007F16BB" w:rsidP="003663DD">
            <w:pPr>
              <w:pStyle w:val="NoSpacing"/>
              <w:numPr>
                <w:ilvl w:val="0"/>
                <w:numId w:val="50"/>
              </w:numPr>
              <w:rPr>
                <w:rFonts w:ascii="Times New Roman" w:hAnsi="Times New Roman" w:cs="Times New Roman"/>
              </w:rPr>
            </w:pPr>
            <w:r w:rsidRPr="00C734B1">
              <w:rPr>
                <w:rFonts w:ascii="Times New Roman" w:hAnsi="Times New Roman" w:cs="Times New Roman"/>
              </w:rPr>
              <w:t xml:space="preserve">The most significant likely privacy concern that potential subjects will have pertains to the security of their </w:t>
            </w:r>
            <w:del w:id="440" w:author="Leandro Casiraghi" w:date="2021-05-13T14:22:00Z">
              <w:r w:rsidRPr="00C734B1" w:rsidDel="00C734B1">
                <w:rPr>
                  <w:rFonts w:ascii="Times New Roman" w:hAnsi="Times New Roman" w:cs="Times New Roman"/>
                </w:rPr>
                <w:delText>email</w:delText>
              </w:r>
            </w:del>
            <w:ins w:id="441" w:author="raysanchez539@gmail.com" w:date="2020-08-31T18:16:00Z">
              <w:del w:id="442" w:author="Leandro Casiraghi" w:date="2021-05-13T14:22:00Z">
                <w:r w:rsidR="00392ECB" w:rsidRPr="00C734B1" w:rsidDel="00C734B1">
                  <w:rPr>
                    <w:rFonts w:ascii="Times New Roman" w:hAnsi="Times New Roman" w:cs="Times New Roman"/>
                  </w:rPr>
                  <w:delText xml:space="preserve"> and/or </w:delText>
                </w:r>
              </w:del>
              <w:r w:rsidR="00392ECB" w:rsidRPr="00C734B1">
                <w:rPr>
                  <w:rFonts w:ascii="Times New Roman" w:hAnsi="Times New Roman" w:cs="Times New Roman"/>
                </w:rPr>
                <w:t>phone app usage</w:t>
              </w:r>
            </w:ins>
            <w:r w:rsidRPr="00C734B1">
              <w:rPr>
                <w:rFonts w:ascii="Times New Roman" w:hAnsi="Times New Roman" w:cs="Times New Roman"/>
              </w:rPr>
              <w:t xml:space="preserve"> data. While we believe the timestamps of </w:t>
            </w:r>
            <w:del w:id="443" w:author="Leandro Casiraghi" w:date="2021-05-20T14:12:00Z">
              <w:r w:rsidRPr="00C734B1" w:rsidDel="00134030">
                <w:rPr>
                  <w:rFonts w:ascii="Times New Roman" w:hAnsi="Times New Roman" w:cs="Times New Roman"/>
                </w:rPr>
                <w:delText xml:space="preserve">the </w:delText>
              </w:r>
            </w:del>
            <w:del w:id="444" w:author="Leandro Casiraghi" w:date="2021-05-13T14:23:00Z">
              <w:r w:rsidRPr="00C734B1" w:rsidDel="00C734B1">
                <w:rPr>
                  <w:rFonts w:ascii="Times New Roman" w:hAnsi="Times New Roman" w:cs="Times New Roman"/>
                </w:rPr>
                <w:delText>email outbox</w:delText>
              </w:r>
            </w:del>
            <w:ins w:id="445" w:author="raysanchez539@gmail.com" w:date="2020-08-31T18:16:00Z">
              <w:del w:id="446" w:author="Leandro Casiraghi" w:date="2021-05-13T14:23:00Z">
                <w:r w:rsidR="00392ECB" w:rsidRPr="00C734B1" w:rsidDel="00C734B1">
                  <w:rPr>
                    <w:rFonts w:ascii="Times New Roman" w:hAnsi="Times New Roman" w:cs="Times New Roman"/>
                  </w:rPr>
                  <w:delText xml:space="preserve"> and </w:delText>
                </w:r>
              </w:del>
              <w:r w:rsidR="00392ECB" w:rsidRPr="00C734B1">
                <w:rPr>
                  <w:rFonts w:ascii="Times New Roman" w:hAnsi="Times New Roman" w:cs="Times New Roman"/>
                </w:rPr>
                <w:t>phone app usage</w:t>
              </w:r>
            </w:ins>
            <w:r w:rsidRPr="00C734B1">
              <w:rPr>
                <w:rFonts w:ascii="Times New Roman" w:hAnsi="Times New Roman" w:cs="Times New Roman"/>
              </w:rPr>
              <w:t xml:space="preserve"> </w:t>
            </w:r>
            <w:proofErr w:type="gramStart"/>
            <w:r w:rsidRPr="00C734B1">
              <w:rPr>
                <w:rFonts w:ascii="Times New Roman" w:hAnsi="Times New Roman" w:cs="Times New Roman"/>
              </w:rPr>
              <w:t>are</w:t>
            </w:r>
            <w:proofErr w:type="gramEnd"/>
            <w:r w:rsidRPr="00C734B1">
              <w:rPr>
                <w:rFonts w:ascii="Times New Roman" w:hAnsi="Times New Roman" w:cs="Times New Roman"/>
              </w:rPr>
              <w:t xml:space="preserve"> a valuable proxy for working habits that could contribute to our understanding of changes in daily rhythms during social isolation related to the pandemic, we do not expect subjects to be comfortable sharing their full </w:t>
            </w:r>
            <w:ins w:id="447" w:author="raysanchez539@gmail.com" w:date="2020-08-31T18:16:00Z">
              <w:r w:rsidR="00392ECB" w:rsidRPr="00C734B1">
                <w:rPr>
                  <w:rFonts w:ascii="Times New Roman" w:hAnsi="Times New Roman" w:cs="Times New Roman"/>
                </w:rPr>
                <w:t xml:space="preserve">phone </w:t>
              </w:r>
              <w:del w:id="448" w:author="Leandro Casiraghi" w:date="2021-05-13T14:23:00Z">
                <w:r w:rsidR="00392ECB" w:rsidRPr="00C734B1" w:rsidDel="00C734B1">
                  <w:rPr>
                    <w:rFonts w:ascii="Times New Roman" w:hAnsi="Times New Roman" w:cs="Times New Roman"/>
                  </w:rPr>
                  <w:delText xml:space="preserve">or </w:delText>
                </w:r>
              </w:del>
            </w:ins>
            <w:del w:id="449" w:author="Leandro Casiraghi" w:date="2021-05-13T14:23:00Z">
              <w:r w:rsidRPr="00C734B1" w:rsidDel="00C734B1">
                <w:rPr>
                  <w:rFonts w:ascii="Times New Roman" w:hAnsi="Times New Roman" w:cs="Times New Roman"/>
                </w:rPr>
                <w:delText xml:space="preserve">email </w:delText>
              </w:r>
            </w:del>
            <w:r w:rsidRPr="00C734B1">
              <w:rPr>
                <w:rFonts w:ascii="Times New Roman" w:hAnsi="Times New Roman" w:cs="Times New Roman"/>
              </w:rPr>
              <w:t xml:space="preserve">contents with us. Therefore, we have created a webpage where subjects can upload their </w:t>
            </w:r>
            <w:del w:id="450" w:author="Leandro Casiraghi" w:date="2021-05-13T14:23:00Z">
              <w:r w:rsidRPr="00C734B1" w:rsidDel="00C734B1">
                <w:rPr>
                  <w:rFonts w:ascii="Times New Roman" w:hAnsi="Times New Roman" w:cs="Times New Roman"/>
                </w:rPr>
                <w:delText>email</w:delText>
              </w:r>
            </w:del>
            <w:ins w:id="451" w:author="raysanchez539@gmail.com" w:date="2020-08-31T18:17:00Z">
              <w:del w:id="452" w:author="Leandro Casiraghi" w:date="2021-05-13T14:23:00Z">
                <w:r w:rsidR="00392ECB" w:rsidRPr="00C734B1" w:rsidDel="00C734B1">
                  <w:rPr>
                    <w:rFonts w:ascii="Times New Roman" w:hAnsi="Times New Roman" w:cs="Times New Roman"/>
                  </w:rPr>
                  <w:delText xml:space="preserve"> and/or </w:delText>
                </w:r>
              </w:del>
              <w:r w:rsidR="00392ECB" w:rsidRPr="00C734B1">
                <w:rPr>
                  <w:rFonts w:ascii="Times New Roman" w:hAnsi="Times New Roman" w:cs="Times New Roman"/>
                </w:rPr>
                <w:t>phone</w:t>
              </w:r>
            </w:ins>
            <w:r w:rsidRPr="00C734B1">
              <w:rPr>
                <w:rFonts w:ascii="Times New Roman" w:hAnsi="Times New Roman" w:cs="Times New Roman"/>
              </w:rPr>
              <w:t xml:space="preserve"> data and download a file containing the timestamps only, which they can then share with us. Their </w:t>
            </w:r>
            <w:del w:id="453" w:author="Leandro Casiraghi" w:date="2021-05-13T14:23:00Z">
              <w:r w:rsidRPr="00C734B1" w:rsidDel="00C734B1">
                <w:rPr>
                  <w:rFonts w:ascii="Times New Roman" w:hAnsi="Times New Roman" w:cs="Times New Roman"/>
                </w:rPr>
                <w:delText>email</w:delText>
              </w:r>
            </w:del>
            <w:ins w:id="454" w:author="raysanchez539@gmail.com" w:date="2020-08-31T18:17:00Z">
              <w:del w:id="455" w:author="Leandro Casiraghi" w:date="2021-05-13T14:23:00Z">
                <w:r w:rsidR="00392ECB" w:rsidRPr="00C734B1" w:rsidDel="00C734B1">
                  <w:rPr>
                    <w:rFonts w:ascii="Times New Roman" w:hAnsi="Times New Roman" w:cs="Times New Roman"/>
                  </w:rPr>
                  <w:delText>/</w:delText>
                </w:r>
              </w:del>
              <w:r w:rsidR="00392ECB" w:rsidRPr="00C734B1">
                <w:rPr>
                  <w:rFonts w:ascii="Times New Roman" w:hAnsi="Times New Roman" w:cs="Times New Roman"/>
                </w:rPr>
                <w:t>phone</w:t>
              </w:r>
            </w:ins>
            <w:r w:rsidRPr="00C734B1">
              <w:rPr>
                <w:rFonts w:ascii="Times New Roman" w:hAnsi="Times New Roman" w:cs="Times New Roman"/>
              </w:rPr>
              <w:t xml:space="preserve"> data is deleted from the webpage immediately after they finish their session. We will explain this procedure very clearly to potential subjects and ensure them that we have taken every precaution to reduce the risk that their private information may be compromised. </w:t>
            </w:r>
            <w:del w:id="456" w:author="Leandro Casiraghi" w:date="2021-05-13T14:23:00Z">
              <w:r w:rsidRPr="00C734B1" w:rsidDel="00C734B1">
                <w:rPr>
                  <w:rFonts w:ascii="Times New Roman" w:hAnsi="Times New Roman" w:cs="Times New Roman"/>
                </w:rPr>
                <w:delText>Additionally, while subjects will be asked to contribute email</w:delText>
              </w:r>
            </w:del>
            <w:ins w:id="457" w:author="raysanchez539@gmail.com" w:date="2020-08-31T18:17:00Z">
              <w:del w:id="458" w:author="Leandro Casiraghi" w:date="2021-05-13T14:23:00Z">
                <w:r w:rsidR="00392ECB" w:rsidRPr="00C734B1" w:rsidDel="00C734B1">
                  <w:rPr>
                    <w:rFonts w:ascii="Times New Roman" w:hAnsi="Times New Roman" w:cs="Times New Roman"/>
                  </w:rPr>
                  <w:delText>/phone</w:delText>
                </w:r>
              </w:del>
            </w:ins>
            <w:del w:id="459" w:author="Leandro Casiraghi" w:date="2021-05-13T14:23:00Z">
              <w:r w:rsidRPr="00C734B1" w:rsidDel="00C734B1">
                <w:rPr>
                  <w:rFonts w:ascii="Times New Roman" w:hAnsi="Times New Roman" w:cs="Times New Roman"/>
                </w:rPr>
                <w:delText xml:space="preserve"> data from a certain time range, they</w:delText>
              </w:r>
              <w:r w:rsidR="00DB7CBE" w:rsidRPr="00C734B1" w:rsidDel="00C734B1">
                <w:rPr>
                  <w:rFonts w:ascii="Times New Roman" w:hAnsi="Times New Roman" w:cs="Times New Roman"/>
                </w:rPr>
                <w:delText xml:space="preserve"> will also</w:delText>
              </w:r>
              <w:r w:rsidRPr="00C734B1" w:rsidDel="00C734B1">
                <w:rPr>
                  <w:rFonts w:ascii="Times New Roman" w:hAnsi="Times New Roman" w:cs="Times New Roman"/>
                </w:rPr>
                <w:delText xml:space="preserve"> have full discretion over which and how many emails they choose contribute. </w:delText>
              </w:r>
            </w:del>
            <w:r w:rsidRPr="00C734B1">
              <w:rPr>
                <w:rFonts w:ascii="Times New Roman" w:hAnsi="Times New Roman" w:cs="Times New Roman"/>
              </w:rPr>
              <w:t>If there are</w:t>
            </w:r>
            <w:del w:id="460" w:author="Leandro Casiraghi" w:date="2021-05-13T14:24:00Z">
              <w:r w:rsidRPr="00C734B1" w:rsidDel="00C734B1">
                <w:rPr>
                  <w:rFonts w:ascii="Times New Roman" w:hAnsi="Times New Roman" w:cs="Times New Roman"/>
                </w:rPr>
                <w:delText xml:space="preserve"> </w:delText>
              </w:r>
              <w:r w:rsidR="00DB7CBE" w:rsidRPr="00C734B1" w:rsidDel="00C734B1">
                <w:rPr>
                  <w:rFonts w:ascii="Times New Roman" w:hAnsi="Times New Roman" w:cs="Times New Roman"/>
                </w:rPr>
                <w:delText xml:space="preserve">email </w:delText>
              </w:r>
              <w:r w:rsidRPr="00C734B1" w:rsidDel="00C734B1">
                <w:rPr>
                  <w:rFonts w:ascii="Times New Roman" w:hAnsi="Times New Roman" w:cs="Times New Roman"/>
                </w:rPr>
                <w:delText>messages</w:delText>
              </w:r>
            </w:del>
            <w:ins w:id="461" w:author="raysanchez539@gmail.com" w:date="2020-08-31T18:17:00Z">
              <w:del w:id="462" w:author="Leandro Casiraghi" w:date="2021-05-13T14:24:00Z">
                <w:r w:rsidR="00392ECB" w:rsidRPr="00C734B1" w:rsidDel="00C734B1">
                  <w:rPr>
                    <w:rFonts w:ascii="Times New Roman" w:hAnsi="Times New Roman" w:cs="Times New Roman"/>
                  </w:rPr>
                  <w:delText xml:space="preserve"> or</w:delText>
                </w:r>
              </w:del>
              <w:r w:rsidR="00392ECB" w:rsidRPr="00C734B1">
                <w:rPr>
                  <w:rFonts w:ascii="Times New Roman" w:hAnsi="Times New Roman" w:cs="Times New Roman"/>
                </w:rPr>
                <w:t xml:space="preserve"> phone apps</w:t>
              </w:r>
            </w:ins>
            <w:r w:rsidRPr="00C734B1">
              <w:rPr>
                <w:rFonts w:ascii="Times New Roman" w:hAnsi="Times New Roman" w:cs="Times New Roman"/>
              </w:rPr>
              <w:t xml:space="preserve"> </w:t>
            </w:r>
            <w:r w:rsidR="00DB7CBE" w:rsidRPr="00C734B1">
              <w:rPr>
                <w:rFonts w:ascii="Times New Roman" w:hAnsi="Times New Roman" w:cs="Times New Roman"/>
              </w:rPr>
              <w:t>they feel contain particularly sensitive information, they will be allowed to exclude those from the analysis.</w:t>
            </w:r>
          </w:p>
          <w:p w14:paraId="16316328" w14:textId="17638156" w:rsidR="008C096F" w:rsidRPr="00DD38CB" w:rsidRDefault="008C096F" w:rsidP="003663DD">
            <w:pPr>
              <w:pStyle w:val="NoSpacing"/>
              <w:ind w:left="265" w:hanging="265"/>
              <w:rPr>
                <w:rFonts w:cstheme="minorHAnsi"/>
              </w:rPr>
            </w:pPr>
          </w:p>
        </w:tc>
      </w:tr>
      <w:tr w:rsidR="00C81A27" w:rsidRPr="00725F39" w14:paraId="1631632B" w14:textId="77777777" w:rsidTr="003B5669">
        <w:trPr>
          <w:trHeight w:val="957"/>
        </w:trPr>
        <w:tc>
          <w:tcPr>
            <w:tcW w:w="10810" w:type="dxa"/>
            <w:gridSpan w:val="10"/>
            <w:tcBorders>
              <w:top w:val="nil"/>
              <w:left w:val="nil"/>
              <w:bottom w:val="nil"/>
              <w:right w:val="nil"/>
            </w:tcBorders>
            <w:vAlign w:val="center"/>
          </w:tcPr>
          <w:p w14:paraId="1631632A" w14:textId="7485AA72" w:rsidR="00C81A27" w:rsidRPr="002F282B" w:rsidRDefault="00C92D4B" w:rsidP="004E26B4">
            <w:pPr>
              <w:pStyle w:val="NoSpacing"/>
              <w:keepNext/>
              <w:tabs>
                <w:tab w:val="left" w:pos="720"/>
              </w:tabs>
              <w:ind w:left="346" w:hanging="346"/>
            </w:pPr>
            <w:r>
              <w:rPr>
                <w:rFonts w:cstheme="minorHAnsi"/>
                <w:b/>
                <w:noProof/>
                <w:color w:val="FFFFFF" w:themeColor="background1"/>
                <w:sz w:val="24"/>
                <w:szCs w:val="24"/>
              </w:rPr>
              <mc:AlternateContent>
                <mc:Choice Requires="wps">
                  <w:drawing>
                    <wp:anchor distT="0" distB="0" distL="114300" distR="114300" simplePos="0" relativeHeight="251640320" behindDoc="0" locked="0" layoutInCell="1" allowOverlap="1" wp14:anchorId="1631654A" wp14:editId="4B9542CE">
                      <wp:simplePos x="0" y="0"/>
                      <wp:positionH relativeFrom="column">
                        <wp:posOffset>-64135</wp:posOffset>
                      </wp:positionH>
                      <wp:positionV relativeFrom="paragraph">
                        <wp:posOffset>-20320</wp:posOffset>
                      </wp:positionV>
                      <wp:extent cx="248285" cy="219075"/>
                      <wp:effectExtent l="0" t="0" r="18415" b="28575"/>
                      <wp:wrapNone/>
                      <wp:docPr id="74" name="Oval 7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5A83D" id="Oval 7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05pt;margin-top:-1.6pt;width:19.55pt;height:17.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" filled="f" strokecolor="#1f5a87" strokeweight="1pt"/>
                  </w:pict>
                </mc:Fallback>
              </mc:AlternateContent>
            </w:r>
            <w:r w:rsidR="002F282B" w:rsidRPr="002F282B">
              <w:rPr>
                <w:b/>
              </w:rPr>
              <w:t>9.2 Identification of individuals in publications and presentations</w:t>
            </w:r>
            <w:r w:rsidR="002F282B">
              <w:t xml:space="preserve">. </w:t>
            </w:r>
            <w:r w:rsidR="004E26B4">
              <w:t>Will</w:t>
            </w:r>
            <w:r w:rsidR="002F282B">
              <w:t xml:space="preserve"> potentially identifiable information about subjects </w:t>
            </w:r>
            <w:r w:rsidR="004E26B4">
              <w:t xml:space="preserve">be used </w:t>
            </w:r>
            <w:r w:rsidR="002F282B" w:rsidRPr="001F7F61">
              <w:t>in</w:t>
            </w:r>
            <w:r w:rsidR="002F282B">
              <w:t xml:space="preserve"> publications and presentations, or is it possible that individual identities could be inferred from what </w:t>
            </w:r>
            <w:r w:rsidR="004E26B4">
              <w:t xml:space="preserve">is planned to be </w:t>
            </w:r>
            <w:r w:rsidR="002F282B">
              <w:t>publish</w:t>
            </w:r>
            <w:r w:rsidR="004E26B4">
              <w:t>ed</w:t>
            </w:r>
            <w:r w:rsidR="002F282B">
              <w:t xml:space="preserve"> or present</w:t>
            </w:r>
            <w:r w:rsidR="004E26B4">
              <w:t>ed</w:t>
            </w:r>
            <w:r w:rsidR="002F282B">
              <w:t xml:space="preserve">? </w:t>
            </w:r>
          </w:p>
        </w:tc>
      </w:tr>
      <w:tr w:rsidR="00CA38F9" w:rsidRPr="00725F39" w14:paraId="1631632F" w14:textId="77777777" w:rsidTr="003B5669">
        <w:trPr>
          <w:trHeight w:val="288"/>
        </w:trPr>
        <w:tc>
          <w:tcPr>
            <w:tcW w:w="450" w:type="dxa"/>
            <w:tcBorders>
              <w:top w:val="nil"/>
              <w:left w:val="nil"/>
              <w:bottom w:val="nil"/>
              <w:right w:val="single" w:sz="12" w:space="0" w:color="auto"/>
            </w:tcBorders>
            <w:vAlign w:val="center"/>
          </w:tcPr>
          <w:p w14:paraId="1631632C" w14:textId="77777777" w:rsidR="00CA38F9" w:rsidRPr="00DD38CB" w:rsidRDefault="00CA38F9" w:rsidP="00040F58">
            <w:pPr>
              <w:pStyle w:val="NoSpacing"/>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2D" w14:textId="28B2CCE7" w:rsidR="00CA38F9" w:rsidRPr="00782A0D" w:rsidRDefault="00DB7CBE" w:rsidP="00782A0D">
            <w:pPr>
              <w:pStyle w:val="NoSpacing"/>
              <w:ind w:left="-18"/>
              <w:jc w:val="center"/>
              <w:rPr>
                <w:rFonts w:cstheme="minorHAnsi"/>
                <w:b/>
              </w:rPr>
            </w:pPr>
            <w:r>
              <w:rPr>
                <w:rFonts w:cstheme="minorHAnsi"/>
                <w:b/>
              </w:rPr>
              <w:t>X</w:t>
            </w:r>
          </w:p>
        </w:tc>
        <w:tc>
          <w:tcPr>
            <w:tcW w:w="515" w:type="dxa"/>
            <w:tcBorders>
              <w:top w:val="nil"/>
              <w:left w:val="single" w:sz="12" w:space="0" w:color="auto"/>
              <w:bottom w:val="nil"/>
              <w:right w:val="nil"/>
            </w:tcBorders>
            <w:vAlign w:val="center"/>
          </w:tcPr>
          <w:p w14:paraId="3AB84324" w14:textId="3595E1F4" w:rsidR="00CA38F9" w:rsidRPr="00DD38CB" w:rsidRDefault="00CA38F9" w:rsidP="00040F58">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1631632E" w14:textId="7975E3FC" w:rsidR="00CA38F9" w:rsidRPr="00DD38CB" w:rsidRDefault="00CA38F9" w:rsidP="00040F58">
            <w:pPr>
              <w:pStyle w:val="NoSpacing"/>
              <w:rPr>
                <w:rFonts w:cstheme="minorHAnsi"/>
              </w:rPr>
            </w:pPr>
          </w:p>
        </w:tc>
      </w:tr>
      <w:tr w:rsidR="00CA38F9" w:rsidRPr="00725F39" w14:paraId="16316333" w14:textId="77777777" w:rsidTr="003B5669">
        <w:trPr>
          <w:trHeight w:val="267"/>
        </w:trPr>
        <w:tc>
          <w:tcPr>
            <w:tcW w:w="450" w:type="dxa"/>
            <w:tcBorders>
              <w:top w:val="nil"/>
              <w:left w:val="nil"/>
              <w:bottom w:val="nil"/>
              <w:right w:val="single" w:sz="12" w:space="0" w:color="auto"/>
            </w:tcBorders>
            <w:vAlign w:val="center"/>
          </w:tcPr>
          <w:p w14:paraId="16316330" w14:textId="77777777" w:rsidR="00CA38F9" w:rsidRPr="00DD38CB" w:rsidRDefault="00CA38F9" w:rsidP="003500F9">
            <w:pPr>
              <w:pStyle w:val="NoSpacing"/>
              <w:keepNext/>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1" w14:textId="3CAF56E6" w:rsidR="00CA38F9" w:rsidRPr="00782A0D" w:rsidRDefault="00CA38F9" w:rsidP="003500F9">
            <w:pPr>
              <w:pStyle w:val="NoSpacing"/>
              <w:keepNext/>
              <w:ind w:left="-18"/>
              <w:jc w:val="center"/>
              <w:rPr>
                <w:rFonts w:cstheme="minorHAnsi"/>
                <w:b/>
              </w:rPr>
            </w:pPr>
          </w:p>
        </w:tc>
        <w:tc>
          <w:tcPr>
            <w:tcW w:w="515" w:type="dxa"/>
            <w:tcBorders>
              <w:top w:val="nil"/>
              <w:left w:val="single" w:sz="12" w:space="0" w:color="auto"/>
              <w:bottom w:val="nil"/>
              <w:right w:val="nil"/>
            </w:tcBorders>
          </w:tcPr>
          <w:p w14:paraId="46715D83" w14:textId="785963A5" w:rsidR="00CA38F9" w:rsidRPr="00DD38CB" w:rsidRDefault="00CA38F9" w:rsidP="003500F9">
            <w:pPr>
              <w:pStyle w:val="NoSpacing"/>
              <w:keepNext/>
              <w:ind w:left="-18"/>
              <w:rPr>
                <w:rFonts w:cstheme="minorHAnsi"/>
              </w:rPr>
            </w:pPr>
            <w:r w:rsidRPr="00DD38CB">
              <w:rPr>
                <w:rFonts w:cstheme="minorHAnsi"/>
                <w:b/>
              </w:rPr>
              <w:t>Yes</w:t>
            </w:r>
          </w:p>
        </w:tc>
        <w:tc>
          <w:tcPr>
            <w:tcW w:w="9460" w:type="dxa"/>
            <w:gridSpan w:val="6"/>
            <w:tcBorders>
              <w:top w:val="nil"/>
              <w:left w:val="nil"/>
              <w:bottom w:val="nil"/>
              <w:right w:val="nil"/>
            </w:tcBorders>
          </w:tcPr>
          <w:p w14:paraId="16316332" w14:textId="46E8C5C9" w:rsidR="00CA38F9" w:rsidRPr="00DD38CB" w:rsidRDefault="00CA38F9" w:rsidP="004E26B4">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will subject consent </w:t>
            </w:r>
            <w:r w:rsidR="004E26B4">
              <w:t xml:space="preserve">be obtained </w:t>
            </w:r>
            <w:r>
              <w:t>for this use?</w:t>
            </w:r>
          </w:p>
        </w:tc>
      </w:tr>
      <w:tr w:rsidR="00782A0D" w:rsidRPr="00725F39" w14:paraId="16316337" w14:textId="77777777" w:rsidTr="003B5669">
        <w:trPr>
          <w:trHeight w:val="288"/>
        </w:trPr>
        <w:tc>
          <w:tcPr>
            <w:tcW w:w="1716" w:type="dxa"/>
            <w:gridSpan w:val="5"/>
            <w:tcBorders>
              <w:top w:val="nil"/>
              <w:left w:val="nil"/>
              <w:bottom w:val="nil"/>
              <w:right w:val="single" w:sz="12" w:space="0" w:color="auto"/>
            </w:tcBorders>
            <w:vAlign w:val="center"/>
          </w:tcPr>
          <w:p w14:paraId="16316334" w14:textId="77777777" w:rsidR="00782A0D" w:rsidRPr="00DD38CB" w:rsidRDefault="00782A0D" w:rsidP="003500F9">
            <w:pPr>
              <w:pStyle w:val="NoSpacing"/>
              <w:keepNext/>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5" w14:textId="46A84479" w:rsidR="00782A0D" w:rsidRPr="00782A0D" w:rsidRDefault="00782A0D" w:rsidP="003500F9">
            <w:pPr>
              <w:pStyle w:val="NoSpacing"/>
              <w:keepNext/>
              <w:ind w:left="-18"/>
              <w:jc w:val="center"/>
              <w:rPr>
                <w:rFonts w:cstheme="minorHAnsi"/>
                <w:b/>
              </w:rPr>
            </w:pPr>
          </w:p>
        </w:tc>
        <w:tc>
          <w:tcPr>
            <w:tcW w:w="786" w:type="dxa"/>
            <w:tcBorders>
              <w:top w:val="nil"/>
              <w:left w:val="single" w:sz="12" w:space="0" w:color="auto"/>
              <w:bottom w:val="nil"/>
              <w:right w:val="nil"/>
            </w:tcBorders>
            <w:vAlign w:val="center"/>
          </w:tcPr>
          <w:p w14:paraId="39A9A37B" w14:textId="7EEDDB26" w:rsidR="00782A0D" w:rsidRPr="00DD38CB" w:rsidRDefault="00782A0D" w:rsidP="003500F9">
            <w:pPr>
              <w:pStyle w:val="NoSpacing"/>
              <w:keepNext/>
              <w:ind w:left="-18"/>
              <w:rPr>
                <w:rFonts w:cstheme="minorHAnsi"/>
              </w:rPr>
            </w:pPr>
            <w:r>
              <w:rPr>
                <w:rFonts w:cstheme="minorHAnsi"/>
                <w:b/>
              </w:rPr>
              <w:t>Yes</w:t>
            </w:r>
          </w:p>
        </w:tc>
        <w:tc>
          <w:tcPr>
            <w:tcW w:w="7923" w:type="dxa"/>
            <w:gridSpan w:val="2"/>
            <w:tcBorders>
              <w:top w:val="nil"/>
              <w:left w:val="nil"/>
              <w:bottom w:val="nil"/>
              <w:right w:val="nil"/>
            </w:tcBorders>
            <w:vAlign w:val="center"/>
          </w:tcPr>
          <w:p w14:paraId="16316336" w14:textId="3E1152FE" w:rsidR="00782A0D" w:rsidRPr="00DD38CB" w:rsidRDefault="00782A0D" w:rsidP="003500F9">
            <w:pPr>
              <w:pStyle w:val="NoSpacing"/>
              <w:keepNext/>
              <w:rPr>
                <w:rFonts w:cstheme="minorHAnsi"/>
              </w:rPr>
            </w:pPr>
          </w:p>
        </w:tc>
      </w:tr>
      <w:tr w:rsidR="00782A0D" w:rsidRPr="00725F39" w14:paraId="1631633B" w14:textId="77777777" w:rsidTr="003B5669">
        <w:trPr>
          <w:trHeight w:val="216"/>
        </w:trPr>
        <w:tc>
          <w:tcPr>
            <w:tcW w:w="1716" w:type="dxa"/>
            <w:gridSpan w:val="5"/>
            <w:tcBorders>
              <w:top w:val="nil"/>
              <w:left w:val="nil"/>
              <w:bottom w:val="nil"/>
              <w:right w:val="single" w:sz="12" w:space="0" w:color="auto"/>
            </w:tcBorders>
            <w:vAlign w:val="center"/>
          </w:tcPr>
          <w:p w14:paraId="16316338" w14:textId="77777777" w:rsidR="00782A0D" w:rsidRPr="00DD38CB" w:rsidRDefault="00782A0D" w:rsidP="003500F9">
            <w:pPr>
              <w:pStyle w:val="NoSpacing"/>
              <w:keepNext/>
              <w:ind w:left="-18"/>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9" w14:textId="704F7881" w:rsidR="00782A0D" w:rsidRPr="00782A0D" w:rsidRDefault="00782A0D" w:rsidP="003500F9">
            <w:pPr>
              <w:pStyle w:val="NoSpacing"/>
              <w:keepNext/>
              <w:ind w:left="-18"/>
              <w:jc w:val="center"/>
              <w:rPr>
                <w:rFonts w:cstheme="minorHAnsi"/>
                <w:b/>
              </w:rPr>
            </w:pPr>
          </w:p>
        </w:tc>
        <w:tc>
          <w:tcPr>
            <w:tcW w:w="786" w:type="dxa"/>
            <w:tcBorders>
              <w:top w:val="nil"/>
              <w:left w:val="single" w:sz="12" w:space="0" w:color="auto"/>
              <w:bottom w:val="nil"/>
              <w:right w:val="nil"/>
            </w:tcBorders>
          </w:tcPr>
          <w:p w14:paraId="0F38EE44" w14:textId="4C77BD2B" w:rsidR="00782A0D" w:rsidRPr="00DD38CB" w:rsidRDefault="00782A0D" w:rsidP="003500F9">
            <w:pPr>
              <w:pStyle w:val="NoSpacing"/>
              <w:keepNext/>
              <w:ind w:left="-18"/>
              <w:rPr>
                <w:rFonts w:cstheme="minorHAnsi"/>
              </w:rPr>
            </w:pPr>
            <w:r>
              <w:rPr>
                <w:rFonts w:cstheme="minorHAnsi"/>
                <w:b/>
              </w:rPr>
              <w:t>No</w:t>
            </w:r>
          </w:p>
        </w:tc>
        <w:tc>
          <w:tcPr>
            <w:tcW w:w="7923" w:type="dxa"/>
            <w:gridSpan w:val="2"/>
            <w:vMerge w:val="restart"/>
            <w:tcBorders>
              <w:top w:val="nil"/>
              <w:left w:val="nil"/>
              <w:right w:val="nil"/>
            </w:tcBorders>
          </w:tcPr>
          <w:p w14:paraId="1631633A" w14:textId="6AF878EC" w:rsidR="00782A0D" w:rsidRPr="00DD38CB" w:rsidRDefault="00782A0D" w:rsidP="004E26B4">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describe the steps </w:t>
            </w:r>
            <w:r w:rsidR="004E26B4">
              <w:t xml:space="preserve">that will be taken </w:t>
            </w:r>
            <w:r>
              <w:t>to protect subjects (or small groups of subjects) from being identifiable.</w:t>
            </w:r>
          </w:p>
        </w:tc>
      </w:tr>
      <w:tr w:rsidR="00782A0D" w:rsidRPr="00725F39" w14:paraId="78730624" w14:textId="77777777" w:rsidTr="003B5669">
        <w:trPr>
          <w:trHeight w:val="321"/>
        </w:trPr>
        <w:tc>
          <w:tcPr>
            <w:tcW w:w="1716" w:type="dxa"/>
            <w:gridSpan w:val="5"/>
            <w:tcBorders>
              <w:top w:val="nil"/>
              <w:left w:val="nil"/>
              <w:bottom w:val="nil"/>
              <w:right w:val="nil"/>
            </w:tcBorders>
            <w:vAlign w:val="center"/>
          </w:tcPr>
          <w:p w14:paraId="1B77DEA2" w14:textId="77777777" w:rsidR="00782A0D" w:rsidRPr="00DD38CB" w:rsidRDefault="00782A0D" w:rsidP="00040F58">
            <w:pPr>
              <w:pStyle w:val="NoSpacing"/>
              <w:rPr>
                <w:rFonts w:cstheme="minorHAnsi"/>
              </w:rPr>
            </w:pPr>
          </w:p>
        </w:tc>
        <w:tc>
          <w:tcPr>
            <w:tcW w:w="385" w:type="dxa"/>
            <w:gridSpan w:val="2"/>
            <w:tcBorders>
              <w:top w:val="single" w:sz="12" w:space="0" w:color="auto"/>
              <w:left w:val="nil"/>
              <w:bottom w:val="nil"/>
              <w:right w:val="nil"/>
            </w:tcBorders>
          </w:tcPr>
          <w:p w14:paraId="60A49DB4" w14:textId="1FA98D8E" w:rsidR="00782A0D" w:rsidRPr="00DD38CB" w:rsidRDefault="00782A0D" w:rsidP="000757A8">
            <w:pPr>
              <w:pStyle w:val="NoSpacing"/>
              <w:ind w:left="-18"/>
              <w:rPr>
                <w:rFonts w:cstheme="minorHAnsi"/>
              </w:rPr>
            </w:pPr>
          </w:p>
        </w:tc>
        <w:tc>
          <w:tcPr>
            <w:tcW w:w="786" w:type="dxa"/>
            <w:tcBorders>
              <w:top w:val="nil"/>
              <w:left w:val="nil"/>
              <w:bottom w:val="nil"/>
              <w:right w:val="nil"/>
            </w:tcBorders>
          </w:tcPr>
          <w:p w14:paraId="2642ECB7" w14:textId="77777777" w:rsidR="00782A0D" w:rsidRDefault="00782A0D" w:rsidP="000757A8">
            <w:pPr>
              <w:pStyle w:val="NoSpacing"/>
              <w:ind w:left="-18"/>
              <w:rPr>
                <w:rFonts w:cstheme="minorHAnsi"/>
                <w:b/>
              </w:rPr>
            </w:pPr>
          </w:p>
        </w:tc>
        <w:tc>
          <w:tcPr>
            <w:tcW w:w="7923" w:type="dxa"/>
            <w:gridSpan w:val="2"/>
            <w:vMerge/>
            <w:tcBorders>
              <w:left w:val="nil"/>
              <w:bottom w:val="nil"/>
              <w:right w:val="nil"/>
            </w:tcBorders>
          </w:tcPr>
          <w:p w14:paraId="707FF8A7" w14:textId="77777777" w:rsidR="00782A0D" w:rsidRPr="00DD38CB" w:rsidRDefault="00782A0D" w:rsidP="000757A8">
            <w:pPr>
              <w:pStyle w:val="NoSpacing"/>
              <w:ind w:left="265" w:hanging="265"/>
              <w:rPr>
                <w:rFonts w:cstheme="minorHAnsi"/>
              </w:rPr>
            </w:pPr>
          </w:p>
        </w:tc>
      </w:tr>
      <w:tr w:rsidR="000757A8" w:rsidRPr="00725F39" w14:paraId="1631633E" w14:textId="77777777" w:rsidTr="003B5669">
        <w:trPr>
          <w:trHeight w:val="432"/>
        </w:trPr>
        <w:tc>
          <w:tcPr>
            <w:tcW w:w="3238" w:type="dxa"/>
            <w:gridSpan w:val="9"/>
            <w:tcBorders>
              <w:top w:val="nil"/>
              <w:left w:val="nil"/>
              <w:bottom w:val="nil"/>
              <w:right w:val="single" w:sz="24" w:space="0" w:color="E8960C"/>
            </w:tcBorders>
            <w:vAlign w:val="center"/>
          </w:tcPr>
          <w:p w14:paraId="1631633C" w14:textId="77777777" w:rsidR="000757A8" w:rsidRPr="00DD38CB" w:rsidRDefault="000757A8" w:rsidP="00040F58">
            <w:pPr>
              <w:pStyle w:val="NoSpacing"/>
              <w:ind w:left="265" w:hanging="265"/>
              <w:rPr>
                <w:rFonts w:cstheme="minorHAnsi"/>
              </w:rPr>
            </w:pPr>
          </w:p>
        </w:tc>
        <w:tc>
          <w:tcPr>
            <w:tcW w:w="7572" w:type="dxa"/>
            <w:tcBorders>
              <w:top w:val="single" w:sz="24" w:space="0" w:color="E8960C"/>
              <w:left w:val="single" w:sz="24" w:space="0" w:color="E8960C"/>
              <w:bottom w:val="single" w:sz="24" w:space="0" w:color="E8960C"/>
              <w:right w:val="single" w:sz="24" w:space="0" w:color="E8960C"/>
            </w:tcBorders>
            <w:vAlign w:val="center"/>
          </w:tcPr>
          <w:p w14:paraId="1631633D" w14:textId="77777777" w:rsidR="000757A8" w:rsidRPr="00DD38CB" w:rsidRDefault="000757A8" w:rsidP="00040F58">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0757A8" w:rsidRPr="00725F39" w14:paraId="16316345" w14:textId="77777777" w:rsidTr="003B5669">
        <w:trPr>
          <w:trHeight w:val="2784"/>
        </w:trPr>
        <w:tc>
          <w:tcPr>
            <w:tcW w:w="10810" w:type="dxa"/>
            <w:gridSpan w:val="10"/>
            <w:tcBorders>
              <w:top w:val="nil"/>
              <w:left w:val="nil"/>
              <w:bottom w:val="nil"/>
              <w:right w:val="nil"/>
            </w:tcBorders>
            <w:vAlign w:val="center"/>
          </w:tcPr>
          <w:p w14:paraId="1631633F" w14:textId="75C8DD37" w:rsidR="000757A8" w:rsidRDefault="00C92D4B" w:rsidP="003500F9">
            <w:pPr>
              <w:pStyle w:val="NoSpacing"/>
              <w:keepNext/>
              <w:ind w:left="342" w:hanging="342"/>
            </w:pPr>
            <w:r>
              <w:rPr>
                <w:rFonts w:cstheme="minorHAnsi"/>
                <w:b/>
                <w:noProof/>
                <w:color w:val="FFFFFF" w:themeColor="background1"/>
                <w:sz w:val="24"/>
                <w:szCs w:val="24"/>
              </w:rPr>
              <w:lastRenderedPageBreak/>
              <mc:AlternateContent>
                <mc:Choice Requires="wps">
                  <w:drawing>
                    <wp:anchor distT="0" distB="0" distL="114300" distR="114300" simplePos="0" relativeHeight="251641344" behindDoc="0" locked="0" layoutInCell="1" allowOverlap="1" wp14:anchorId="1631654C" wp14:editId="3830AA22">
                      <wp:simplePos x="0" y="0"/>
                      <wp:positionH relativeFrom="column">
                        <wp:posOffset>-52070</wp:posOffset>
                      </wp:positionH>
                      <wp:positionV relativeFrom="paragraph">
                        <wp:posOffset>-26035</wp:posOffset>
                      </wp:positionV>
                      <wp:extent cx="248285" cy="219075"/>
                      <wp:effectExtent l="0" t="0" r="18415" b="28575"/>
                      <wp:wrapNone/>
                      <wp:docPr id="75" name="Oval 7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F9BE9" id="Oval 7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1pt;margin-top:-2.05pt;width:19.55pt;height:17.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" filled="f" strokecolor="#1f5a87" strokeweight="1pt"/>
                  </w:pict>
                </mc:Fallback>
              </mc:AlternateContent>
            </w:r>
            <w:r w:rsidR="000757A8" w:rsidRPr="000757A8">
              <w:rPr>
                <w:b/>
              </w:rPr>
              <w:t xml:space="preserve">9.3 State mandatory reporting. </w:t>
            </w:r>
            <w:r w:rsidR="000757A8">
              <w:t xml:space="preserve">Each state has reporting laws that require some types of individuals to report some kinds of abuse, and medical conditions that are under public health surveillance. </w:t>
            </w:r>
            <w:r w:rsidR="008C222C">
              <w:t>These include:</w:t>
            </w:r>
          </w:p>
          <w:p w14:paraId="16316340" w14:textId="77777777" w:rsidR="000757A8" w:rsidRDefault="000757A8" w:rsidP="003500F9">
            <w:pPr>
              <w:pStyle w:val="NoSpacing"/>
              <w:keepNext/>
              <w:numPr>
                <w:ilvl w:val="0"/>
                <w:numId w:val="25"/>
              </w:numPr>
            </w:pPr>
            <w:r>
              <w:t>Child abuse</w:t>
            </w:r>
          </w:p>
          <w:p w14:paraId="16316341" w14:textId="77777777" w:rsidR="000757A8" w:rsidRDefault="000757A8" w:rsidP="003500F9">
            <w:pPr>
              <w:pStyle w:val="NoSpacing"/>
              <w:keepNext/>
              <w:numPr>
                <w:ilvl w:val="0"/>
                <w:numId w:val="25"/>
              </w:numPr>
            </w:pPr>
            <w:r>
              <w:t>Abuse, abandonment, neglect, or financial exploitation of a vulnerable adult</w:t>
            </w:r>
          </w:p>
          <w:p w14:paraId="16316342" w14:textId="77777777" w:rsidR="000757A8" w:rsidRDefault="000757A8" w:rsidP="003500F9">
            <w:pPr>
              <w:pStyle w:val="NoSpacing"/>
              <w:keepNext/>
              <w:numPr>
                <w:ilvl w:val="0"/>
                <w:numId w:val="25"/>
              </w:numPr>
            </w:pPr>
            <w:r>
              <w:t>Sexual assault</w:t>
            </w:r>
          </w:p>
          <w:p w14:paraId="16316343" w14:textId="77777777" w:rsidR="000757A8" w:rsidRDefault="000757A8" w:rsidP="003500F9">
            <w:pPr>
              <w:pStyle w:val="NoSpacing"/>
              <w:keepNext/>
              <w:numPr>
                <w:ilvl w:val="0"/>
                <w:numId w:val="25"/>
              </w:numPr>
            </w:pPr>
            <w:r>
              <w:t>Serious physical assault</w:t>
            </w:r>
          </w:p>
          <w:p w14:paraId="35DB744D" w14:textId="77777777" w:rsidR="000757A8" w:rsidRDefault="000757A8" w:rsidP="003500F9">
            <w:pPr>
              <w:pStyle w:val="NoSpacing"/>
              <w:keepNext/>
              <w:numPr>
                <w:ilvl w:val="0"/>
                <w:numId w:val="25"/>
              </w:numPr>
            </w:pPr>
            <w:r>
              <w:t>Medical conditions subject to mandatory reporting (notification) for public health surveillance</w:t>
            </w:r>
          </w:p>
          <w:p w14:paraId="3F098869" w14:textId="77777777" w:rsidR="008C222C" w:rsidRDefault="008C222C" w:rsidP="003500F9">
            <w:pPr>
              <w:pStyle w:val="NoSpacing"/>
              <w:keepNext/>
            </w:pPr>
          </w:p>
          <w:p w14:paraId="16316344" w14:textId="1DBABB52" w:rsidR="008C222C" w:rsidRPr="000757A8" w:rsidRDefault="008C222C" w:rsidP="004E26B4">
            <w:pPr>
              <w:pStyle w:val="NoSpacing"/>
              <w:keepNext/>
              <w:ind w:left="342"/>
            </w:pPr>
            <w:r>
              <w:t xml:space="preserve">Are you or a member of </w:t>
            </w:r>
            <w:r w:rsidR="004E26B4">
              <w:t>the</w:t>
            </w:r>
            <w:r>
              <w:t xml:space="preserve"> research </w:t>
            </w:r>
            <w:r w:rsidR="00E36BC3">
              <w:t>team</w:t>
            </w:r>
            <w:r>
              <w:t xml:space="preserve"> likely to learn of any of the above events or circumstances while conduc</w:t>
            </w:r>
            <w:r w:rsidR="00CA09C3">
              <w:t>t</w:t>
            </w:r>
            <w:r>
              <w:t xml:space="preserve">ing </w:t>
            </w:r>
            <w:r w:rsidR="004E26B4">
              <w:t>the</w:t>
            </w:r>
            <w:r>
              <w:t xml:space="preserve"> research </w:t>
            </w:r>
            <w:r w:rsidRPr="00CA09C3">
              <w:rPr>
                <w:b/>
              </w:rPr>
              <w:t>AND</w:t>
            </w:r>
            <w:r>
              <w:t xml:space="preserve"> feel obligated to report it to state authorities?</w:t>
            </w:r>
          </w:p>
        </w:tc>
      </w:tr>
      <w:tr w:rsidR="00782A0D" w:rsidRPr="00725F39" w14:paraId="16316349" w14:textId="77777777" w:rsidTr="003B5669">
        <w:trPr>
          <w:trHeight w:val="288"/>
        </w:trPr>
        <w:tc>
          <w:tcPr>
            <w:tcW w:w="450" w:type="dxa"/>
            <w:tcBorders>
              <w:top w:val="nil"/>
              <w:left w:val="nil"/>
              <w:bottom w:val="nil"/>
              <w:right w:val="single" w:sz="12" w:space="0" w:color="auto"/>
            </w:tcBorders>
            <w:vAlign w:val="center"/>
          </w:tcPr>
          <w:p w14:paraId="16316346" w14:textId="77777777" w:rsidR="00782A0D" w:rsidRPr="00DD38CB" w:rsidRDefault="00782A0D" w:rsidP="00040F58">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47" w14:textId="6E6B8F1C" w:rsidR="00782A0D" w:rsidRPr="00782A0D" w:rsidRDefault="00DB7CBE" w:rsidP="00782A0D">
            <w:pPr>
              <w:pStyle w:val="NoSpacing"/>
              <w:ind w:left="-18"/>
              <w:jc w:val="center"/>
              <w:rPr>
                <w:rFonts w:cstheme="minorHAnsi"/>
                <w:b/>
              </w:rPr>
            </w:pPr>
            <w:r>
              <w:rPr>
                <w:rFonts w:cstheme="minorHAnsi"/>
                <w:b/>
              </w:rPr>
              <w:t>X</w:t>
            </w:r>
          </w:p>
        </w:tc>
        <w:tc>
          <w:tcPr>
            <w:tcW w:w="535" w:type="dxa"/>
            <w:gridSpan w:val="2"/>
            <w:tcBorders>
              <w:top w:val="nil"/>
              <w:left w:val="single" w:sz="12" w:space="0" w:color="auto"/>
              <w:bottom w:val="nil"/>
              <w:right w:val="nil"/>
            </w:tcBorders>
            <w:vAlign w:val="center"/>
          </w:tcPr>
          <w:p w14:paraId="631FD0DE" w14:textId="4929C932" w:rsidR="00782A0D" w:rsidRPr="00DD38CB" w:rsidRDefault="00782A0D" w:rsidP="00040F58">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16316348" w14:textId="4DA236DE" w:rsidR="00782A0D" w:rsidRPr="00DD38CB" w:rsidRDefault="00782A0D" w:rsidP="00040F58">
            <w:pPr>
              <w:pStyle w:val="NoSpacing"/>
              <w:rPr>
                <w:rFonts w:cstheme="minorHAnsi"/>
              </w:rPr>
            </w:pPr>
          </w:p>
        </w:tc>
      </w:tr>
      <w:tr w:rsidR="00782A0D" w:rsidRPr="00725F39" w14:paraId="1631634D" w14:textId="77777777" w:rsidTr="003B5669">
        <w:trPr>
          <w:trHeight w:val="250"/>
        </w:trPr>
        <w:tc>
          <w:tcPr>
            <w:tcW w:w="450" w:type="dxa"/>
            <w:tcBorders>
              <w:top w:val="nil"/>
              <w:left w:val="nil"/>
              <w:bottom w:val="nil"/>
              <w:right w:val="single" w:sz="12" w:space="0" w:color="auto"/>
            </w:tcBorders>
            <w:vAlign w:val="center"/>
          </w:tcPr>
          <w:p w14:paraId="1631634A" w14:textId="77777777" w:rsidR="00782A0D" w:rsidRPr="00DD38CB" w:rsidRDefault="00782A0D" w:rsidP="003500F9">
            <w:pPr>
              <w:pStyle w:val="NoSpacing"/>
              <w:keepNext/>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4B" w14:textId="768AFCCE" w:rsidR="00782A0D" w:rsidRPr="00782A0D" w:rsidRDefault="00782A0D" w:rsidP="003500F9">
            <w:pPr>
              <w:pStyle w:val="NoSpacing"/>
              <w:keepNext/>
              <w:ind w:left="-18"/>
              <w:jc w:val="center"/>
              <w:rPr>
                <w:rFonts w:cstheme="minorHAnsi"/>
                <w:b/>
              </w:rPr>
            </w:pPr>
          </w:p>
        </w:tc>
        <w:tc>
          <w:tcPr>
            <w:tcW w:w="535" w:type="dxa"/>
            <w:gridSpan w:val="2"/>
            <w:tcBorders>
              <w:top w:val="nil"/>
              <w:left w:val="single" w:sz="12" w:space="0" w:color="auto"/>
              <w:bottom w:val="nil"/>
              <w:right w:val="nil"/>
            </w:tcBorders>
          </w:tcPr>
          <w:p w14:paraId="3A9AEEB7" w14:textId="3B019631" w:rsidR="00782A0D" w:rsidRPr="00DD38CB" w:rsidRDefault="00782A0D" w:rsidP="003500F9">
            <w:pPr>
              <w:pStyle w:val="NoSpacing"/>
              <w:keepNext/>
              <w:ind w:left="-18"/>
              <w:rPr>
                <w:rFonts w:cstheme="minorHAnsi"/>
              </w:rPr>
            </w:pPr>
            <w:r w:rsidRPr="00DD38CB">
              <w:rPr>
                <w:rFonts w:cstheme="minorHAnsi"/>
                <w:b/>
              </w:rPr>
              <w:t>Yes</w:t>
            </w:r>
          </w:p>
        </w:tc>
        <w:tc>
          <w:tcPr>
            <w:tcW w:w="9460" w:type="dxa"/>
            <w:gridSpan w:val="6"/>
            <w:vMerge w:val="restart"/>
            <w:tcBorders>
              <w:top w:val="nil"/>
              <w:left w:val="nil"/>
              <w:right w:val="nil"/>
            </w:tcBorders>
          </w:tcPr>
          <w:p w14:paraId="1631634C" w14:textId="1FB0FF13" w:rsidR="00782A0D" w:rsidRPr="00DD38CB" w:rsidRDefault="00782A0D" w:rsidP="004E26B4">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the UW IRB expects subjects </w:t>
            </w:r>
            <w:r w:rsidR="004E26B4">
              <w:t xml:space="preserve">to be informed </w:t>
            </w:r>
            <w:r>
              <w:t>of this possibility in the consent form or during the consent process, unless you provide a rationale for not doing so:</w:t>
            </w:r>
          </w:p>
        </w:tc>
      </w:tr>
      <w:tr w:rsidR="00782A0D" w:rsidRPr="00725F39" w14:paraId="5F82A114" w14:textId="77777777" w:rsidTr="003B5669">
        <w:trPr>
          <w:trHeight w:val="356"/>
        </w:trPr>
        <w:tc>
          <w:tcPr>
            <w:tcW w:w="450" w:type="dxa"/>
            <w:tcBorders>
              <w:top w:val="nil"/>
              <w:left w:val="nil"/>
              <w:bottom w:val="nil"/>
              <w:right w:val="nil"/>
            </w:tcBorders>
            <w:vAlign w:val="center"/>
          </w:tcPr>
          <w:p w14:paraId="32317DA5" w14:textId="77777777" w:rsidR="00782A0D" w:rsidRPr="00DD38CB" w:rsidRDefault="00782A0D" w:rsidP="003500F9">
            <w:pPr>
              <w:pStyle w:val="NoSpacing"/>
              <w:keepNext/>
              <w:rPr>
                <w:rFonts w:cstheme="minorHAnsi"/>
              </w:rPr>
            </w:pPr>
          </w:p>
        </w:tc>
        <w:tc>
          <w:tcPr>
            <w:tcW w:w="900" w:type="dxa"/>
            <w:gridSpan w:val="3"/>
            <w:tcBorders>
              <w:top w:val="nil"/>
              <w:left w:val="nil"/>
              <w:bottom w:val="nil"/>
              <w:right w:val="nil"/>
            </w:tcBorders>
          </w:tcPr>
          <w:p w14:paraId="2FAE0433" w14:textId="77777777" w:rsidR="00782A0D" w:rsidRPr="00DD38CB" w:rsidRDefault="00782A0D" w:rsidP="003500F9">
            <w:pPr>
              <w:pStyle w:val="NoSpacing"/>
              <w:keepNext/>
              <w:ind w:left="-18"/>
              <w:rPr>
                <w:rFonts w:cstheme="minorHAnsi"/>
              </w:rPr>
            </w:pPr>
          </w:p>
        </w:tc>
        <w:tc>
          <w:tcPr>
            <w:tcW w:w="9460" w:type="dxa"/>
            <w:gridSpan w:val="6"/>
            <w:vMerge/>
            <w:tcBorders>
              <w:left w:val="nil"/>
              <w:bottom w:val="nil"/>
              <w:right w:val="nil"/>
            </w:tcBorders>
          </w:tcPr>
          <w:p w14:paraId="41E3E986" w14:textId="77777777" w:rsidR="00782A0D" w:rsidRPr="00DD38CB" w:rsidRDefault="00782A0D" w:rsidP="003500F9">
            <w:pPr>
              <w:pStyle w:val="NoSpacing"/>
              <w:keepNext/>
              <w:ind w:left="265" w:hanging="265"/>
              <w:rPr>
                <w:rFonts w:cstheme="minorHAnsi"/>
              </w:rPr>
            </w:pPr>
          </w:p>
        </w:tc>
      </w:tr>
      <w:tr w:rsidR="000757A8" w:rsidRPr="00725F39" w14:paraId="16316352" w14:textId="77777777" w:rsidTr="003B5669">
        <w:trPr>
          <w:trHeight w:val="432"/>
        </w:trPr>
        <w:tc>
          <w:tcPr>
            <w:tcW w:w="450" w:type="dxa"/>
            <w:tcBorders>
              <w:top w:val="nil"/>
              <w:left w:val="nil"/>
              <w:bottom w:val="nil"/>
              <w:right w:val="nil"/>
            </w:tcBorders>
            <w:vAlign w:val="center"/>
          </w:tcPr>
          <w:p w14:paraId="1631634E" w14:textId="77777777" w:rsidR="000757A8" w:rsidRPr="00DD38CB" w:rsidRDefault="000757A8" w:rsidP="00040F58">
            <w:pPr>
              <w:pStyle w:val="NoSpacing"/>
              <w:rPr>
                <w:rFonts w:cstheme="minorHAnsi"/>
              </w:rPr>
            </w:pPr>
          </w:p>
        </w:tc>
        <w:tc>
          <w:tcPr>
            <w:tcW w:w="900" w:type="dxa"/>
            <w:gridSpan w:val="3"/>
            <w:tcBorders>
              <w:top w:val="nil"/>
              <w:left w:val="nil"/>
              <w:bottom w:val="nil"/>
              <w:right w:val="nil"/>
            </w:tcBorders>
          </w:tcPr>
          <w:p w14:paraId="1631634F" w14:textId="77777777" w:rsidR="000757A8" w:rsidRPr="00DD38CB" w:rsidRDefault="000757A8" w:rsidP="00040F58">
            <w:pPr>
              <w:pStyle w:val="NoSpacing"/>
              <w:ind w:left="-18"/>
              <w:rPr>
                <w:rFonts w:cstheme="minorHAnsi"/>
              </w:rPr>
            </w:pPr>
          </w:p>
        </w:tc>
        <w:tc>
          <w:tcPr>
            <w:tcW w:w="380" w:type="dxa"/>
            <w:gridSpan w:val="2"/>
            <w:tcBorders>
              <w:top w:val="nil"/>
              <w:left w:val="nil"/>
              <w:bottom w:val="nil"/>
              <w:right w:val="single" w:sz="24" w:space="0" w:color="E8960C"/>
            </w:tcBorders>
          </w:tcPr>
          <w:p w14:paraId="16316350" w14:textId="77777777" w:rsidR="000757A8" w:rsidRPr="00DD38CB" w:rsidRDefault="000757A8" w:rsidP="000757A8">
            <w:pPr>
              <w:pStyle w:val="NoSpacing"/>
              <w:ind w:left="265" w:hanging="265"/>
              <w:rPr>
                <w:rFonts w:cstheme="minorHAnsi"/>
              </w:rPr>
            </w:pPr>
          </w:p>
        </w:tc>
        <w:tc>
          <w:tcPr>
            <w:tcW w:w="9080" w:type="dxa"/>
            <w:gridSpan w:val="4"/>
            <w:tcBorders>
              <w:top w:val="single" w:sz="24" w:space="0" w:color="E8960C"/>
              <w:left w:val="single" w:sz="24" w:space="0" w:color="E8960C"/>
              <w:bottom w:val="single" w:sz="24" w:space="0" w:color="E8960C"/>
              <w:right w:val="single" w:sz="24" w:space="0" w:color="E8960C"/>
            </w:tcBorders>
            <w:vAlign w:val="center"/>
          </w:tcPr>
          <w:p w14:paraId="16316351" w14:textId="77777777" w:rsidR="000757A8" w:rsidRPr="00DD38CB" w:rsidRDefault="000757A8" w:rsidP="000757A8">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0757A8" w:rsidRPr="00725F39" w14:paraId="16316354" w14:textId="77777777" w:rsidTr="003B5669">
        <w:trPr>
          <w:trHeight w:val="2010"/>
        </w:trPr>
        <w:tc>
          <w:tcPr>
            <w:tcW w:w="10810" w:type="dxa"/>
            <w:gridSpan w:val="10"/>
            <w:tcBorders>
              <w:top w:val="nil"/>
              <w:left w:val="nil"/>
              <w:bottom w:val="nil"/>
              <w:right w:val="nil"/>
            </w:tcBorders>
            <w:vAlign w:val="center"/>
          </w:tcPr>
          <w:p w14:paraId="16316353" w14:textId="13573FD1" w:rsidR="000757A8" w:rsidRPr="000757A8" w:rsidRDefault="00C92D4B" w:rsidP="004E26B4">
            <w:pPr>
              <w:keepNext/>
              <w:ind w:left="346" w:hanging="346"/>
              <w:rPr>
                <w:rFonts w:asciiTheme="minorHAnsi" w:eastAsiaTheme="minorHAnsi" w:hAnsiTheme="minorHAnsi" w:cstheme="minorBidi"/>
              </w:rPr>
            </w:pPr>
            <w:r>
              <w:rPr>
                <w:rFonts w:cstheme="minorHAnsi"/>
                <w:b/>
                <w:noProof/>
                <w:color w:val="FFFFFF" w:themeColor="background1"/>
                <w:sz w:val="24"/>
                <w:szCs w:val="24"/>
              </w:rPr>
              <mc:AlternateContent>
                <mc:Choice Requires="wps">
                  <w:drawing>
                    <wp:anchor distT="0" distB="0" distL="114300" distR="114300" simplePos="0" relativeHeight="251643392" behindDoc="0" locked="0" layoutInCell="1" allowOverlap="1" wp14:anchorId="1631654E" wp14:editId="3DFBB743">
                      <wp:simplePos x="0" y="0"/>
                      <wp:positionH relativeFrom="column">
                        <wp:posOffset>-49530</wp:posOffset>
                      </wp:positionH>
                      <wp:positionV relativeFrom="paragraph">
                        <wp:posOffset>-19685</wp:posOffset>
                      </wp:positionV>
                      <wp:extent cx="248285" cy="219075"/>
                      <wp:effectExtent l="0" t="0" r="18415" b="28575"/>
                      <wp:wrapNone/>
                      <wp:docPr id="76" name="Oval 7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4BA16" id="Oval 7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9pt;margin-top:-1.55pt;width:19.55pt;height:1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" filled="f" strokecolor="#1f5a87" strokeweight="1pt"/>
                  </w:pict>
                </mc:Fallback>
              </mc:AlternateContent>
            </w:r>
            <w:r w:rsidR="000757A8" w:rsidRPr="000757A8">
              <w:rPr>
                <w:rFonts w:asciiTheme="minorHAnsi" w:eastAsiaTheme="minorHAnsi" w:hAnsiTheme="minorHAnsi" w:cstheme="minorBidi"/>
                <w:b/>
              </w:rPr>
              <w:t>9.4 Retention of identifiers</w:t>
            </w:r>
            <w:r w:rsidR="008C096F">
              <w:rPr>
                <w:rFonts w:asciiTheme="minorHAnsi" w:eastAsiaTheme="minorHAnsi" w:hAnsiTheme="minorHAnsi" w:cstheme="minorBidi"/>
                <w:b/>
              </w:rPr>
              <w:t xml:space="preserve"> and data</w:t>
            </w:r>
            <w:r w:rsidR="000757A8">
              <w:rPr>
                <w:rFonts w:asciiTheme="minorHAnsi" w:eastAsiaTheme="minorHAnsi" w:hAnsiTheme="minorHAnsi" w:cstheme="minorBidi"/>
                <w:b/>
              </w:rPr>
              <w:t xml:space="preserve">. </w:t>
            </w:r>
            <w:r w:rsidR="00AB6816">
              <w:rPr>
                <w:rFonts w:asciiTheme="minorHAnsi" w:eastAsiaTheme="minorHAnsi" w:hAnsiTheme="minorHAnsi" w:cstheme="minorBidi"/>
              </w:rPr>
              <w:t>Check the box below to indicate assurance that any identifiers (or links between identifiers and data/specimens)</w:t>
            </w:r>
            <w:r w:rsidR="008C096F">
              <w:rPr>
                <w:rFonts w:asciiTheme="minorHAnsi" w:eastAsiaTheme="minorHAnsi" w:hAnsiTheme="minorHAnsi" w:cstheme="minorBidi"/>
              </w:rPr>
              <w:t xml:space="preserve"> and data</w:t>
            </w:r>
            <w:r w:rsidR="00AB6816">
              <w:rPr>
                <w:rFonts w:asciiTheme="minorHAnsi" w:eastAsiaTheme="minorHAnsi" w:hAnsiTheme="minorHAnsi" w:cstheme="minorBidi"/>
              </w:rPr>
              <w:t xml:space="preserve"> that are part of </w:t>
            </w:r>
            <w:r w:rsidR="004E26B4">
              <w:rPr>
                <w:rFonts w:asciiTheme="minorHAnsi" w:eastAsiaTheme="minorHAnsi" w:hAnsiTheme="minorHAnsi" w:cstheme="minorBidi"/>
              </w:rPr>
              <w:t>the</w:t>
            </w:r>
            <w:r w:rsidR="00AB6816">
              <w:rPr>
                <w:rFonts w:asciiTheme="minorHAnsi" w:eastAsiaTheme="minorHAnsi" w:hAnsiTheme="minorHAnsi" w:cstheme="minorBidi"/>
              </w:rPr>
              <w:t xml:space="preserve"> research records </w:t>
            </w:r>
            <w:r w:rsidR="003706EB">
              <w:rPr>
                <w:rFonts w:asciiTheme="minorHAnsi" w:eastAsiaTheme="minorHAnsi" w:hAnsiTheme="minorHAnsi" w:cstheme="minorBidi"/>
              </w:rPr>
              <w:t xml:space="preserve">will not be destroyed </w:t>
            </w:r>
            <w:r w:rsidR="00AB6816">
              <w:rPr>
                <w:rFonts w:asciiTheme="minorHAnsi" w:eastAsiaTheme="minorHAnsi" w:hAnsiTheme="minorHAnsi" w:cstheme="minorBidi"/>
              </w:rPr>
              <w:t>until after the end of the applicable records retention requirements (</w:t>
            </w:r>
            <w:proofErr w:type="gramStart"/>
            <w:r w:rsidR="00AB6816">
              <w:rPr>
                <w:rFonts w:asciiTheme="minorHAnsi" w:eastAsiaTheme="minorHAnsi" w:hAnsiTheme="minorHAnsi" w:cstheme="minorBidi"/>
              </w:rPr>
              <w:t>e.g.</w:t>
            </w:r>
            <w:proofErr w:type="gramEnd"/>
            <w:r w:rsidR="00AB6816">
              <w:rPr>
                <w:rFonts w:asciiTheme="minorHAnsi" w:eastAsiaTheme="minorHAnsi" w:hAnsiTheme="minorHAnsi" w:cstheme="minorBidi"/>
              </w:rPr>
              <w:t xml:space="preserve"> Washington State; funding agency or sponsor; Food and Drug Administration).</w:t>
            </w:r>
            <w:r w:rsidR="00C4581A">
              <w:rPr>
                <w:rFonts w:asciiTheme="minorHAnsi" w:eastAsiaTheme="minorHAnsi" w:hAnsiTheme="minorHAnsi" w:cstheme="minorBidi"/>
              </w:rPr>
              <w:t xml:space="preserve"> If it is important to say something about destruction of identifiers (or links to identifiers) in </w:t>
            </w:r>
            <w:r w:rsidR="003706EB">
              <w:rPr>
                <w:rFonts w:asciiTheme="minorHAnsi" w:eastAsiaTheme="minorHAnsi" w:hAnsiTheme="minorHAnsi" w:cstheme="minorBidi"/>
              </w:rPr>
              <w:t xml:space="preserve">the </w:t>
            </w:r>
            <w:r w:rsidR="00C4581A">
              <w:rPr>
                <w:rFonts w:asciiTheme="minorHAnsi" w:eastAsiaTheme="minorHAnsi" w:hAnsiTheme="minorHAnsi" w:cstheme="minorBidi"/>
              </w:rPr>
              <w:t>consent form, state something like “the link between your identifier and the research data will be destroyed after the records retention period required by state and/or federal law.”</w:t>
            </w:r>
          </w:p>
        </w:tc>
      </w:tr>
      <w:tr w:rsidR="00CA09C3" w:rsidRPr="00725F39" w14:paraId="3A4C4932" w14:textId="77777777" w:rsidTr="003B5669">
        <w:trPr>
          <w:trHeight w:val="2403"/>
        </w:trPr>
        <w:tc>
          <w:tcPr>
            <w:tcW w:w="10810" w:type="dxa"/>
            <w:gridSpan w:val="10"/>
            <w:tcBorders>
              <w:top w:val="nil"/>
              <w:left w:val="nil"/>
              <w:bottom w:val="nil"/>
              <w:right w:val="nil"/>
            </w:tcBorders>
            <w:vAlign w:val="center"/>
          </w:tcPr>
          <w:p w14:paraId="1B078200" w14:textId="4FC17717" w:rsidR="008C096F" w:rsidRDefault="00E54124" w:rsidP="00AD2EEE">
            <w:pPr>
              <w:ind w:left="342"/>
              <w:rPr>
                <w:rFonts w:cstheme="minorHAnsi"/>
                <w:i/>
                <w:noProof/>
                <w:color w:val="7F7F7F" w:themeColor="text1" w:themeTint="80"/>
                <w:sz w:val="20"/>
                <w:szCs w:val="24"/>
              </w:rPr>
            </w:pPr>
            <w:r>
              <w:rPr>
                <w:rFonts w:cstheme="minorHAnsi"/>
                <w:i/>
                <w:noProof/>
                <w:color w:val="7F7F7F" w:themeColor="text1" w:themeTint="80"/>
                <w:sz w:val="20"/>
                <w:szCs w:val="24"/>
              </w:rPr>
              <w:t>This question can be left blan</w:t>
            </w:r>
            <w:r w:rsidR="008C096F">
              <w:rPr>
                <w:rFonts w:cstheme="minorHAnsi"/>
                <w:i/>
                <w:noProof/>
                <w:color w:val="7F7F7F" w:themeColor="text1" w:themeTint="80"/>
                <w:sz w:val="20"/>
                <w:szCs w:val="24"/>
              </w:rPr>
              <w:t>k for conversion applications (existing paper applications that are being “converted” into a Zipline application.)</w:t>
            </w:r>
          </w:p>
          <w:p w14:paraId="0A1304EF" w14:textId="77777777" w:rsidR="008C096F" w:rsidRDefault="008C096F" w:rsidP="00AD2EEE">
            <w:pPr>
              <w:ind w:left="342"/>
              <w:rPr>
                <w:rFonts w:cstheme="minorHAnsi"/>
                <w:i/>
                <w:noProof/>
                <w:color w:val="7F7F7F" w:themeColor="text1" w:themeTint="80"/>
                <w:sz w:val="20"/>
                <w:szCs w:val="24"/>
              </w:rPr>
            </w:pPr>
          </w:p>
          <w:p w14:paraId="37F17445" w14:textId="64BE2EAB" w:rsidR="00AD2EEE" w:rsidRDefault="00CA09C3" w:rsidP="00AD2EEE">
            <w:pPr>
              <w:ind w:left="342"/>
              <w:rPr>
                <w:rStyle w:val="Hyperlink"/>
                <w:rFonts w:asciiTheme="minorHAnsi" w:eastAsiaTheme="minorHAnsi" w:hAnsiTheme="minorHAnsi"/>
                <w:b/>
                <w:i/>
                <w:sz w:val="20"/>
                <w:u w:val="none"/>
              </w:rPr>
            </w:pPr>
            <w:r w:rsidRPr="00CA09C3">
              <w:rPr>
                <w:rFonts w:cstheme="minorHAnsi"/>
                <w:i/>
                <w:noProof/>
                <w:color w:val="7F7F7F" w:themeColor="text1" w:themeTint="80"/>
                <w:sz w:val="20"/>
                <w:szCs w:val="24"/>
              </w:rPr>
              <w:t xml:space="preserve">See the </w:t>
            </w:r>
            <w:r w:rsidR="006976D2">
              <w:rPr>
                <w:rFonts w:cstheme="minorHAnsi"/>
                <w:i/>
                <w:noProof/>
                <w:color w:val="7F7F7F" w:themeColor="text1" w:themeTint="80"/>
                <w:sz w:val="20"/>
                <w:szCs w:val="24"/>
              </w:rPr>
              <w:t>“Research Data” sections of the following website for UW Records management for the Washington State research rectords retention schedules that apply in general to the UW</w:t>
            </w:r>
            <w:r w:rsidR="00D248E5">
              <w:rPr>
                <w:rFonts w:cstheme="minorHAnsi"/>
                <w:i/>
                <w:noProof/>
                <w:color w:val="7F7F7F" w:themeColor="text1" w:themeTint="80"/>
                <w:sz w:val="20"/>
                <w:szCs w:val="24"/>
              </w:rPr>
              <w:t xml:space="preserve"> (not involving UW Medicine data)</w:t>
            </w:r>
            <w:r w:rsidR="006976D2">
              <w:rPr>
                <w:rFonts w:cstheme="minorHAnsi"/>
                <w:i/>
                <w:noProof/>
                <w:color w:val="7F7F7F" w:themeColor="text1" w:themeTint="80"/>
                <w:sz w:val="20"/>
                <w:szCs w:val="24"/>
              </w:rPr>
              <w:t xml:space="preserve">: </w:t>
            </w:r>
            <w:hyperlink r:id="rId44" w:history="1">
              <w:r w:rsidR="00020A3D" w:rsidRPr="008837E1">
                <w:rPr>
                  <w:rStyle w:val="Hyperlink"/>
                  <w:rFonts w:asciiTheme="minorHAnsi" w:eastAsiaTheme="minorHAnsi" w:hAnsiTheme="minorHAnsi"/>
                  <w:b/>
                  <w:i/>
                  <w:sz w:val="20"/>
                </w:rPr>
                <w:t>http://f2.washington.edu/fm/recmgt/gs/research?title=R</w:t>
              </w:r>
            </w:hyperlink>
          </w:p>
          <w:p w14:paraId="20474AB2" w14:textId="77777777" w:rsidR="00AD2EEE" w:rsidRDefault="00AD2EEE" w:rsidP="00AD2EEE">
            <w:pPr>
              <w:ind w:left="342"/>
              <w:rPr>
                <w:rStyle w:val="Hyperlink"/>
                <w:rFonts w:asciiTheme="minorHAnsi" w:eastAsiaTheme="minorHAnsi" w:hAnsiTheme="minorHAnsi"/>
                <w:b/>
                <w:i/>
                <w:sz w:val="20"/>
                <w:u w:val="none"/>
              </w:rPr>
            </w:pPr>
          </w:p>
          <w:p w14:paraId="103E1F87" w14:textId="33D04E57" w:rsidR="006976D2" w:rsidRPr="006976D2" w:rsidRDefault="00D248E5" w:rsidP="00C07313">
            <w:pPr>
              <w:ind w:left="342"/>
              <w:rPr>
                <w:rFonts w:cstheme="minorHAnsi"/>
                <w:i/>
                <w:noProof/>
                <w:color w:val="7F7F7F" w:themeColor="text1" w:themeTint="80"/>
                <w:sz w:val="20"/>
                <w:szCs w:val="24"/>
              </w:rPr>
            </w:pPr>
            <w:r>
              <w:rPr>
                <w:rStyle w:val="Hyperlink"/>
                <w:rFonts w:asciiTheme="minorHAnsi" w:eastAsiaTheme="minorHAnsi" w:hAnsiTheme="minorHAnsi"/>
                <w:i/>
                <w:color w:val="7F7F7F" w:themeColor="text1" w:themeTint="80"/>
                <w:sz w:val="20"/>
                <w:u w:val="none"/>
              </w:rPr>
              <w:t xml:space="preserve">See </w:t>
            </w:r>
            <w:r w:rsidR="00AD2EEE">
              <w:rPr>
                <w:rStyle w:val="Hyperlink"/>
                <w:rFonts w:asciiTheme="minorHAnsi" w:eastAsiaTheme="minorHAnsi" w:hAnsiTheme="minorHAnsi"/>
                <w:i/>
                <w:color w:val="7F7F7F" w:themeColor="text1" w:themeTint="80"/>
                <w:sz w:val="20"/>
                <w:u w:val="none"/>
              </w:rPr>
              <w:t xml:space="preserve">the “Research </w:t>
            </w:r>
            <w:r w:rsidR="00C07313">
              <w:rPr>
                <w:rStyle w:val="Hyperlink"/>
                <w:rFonts w:asciiTheme="minorHAnsi" w:eastAsiaTheme="minorHAnsi" w:hAnsiTheme="minorHAnsi"/>
                <w:i/>
                <w:color w:val="7F7F7F" w:themeColor="text1" w:themeTint="80"/>
                <w:sz w:val="20"/>
                <w:u w:val="none"/>
              </w:rPr>
              <w:t>Records and Data</w:t>
            </w:r>
            <w:r w:rsidR="00AD2EEE">
              <w:rPr>
                <w:rStyle w:val="Hyperlink"/>
                <w:rFonts w:asciiTheme="minorHAnsi" w:eastAsiaTheme="minorHAnsi" w:hAnsiTheme="minorHAnsi"/>
                <w:i/>
                <w:color w:val="7F7F7F" w:themeColor="text1" w:themeTint="80"/>
                <w:sz w:val="20"/>
                <w:u w:val="none"/>
              </w:rPr>
              <w:t>” information in Section 8 of this document for the retention schedules for UW Medicine Records</w:t>
            </w:r>
            <w:r w:rsidR="006976D2" w:rsidRPr="006976D2">
              <w:rPr>
                <w:rStyle w:val="Hyperlink"/>
                <w:rFonts w:asciiTheme="minorHAnsi" w:eastAsiaTheme="minorHAnsi" w:hAnsiTheme="minorHAnsi"/>
                <w:i/>
                <w:color w:val="7F7F7F" w:themeColor="text1" w:themeTint="80"/>
                <w:sz w:val="20"/>
                <w:u w:val="none"/>
              </w:rPr>
              <w:t xml:space="preserve">: </w:t>
            </w:r>
            <w:hyperlink r:id="rId45" w:history="1">
              <w:r w:rsidR="00322AEC" w:rsidRPr="005B1C78">
                <w:rPr>
                  <w:rStyle w:val="Hyperlink"/>
                  <w:b/>
                  <w:i/>
                  <w:sz w:val="20"/>
                </w:rPr>
                <w:t>https://www.uwmedicine.org/recordsmanagementuwm-records-retention-schedule.pdf</w:t>
              </w:r>
            </w:hyperlink>
          </w:p>
        </w:tc>
      </w:tr>
      <w:tr w:rsidR="00AB6816" w:rsidRPr="00725F39" w14:paraId="16316358" w14:textId="77777777" w:rsidTr="003B5669">
        <w:trPr>
          <w:trHeight w:val="288"/>
        </w:trPr>
        <w:tc>
          <w:tcPr>
            <w:tcW w:w="450" w:type="dxa"/>
            <w:tcBorders>
              <w:top w:val="nil"/>
              <w:left w:val="nil"/>
              <w:bottom w:val="nil"/>
              <w:right w:val="single" w:sz="12" w:space="0" w:color="auto"/>
            </w:tcBorders>
            <w:vAlign w:val="center"/>
          </w:tcPr>
          <w:p w14:paraId="16316355" w14:textId="77777777" w:rsidR="00AB6816" w:rsidRPr="00DD38CB" w:rsidRDefault="00AB6816" w:rsidP="00040F58">
            <w:pPr>
              <w:pStyle w:val="NoSpacing"/>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56" w14:textId="2F5E132B" w:rsidR="00AB6816" w:rsidRPr="00782A0D" w:rsidRDefault="00DB7CBE" w:rsidP="00782A0D">
            <w:pPr>
              <w:pStyle w:val="NoSpacing"/>
              <w:ind w:left="-18"/>
              <w:jc w:val="center"/>
              <w:rPr>
                <w:rFonts w:cstheme="minorHAnsi"/>
                <w:b/>
              </w:rPr>
            </w:pPr>
            <w:r>
              <w:rPr>
                <w:rFonts w:cstheme="minorHAnsi"/>
                <w:b/>
              </w:rPr>
              <w:t>X</w:t>
            </w:r>
          </w:p>
        </w:tc>
        <w:tc>
          <w:tcPr>
            <w:tcW w:w="9975" w:type="dxa"/>
            <w:gridSpan w:val="7"/>
            <w:tcBorders>
              <w:top w:val="nil"/>
              <w:left w:val="single" w:sz="12" w:space="0" w:color="auto"/>
              <w:bottom w:val="nil"/>
              <w:right w:val="nil"/>
            </w:tcBorders>
            <w:vAlign w:val="center"/>
          </w:tcPr>
          <w:p w14:paraId="16316357" w14:textId="5AA0832A" w:rsidR="00AB6816" w:rsidRPr="00DD38CB" w:rsidRDefault="00AB6816" w:rsidP="00040F58">
            <w:pPr>
              <w:pStyle w:val="NoSpacing"/>
              <w:rPr>
                <w:rFonts w:cstheme="minorHAnsi"/>
              </w:rPr>
            </w:pPr>
            <w:r>
              <w:rPr>
                <w:rFonts w:cstheme="minorHAnsi"/>
                <w:b/>
              </w:rPr>
              <w:t>Confirm</w:t>
            </w:r>
          </w:p>
        </w:tc>
      </w:tr>
      <w:tr w:rsidR="00525BE6" w:rsidRPr="00725F39" w14:paraId="5196A5CF" w14:textId="77777777" w:rsidTr="00AB2212">
        <w:trPr>
          <w:trHeight w:val="906"/>
        </w:trPr>
        <w:tc>
          <w:tcPr>
            <w:tcW w:w="10810" w:type="dxa"/>
            <w:gridSpan w:val="10"/>
            <w:tcBorders>
              <w:top w:val="nil"/>
              <w:left w:val="nil"/>
              <w:bottom w:val="nil"/>
              <w:right w:val="nil"/>
            </w:tcBorders>
            <w:vAlign w:val="center"/>
          </w:tcPr>
          <w:p w14:paraId="3CF657E4" w14:textId="6DA97F40" w:rsidR="00525BE6" w:rsidRDefault="00525BE6" w:rsidP="00223F56">
            <w:pPr>
              <w:pStyle w:val="NoSpacing"/>
              <w:keepNext/>
              <w:ind w:left="346" w:hanging="346"/>
              <w:rPr>
                <w:rFonts w:ascii="Times New Roman" w:hAnsi="Times New Roman" w:cs="Times New Roman"/>
              </w:rPr>
            </w:pPr>
            <w:r>
              <w:rPr>
                <w:rFonts w:cstheme="minorHAnsi"/>
                <w:b/>
                <w:noProof/>
                <w:color w:val="FFFFFF" w:themeColor="background1"/>
                <w:sz w:val="24"/>
                <w:szCs w:val="24"/>
              </w:rPr>
              <mc:AlternateContent>
                <mc:Choice Requires="wps">
                  <w:drawing>
                    <wp:anchor distT="0" distB="0" distL="114300" distR="114300" simplePos="0" relativeHeight="251667968" behindDoc="0" locked="0" layoutInCell="1" allowOverlap="1" wp14:anchorId="150127F4" wp14:editId="7CB2682B">
                      <wp:simplePos x="0" y="0"/>
                      <wp:positionH relativeFrom="column">
                        <wp:posOffset>-52705</wp:posOffset>
                      </wp:positionH>
                      <wp:positionV relativeFrom="paragraph">
                        <wp:posOffset>-27940</wp:posOffset>
                      </wp:positionV>
                      <wp:extent cx="248285" cy="219075"/>
                      <wp:effectExtent l="0" t="0" r="18415" b="28575"/>
                      <wp:wrapNone/>
                      <wp:docPr id="5" name="Oval 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0B12C" id="Oval 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15pt;margin-top:-2.2pt;width:19.55pt;height:1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" filled="f" strokecolor="#1f5a87" strokeweight="1pt"/>
                  </w:pict>
                </mc:Fallback>
              </mc:AlternateContent>
            </w:r>
            <w:r w:rsidRPr="00525BE6">
              <w:rPr>
                <w:b/>
              </w:rPr>
              <w:t>9.5 Certificates of Confidentiality</w:t>
            </w:r>
            <w:r w:rsidRPr="00525BE6">
              <w:t xml:space="preserve">. </w:t>
            </w:r>
            <w:r w:rsidR="00223F56">
              <w:t>Will</w:t>
            </w:r>
            <w:r w:rsidR="00AB2212">
              <w:t xml:space="preserve"> a federal Certificate of Confidentiality </w:t>
            </w:r>
            <w:r w:rsidR="00223F56">
              <w:t xml:space="preserve">be obtained </w:t>
            </w:r>
            <w:r w:rsidR="00AB2212">
              <w:t xml:space="preserve">for </w:t>
            </w:r>
            <w:r w:rsidR="00223F56">
              <w:t>the</w:t>
            </w:r>
            <w:r w:rsidR="00AB2212">
              <w:t xml:space="preserve"> research data? </w:t>
            </w:r>
            <w:r w:rsidR="00AB2212" w:rsidRPr="00AB2212">
              <w:rPr>
                <w:i/>
              </w:rPr>
              <w:t xml:space="preserve">NOTE: Answer </w:t>
            </w:r>
            <w:r w:rsidR="00054190" w:rsidRPr="00054190">
              <w:rPr>
                <w:i/>
              </w:rPr>
              <w:t>“No”</w:t>
            </w:r>
            <w:r w:rsidR="00AB2212" w:rsidRPr="00054190">
              <w:rPr>
                <w:i/>
              </w:rPr>
              <w:t xml:space="preserve"> </w:t>
            </w:r>
            <w:r w:rsidR="00AB2212" w:rsidRPr="00AB2212">
              <w:rPr>
                <w:i/>
              </w:rPr>
              <w:t xml:space="preserve">if </w:t>
            </w:r>
            <w:r w:rsidR="00223F56">
              <w:rPr>
                <w:i/>
              </w:rPr>
              <w:t>the</w:t>
            </w:r>
            <w:r w:rsidR="00AB2212" w:rsidRPr="00AB2212">
              <w:rPr>
                <w:i/>
              </w:rPr>
              <w:t xml:space="preserve"> study is </w:t>
            </w:r>
            <w:r w:rsidR="003C2A12">
              <w:rPr>
                <w:i/>
              </w:rPr>
              <w:t>funded by NIH or the CDC</w:t>
            </w:r>
            <w:r w:rsidR="00AB2212" w:rsidRPr="00AB2212">
              <w:rPr>
                <w:i/>
              </w:rPr>
              <w:t>, because all NIH-funded</w:t>
            </w:r>
            <w:r w:rsidR="003C2A12">
              <w:rPr>
                <w:i/>
              </w:rPr>
              <w:t xml:space="preserve"> and CDC-funded</w:t>
            </w:r>
            <w:r w:rsidR="00AB2212" w:rsidRPr="00AB2212">
              <w:rPr>
                <w:i/>
              </w:rPr>
              <w:t xml:space="preserve"> studies automatically have a Certificate.</w:t>
            </w:r>
          </w:p>
        </w:tc>
      </w:tr>
      <w:tr w:rsidR="00782A0D" w:rsidRPr="00725F39" w14:paraId="7C6D01AF" w14:textId="77777777" w:rsidTr="003B5669">
        <w:trPr>
          <w:trHeight w:val="288"/>
        </w:trPr>
        <w:tc>
          <w:tcPr>
            <w:tcW w:w="450" w:type="dxa"/>
            <w:tcBorders>
              <w:top w:val="nil"/>
              <w:left w:val="nil"/>
              <w:bottom w:val="nil"/>
              <w:right w:val="single" w:sz="12" w:space="0" w:color="auto"/>
            </w:tcBorders>
            <w:vAlign w:val="center"/>
          </w:tcPr>
          <w:p w14:paraId="6244DEDA" w14:textId="77777777" w:rsidR="00782A0D" w:rsidRPr="00DD38CB" w:rsidRDefault="00782A0D" w:rsidP="00EC7ED5">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7264124" w14:textId="471224F9" w:rsidR="00782A0D" w:rsidRPr="00782A0D" w:rsidRDefault="00DB7CBE" w:rsidP="00782A0D">
            <w:pPr>
              <w:pStyle w:val="NoSpacing"/>
              <w:ind w:left="-18"/>
              <w:jc w:val="center"/>
              <w:rPr>
                <w:rFonts w:cstheme="minorHAnsi"/>
                <w:b/>
              </w:rPr>
            </w:pPr>
            <w:r>
              <w:rPr>
                <w:rFonts w:cstheme="minorHAnsi"/>
                <w:b/>
              </w:rPr>
              <w:t>X</w:t>
            </w:r>
          </w:p>
        </w:tc>
        <w:tc>
          <w:tcPr>
            <w:tcW w:w="535" w:type="dxa"/>
            <w:gridSpan w:val="2"/>
            <w:tcBorders>
              <w:top w:val="nil"/>
              <w:left w:val="single" w:sz="12" w:space="0" w:color="auto"/>
              <w:bottom w:val="nil"/>
              <w:right w:val="nil"/>
            </w:tcBorders>
            <w:vAlign w:val="center"/>
          </w:tcPr>
          <w:p w14:paraId="73C8A0E2" w14:textId="769D8B35" w:rsidR="00782A0D" w:rsidRPr="00DD38CB" w:rsidRDefault="00782A0D" w:rsidP="00EC7ED5">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619DC3CA" w14:textId="3D43F988" w:rsidR="00782A0D" w:rsidRPr="00DD38CB" w:rsidRDefault="00782A0D" w:rsidP="00EC7ED5">
            <w:pPr>
              <w:pStyle w:val="NoSpacing"/>
              <w:rPr>
                <w:rFonts w:cstheme="minorHAnsi"/>
              </w:rPr>
            </w:pPr>
          </w:p>
        </w:tc>
      </w:tr>
      <w:tr w:rsidR="00782A0D" w:rsidRPr="00725F39" w14:paraId="2C644374" w14:textId="77777777" w:rsidTr="003B5669">
        <w:trPr>
          <w:trHeight w:val="276"/>
        </w:trPr>
        <w:tc>
          <w:tcPr>
            <w:tcW w:w="450" w:type="dxa"/>
            <w:tcBorders>
              <w:top w:val="nil"/>
              <w:left w:val="nil"/>
              <w:bottom w:val="nil"/>
              <w:right w:val="single" w:sz="12" w:space="0" w:color="auto"/>
            </w:tcBorders>
            <w:vAlign w:val="center"/>
          </w:tcPr>
          <w:p w14:paraId="7CE68697" w14:textId="77777777" w:rsidR="00782A0D" w:rsidRPr="00DD38CB" w:rsidRDefault="00782A0D" w:rsidP="00EC7ED5">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2C63DFA" w14:textId="10B0E386" w:rsidR="00782A0D" w:rsidRPr="00782A0D" w:rsidRDefault="00782A0D" w:rsidP="00782A0D">
            <w:pPr>
              <w:pStyle w:val="NoSpacing"/>
              <w:ind w:left="-18"/>
              <w:jc w:val="center"/>
              <w:rPr>
                <w:rFonts w:cstheme="minorHAnsi"/>
                <w:b/>
              </w:rPr>
            </w:pPr>
          </w:p>
        </w:tc>
        <w:tc>
          <w:tcPr>
            <w:tcW w:w="535" w:type="dxa"/>
            <w:gridSpan w:val="2"/>
            <w:tcBorders>
              <w:top w:val="nil"/>
              <w:left w:val="single" w:sz="12" w:space="0" w:color="auto"/>
              <w:bottom w:val="nil"/>
              <w:right w:val="nil"/>
            </w:tcBorders>
          </w:tcPr>
          <w:p w14:paraId="1A265DB1" w14:textId="478CFD55" w:rsidR="00782A0D" w:rsidRPr="00DD38CB" w:rsidRDefault="00782A0D" w:rsidP="00EC7ED5">
            <w:pPr>
              <w:pStyle w:val="NoSpacing"/>
              <w:ind w:left="-18"/>
              <w:rPr>
                <w:rFonts w:cstheme="minorHAnsi"/>
              </w:rPr>
            </w:pPr>
            <w:r w:rsidRPr="00DD38CB">
              <w:rPr>
                <w:rFonts w:cstheme="minorHAnsi"/>
                <w:b/>
              </w:rPr>
              <w:t>Yes</w:t>
            </w:r>
          </w:p>
        </w:tc>
        <w:tc>
          <w:tcPr>
            <w:tcW w:w="9460" w:type="dxa"/>
            <w:gridSpan w:val="6"/>
            <w:tcBorders>
              <w:top w:val="nil"/>
              <w:left w:val="nil"/>
              <w:bottom w:val="nil"/>
              <w:right w:val="nil"/>
            </w:tcBorders>
          </w:tcPr>
          <w:p w14:paraId="7A4461AE" w14:textId="06F5AE24" w:rsidR="00782A0D" w:rsidRPr="00DD38CB" w:rsidRDefault="00782A0D" w:rsidP="00EC7ED5">
            <w:pPr>
              <w:pStyle w:val="NoSpacing"/>
              <w:ind w:left="265" w:hanging="265"/>
              <w:rPr>
                <w:rFonts w:cstheme="minorHAnsi"/>
              </w:rPr>
            </w:pPr>
          </w:p>
        </w:tc>
      </w:tr>
      <w:tr w:rsidR="000757A8" w:rsidRPr="00725F39" w14:paraId="1631635E" w14:textId="77777777" w:rsidTr="003B5669">
        <w:trPr>
          <w:trHeight w:val="1251"/>
        </w:trPr>
        <w:tc>
          <w:tcPr>
            <w:tcW w:w="10810" w:type="dxa"/>
            <w:gridSpan w:val="10"/>
            <w:tcBorders>
              <w:top w:val="nil"/>
              <w:left w:val="nil"/>
              <w:bottom w:val="nil"/>
              <w:right w:val="nil"/>
            </w:tcBorders>
            <w:vAlign w:val="center"/>
          </w:tcPr>
          <w:p w14:paraId="1631635D" w14:textId="05448E06" w:rsidR="000757A8" w:rsidRPr="000757A8" w:rsidRDefault="00C84B11" w:rsidP="00223F56">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44416" behindDoc="0" locked="0" layoutInCell="1" allowOverlap="1" wp14:anchorId="16316550" wp14:editId="635329DD">
                      <wp:simplePos x="0" y="0"/>
                      <wp:positionH relativeFrom="column">
                        <wp:posOffset>-50165</wp:posOffset>
                      </wp:positionH>
                      <wp:positionV relativeFrom="paragraph">
                        <wp:posOffset>-7620</wp:posOffset>
                      </wp:positionV>
                      <wp:extent cx="248285" cy="219075"/>
                      <wp:effectExtent l="0" t="0" r="18415" b="28575"/>
                      <wp:wrapNone/>
                      <wp:docPr id="77" name="Oval 7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FC8C5" id="Oval 7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95pt;margin-top:-.6pt;width:19.55pt;height:17.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SQ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hs&#10;BF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" filled="f" strokecolor="#1f5a87" strokeweight="1pt"/>
                  </w:pict>
                </mc:Fallback>
              </mc:AlternateContent>
            </w:r>
            <w:r w:rsidR="00525BE6">
              <w:rPr>
                <w:b/>
              </w:rPr>
              <w:t>9.6</w:t>
            </w:r>
            <w:r w:rsidR="000757A8" w:rsidRPr="000757A8">
              <w:rPr>
                <w:b/>
              </w:rPr>
              <w:t xml:space="preserve"> Data and specimen security protections</w:t>
            </w:r>
            <w:r w:rsidR="000757A8">
              <w:t xml:space="preserve">. Identify </w:t>
            </w:r>
            <w:r w:rsidR="00223F56">
              <w:t>the</w:t>
            </w:r>
            <w:r w:rsidR="000757A8">
              <w:t xml:space="preserve"> data classifications and the security protections </w:t>
            </w:r>
            <w:r w:rsidR="00223F56">
              <w:t>that</w:t>
            </w:r>
            <w:r w:rsidR="000757A8">
              <w:t xml:space="preserve"> will </w:t>
            </w:r>
            <w:r w:rsidR="00223F56">
              <w:t>be provided</w:t>
            </w:r>
            <w:r w:rsidR="0073155B">
              <w:t xml:space="preserve"> for all sites where data will be collected, transmitted, or stored</w:t>
            </w:r>
            <w:r w:rsidR="000757A8">
              <w:t xml:space="preserve">, referring to the </w:t>
            </w:r>
            <w:hyperlink r:id="rId46" w:history="1">
              <w:r w:rsidR="00EC1A6A" w:rsidRPr="006E006B">
                <w:rPr>
                  <w:rStyle w:val="Hyperlink"/>
                  <w:b/>
                  <w:i/>
                </w:rPr>
                <w:t>ZIPLINE</w:t>
              </w:r>
              <w:r w:rsidR="00EC1A6A" w:rsidRPr="00EC1A6A">
                <w:rPr>
                  <w:rStyle w:val="Hyperlink"/>
                  <w:b/>
                </w:rPr>
                <w:t xml:space="preserve"> GUIDANCE: Data and Security Protections</w:t>
              </w:r>
            </w:hyperlink>
            <w:r w:rsidR="00525BE6">
              <w:t xml:space="preserve"> </w:t>
            </w:r>
            <w:r w:rsidR="000757A8">
              <w:t xml:space="preserve">for the minimum requirements for each data classification </w:t>
            </w:r>
            <w:r w:rsidR="00AB4BCF">
              <w:t>level</w:t>
            </w:r>
            <w:r w:rsidR="000757A8">
              <w:t>.</w:t>
            </w:r>
            <w:r w:rsidR="008C096F">
              <w:t xml:space="preserve"> </w:t>
            </w:r>
            <w:r w:rsidR="00666CEC">
              <w:rPr>
                <w:b/>
                <w:i/>
              </w:rPr>
              <w:t>It is not possible to</w:t>
            </w:r>
            <w:r w:rsidR="008C096F" w:rsidRPr="008C096F">
              <w:rPr>
                <w:b/>
                <w:i/>
              </w:rPr>
              <w:t xml:space="preserve"> answer this question without reading this document. Data security protections should not conflict with records retention requirements.</w:t>
            </w:r>
          </w:p>
        </w:tc>
      </w:tr>
      <w:tr w:rsidR="00525BE6" w:rsidRPr="00725F39" w14:paraId="1631637A" w14:textId="77777777" w:rsidTr="003B5669">
        <w:trPr>
          <w:trHeight w:val="646"/>
        </w:trPr>
        <w:tc>
          <w:tcPr>
            <w:tcW w:w="450" w:type="dxa"/>
            <w:tcBorders>
              <w:top w:val="nil"/>
              <w:left w:val="nil"/>
              <w:bottom w:val="nil"/>
              <w:right w:val="nil"/>
            </w:tcBorders>
            <w:vAlign w:val="center"/>
          </w:tcPr>
          <w:p w14:paraId="16316377" w14:textId="70EF1943" w:rsidR="00525BE6" w:rsidRPr="00DD38CB" w:rsidRDefault="00525BE6" w:rsidP="003500F9">
            <w:pPr>
              <w:pStyle w:val="NoSpacing"/>
              <w:keepNext/>
              <w:rPr>
                <w:rFonts w:cstheme="minorHAnsi"/>
              </w:rPr>
            </w:pPr>
          </w:p>
        </w:tc>
        <w:tc>
          <w:tcPr>
            <w:tcW w:w="10360" w:type="dxa"/>
            <w:gridSpan w:val="9"/>
            <w:tcBorders>
              <w:top w:val="nil"/>
              <w:left w:val="nil"/>
              <w:bottom w:val="nil"/>
              <w:right w:val="nil"/>
            </w:tcBorders>
            <w:vAlign w:val="center"/>
          </w:tcPr>
          <w:p w14:paraId="16316379" w14:textId="7AF9C7D0" w:rsidR="00501346" w:rsidRPr="00525BE6" w:rsidRDefault="00525BE6" w:rsidP="00223F56">
            <w:pPr>
              <w:pStyle w:val="NoSpacing"/>
              <w:keepNext/>
              <w:ind w:left="265" w:hanging="265"/>
              <w:rPr>
                <w:rFonts w:cs="Times New Roman"/>
              </w:rPr>
            </w:pPr>
            <w:r w:rsidRPr="00525BE6">
              <w:rPr>
                <w:rFonts w:cs="Times New Roman"/>
                <w:b/>
              </w:rPr>
              <w:t>a.</w:t>
            </w:r>
            <w:r w:rsidRPr="00525BE6">
              <w:rPr>
                <w:rFonts w:cs="Times New Roman"/>
              </w:rPr>
              <w:t xml:space="preserve"> Which </w:t>
            </w:r>
            <w:r w:rsidR="00AB4BCF">
              <w:rPr>
                <w:rFonts w:cs="Times New Roman"/>
              </w:rPr>
              <w:t>level</w:t>
            </w:r>
            <w:r w:rsidRPr="00525BE6">
              <w:rPr>
                <w:rFonts w:cs="Times New Roman"/>
              </w:rPr>
              <w:t xml:space="preserve"> of protections will </w:t>
            </w:r>
            <w:r w:rsidR="00223F56">
              <w:rPr>
                <w:rFonts w:cs="Times New Roman"/>
              </w:rPr>
              <w:t>be</w:t>
            </w:r>
            <w:r w:rsidRPr="00525BE6">
              <w:rPr>
                <w:rFonts w:cs="Times New Roman"/>
              </w:rPr>
              <w:t xml:space="preserve"> appl</w:t>
            </w:r>
            <w:r w:rsidR="00223F56">
              <w:rPr>
                <w:rFonts w:cs="Times New Roman"/>
              </w:rPr>
              <w:t>ied</w:t>
            </w:r>
            <w:r w:rsidRPr="00525BE6">
              <w:rPr>
                <w:rFonts w:cs="Times New Roman"/>
              </w:rPr>
              <w:t xml:space="preserve"> to </w:t>
            </w:r>
            <w:r w:rsidR="00223F56">
              <w:rPr>
                <w:rFonts w:cs="Times New Roman"/>
              </w:rPr>
              <w:t>the</w:t>
            </w:r>
            <w:r w:rsidRPr="00525BE6">
              <w:rPr>
                <w:rFonts w:cs="Times New Roman"/>
              </w:rPr>
              <w:t xml:space="preserve"> data and specimens? If more than one </w:t>
            </w:r>
            <w:r w:rsidR="00AB4BCF">
              <w:rPr>
                <w:rFonts w:cs="Times New Roman"/>
              </w:rPr>
              <w:t>level</w:t>
            </w:r>
            <w:r w:rsidR="00223F56">
              <w:rPr>
                <w:rFonts w:cs="Times New Roman"/>
              </w:rPr>
              <w:t xml:space="preserve"> will be used</w:t>
            </w:r>
            <w:r w:rsidRPr="00525BE6">
              <w:rPr>
                <w:rFonts w:cs="Times New Roman"/>
              </w:rPr>
              <w:t xml:space="preserve">, describe which </w:t>
            </w:r>
            <w:r w:rsidR="00AB4BCF">
              <w:rPr>
                <w:rFonts w:cs="Times New Roman"/>
              </w:rPr>
              <w:t>level</w:t>
            </w:r>
            <w:r w:rsidRPr="00525BE6">
              <w:rPr>
                <w:rFonts w:cs="Times New Roman"/>
              </w:rPr>
              <w:t xml:space="preserve"> will apply to which data and which specimens</w:t>
            </w:r>
            <w:r w:rsidR="0073155B">
              <w:rPr>
                <w:rFonts w:cs="Times New Roman"/>
              </w:rPr>
              <w:t xml:space="preserve"> and at which sites</w:t>
            </w:r>
            <w:r w:rsidRPr="00525BE6">
              <w:rPr>
                <w:rFonts w:cs="Times New Roman"/>
              </w:rPr>
              <w:t>.</w:t>
            </w:r>
          </w:p>
        </w:tc>
      </w:tr>
      <w:tr w:rsidR="00501346" w:rsidRPr="00725F39" w14:paraId="2ED24366" w14:textId="00F2087D" w:rsidTr="003B5669">
        <w:trPr>
          <w:trHeight w:val="432"/>
        </w:trPr>
        <w:tc>
          <w:tcPr>
            <w:tcW w:w="450" w:type="dxa"/>
            <w:tcBorders>
              <w:top w:val="nil"/>
              <w:left w:val="nil"/>
              <w:bottom w:val="nil"/>
              <w:right w:val="nil"/>
            </w:tcBorders>
            <w:vAlign w:val="center"/>
          </w:tcPr>
          <w:p w14:paraId="4CA00993" w14:textId="77777777" w:rsidR="00501346" w:rsidRPr="00DD38CB" w:rsidRDefault="00501346" w:rsidP="00040F58">
            <w:pPr>
              <w:pStyle w:val="NoSpacing"/>
              <w:rPr>
                <w:rFonts w:cstheme="minorHAnsi"/>
              </w:rPr>
            </w:pPr>
          </w:p>
        </w:tc>
        <w:tc>
          <w:tcPr>
            <w:tcW w:w="365" w:type="dxa"/>
            <w:tcBorders>
              <w:top w:val="nil"/>
              <w:left w:val="nil"/>
              <w:bottom w:val="nil"/>
              <w:right w:val="single" w:sz="24" w:space="0" w:color="E8960C"/>
            </w:tcBorders>
            <w:vAlign w:val="center"/>
          </w:tcPr>
          <w:p w14:paraId="329C3CB9" w14:textId="77777777" w:rsidR="00501346" w:rsidRPr="00525BE6" w:rsidRDefault="00501346" w:rsidP="000757A8">
            <w:pPr>
              <w:pStyle w:val="NoSpacing"/>
              <w:ind w:left="265" w:hanging="265"/>
              <w:rPr>
                <w:rFonts w:cs="Times New Roman"/>
                <w:b/>
              </w:rPr>
            </w:pPr>
          </w:p>
        </w:tc>
        <w:tc>
          <w:tcPr>
            <w:tcW w:w="9995" w:type="dxa"/>
            <w:gridSpan w:val="8"/>
            <w:tcBorders>
              <w:top w:val="single" w:sz="24" w:space="0" w:color="E8960C"/>
              <w:left w:val="single" w:sz="24" w:space="0" w:color="E8960C"/>
              <w:bottom w:val="single" w:sz="24" w:space="0" w:color="E8960C"/>
              <w:right w:val="single" w:sz="24" w:space="0" w:color="E8960C"/>
            </w:tcBorders>
            <w:vAlign w:val="center"/>
          </w:tcPr>
          <w:p w14:paraId="603C6558" w14:textId="73443F8A" w:rsidR="00501346" w:rsidRPr="00525BE6" w:rsidRDefault="00DB7CBE" w:rsidP="000757A8">
            <w:pPr>
              <w:pStyle w:val="NoSpacing"/>
              <w:ind w:left="265" w:hanging="265"/>
              <w:rPr>
                <w:rFonts w:cs="Times New Roman"/>
                <w:b/>
              </w:rPr>
            </w:pPr>
            <w:r>
              <w:rPr>
                <w:rFonts w:ascii="Times New Roman" w:hAnsi="Times New Roman" w:cs="Times New Roman"/>
              </w:rPr>
              <w:t>Level 2</w:t>
            </w:r>
          </w:p>
        </w:tc>
      </w:tr>
      <w:tr w:rsidR="00525BE6" w:rsidRPr="00725F39" w14:paraId="7EAC52A2" w14:textId="77777777" w:rsidTr="003B5669">
        <w:trPr>
          <w:trHeight w:val="432"/>
        </w:trPr>
        <w:tc>
          <w:tcPr>
            <w:tcW w:w="450" w:type="dxa"/>
            <w:tcBorders>
              <w:top w:val="nil"/>
              <w:left w:val="nil"/>
              <w:bottom w:val="nil"/>
              <w:right w:val="nil"/>
            </w:tcBorders>
            <w:vAlign w:val="center"/>
          </w:tcPr>
          <w:p w14:paraId="406EDC04" w14:textId="77777777" w:rsidR="00525BE6" w:rsidRPr="00DD38CB" w:rsidRDefault="00525BE6" w:rsidP="003500F9">
            <w:pPr>
              <w:pStyle w:val="NoSpacing"/>
              <w:keepNext/>
              <w:rPr>
                <w:rFonts w:cstheme="minorHAnsi"/>
              </w:rPr>
            </w:pPr>
          </w:p>
        </w:tc>
        <w:tc>
          <w:tcPr>
            <w:tcW w:w="10360" w:type="dxa"/>
            <w:gridSpan w:val="9"/>
            <w:tcBorders>
              <w:top w:val="nil"/>
              <w:left w:val="nil"/>
              <w:bottom w:val="nil"/>
              <w:right w:val="nil"/>
            </w:tcBorders>
            <w:vAlign w:val="center"/>
          </w:tcPr>
          <w:p w14:paraId="77FB4C55" w14:textId="77F08B53" w:rsidR="00501346" w:rsidRPr="00525BE6" w:rsidRDefault="00501346" w:rsidP="00223F56">
            <w:pPr>
              <w:pStyle w:val="NoSpacing"/>
              <w:keepNext/>
              <w:ind w:left="265" w:hanging="265"/>
              <w:rPr>
                <w:rFonts w:cs="Times New Roman"/>
                <w:b/>
              </w:rPr>
            </w:pPr>
            <w:r>
              <w:rPr>
                <w:rFonts w:cs="Times New Roman"/>
                <w:b/>
              </w:rPr>
              <w:t xml:space="preserve">b. </w:t>
            </w:r>
            <w:r w:rsidRPr="00501346">
              <w:rPr>
                <w:rFonts w:cs="Times New Roman"/>
              </w:rPr>
              <w:t xml:space="preserve">Use this space to provide additional information, details, or to describe protections that do not fit into one of the </w:t>
            </w:r>
            <w:r w:rsidR="00AB4BCF">
              <w:rPr>
                <w:rFonts w:cs="Times New Roman"/>
              </w:rPr>
              <w:t>levels</w:t>
            </w:r>
            <w:r w:rsidRPr="00501346">
              <w:rPr>
                <w:rFonts w:cs="Times New Roman"/>
              </w:rPr>
              <w:t>.</w:t>
            </w:r>
            <w:r w:rsidR="00AB2212">
              <w:rPr>
                <w:rFonts w:cs="Times New Roman"/>
              </w:rPr>
              <w:t xml:space="preserve"> If there are any protections within the level listed in 9.6.</w:t>
            </w:r>
            <w:proofErr w:type="spellStart"/>
            <w:r w:rsidR="00AB2212">
              <w:rPr>
                <w:rFonts w:cs="Times New Roman"/>
              </w:rPr>
              <w:t>a</w:t>
            </w:r>
            <w:proofErr w:type="spellEnd"/>
            <w:r w:rsidR="00AB2212">
              <w:rPr>
                <w:rFonts w:cs="Times New Roman"/>
              </w:rPr>
              <w:t xml:space="preserve"> which will </w:t>
            </w:r>
            <w:r w:rsidR="00AB2212" w:rsidRPr="00AB2212">
              <w:rPr>
                <w:rFonts w:cs="Times New Roman"/>
                <w:i/>
              </w:rPr>
              <w:t>not</w:t>
            </w:r>
            <w:r w:rsidR="00AB2212">
              <w:rPr>
                <w:rFonts w:cs="Times New Roman"/>
              </w:rPr>
              <w:t xml:space="preserve"> </w:t>
            </w:r>
            <w:r w:rsidR="00223F56">
              <w:rPr>
                <w:rFonts w:cs="Times New Roman"/>
              </w:rPr>
              <w:t>be followed</w:t>
            </w:r>
            <w:r w:rsidR="00AB2212">
              <w:rPr>
                <w:rFonts w:cs="Times New Roman"/>
              </w:rPr>
              <w:t>, list those here</w:t>
            </w:r>
            <w:r w:rsidR="0073155B">
              <w:rPr>
                <w:rFonts w:cs="Times New Roman"/>
              </w:rPr>
              <w:t>, including identifying the sites where this exception will apply</w:t>
            </w:r>
            <w:r w:rsidR="00AB2212">
              <w:rPr>
                <w:rFonts w:cs="Times New Roman"/>
              </w:rPr>
              <w:t>.</w:t>
            </w:r>
          </w:p>
        </w:tc>
      </w:tr>
      <w:tr w:rsidR="00501346" w:rsidRPr="00725F39" w14:paraId="50E4E03C" w14:textId="05409187" w:rsidTr="003B5669">
        <w:trPr>
          <w:trHeight w:val="432"/>
        </w:trPr>
        <w:tc>
          <w:tcPr>
            <w:tcW w:w="450" w:type="dxa"/>
            <w:tcBorders>
              <w:top w:val="nil"/>
              <w:left w:val="nil"/>
              <w:bottom w:val="nil"/>
              <w:right w:val="nil"/>
            </w:tcBorders>
            <w:vAlign w:val="center"/>
          </w:tcPr>
          <w:p w14:paraId="10920ABB" w14:textId="77777777" w:rsidR="00501346" w:rsidRPr="00DD38CB" w:rsidRDefault="00501346" w:rsidP="00040F58">
            <w:pPr>
              <w:pStyle w:val="NoSpacing"/>
              <w:rPr>
                <w:rFonts w:cstheme="minorHAnsi"/>
              </w:rPr>
            </w:pPr>
          </w:p>
        </w:tc>
        <w:tc>
          <w:tcPr>
            <w:tcW w:w="365" w:type="dxa"/>
            <w:tcBorders>
              <w:top w:val="nil"/>
              <w:left w:val="nil"/>
              <w:bottom w:val="nil"/>
              <w:right w:val="single" w:sz="24" w:space="0" w:color="E8960C"/>
            </w:tcBorders>
            <w:vAlign w:val="center"/>
          </w:tcPr>
          <w:p w14:paraId="4DB26BF8" w14:textId="77777777" w:rsidR="00501346" w:rsidRDefault="00501346" w:rsidP="00501346">
            <w:pPr>
              <w:pStyle w:val="NoSpacing"/>
              <w:ind w:left="265" w:hanging="265"/>
              <w:rPr>
                <w:rFonts w:cs="Times New Roman"/>
                <w:b/>
              </w:rPr>
            </w:pPr>
          </w:p>
        </w:tc>
        <w:tc>
          <w:tcPr>
            <w:tcW w:w="9995" w:type="dxa"/>
            <w:gridSpan w:val="8"/>
            <w:tcBorders>
              <w:top w:val="single" w:sz="24" w:space="0" w:color="E8960C"/>
              <w:left w:val="single" w:sz="24" w:space="0" w:color="E8960C"/>
              <w:bottom w:val="single" w:sz="24" w:space="0" w:color="E8960C"/>
              <w:right w:val="single" w:sz="24" w:space="0" w:color="E8960C"/>
            </w:tcBorders>
            <w:vAlign w:val="center"/>
          </w:tcPr>
          <w:p w14:paraId="191BAC3B" w14:textId="638C4B2E" w:rsidR="00501346" w:rsidRDefault="00DB7CBE" w:rsidP="00501346">
            <w:pPr>
              <w:pStyle w:val="NoSpacing"/>
              <w:ind w:left="265" w:hanging="265"/>
              <w:rPr>
                <w:rFonts w:cs="Times New Roman"/>
                <w:b/>
              </w:rPr>
            </w:pPr>
            <w:r>
              <w:rPr>
                <w:rFonts w:ascii="Times New Roman" w:hAnsi="Times New Roman" w:cs="Times New Roman"/>
              </w:rPr>
              <w:t>N/A</w:t>
            </w:r>
          </w:p>
        </w:tc>
      </w:tr>
    </w:tbl>
    <w:p w14:paraId="163163C8" w14:textId="5331D5B8" w:rsidR="00C81A27" w:rsidRDefault="00C81A27"/>
    <w:p w14:paraId="2E254C68" w14:textId="77777777" w:rsidR="00501346" w:rsidRDefault="00501346"/>
    <w:tbl>
      <w:tblPr>
        <w:tblStyle w:val="TableGrid"/>
        <w:tblW w:w="10811" w:type="dxa"/>
        <w:tblInd w:w="108" w:type="dxa"/>
        <w:tblLayout w:type="fixed"/>
        <w:tblLook w:val="04A0" w:firstRow="1" w:lastRow="0" w:firstColumn="1" w:lastColumn="0" w:noHBand="0" w:noVBand="1"/>
        <w:tblCaption w:val="10 Risk / Benefit Assessment"/>
        <w:tblDescription w:val="This table holds the questions to part 10"/>
      </w:tblPr>
      <w:tblGrid>
        <w:gridCol w:w="486"/>
        <w:gridCol w:w="234"/>
        <w:gridCol w:w="56"/>
        <w:gridCol w:w="28"/>
        <w:gridCol w:w="23"/>
        <w:gridCol w:w="253"/>
        <w:gridCol w:w="89"/>
        <w:gridCol w:w="18"/>
        <w:gridCol w:w="360"/>
        <w:gridCol w:w="165"/>
        <w:gridCol w:w="358"/>
        <w:gridCol w:w="79"/>
        <w:gridCol w:w="11"/>
        <w:gridCol w:w="17"/>
        <w:gridCol w:w="129"/>
        <w:gridCol w:w="124"/>
        <w:gridCol w:w="360"/>
        <w:gridCol w:w="979"/>
        <w:gridCol w:w="7029"/>
        <w:gridCol w:w="13"/>
      </w:tblGrid>
      <w:tr w:rsidR="00E21704" w:rsidRPr="00725F39" w14:paraId="163163CA" w14:textId="77777777" w:rsidTr="00C36E69">
        <w:trPr>
          <w:trHeight w:val="360"/>
        </w:trPr>
        <w:tc>
          <w:tcPr>
            <w:tcW w:w="10811" w:type="dxa"/>
            <w:gridSpan w:val="20"/>
            <w:tcBorders>
              <w:top w:val="nil"/>
              <w:left w:val="nil"/>
              <w:bottom w:val="nil"/>
              <w:right w:val="nil"/>
            </w:tcBorders>
            <w:shd w:val="clear" w:color="auto" w:fill="7A9BBC"/>
            <w:vAlign w:val="center"/>
          </w:tcPr>
          <w:p w14:paraId="163163C9" w14:textId="77777777" w:rsidR="00E21704" w:rsidRPr="00F0167C" w:rsidRDefault="00E21704" w:rsidP="003500F9">
            <w:pPr>
              <w:pStyle w:val="NoSpacing"/>
              <w:keepNext/>
              <w:rPr>
                <w:rFonts w:cstheme="minorHAnsi"/>
                <w:b/>
                <w:sz w:val="28"/>
                <w:szCs w:val="28"/>
              </w:rPr>
            </w:pPr>
            <w:bookmarkStart w:id="463" w:name="RiskBenefit"/>
            <w:r w:rsidRPr="00F0167C">
              <w:rPr>
                <w:rFonts w:cstheme="minorHAnsi"/>
                <w:b/>
                <w:color w:val="FFFFFF" w:themeColor="background1"/>
                <w:sz w:val="28"/>
                <w:szCs w:val="28"/>
              </w:rPr>
              <w:t>10</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RISK / BENEFIT ASSESSMENT</w:t>
            </w:r>
            <w:bookmarkEnd w:id="463"/>
          </w:p>
        </w:tc>
      </w:tr>
      <w:tr w:rsidR="00E21704" w:rsidRPr="00725F39" w14:paraId="163163CC" w14:textId="77777777" w:rsidTr="00C36E69">
        <w:trPr>
          <w:trHeight w:val="1512"/>
        </w:trPr>
        <w:tc>
          <w:tcPr>
            <w:tcW w:w="10811" w:type="dxa"/>
            <w:gridSpan w:val="20"/>
            <w:tcBorders>
              <w:top w:val="nil"/>
              <w:left w:val="nil"/>
              <w:bottom w:val="nil"/>
              <w:right w:val="nil"/>
            </w:tcBorders>
            <w:vAlign w:val="center"/>
          </w:tcPr>
          <w:p w14:paraId="19F12D35" w14:textId="62F76F46" w:rsidR="00501346" w:rsidRDefault="00C92D4B" w:rsidP="003500F9">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645440" behindDoc="0" locked="0" layoutInCell="1" allowOverlap="1" wp14:anchorId="16316552" wp14:editId="0879E106">
                      <wp:simplePos x="0" y="0"/>
                      <wp:positionH relativeFrom="column">
                        <wp:posOffset>-6985</wp:posOffset>
                      </wp:positionH>
                      <wp:positionV relativeFrom="paragraph">
                        <wp:posOffset>-30480</wp:posOffset>
                      </wp:positionV>
                      <wp:extent cx="292100" cy="255905"/>
                      <wp:effectExtent l="0" t="0" r="12700" b="10795"/>
                      <wp:wrapNone/>
                      <wp:docPr id="78" name="Oval 7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118310" id="Oval 7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5pt;margin-top:-2.4pt;width:23pt;height:20.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vEJwMAAHg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" filled="f" strokecolor="#1f5a87" strokeweight="1pt"/>
                  </w:pict>
                </mc:Fallback>
              </mc:AlternateContent>
            </w:r>
            <w:r w:rsidR="00E21704">
              <w:rPr>
                <w:rFonts w:cstheme="minorHAnsi"/>
                <w:b/>
              </w:rPr>
              <w:t xml:space="preserve">10.1 </w:t>
            </w:r>
            <w:r w:rsidR="00E21704" w:rsidRPr="00E21704">
              <w:rPr>
                <w:b/>
              </w:rPr>
              <w:t>Anticipated risks</w:t>
            </w:r>
            <w:r w:rsidR="00E21704" w:rsidRPr="004A3F93">
              <w:t>.</w:t>
            </w:r>
            <w:r w:rsidR="00E21704">
              <w:t xml:space="preserve"> D</w:t>
            </w:r>
            <w:r w:rsidR="00E21704" w:rsidRPr="004A3F93">
              <w:t xml:space="preserve">escribe the </w:t>
            </w:r>
            <w:r w:rsidR="00E21704" w:rsidRPr="00390A5A">
              <w:rPr>
                <w:u w:val="single"/>
              </w:rPr>
              <w:t>reasonably foreseeable</w:t>
            </w:r>
            <w:r w:rsidR="00443737">
              <w:t xml:space="preserve"> risks</w:t>
            </w:r>
            <w:r w:rsidR="00E21704" w:rsidRPr="004A3F93">
              <w:t xml:space="preserve"> </w:t>
            </w:r>
            <w:r w:rsidR="00501346">
              <w:t xml:space="preserve">of harm, </w:t>
            </w:r>
            <w:r w:rsidR="00E21704" w:rsidRPr="004A3F93">
              <w:t xml:space="preserve">discomforts, </w:t>
            </w:r>
            <w:r w:rsidR="00E21704">
              <w:t xml:space="preserve">and </w:t>
            </w:r>
            <w:r w:rsidR="00E21704" w:rsidRPr="004A3F93">
              <w:t xml:space="preserve">hazards </w:t>
            </w:r>
            <w:r w:rsidR="00E21704">
              <w:t>t</w:t>
            </w:r>
            <w:r w:rsidR="00E21704" w:rsidRPr="004A3F93">
              <w:t xml:space="preserve">o the </w:t>
            </w:r>
            <w:r w:rsidR="00E21704">
              <w:t>subjects and others of the research procedures</w:t>
            </w:r>
            <w:r w:rsidR="00501346">
              <w:t xml:space="preserve">. For each </w:t>
            </w:r>
            <w:r w:rsidR="00443737">
              <w:t>harm</w:t>
            </w:r>
            <w:r w:rsidR="00501346">
              <w:t>, discomfort, or hazard:</w:t>
            </w:r>
          </w:p>
          <w:p w14:paraId="78D5001E" w14:textId="77777777" w:rsidR="00501346" w:rsidRPr="00501346" w:rsidRDefault="00501346" w:rsidP="003500F9">
            <w:pPr>
              <w:pStyle w:val="NoSpacing"/>
              <w:keepNext/>
              <w:numPr>
                <w:ilvl w:val="0"/>
                <w:numId w:val="30"/>
              </w:numPr>
            </w:pPr>
            <w:r w:rsidRPr="00501346">
              <w:rPr>
                <w:rFonts w:cstheme="minorHAnsi"/>
              </w:rPr>
              <w:t>Describe the magnitude, probability, duration, and/or reversibility of the harm, discomfort, or hazard, AND</w:t>
            </w:r>
          </w:p>
          <w:p w14:paraId="163163CB" w14:textId="621DF592" w:rsidR="00501346" w:rsidRPr="00110240" w:rsidRDefault="00501346" w:rsidP="0094218A">
            <w:pPr>
              <w:pStyle w:val="NoSpacing"/>
              <w:keepNext/>
              <w:numPr>
                <w:ilvl w:val="0"/>
                <w:numId w:val="30"/>
              </w:numPr>
            </w:pPr>
            <w:r w:rsidRPr="00501346">
              <w:t>Describe how the risks</w:t>
            </w:r>
            <w:r w:rsidR="0094218A">
              <w:t xml:space="preserve"> will be reduced or managed</w:t>
            </w:r>
            <w:r w:rsidRPr="00501346">
              <w:t>.</w:t>
            </w:r>
            <w:r w:rsidR="008C096F">
              <w:t xml:space="preserve"> Do not describe data security protections here, these are already described in Question 9.6.</w:t>
            </w:r>
          </w:p>
        </w:tc>
      </w:tr>
      <w:tr w:rsidR="00E21704" w:rsidRPr="00725F39" w14:paraId="163163D1" w14:textId="77777777" w:rsidTr="00C36E69">
        <w:trPr>
          <w:trHeight w:val="2880"/>
        </w:trPr>
        <w:tc>
          <w:tcPr>
            <w:tcW w:w="10811" w:type="dxa"/>
            <w:gridSpan w:val="20"/>
            <w:tcBorders>
              <w:top w:val="nil"/>
              <w:left w:val="nil"/>
              <w:bottom w:val="nil"/>
              <w:right w:val="nil"/>
            </w:tcBorders>
            <w:vAlign w:val="center"/>
          </w:tcPr>
          <w:p w14:paraId="163163CD" w14:textId="6751CA91" w:rsidR="00E21704" w:rsidRPr="00501346" w:rsidRDefault="00E21704" w:rsidP="00D75C42">
            <w:pPr>
              <w:pStyle w:val="NoSpacing"/>
              <w:numPr>
                <w:ilvl w:val="0"/>
                <w:numId w:val="26"/>
              </w:numPr>
              <w:rPr>
                <w:rFonts w:cstheme="minorHAnsi"/>
                <w:i/>
                <w:color w:val="7F7F7F" w:themeColor="text1" w:themeTint="80"/>
                <w:sz w:val="20"/>
              </w:rPr>
            </w:pPr>
            <w:r w:rsidRPr="00501346">
              <w:rPr>
                <w:rFonts w:cstheme="minorHAnsi"/>
                <w:i/>
                <w:color w:val="7F7F7F" w:themeColor="text1" w:themeTint="80"/>
                <w:sz w:val="20"/>
              </w:rPr>
              <w:t xml:space="preserve">Consider </w:t>
            </w:r>
            <w:r w:rsidR="00AB2212">
              <w:rPr>
                <w:rFonts w:cstheme="minorHAnsi"/>
                <w:i/>
                <w:color w:val="7F7F7F" w:themeColor="text1" w:themeTint="80"/>
                <w:sz w:val="20"/>
              </w:rPr>
              <w:t xml:space="preserve">possible </w:t>
            </w:r>
            <w:r w:rsidRPr="00501346">
              <w:rPr>
                <w:rFonts w:cstheme="minorHAnsi"/>
                <w:i/>
                <w:color w:val="7F7F7F" w:themeColor="text1" w:themeTint="80"/>
                <w:sz w:val="20"/>
              </w:rPr>
              <w:t xml:space="preserve">physical, psychological, social, legal, and economic </w:t>
            </w:r>
            <w:r w:rsidR="00AB2212">
              <w:rPr>
                <w:rFonts w:cstheme="minorHAnsi"/>
                <w:i/>
                <w:color w:val="7F7F7F" w:themeColor="text1" w:themeTint="80"/>
                <w:sz w:val="20"/>
              </w:rPr>
              <w:t>harms</w:t>
            </w:r>
            <w:r w:rsidRPr="00501346">
              <w:rPr>
                <w:rFonts w:cstheme="minorHAnsi"/>
                <w:i/>
                <w:color w:val="7F7F7F" w:themeColor="text1" w:themeTint="80"/>
                <w:sz w:val="20"/>
              </w:rPr>
              <w:t>, including</w:t>
            </w:r>
            <w:r w:rsidR="00AB2212">
              <w:rPr>
                <w:rFonts w:cstheme="minorHAnsi"/>
                <w:i/>
                <w:color w:val="7F7F7F" w:themeColor="text1" w:themeTint="80"/>
                <w:sz w:val="20"/>
              </w:rPr>
              <w:t xml:space="preserve"> possible negative effects on</w:t>
            </w:r>
            <w:r w:rsidRPr="00501346">
              <w:rPr>
                <w:rFonts w:cstheme="minorHAnsi"/>
                <w:i/>
                <w:color w:val="7F7F7F" w:themeColor="text1" w:themeTint="80"/>
                <w:sz w:val="20"/>
              </w:rPr>
              <w:t xml:space="preserve"> financial standing, employability, insurability, educational </w:t>
            </w:r>
            <w:proofErr w:type="gramStart"/>
            <w:r w:rsidRPr="00501346">
              <w:rPr>
                <w:rFonts w:cstheme="minorHAnsi"/>
                <w:i/>
                <w:color w:val="7F7F7F" w:themeColor="text1" w:themeTint="80"/>
                <w:sz w:val="20"/>
              </w:rPr>
              <w:t>advancement</w:t>
            </w:r>
            <w:proofErr w:type="gramEnd"/>
            <w:r w:rsidRPr="00501346">
              <w:rPr>
                <w:rFonts w:cstheme="minorHAnsi"/>
                <w:i/>
                <w:color w:val="7F7F7F" w:themeColor="text1" w:themeTint="80"/>
                <w:sz w:val="20"/>
              </w:rPr>
              <w:t xml:space="preserve"> or reputation.</w:t>
            </w:r>
            <w:r w:rsidR="00AB2212">
              <w:rPr>
                <w:rFonts w:cstheme="minorHAnsi"/>
                <w:i/>
                <w:color w:val="7F7F7F" w:themeColor="text1" w:themeTint="80"/>
                <w:sz w:val="20"/>
              </w:rPr>
              <w:t xml:space="preserve"> For example, a breach of confidentiality might have these effects.</w:t>
            </w:r>
          </w:p>
          <w:p w14:paraId="163163CE" w14:textId="1BF427E5" w:rsidR="00E21704" w:rsidRPr="00501346" w:rsidRDefault="00443737" w:rsidP="00D75C42">
            <w:pPr>
              <w:pStyle w:val="NoSpacing"/>
              <w:numPr>
                <w:ilvl w:val="0"/>
                <w:numId w:val="26"/>
              </w:numPr>
              <w:rPr>
                <w:rFonts w:cstheme="minorHAnsi"/>
                <w:i/>
                <w:color w:val="7F7F7F" w:themeColor="text1" w:themeTint="80"/>
                <w:sz w:val="20"/>
              </w:rPr>
            </w:pPr>
            <w:r>
              <w:rPr>
                <w:rFonts w:cstheme="minorHAnsi"/>
                <w:i/>
                <w:color w:val="7F7F7F" w:themeColor="text1" w:themeTint="80"/>
                <w:sz w:val="20"/>
              </w:rPr>
              <w:t xml:space="preserve">Examples of “others”: </w:t>
            </w:r>
            <w:r w:rsidR="00E21704" w:rsidRPr="00501346">
              <w:rPr>
                <w:rFonts w:cstheme="minorHAnsi"/>
                <w:i/>
                <w:color w:val="7F7F7F" w:themeColor="text1" w:themeTint="80"/>
                <w:sz w:val="20"/>
              </w:rPr>
              <w:t xml:space="preserve">embryo, fetus, or nursing child; family members; a specific group. </w:t>
            </w:r>
          </w:p>
          <w:p w14:paraId="163163CF" w14:textId="77777777" w:rsidR="00E21704" w:rsidRPr="00501346" w:rsidRDefault="00E21704" w:rsidP="00D75C42">
            <w:pPr>
              <w:pStyle w:val="NoSpacing"/>
              <w:numPr>
                <w:ilvl w:val="0"/>
                <w:numId w:val="26"/>
              </w:numPr>
              <w:rPr>
                <w:rFonts w:cstheme="minorHAnsi"/>
                <w:i/>
                <w:color w:val="7F7F7F" w:themeColor="text1" w:themeTint="80"/>
                <w:sz w:val="20"/>
              </w:rPr>
            </w:pPr>
            <w:r w:rsidRPr="00501346">
              <w:rPr>
                <w:rFonts w:cstheme="minorHAnsi"/>
                <w:i/>
                <w:color w:val="7F7F7F" w:themeColor="text1" w:themeTint="80"/>
                <w:sz w:val="20"/>
              </w:rPr>
              <w:t xml:space="preserve">Do not include the risks of non-research procedures that are already being performed. </w:t>
            </w:r>
          </w:p>
          <w:p w14:paraId="711643B5" w14:textId="77777777" w:rsidR="00E21704" w:rsidRPr="00501346" w:rsidRDefault="00E21704" w:rsidP="00D75C42">
            <w:pPr>
              <w:pStyle w:val="NoSpacing"/>
              <w:numPr>
                <w:ilvl w:val="0"/>
                <w:numId w:val="26"/>
              </w:numPr>
              <w:rPr>
                <w:i/>
                <w:color w:val="7F7F7F" w:themeColor="text1" w:themeTint="80"/>
                <w:sz w:val="18"/>
              </w:rPr>
            </w:pPr>
            <w:r w:rsidRPr="00501346">
              <w:rPr>
                <w:rFonts w:cstheme="minorHAnsi"/>
                <w:i/>
                <w:color w:val="7F7F7F" w:themeColor="text1" w:themeTint="80"/>
                <w:sz w:val="20"/>
              </w:rPr>
              <w:t xml:space="preserve">If the study design specifies that subjects will be assigned to a specific condition or intervention, then the condition or intervention is a research procedure - even if it is a standard of care. </w:t>
            </w:r>
          </w:p>
          <w:p w14:paraId="162BDF6D" w14:textId="77777777" w:rsidR="00501346" w:rsidRDefault="00501346" w:rsidP="00501346">
            <w:pPr>
              <w:pStyle w:val="NoSpacing"/>
              <w:numPr>
                <w:ilvl w:val="0"/>
                <w:numId w:val="26"/>
              </w:numPr>
              <w:rPr>
                <w:i/>
                <w:color w:val="7F7F7F" w:themeColor="text1" w:themeTint="80"/>
                <w:sz w:val="18"/>
              </w:rPr>
            </w:pPr>
            <w:r w:rsidRPr="00501346">
              <w:rPr>
                <w:rFonts w:cstheme="minorHAnsi"/>
                <w:i/>
                <w:color w:val="7F7F7F" w:themeColor="text1" w:themeTint="80"/>
                <w:sz w:val="20"/>
              </w:rPr>
              <w:t>Examples of mitigation strategies: inclusion/exclusion criteria; applying appropriate data security measures to prevent unauthorized access to individually identifiable data; coding data; taking blood samples to monitor something that indicates drug toxicity.</w:t>
            </w:r>
          </w:p>
          <w:p w14:paraId="163163D0" w14:textId="2C270BB3" w:rsidR="00501346" w:rsidRPr="00501346" w:rsidRDefault="00501346" w:rsidP="00501346">
            <w:pPr>
              <w:pStyle w:val="NoSpacing"/>
              <w:numPr>
                <w:ilvl w:val="0"/>
                <w:numId w:val="26"/>
              </w:numPr>
              <w:rPr>
                <w:i/>
                <w:color w:val="7F7F7F" w:themeColor="text1" w:themeTint="80"/>
                <w:sz w:val="18"/>
              </w:rPr>
            </w:pPr>
            <w:r w:rsidRPr="00501346">
              <w:rPr>
                <w:rFonts w:cstheme="minorHAnsi"/>
                <w:i/>
                <w:color w:val="7F7F7F" w:themeColor="text1" w:themeTint="80"/>
                <w:sz w:val="20"/>
              </w:rPr>
              <w:t>As with all questions on this application, you may refer to uploaded documents.</w:t>
            </w:r>
          </w:p>
        </w:tc>
      </w:tr>
      <w:tr w:rsidR="00501346" w:rsidRPr="00D66BBC" w14:paraId="16316401" w14:textId="084AC811" w:rsidTr="00C36E69">
        <w:trPr>
          <w:trHeight w:val="432"/>
        </w:trPr>
        <w:tc>
          <w:tcPr>
            <w:tcW w:w="486" w:type="dxa"/>
            <w:tcBorders>
              <w:top w:val="nil"/>
              <w:left w:val="nil"/>
              <w:bottom w:val="nil"/>
              <w:right w:val="single" w:sz="24" w:space="0" w:color="E8960C"/>
            </w:tcBorders>
            <w:vAlign w:val="center"/>
          </w:tcPr>
          <w:p w14:paraId="16316400" w14:textId="2F49AAA7" w:rsidR="00501346" w:rsidRPr="00D66BBC" w:rsidRDefault="00501346" w:rsidP="00040F58">
            <w:pPr>
              <w:pStyle w:val="NoSpacing"/>
            </w:pPr>
          </w:p>
        </w:tc>
        <w:tc>
          <w:tcPr>
            <w:tcW w:w="10325" w:type="dxa"/>
            <w:gridSpan w:val="19"/>
            <w:tcBorders>
              <w:top w:val="single" w:sz="24" w:space="0" w:color="E8960C"/>
              <w:left w:val="single" w:sz="24" w:space="0" w:color="E8960C"/>
              <w:bottom w:val="single" w:sz="24" w:space="0" w:color="E8960C"/>
              <w:right w:val="single" w:sz="24" w:space="0" w:color="E8960C"/>
            </w:tcBorders>
            <w:vAlign w:val="center"/>
          </w:tcPr>
          <w:p w14:paraId="37E9E554" w14:textId="7EE97992" w:rsidR="00501346" w:rsidRPr="00D66BBC" w:rsidRDefault="00DB14D2" w:rsidP="00040F58">
            <w:pPr>
              <w:pStyle w:val="NoSpacing"/>
            </w:pPr>
            <w:r>
              <w:rPr>
                <w:rFonts w:ascii="Times New Roman" w:hAnsi="Times New Roman" w:cs="Times New Roman"/>
              </w:rPr>
              <w:t xml:space="preserve">There is a potential risk of breach of confidentiality, particularly as it pertains to the sharing of </w:t>
            </w:r>
            <w:del w:id="464" w:author="Leandro Casiraghi" w:date="2021-05-13T14:24:00Z">
              <w:r w:rsidRPr="00995DC5" w:rsidDel="00995DC5">
                <w:rPr>
                  <w:rFonts w:ascii="Times New Roman" w:hAnsi="Times New Roman" w:cs="Times New Roman"/>
                </w:rPr>
                <w:delText>email</w:delText>
              </w:r>
            </w:del>
            <w:ins w:id="465" w:author="raysanchez539@gmail.com" w:date="2020-08-31T18:17:00Z">
              <w:del w:id="466" w:author="Leandro Casiraghi" w:date="2021-05-13T14:24:00Z">
                <w:r w:rsidR="00392ECB" w:rsidRPr="00995DC5" w:rsidDel="00995DC5">
                  <w:rPr>
                    <w:rFonts w:ascii="Times New Roman" w:hAnsi="Times New Roman" w:cs="Times New Roman"/>
                  </w:rPr>
                  <w:delText xml:space="preserve"> and </w:delText>
                </w:r>
              </w:del>
              <w:r w:rsidR="00392ECB" w:rsidRPr="00995DC5">
                <w:rPr>
                  <w:rFonts w:ascii="Times New Roman" w:hAnsi="Times New Roman" w:cs="Times New Roman"/>
                </w:rPr>
                <w:t>phone</w:t>
              </w:r>
            </w:ins>
            <w:r>
              <w:rPr>
                <w:rFonts w:ascii="Times New Roman" w:hAnsi="Times New Roman" w:cs="Times New Roman"/>
              </w:rPr>
              <w:t xml:space="preserve"> metadata. This risk will be mitigated as indicated in sections 9.1 and 9.6a.</w:t>
            </w:r>
          </w:p>
        </w:tc>
      </w:tr>
      <w:tr w:rsidR="00C76DBD" w:rsidRPr="00D66BBC" w14:paraId="02B91FC7" w14:textId="77777777" w:rsidTr="00C36E69">
        <w:trPr>
          <w:trHeight w:val="615"/>
        </w:trPr>
        <w:tc>
          <w:tcPr>
            <w:tcW w:w="10811" w:type="dxa"/>
            <w:gridSpan w:val="20"/>
            <w:tcBorders>
              <w:top w:val="nil"/>
              <w:left w:val="nil"/>
              <w:bottom w:val="nil"/>
              <w:right w:val="nil"/>
            </w:tcBorders>
            <w:vAlign w:val="center"/>
          </w:tcPr>
          <w:p w14:paraId="644D40BB" w14:textId="4BC87722" w:rsidR="00C76DBD" w:rsidRPr="00753970" w:rsidRDefault="00C76DBD" w:rsidP="00277D25">
            <w:pPr>
              <w:pStyle w:val="NoSpacing"/>
              <w:keepNext/>
              <w:ind w:left="450" w:hanging="450"/>
            </w:pPr>
            <w:r>
              <w:rPr>
                <w:rFonts w:cstheme="minorHAnsi"/>
                <w:b/>
                <w:noProof/>
                <w:color w:val="FFFFFF" w:themeColor="background1"/>
                <w:sz w:val="24"/>
                <w:szCs w:val="24"/>
              </w:rPr>
              <mc:AlternateContent>
                <mc:Choice Requires="wps">
                  <w:drawing>
                    <wp:anchor distT="0" distB="0" distL="114300" distR="114300" simplePos="0" relativeHeight="251670016" behindDoc="0" locked="0" layoutInCell="1" allowOverlap="1" wp14:anchorId="7C311469" wp14:editId="46BA5F92">
                      <wp:simplePos x="0" y="0"/>
                      <wp:positionH relativeFrom="column">
                        <wp:posOffset>-36195</wp:posOffset>
                      </wp:positionH>
                      <wp:positionV relativeFrom="paragraph">
                        <wp:posOffset>-27940</wp:posOffset>
                      </wp:positionV>
                      <wp:extent cx="292100" cy="255905"/>
                      <wp:effectExtent l="0" t="0" r="12700" b="10795"/>
                      <wp:wrapNone/>
                      <wp:docPr id="7" name="Oval 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ED622" id="Oval 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2.2pt;width:23pt;height:20.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jIJw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" filled="f" strokecolor="#1f5a87" strokeweight="1pt"/>
                  </w:pict>
                </mc:Fallback>
              </mc:AlternateContent>
            </w:r>
            <w:r w:rsidRPr="00753970">
              <w:rPr>
                <w:b/>
              </w:rPr>
              <w:t xml:space="preserve">10.2 </w:t>
            </w:r>
            <w:r>
              <w:rPr>
                <w:b/>
              </w:rPr>
              <w:t>Reproductive</w:t>
            </w:r>
            <w:r w:rsidRPr="00753970">
              <w:rPr>
                <w:b/>
              </w:rPr>
              <w:t xml:space="preserve"> risks</w:t>
            </w:r>
            <w:r>
              <w:t>. Are there any ris</w:t>
            </w:r>
            <w:r w:rsidR="00276536">
              <w:t>ks of the study procedures to me</w:t>
            </w:r>
            <w:r>
              <w:t xml:space="preserve">n and women (who are subjects, or partner of subjects) related to pregnancy, fertility, lactation or </w:t>
            </w:r>
            <w:r w:rsidR="000602F7">
              <w:t>effects on a fetus or neonate?</w:t>
            </w:r>
          </w:p>
        </w:tc>
      </w:tr>
      <w:tr w:rsidR="00C76DBD" w:rsidRPr="00D66BBC" w14:paraId="385DAD57" w14:textId="77777777" w:rsidTr="00C36E69">
        <w:trPr>
          <w:trHeight w:val="648"/>
        </w:trPr>
        <w:tc>
          <w:tcPr>
            <w:tcW w:w="10811" w:type="dxa"/>
            <w:gridSpan w:val="20"/>
            <w:tcBorders>
              <w:top w:val="nil"/>
              <w:left w:val="nil"/>
              <w:bottom w:val="nil"/>
              <w:right w:val="nil"/>
            </w:tcBorders>
            <w:vAlign w:val="center"/>
          </w:tcPr>
          <w:p w14:paraId="1304C09B" w14:textId="0880D64F" w:rsidR="00C76DBD" w:rsidRPr="00501346" w:rsidRDefault="00C76DBD" w:rsidP="00277D25">
            <w:pPr>
              <w:pStyle w:val="NoSpacing"/>
              <w:keepNext/>
              <w:ind w:left="432"/>
              <w:rPr>
                <w:rFonts w:ascii="Times New Roman" w:hAnsi="Times New Roman" w:cs="Times New Roman"/>
                <w:color w:val="7F7F7F" w:themeColor="text1" w:themeTint="80"/>
                <w:sz w:val="20"/>
              </w:rPr>
            </w:pPr>
            <w:r w:rsidRPr="00501346">
              <w:rPr>
                <w:rFonts w:cstheme="minorHAnsi"/>
                <w:i/>
                <w:color w:val="7F7F7F" w:themeColor="text1" w:themeTint="80"/>
                <w:sz w:val="20"/>
              </w:rPr>
              <w:t>Example</w:t>
            </w:r>
            <w:r w:rsidR="00277D25">
              <w:rPr>
                <w:rFonts w:cstheme="minorHAnsi"/>
                <w:i/>
                <w:color w:val="7F7F7F" w:themeColor="text1" w:themeTint="80"/>
                <w:sz w:val="20"/>
              </w:rPr>
              <w:t>s</w:t>
            </w:r>
            <w:r w:rsidRPr="00501346">
              <w:rPr>
                <w:rFonts w:cstheme="minorHAnsi"/>
                <w:i/>
                <w:color w:val="7F7F7F" w:themeColor="text1" w:themeTint="80"/>
                <w:sz w:val="20"/>
              </w:rPr>
              <w:t xml:space="preserve">: </w:t>
            </w:r>
            <w:r w:rsidR="00277D25">
              <w:rPr>
                <w:rFonts w:cstheme="minorHAnsi"/>
                <w:i/>
                <w:color w:val="7F7F7F" w:themeColor="text1" w:themeTint="80"/>
                <w:sz w:val="20"/>
              </w:rPr>
              <w:t>direct teratogenic effects; possible germline effects; effects on fertility; effects on a woman’s ability to continue a pregnancy; effects on future pregnancies.</w:t>
            </w:r>
          </w:p>
        </w:tc>
      </w:tr>
      <w:tr w:rsidR="00C76DBD" w:rsidRPr="00725F39" w14:paraId="3FD028EE" w14:textId="77777777" w:rsidTr="00C36E69">
        <w:trPr>
          <w:trHeight w:val="288"/>
        </w:trPr>
        <w:tc>
          <w:tcPr>
            <w:tcW w:w="720" w:type="dxa"/>
            <w:gridSpan w:val="2"/>
            <w:tcBorders>
              <w:top w:val="nil"/>
              <w:left w:val="nil"/>
              <w:bottom w:val="nil"/>
              <w:right w:val="single" w:sz="12" w:space="0" w:color="auto"/>
            </w:tcBorders>
            <w:vAlign w:val="center"/>
          </w:tcPr>
          <w:p w14:paraId="7CCFA178" w14:textId="77777777" w:rsidR="00C76DBD" w:rsidRPr="00DD38CB" w:rsidRDefault="00C76DBD" w:rsidP="000F6211">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47261A5" w14:textId="1F652DF5" w:rsidR="00C76DBD" w:rsidRPr="00782A0D" w:rsidRDefault="00DB14D2" w:rsidP="000F6211">
            <w:pPr>
              <w:pStyle w:val="NoSpacing"/>
              <w:ind w:left="-18"/>
              <w:jc w:val="center"/>
              <w:rPr>
                <w:rFonts w:cstheme="minorHAnsi"/>
                <w:b/>
              </w:rPr>
            </w:pPr>
            <w:r>
              <w:rPr>
                <w:rFonts w:cstheme="minorHAnsi"/>
                <w:b/>
              </w:rPr>
              <w:t>X</w:t>
            </w:r>
          </w:p>
        </w:tc>
        <w:tc>
          <w:tcPr>
            <w:tcW w:w="632" w:type="dxa"/>
            <w:gridSpan w:val="4"/>
            <w:tcBorders>
              <w:top w:val="nil"/>
              <w:left w:val="single" w:sz="12" w:space="0" w:color="auto"/>
              <w:bottom w:val="nil"/>
              <w:right w:val="nil"/>
            </w:tcBorders>
            <w:vAlign w:val="center"/>
          </w:tcPr>
          <w:p w14:paraId="7318C3BD" w14:textId="77777777" w:rsidR="00C76DBD" w:rsidRPr="00DD38CB" w:rsidRDefault="00C76DBD" w:rsidP="000F6211">
            <w:pPr>
              <w:pStyle w:val="NoSpacing"/>
              <w:ind w:left="-18"/>
              <w:rPr>
                <w:rFonts w:cstheme="minorHAnsi"/>
              </w:rPr>
            </w:pPr>
            <w:r w:rsidRPr="00DD38CB">
              <w:rPr>
                <w:rFonts w:cstheme="minorHAnsi"/>
                <w:b/>
              </w:rPr>
              <w:t>No</w:t>
            </w:r>
          </w:p>
        </w:tc>
        <w:tc>
          <w:tcPr>
            <w:tcW w:w="9099" w:type="dxa"/>
            <w:gridSpan w:val="10"/>
            <w:tcBorders>
              <w:top w:val="nil"/>
              <w:left w:val="nil"/>
              <w:bottom w:val="nil"/>
              <w:right w:val="nil"/>
            </w:tcBorders>
            <w:vAlign w:val="center"/>
          </w:tcPr>
          <w:p w14:paraId="181A30D5" w14:textId="72335FA8" w:rsidR="00C76DBD" w:rsidRPr="00DD38CB" w:rsidRDefault="00277D25" w:rsidP="00277D25">
            <w:pPr>
              <w:pStyle w:val="NoSpacing"/>
              <w:rPr>
                <w:rFonts w:cstheme="minorHAnsi"/>
              </w:rPr>
            </w:pPr>
            <w:r w:rsidRPr="00DD38CB">
              <w:rPr>
                <w:rFonts w:cstheme="minorHAnsi"/>
              </w:rPr>
              <w:sym w:font="Wingdings" w:char="F0E0"/>
            </w:r>
            <w:r>
              <w:rPr>
                <w:rFonts w:cstheme="minorHAnsi"/>
              </w:rPr>
              <w:t xml:space="preserve"> If no go to </w:t>
            </w:r>
            <w:hyperlink w:anchor="q10point3" w:history="1">
              <w:r w:rsidRPr="00277D25">
                <w:rPr>
                  <w:rStyle w:val="Hyperlink"/>
                  <w:rFonts w:cstheme="minorHAnsi"/>
                </w:rPr>
                <w:t>question 10.3</w:t>
              </w:r>
            </w:hyperlink>
          </w:p>
        </w:tc>
      </w:tr>
      <w:tr w:rsidR="00C76DBD" w:rsidRPr="00725F39" w14:paraId="5ABF7D31" w14:textId="77777777" w:rsidTr="00C36E69">
        <w:trPr>
          <w:trHeight w:val="270"/>
        </w:trPr>
        <w:tc>
          <w:tcPr>
            <w:tcW w:w="720" w:type="dxa"/>
            <w:gridSpan w:val="2"/>
            <w:tcBorders>
              <w:top w:val="nil"/>
              <w:left w:val="nil"/>
              <w:bottom w:val="nil"/>
              <w:right w:val="single" w:sz="12" w:space="0" w:color="auto"/>
            </w:tcBorders>
            <w:vAlign w:val="center"/>
          </w:tcPr>
          <w:p w14:paraId="2FBF0C3A" w14:textId="77777777" w:rsidR="00C76DBD" w:rsidRPr="00DD38CB" w:rsidRDefault="00C76DBD" w:rsidP="000F6211">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F44D7C6" w14:textId="77777777" w:rsidR="00C76DBD" w:rsidRPr="00782A0D" w:rsidRDefault="00C76DBD" w:rsidP="000F6211">
            <w:pPr>
              <w:pStyle w:val="NoSpacing"/>
              <w:keepNext/>
              <w:ind w:left="-18"/>
              <w:jc w:val="center"/>
              <w:rPr>
                <w:rFonts w:cstheme="minorHAnsi"/>
                <w:b/>
              </w:rPr>
            </w:pPr>
          </w:p>
        </w:tc>
        <w:tc>
          <w:tcPr>
            <w:tcW w:w="632" w:type="dxa"/>
            <w:gridSpan w:val="4"/>
            <w:tcBorders>
              <w:top w:val="nil"/>
              <w:left w:val="single" w:sz="12" w:space="0" w:color="auto"/>
              <w:bottom w:val="nil"/>
              <w:right w:val="nil"/>
            </w:tcBorders>
          </w:tcPr>
          <w:p w14:paraId="1F16A471" w14:textId="77777777" w:rsidR="00C76DBD" w:rsidRPr="00DD38CB" w:rsidRDefault="00C76DBD" w:rsidP="000F6211">
            <w:pPr>
              <w:pStyle w:val="NoSpacing"/>
              <w:keepNext/>
              <w:ind w:left="-18"/>
              <w:rPr>
                <w:rFonts w:cstheme="minorHAnsi"/>
              </w:rPr>
            </w:pPr>
            <w:r w:rsidRPr="00DD38CB">
              <w:rPr>
                <w:rFonts w:cstheme="minorHAnsi"/>
                <w:b/>
              </w:rPr>
              <w:t>Yes</w:t>
            </w:r>
          </w:p>
        </w:tc>
        <w:tc>
          <w:tcPr>
            <w:tcW w:w="9099" w:type="dxa"/>
            <w:gridSpan w:val="10"/>
            <w:tcBorders>
              <w:top w:val="nil"/>
              <w:left w:val="nil"/>
              <w:bottom w:val="nil"/>
              <w:right w:val="nil"/>
            </w:tcBorders>
          </w:tcPr>
          <w:p w14:paraId="42AF50E7" w14:textId="1BA79922" w:rsidR="00C76DBD" w:rsidRPr="00DD38CB" w:rsidRDefault="00C76DBD" w:rsidP="00277D25">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w:t>
            </w:r>
            <w:r w:rsidR="00277D25">
              <w:t>answer the following questions:</w:t>
            </w:r>
          </w:p>
        </w:tc>
      </w:tr>
      <w:tr w:rsidR="00277D25" w:rsidRPr="00725F39" w14:paraId="01A9090C" w14:textId="77777777" w:rsidTr="00C36E69">
        <w:trPr>
          <w:trHeight w:val="429"/>
        </w:trPr>
        <w:tc>
          <w:tcPr>
            <w:tcW w:w="1712" w:type="dxa"/>
            <w:gridSpan w:val="10"/>
            <w:tcBorders>
              <w:top w:val="nil"/>
              <w:left w:val="nil"/>
              <w:bottom w:val="nil"/>
              <w:right w:val="nil"/>
            </w:tcBorders>
            <w:vAlign w:val="center"/>
          </w:tcPr>
          <w:p w14:paraId="0DB50CC0" w14:textId="77777777" w:rsidR="00277D25" w:rsidRPr="00DD38CB" w:rsidRDefault="00277D25" w:rsidP="000F6211">
            <w:pPr>
              <w:pStyle w:val="NoSpacing"/>
              <w:keepNext/>
              <w:ind w:left="-18"/>
              <w:rPr>
                <w:rFonts w:cstheme="minorHAnsi"/>
                <w:b/>
              </w:rPr>
            </w:pPr>
          </w:p>
        </w:tc>
        <w:tc>
          <w:tcPr>
            <w:tcW w:w="9099" w:type="dxa"/>
            <w:gridSpan w:val="10"/>
            <w:tcBorders>
              <w:top w:val="nil"/>
              <w:left w:val="nil"/>
              <w:bottom w:val="nil"/>
              <w:right w:val="nil"/>
            </w:tcBorders>
            <w:vAlign w:val="center"/>
          </w:tcPr>
          <w:p w14:paraId="75B6D227" w14:textId="5C5AD385" w:rsidR="00277D25" w:rsidRPr="00DD38CB" w:rsidRDefault="00277D25" w:rsidP="00277D25">
            <w:pPr>
              <w:pStyle w:val="NoSpacing"/>
              <w:keepNext/>
              <w:ind w:left="265" w:hanging="9"/>
              <w:rPr>
                <w:rFonts w:cstheme="minorHAnsi"/>
              </w:rPr>
            </w:pPr>
            <w:r w:rsidRPr="00277D25">
              <w:rPr>
                <w:rFonts w:cstheme="minorHAnsi"/>
                <w:b/>
              </w:rPr>
              <w:t>a. Risks</w:t>
            </w:r>
            <w:r>
              <w:rPr>
                <w:rFonts w:cstheme="minorHAnsi"/>
              </w:rPr>
              <w:t>. Describe the magnitude, probability, duration and/or reversibility of the risks.</w:t>
            </w:r>
          </w:p>
        </w:tc>
      </w:tr>
      <w:tr w:rsidR="00C76DBD" w:rsidRPr="00725F39" w14:paraId="2FE841CD" w14:textId="77777777" w:rsidTr="00C36E69">
        <w:trPr>
          <w:trHeight w:val="432"/>
        </w:trPr>
        <w:tc>
          <w:tcPr>
            <w:tcW w:w="720" w:type="dxa"/>
            <w:gridSpan w:val="2"/>
            <w:tcBorders>
              <w:top w:val="nil"/>
              <w:left w:val="nil"/>
              <w:bottom w:val="nil"/>
              <w:right w:val="nil"/>
            </w:tcBorders>
            <w:vAlign w:val="center"/>
          </w:tcPr>
          <w:p w14:paraId="7F32A161" w14:textId="77777777" w:rsidR="00C76DBD" w:rsidRPr="00DD38CB" w:rsidRDefault="00C76DBD" w:rsidP="000F6211">
            <w:pPr>
              <w:pStyle w:val="NoSpacing"/>
              <w:rPr>
                <w:rFonts w:cstheme="minorHAnsi"/>
              </w:rPr>
            </w:pPr>
          </w:p>
        </w:tc>
        <w:tc>
          <w:tcPr>
            <w:tcW w:w="992" w:type="dxa"/>
            <w:gridSpan w:val="8"/>
            <w:tcBorders>
              <w:top w:val="nil"/>
              <w:left w:val="nil"/>
              <w:bottom w:val="nil"/>
              <w:right w:val="nil"/>
            </w:tcBorders>
          </w:tcPr>
          <w:p w14:paraId="54660B9C" w14:textId="77777777" w:rsidR="00C76DBD" w:rsidRPr="00DD38CB" w:rsidRDefault="00C76DBD" w:rsidP="000F6211">
            <w:pPr>
              <w:pStyle w:val="NoSpacing"/>
              <w:ind w:left="-18"/>
              <w:rPr>
                <w:rFonts w:cstheme="minorHAnsi"/>
              </w:rPr>
            </w:pPr>
          </w:p>
        </w:tc>
        <w:tc>
          <w:tcPr>
            <w:tcW w:w="358" w:type="dxa"/>
            <w:tcBorders>
              <w:top w:val="nil"/>
              <w:left w:val="nil"/>
              <w:bottom w:val="nil"/>
              <w:right w:val="single" w:sz="24" w:space="0" w:color="E8960C"/>
            </w:tcBorders>
          </w:tcPr>
          <w:p w14:paraId="69D845CC" w14:textId="77777777" w:rsidR="00C76DBD" w:rsidRPr="00DD38CB" w:rsidRDefault="00C76DBD" w:rsidP="000F6211">
            <w:pPr>
              <w:pStyle w:val="NoSpacing"/>
              <w:ind w:left="265" w:hanging="265"/>
              <w:rPr>
                <w:rFonts w:cstheme="minorHAnsi"/>
              </w:rPr>
            </w:pPr>
          </w:p>
        </w:tc>
        <w:tc>
          <w:tcPr>
            <w:tcW w:w="8741" w:type="dxa"/>
            <w:gridSpan w:val="9"/>
            <w:tcBorders>
              <w:top w:val="single" w:sz="24" w:space="0" w:color="E8960C"/>
              <w:left w:val="single" w:sz="24" w:space="0" w:color="E8960C"/>
              <w:bottom w:val="single" w:sz="24" w:space="0" w:color="E8960C"/>
              <w:right w:val="single" w:sz="24" w:space="0" w:color="E8960C"/>
            </w:tcBorders>
            <w:vAlign w:val="center"/>
          </w:tcPr>
          <w:p w14:paraId="28FA930E" w14:textId="77777777" w:rsidR="00C76DBD" w:rsidRPr="00DD38CB" w:rsidRDefault="00C76DBD"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277D25" w:rsidRPr="00725F39" w14:paraId="717AC4AF" w14:textId="77777777" w:rsidTr="00C36E69">
        <w:trPr>
          <w:trHeight w:val="714"/>
        </w:trPr>
        <w:tc>
          <w:tcPr>
            <w:tcW w:w="1712" w:type="dxa"/>
            <w:gridSpan w:val="10"/>
            <w:tcBorders>
              <w:top w:val="nil"/>
              <w:left w:val="nil"/>
              <w:bottom w:val="nil"/>
              <w:right w:val="nil"/>
            </w:tcBorders>
            <w:vAlign w:val="center"/>
          </w:tcPr>
          <w:p w14:paraId="7D40A860" w14:textId="77777777" w:rsidR="00277D25" w:rsidRPr="00DD38CB" w:rsidRDefault="00277D25" w:rsidP="000F6211">
            <w:pPr>
              <w:pStyle w:val="NoSpacing"/>
              <w:keepNext/>
              <w:ind w:left="-18"/>
              <w:rPr>
                <w:rFonts w:cstheme="minorHAnsi"/>
                <w:b/>
              </w:rPr>
            </w:pPr>
          </w:p>
        </w:tc>
        <w:tc>
          <w:tcPr>
            <w:tcW w:w="9099" w:type="dxa"/>
            <w:gridSpan w:val="10"/>
            <w:tcBorders>
              <w:top w:val="nil"/>
              <w:left w:val="nil"/>
              <w:bottom w:val="nil"/>
              <w:right w:val="nil"/>
            </w:tcBorders>
            <w:vAlign w:val="center"/>
          </w:tcPr>
          <w:p w14:paraId="34887199" w14:textId="3262DD26" w:rsidR="00277D25" w:rsidRPr="00DD38CB" w:rsidRDefault="00277D25" w:rsidP="0094218A">
            <w:pPr>
              <w:pStyle w:val="NoSpacing"/>
              <w:keepNext/>
              <w:ind w:left="472" w:hanging="216"/>
              <w:rPr>
                <w:rFonts w:cstheme="minorHAnsi"/>
              </w:rPr>
            </w:pPr>
            <w:r>
              <w:rPr>
                <w:rFonts w:cstheme="minorHAnsi"/>
                <w:b/>
              </w:rPr>
              <w:t>b</w:t>
            </w:r>
            <w:r w:rsidRPr="00277D25">
              <w:rPr>
                <w:rFonts w:cstheme="minorHAnsi"/>
                <w:b/>
              </w:rPr>
              <w:t xml:space="preserve">. </w:t>
            </w:r>
            <w:r>
              <w:rPr>
                <w:rFonts w:cstheme="minorHAnsi"/>
                <w:b/>
              </w:rPr>
              <w:t>Steps to minimize risk</w:t>
            </w:r>
            <w:r>
              <w:rPr>
                <w:rFonts w:cstheme="minorHAnsi"/>
              </w:rPr>
              <w:t xml:space="preserve">. Describe the specific steps </w:t>
            </w:r>
            <w:r w:rsidR="0094218A">
              <w:rPr>
                <w:rFonts w:cstheme="minorHAnsi"/>
              </w:rPr>
              <w:t>that will be taken</w:t>
            </w:r>
            <w:r>
              <w:rPr>
                <w:rFonts w:cstheme="minorHAnsi"/>
              </w:rPr>
              <w:t xml:space="preserve"> to minimize the magnitude, probability, or duration of these risks.</w:t>
            </w:r>
          </w:p>
        </w:tc>
      </w:tr>
      <w:tr w:rsidR="00277D25" w:rsidRPr="00D66BBC" w14:paraId="1C1AED1F" w14:textId="77777777" w:rsidTr="00C36E69">
        <w:trPr>
          <w:trHeight w:val="1620"/>
        </w:trPr>
        <w:tc>
          <w:tcPr>
            <w:tcW w:w="10811" w:type="dxa"/>
            <w:gridSpan w:val="20"/>
            <w:tcBorders>
              <w:top w:val="nil"/>
              <w:left w:val="nil"/>
              <w:bottom w:val="nil"/>
              <w:right w:val="nil"/>
            </w:tcBorders>
            <w:vAlign w:val="center"/>
          </w:tcPr>
          <w:p w14:paraId="1951F6E9" w14:textId="38D761CA" w:rsidR="00277D25" w:rsidRDefault="00277D25" w:rsidP="00277D25">
            <w:pPr>
              <w:pStyle w:val="NoSpacing"/>
              <w:keepNext/>
              <w:ind w:left="1872"/>
              <w:rPr>
                <w:rFonts w:cstheme="minorHAnsi"/>
                <w:i/>
                <w:color w:val="7F7F7F" w:themeColor="text1" w:themeTint="80"/>
                <w:sz w:val="20"/>
              </w:rPr>
            </w:pPr>
            <w:r w:rsidRPr="00501346">
              <w:rPr>
                <w:rFonts w:cstheme="minorHAnsi"/>
                <w:i/>
                <w:color w:val="7F7F7F" w:themeColor="text1" w:themeTint="80"/>
                <w:sz w:val="20"/>
              </w:rPr>
              <w:t>Example</w:t>
            </w:r>
            <w:r>
              <w:rPr>
                <w:rFonts w:cstheme="minorHAnsi"/>
                <w:i/>
                <w:color w:val="7F7F7F" w:themeColor="text1" w:themeTint="80"/>
                <w:sz w:val="20"/>
              </w:rPr>
              <w:t>s</w:t>
            </w:r>
            <w:r w:rsidRPr="00501346">
              <w:rPr>
                <w:rFonts w:cstheme="minorHAnsi"/>
                <w:i/>
                <w:color w:val="7F7F7F" w:themeColor="text1" w:themeTint="80"/>
                <w:sz w:val="20"/>
              </w:rPr>
              <w:t xml:space="preserve">: </w:t>
            </w:r>
            <w:r>
              <w:rPr>
                <w:rFonts w:cstheme="minorHAnsi"/>
                <w:i/>
                <w:color w:val="7F7F7F" w:themeColor="text1" w:themeTint="80"/>
                <w:sz w:val="20"/>
              </w:rPr>
              <w:t xml:space="preserve">inform the subjects about the risks and how to </w:t>
            </w:r>
            <w:r w:rsidR="00276536">
              <w:rPr>
                <w:rFonts w:cstheme="minorHAnsi"/>
                <w:i/>
                <w:color w:val="7F7F7F" w:themeColor="text1" w:themeTint="80"/>
                <w:sz w:val="20"/>
              </w:rPr>
              <w:t>minimize them;</w:t>
            </w:r>
            <w:r>
              <w:rPr>
                <w:rFonts w:cstheme="minorHAnsi"/>
                <w:i/>
                <w:color w:val="7F7F7F" w:themeColor="text1" w:themeTint="80"/>
                <w:sz w:val="20"/>
              </w:rPr>
              <w:t xml:space="preserve"> require a pregnancy test before and during the study; require subjects to use contraception; advise subjects about banking of sperm and ova.</w:t>
            </w:r>
          </w:p>
          <w:p w14:paraId="7D734448" w14:textId="77777777" w:rsidR="00277D25" w:rsidRDefault="00277D25" w:rsidP="00277D25">
            <w:pPr>
              <w:pStyle w:val="NoSpacing"/>
              <w:keepNext/>
              <w:ind w:left="1872"/>
              <w:rPr>
                <w:rFonts w:cstheme="minorHAnsi"/>
                <w:i/>
                <w:color w:val="7F7F7F" w:themeColor="text1" w:themeTint="80"/>
                <w:sz w:val="20"/>
              </w:rPr>
            </w:pPr>
          </w:p>
          <w:p w14:paraId="08EA35B4" w14:textId="15CABEFE" w:rsidR="00277D25" w:rsidRPr="00501346" w:rsidRDefault="00277D25" w:rsidP="0094218A">
            <w:pPr>
              <w:pStyle w:val="NoSpacing"/>
              <w:keepNext/>
              <w:ind w:left="1872"/>
              <w:rPr>
                <w:rFonts w:ascii="Times New Roman" w:hAnsi="Times New Roman" w:cs="Times New Roman"/>
                <w:color w:val="7F7F7F" w:themeColor="text1" w:themeTint="80"/>
                <w:sz w:val="20"/>
              </w:rPr>
            </w:pPr>
            <w:r>
              <w:rPr>
                <w:rFonts w:cstheme="minorHAnsi"/>
                <w:i/>
                <w:color w:val="7F7F7F" w:themeColor="text1" w:themeTint="80"/>
                <w:sz w:val="20"/>
              </w:rPr>
              <w:t>If the use of contraception</w:t>
            </w:r>
            <w:r w:rsidR="0094218A">
              <w:rPr>
                <w:rFonts w:cstheme="minorHAnsi"/>
                <w:i/>
                <w:color w:val="7F7F7F" w:themeColor="text1" w:themeTint="80"/>
                <w:sz w:val="20"/>
              </w:rPr>
              <w:t xml:space="preserve"> will be required</w:t>
            </w:r>
            <w:r>
              <w:rPr>
                <w:rFonts w:cstheme="minorHAnsi"/>
                <w:i/>
                <w:color w:val="7F7F7F" w:themeColor="text1" w:themeTint="80"/>
                <w:sz w:val="20"/>
              </w:rPr>
              <w:t xml:space="preserve">: describe the allowable methods and the </w:t>
            </w:r>
            <w:proofErr w:type="gramStart"/>
            <w:r>
              <w:rPr>
                <w:rFonts w:cstheme="minorHAnsi"/>
                <w:i/>
                <w:color w:val="7F7F7F" w:themeColor="text1" w:themeTint="80"/>
                <w:sz w:val="20"/>
              </w:rPr>
              <w:t>time period</w:t>
            </w:r>
            <w:proofErr w:type="gramEnd"/>
            <w:r>
              <w:rPr>
                <w:rFonts w:cstheme="minorHAnsi"/>
                <w:i/>
                <w:color w:val="7F7F7F" w:themeColor="text1" w:themeTint="80"/>
                <w:sz w:val="20"/>
              </w:rPr>
              <w:t xml:space="preserve"> when contraception must be used.</w:t>
            </w:r>
          </w:p>
        </w:tc>
      </w:tr>
      <w:tr w:rsidR="00277D25" w:rsidRPr="00725F39" w14:paraId="09970AB7" w14:textId="77777777" w:rsidTr="005B1C78">
        <w:trPr>
          <w:gridAfter w:val="1"/>
          <w:wAfter w:w="13" w:type="dxa"/>
          <w:trHeight w:val="432"/>
        </w:trPr>
        <w:tc>
          <w:tcPr>
            <w:tcW w:w="720" w:type="dxa"/>
            <w:gridSpan w:val="2"/>
            <w:tcBorders>
              <w:top w:val="nil"/>
              <w:left w:val="nil"/>
              <w:bottom w:val="nil"/>
              <w:right w:val="nil"/>
            </w:tcBorders>
            <w:vAlign w:val="center"/>
          </w:tcPr>
          <w:p w14:paraId="0DD86011" w14:textId="77777777" w:rsidR="00277D25" w:rsidRPr="00DD38CB" w:rsidRDefault="00277D25" w:rsidP="000F6211">
            <w:pPr>
              <w:pStyle w:val="NoSpacing"/>
              <w:rPr>
                <w:rFonts w:cstheme="minorHAnsi"/>
              </w:rPr>
            </w:pPr>
          </w:p>
        </w:tc>
        <w:tc>
          <w:tcPr>
            <w:tcW w:w="992" w:type="dxa"/>
            <w:gridSpan w:val="8"/>
            <w:tcBorders>
              <w:top w:val="nil"/>
              <w:left w:val="nil"/>
              <w:bottom w:val="nil"/>
              <w:right w:val="nil"/>
            </w:tcBorders>
          </w:tcPr>
          <w:p w14:paraId="40EA34A2" w14:textId="77777777" w:rsidR="00277D25" w:rsidRPr="00DD38CB" w:rsidRDefault="00277D25" w:rsidP="000F6211">
            <w:pPr>
              <w:pStyle w:val="NoSpacing"/>
              <w:ind w:left="-18"/>
              <w:rPr>
                <w:rFonts w:cstheme="minorHAnsi"/>
              </w:rPr>
            </w:pPr>
          </w:p>
        </w:tc>
        <w:tc>
          <w:tcPr>
            <w:tcW w:w="358" w:type="dxa"/>
            <w:tcBorders>
              <w:top w:val="nil"/>
              <w:left w:val="nil"/>
              <w:bottom w:val="nil"/>
              <w:right w:val="single" w:sz="24" w:space="0" w:color="E8960C"/>
            </w:tcBorders>
          </w:tcPr>
          <w:p w14:paraId="73F1F720" w14:textId="77777777" w:rsidR="00277D25" w:rsidRPr="00DD38CB" w:rsidRDefault="00277D25" w:rsidP="000F6211">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24A28362" w14:textId="77777777" w:rsidR="00277D25" w:rsidRPr="00DD38CB" w:rsidRDefault="00277D25"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277D25" w:rsidRPr="00725F39" w14:paraId="2F09AEDE" w14:textId="77777777" w:rsidTr="00C36E69">
        <w:trPr>
          <w:trHeight w:val="429"/>
        </w:trPr>
        <w:tc>
          <w:tcPr>
            <w:tcW w:w="1712" w:type="dxa"/>
            <w:gridSpan w:val="10"/>
            <w:tcBorders>
              <w:top w:val="nil"/>
              <w:left w:val="nil"/>
              <w:bottom w:val="nil"/>
              <w:right w:val="nil"/>
            </w:tcBorders>
            <w:vAlign w:val="center"/>
          </w:tcPr>
          <w:p w14:paraId="35A2E1E4" w14:textId="77777777" w:rsidR="00277D25" w:rsidRPr="00DD38CB" w:rsidRDefault="00277D25" w:rsidP="000F6211">
            <w:pPr>
              <w:pStyle w:val="NoSpacing"/>
              <w:keepNext/>
              <w:ind w:left="-18"/>
              <w:rPr>
                <w:rFonts w:cstheme="minorHAnsi"/>
                <w:b/>
              </w:rPr>
            </w:pPr>
          </w:p>
        </w:tc>
        <w:tc>
          <w:tcPr>
            <w:tcW w:w="9099" w:type="dxa"/>
            <w:gridSpan w:val="10"/>
            <w:tcBorders>
              <w:top w:val="nil"/>
              <w:left w:val="nil"/>
              <w:bottom w:val="nil"/>
              <w:right w:val="nil"/>
            </w:tcBorders>
            <w:vAlign w:val="center"/>
          </w:tcPr>
          <w:p w14:paraId="44C0AF16" w14:textId="1E0DD4FE" w:rsidR="00277D25" w:rsidRPr="00DD38CB" w:rsidRDefault="00277D25" w:rsidP="0094218A">
            <w:pPr>
              <w:pStyle w:val="NoSpacing"/>
              <w:keepNext/>
              <w:ind w:left="472" w:hanging="216"/>
              <w:rPr>
                <w:rFonts w:cstheme="minorHAnsi"/>
              </w:rPr>
            </w:pPr>
            <w:r>
              <w:rPr>
                <w:rFonts w:cstheme="minorHAnsi"/>
                <w:b/>
              </w:rPr>
              <w:t>c</w:t>
            </w:r>
            <w:r w:rsidRPr="00277D25">
              <w:rPr>
                <w:rFonts w:cstheme="minorHAnsi"/>
                <w:b/>
              </w:rPr>
              <w:t xml:space="preserve">. </w:t>
            </w:r>
            <w:r>
              <w:rPr>
                <w:rFonts w:cstheme="minorHAnsi"/>
                <w:b/>
              </w:rPr>
              <w:t>Pregnancy</w:t>
            </w:r>
            <w:r>
              <w:rPr>
                <w:rFonts w:cstheme="minorHAnsi"/>
              </w:rPr>
              <w:t xml:space="preserve">. Describe what </w:t>
            </w:r>
            <w:r w:rsidR="0094218A">
              <w:rPr>
                <w:rFonts w:cstheme="minorHAnsi"/>
              </w:rPr>
              <w:t>will be done</w:t>
            </w:r>
            <w:r>
              <w:rPr>
                <w:rFonts w:cstheme="minorHAnsi"/>
              </w:rPr>
              <w:t xml:space="preserve"> if a subject (or a subject’s partner) becomes pregnant</w:t>
            </w:r>
          </w:p>
        </w:tc>
      </w:tr>
      <w:tr w:rsidR="00277D25" w:rsidRPr="00D66BBC" w14:paraId="7C320383" w14:textId="77777777" w:rsidTr="00C36E69">
        <w:trPr>
          <w:trHeight w:val="729"/>
        </w:trPr>
        <w:tc>
          <w:tcPr>
            <w:tcW w:w="10811" w:type="dxa"/>
            <w:gridSpan w:val="20"/>
            <w:tcBorders>
              <w:top w:val="nil"/>
              <w:left w:val="nil"/>
              <w:bottom w:val="nil"/>
              <w:right w:val="nil"/>
            </w:tcBorders>
            <w:vAlign w:val="center"/>
          </w:tcPr>
          <w:p w14:paraId="76AD94CA" w14:textId="1CB3FE1C" w:rsidR="00277D25" w:rsidRPr="00501346" w:rsidRDefault="00277D25" w:rsidP="0094218A">
            <w:pPr>
              <w:pStyle w:val="NoSpacing"/>
              <w:keepNext/>
              <w:ind w:left="1872"/>
              <w:rPr>
                <w:rFonts w:ascii="Times New Roman" w:hAnsi="Times New Roman" w:cs="Times New Roman"/>
                <w:color w:val="7F7F7F" w:themeColor="text1" w:themeTint="80"/>
                <w:sz w:val="20"/>
              </w:rPr>
            </w:pPr>
            <w:r>
              <w:rPr>
                <w:rFonts w:cstheme="minorHAnsi"/>
                <w:i/>
                <w:color w:val="7F7F7F" w:themeColor="text1" w:themeTint="80"/>
                <w:sz w:val="20"/>
              </w:rPr>
              <w:t xml:space="preserve">For </w:t>
            </w:r>
            <w:proofErr w:type="gramStart"/>
            <w:r>
              <w:rPr>
                <w:rFonts w:cstheme="minorHAnsi"/>
                <w:i/>
                <w:color w:val="7F7F7F" w:themeColor="text1" w:themeTint="80"/>
                <w:sz w:val="20"/>
              </w:rPr>
              <w:t>example;</w:t>
            </w:r>
            <w:proofErr w:type="gramEnd"/>
            <w:r>
              <w:rPr>
                <w:rFonts w:cstheme="minorHAnsi"/>
                <w:i/>
                <w:color w:val="7F7F7F" w:themeColor="text1" w:themeTint="80"/>
                <w:sz w:val="20"/>
              </w:rPr>
              <w:t xml:space="preserve"> will subject</w:t>
            </w:r>
            <w:r w:rsidR="0094218A">
              <w:rPr>
                <w:rFonts w:cstheme="minorHAnsi"/>
                <w:i/>
                <w:color w:val="7F7F7F" w:themeColor="text1" w:themeTint="80"/>
                <w:sz w:val="20"/>
              </w:rPr>
              <w:t>s be required</w:t>
            </w:r>
            <w:r>
              <w:rPr>
                <w:rFonts w:cstheme="minorHAnsi"/>
                <w:i/>
                <w:color w:val="7F7F7F" w:themeColor="text1" w:themeTint="80"/>
                <w:sz w:val="20"/>
              </w:rPr>
              <w:t xml:space="preserve"> to immediately notify </w:t>
            </w:r>
            <w:r w:rsidR="0094218A">
              <w:rPr>
                <w:rFonts w:cstheme="minorHAnsi"/>
                <w:i/>
                <w:color w:val="7F7F7F" w:themeColor="text1" w:themeTint="80"/>
                <w:sz w:val="20"/>
              </w:rPr>
              <w:t>study staff</w:t>
            </w:r>
            <w:r>
              <w:rPr>
                <w:rFonts w:cstheme="minorHAnsi"/>
                <w:i/>
                <w:color w:val="7F7F7F" w:themeColor="text1" w:themeTint="80"/>
                <w:sz w:val="20"/>
              </w:rPr>
              <w:t>, so that the study procedures</w:t>
            </w:r>
            <w:r w:rsidR="0094218A">
              <w:rPr>
                <w:rFonts w:cstheme="minorHAnsi"/>
                <w:i/>
                <w:color w:val="7F7F7F" w:themeColor="text1" w:themeTint="80"/>
                <w:sz w:val="20"/>
              </w:rPr>
              <w:t xml:space="preserve"> can be discontinue or modified</w:t>
            </w:r>
            <w:r>
              <w:rPr>
                <w:rFonts w:cstheme="minorHAnsi"/>
                <w:i/>
                <w:color w:val="7F7F7F" w:themeColor="text1" w:themeTint="80"/>
                <w:sz w:val="20"/>
              </w:rPr>
              <w:t>,</w:t>
            </w:r>
            <w:r w:rsidR="0094218A">
              <w:rPr>
                <w:rFonts w:cstheme="minorHAnsi"/>
                <w:i/>
                <w:color w:val="7F7F7F" w:themeColor="text1" w:themeTint="80"/>
                <w:sz w:val="20"/>
              </w:rPr>
              <w:t xml:space="preserve"> or for a discussion of</w:t>
            </w:r>
            <w:r>
              <w:rPr>
                <w:rFonts w:cstheme="minorHAnsi"/>
                <w:i/>
                <w:color w:val="7F7F7F" w:themeColor="text1" w:themeTint="80"/>
                <w:sz w:val="20"/>
              </w:rPr>
              <w:t xml:space="preserve"> risks, and/or referrals or counseling?</w:t>
            </w:r>
          </w:p>
        </w:tc>
      </w:tr>
      <w:tr w:rsidR="00277D25" w:rsidRPr="00725F39" w14:paraId="4B9E21A7" w14:textId="77777777" w:rsidTr="005B1C78">
        <w:trPr>
          <w:gridAfter w:val="1"/>
          <w:wAfter w:w="13" w:type="dxa"/>
          <w:trHeight w:val="432"/>
        </w:trPr>
        <w:tc>
          <w:tcPr>
            <w:tcW w:w="720" w:type="dxa"/>
            <w:gridSpan w:val="2"/>
            <w:tcBorders>
              <w:top w:val="nil"/>
              <w:left w:val="nil"/>
              <w:bottom w:val="nil"/>
              <w:right w:val="nil"/>
            </w:tcBorders>
            <w:vAlign w:val="center"/>
          </w:tcPr>
          <w:p w14:paraId="25BDBBA4" w14:textId="77777777" w:rsidR="00277D25" w:rsidRPr="00DD38CB" w:rsidRDefault="00277D25" w:rsidP="000F6211">
            <w:pPr>
              <w:pStyle w:val="NoSpacing"/>
              <w:rPr>
                <w:rFonts w:cstheme="minorHAnsi"/>
              </w:rPr>
            </w:pPr>
          </w:p>
        </w:tc>
        <w:tc>
          <w:tcPr>
            <w:tcW w:w="992" w:type="dxa"/>
            <w:gridSpan w:val="8"/>
            <w:tcBorders>
              <w:top w:val="nil"/>
              <w:left w:val="nil"/>
              <w:bottom w:val="nil"/>
              <w:right w:val="nil"/>
            </w:tcBorders>
          </w:tcPr>
          <w:p w14:paraId="7AD45093" w14:textId="77777777" w:rsidR="00277D25" w:rsidRPr="00DD38CB" w:rsidRDefault="00277D25" w:rsidP="000F6211">
            <w:pPr>
              <w:pStyle w:val="NoSpacing"/>
              <w:ind w:left="-18"/>
              <w:rPr>
                <w:rFonts w:cstheme="minorHAnsi"/>
              </w:rPr>
            </w:pPr>
          </w:p>
        </w:tc>
        <w:tc>
          <w:tcPr>
            <w:tcW w:w="358" w:type="dxa"/>
            <w:tcBorders>
              <w:top w:val="nil"/>
              <w:left w:val="nil"/>
              <w:bottom w:val="nil"/>
              <w:right w:val="single" w:sz="24" w:space="0" w:color="E8960C"/>
            </w:tcBorders>
          </w:tcPr>
          <w:p w14:paraId="3E241AFA" w14:textId="77777777" w:rsidR="00277D25" w:rsidRPr="00DD38CB" w:rsidRDefault="00277D25" w:rsidP="000F6211">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0A2BC12A" w14:textId="77777777" w:rsidR="00277D25" w:rsidRPr="00DD38CB" w:rsidRDefault="00277D25"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D66BBC" w14:paraId="485CCF4B" w14:textId="77777777" w:rsidTr="00C36E69">
        <w:trPr>
          <w:trHeight w:val="615"/>
        </w:trPr>
        <w:tc>
          <w:tcPr>
            <w:tcW w:w="10811" w:type="dxa"/>
            <w:gridSpan w:val="20"/>
            <w:tcBorders>
              <w:top w:val="nil"/>
              <w:left w:val="nil"/>
              <w:bottom w:val="nil"/>
              <w:right w:val="nil"/>
            </w:tcBorders>
            <w:vAlign w:val="center"/>
          </w:tcPr>
          <w:p w14:paraId="5CFF473D" w14:textId="40283A55" w:rsidR="00B1511E" w:rsidRDefault="00B1511E" w:rsidP="00CA2F62">
            <w:pPr>
              <w:pStyle w:val="NoSpacing"/>
              <w:ind w:left="415" w:hanging="415"/>
              <w:rPr>
                <w:rFonts w:cstheme="minorHAnsi"/>
                <w:b/>
                <w:noProof/>
                <w:color w:val="FFFFFF" w:themeColor="background1"/>
                <w:sz w:val="24"/>
                <w:szCs w:val="24"/>
              </w:rPr>
            </w:pPr>
            <w:r>
              <w:rPr>
                <w:rFonts w:cstheme="minorHAnsi"/>
                <w:b/>
                <w:noProof/>
                <w:color w:val="FFFFFF" w:themeColor="background1"/>
                <w:sz w:val="24"/>
                <w:szCs w:val="24"/>
              </w:rPr>
              <mc:AlternateContent>
                <mc:Choice Requires="wps">
                  <w:drawing>
                    <wp:anchor distT="0" distB="0" distL="114300" distR="114300" simplePos="0" relativeHeight="251792384" behindDoc="0" locked="0" layoutInCell="1" allowOverlap="1" wp14:anchorId="0501052E" wp14:editId="13306BF6">
                      <wp:simplePos x="0" y="0"/>
                      <wp:positionH relativeFrom="column">
                        <wp:posOffset>-36195</wp:posOffset>
                      </wp:positionH>
                      <wp:positionV relativeFrom="paragraph">
                        <wp:posOffset>-27940</wp:posOffset>
                      </wp:positionV>
                      <wp:extent cx="292100" cy="255905"/>
                      <wp:effectExtent l="0" t="0" r="12700" b="10795"/>
                      <wp:wrapNone/>
                      <wp:docPr id="16" name="Oval 1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70976" id="Oval 1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2.2pt;width:23pt;height:20.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" filled="f" strokecolor="#1f5a87" strokeweight="1pt"/>
                  </w:pict>
                </mc:Fallback>
              </mc:AlternateContent>
            </w:r>
            <w:r>
              <w:rPr>
                <w:b/>
              </w:rPr>
              <w:t xml:space="preserve">10.3 MRI risk management. </w:t>
            </w:r>
            <w:r w:rsidRPr="00B1511E">
              <w:rPr>
                <w:i/>
              </w:rPr>
              <w:t xml:space="preserve">Answer this question only if </w:t>
            </w:r>
            <w:r w:rsidR="00CA2F62">
              <w:rPr>
                <w:i/>
              </w:rPr>
              <w:t>the</w:t>
            </w:r>
            <w:r w:rsidRPr="00B1511E">
              <w:rPr>
                <w:i/>
              </w:rPr>
              <w:t xml:space="preserve"> subjects will receive MRI scans</w:t>
            </w:r>
            <w:r>
              <w:t>. A rare but serious adverse reaction called nephrogenic systemic fibrosis (NSF) has been observed in individuals with kidney disease who received gadolinium-based contrast agents (GBCAs) for the scans. Also, a few healthy individuals have a severe allergic reaction to GBCAs.</w:t>
            </w:r>
          </w:p>
        </w:tc>
      </w:tr>
      <w:tr w:rsidR="00B1511E" w:rsidRPr="00D66BBC" w14:paraId="6EA1D5F0" w14:textId="77777777" w:rsidTr="00C36E69">
        <w:trPr>
          <w:trHeight w:val="615"/>
        </w:trPr>
        <w:tc>
          <w:tcPr>
            <w:tcW w:w="10811" w:type="dxa"/>
            <w:gridSpan w:val="20"/>
            <w:tcBorders>
              <w:top w:val="nil"/>
              <w:left w:val="nil"/>
              <w:bottom w:val="nil"/>
              <w:right w:val="nil"/>
            </w:tcBorders>
            <w:vAlign w:val="center"/>
          </w:tcPr>
          <w:p w14:paraId="531F30D9" w14:textId="414F2D96" w:rsidR="00B1511E" w:rsidRPr="00B1511E" w:rsidRDefault="00B1511E" w:rsidP="00CA2F62">
            <w:pPr>
              <w:pStyle w:val="NoSpacing"/>
              <w:keepNext/>
              <w:ind w:left="692" w:hanging="274"/>
              <w:rPr>
                <w:rFonts w:cstheme="minorHAnsi"/>
                <w:b/>
                <w:noProof/>
              </w:rPr>
            </w:pPr>
            <w:r w:rsidRPr="00B1511E">
              <w:rPr>
                <w:rFonts w:cstheme="minorHAnsi"/>
                <w:b/>
                <w:noProof/>
              </w:rPr>
              <w:t xml:space="preserve">a. </w:t>
            </w:r>
            <w:r w:rsidRPr="00B1511E">
              <w:rPr>
                <w:rFonts w:cstheme="minorHAnsi"/>
                <w:noProof/>
              </w:rPr>
              <w:t xml:space="preserve">Describe how the renal function of subjects </w:t>
            </w:r>
            <w:r w:rsidR="00CA2F62">
              <w:rPr>
                <w:rFonts w:cstheme="minorHAnsi"/>
                <w:noProof/>
              </w:rPr>
              <w:t xml:space="preserve">will be assessed </w:t>
            </w:r>
            <w:r w:rsidRPr="00B1511E">
              <w:rPr>
                <w:rFonts w:cstheme="minorHAnsi"/>
                <w:noProof/>
              </w:rPr>
              <w:t xml:space="preserve">prior to MRI scans and how that information </w:t>
            </w:r>
            <w:r w:rsidR="00CA2F62">
              <w:rPr>
                <w:rFonts w:cstheme="minorHAnsi"/>
                <w:noProof/>
              </w:rPr>
              <w:t xml:space="preserve">will be used </w:t>
            </w:r>
            <w:r w:rsidRPr="00B1511E">
              <w:rPr>
                <w:rFonts w:cstheme="minorHAnsi"/>
                <w:noProof/>
              </w:rPr>
              <w:t>to exclude subjects at risk for NSF.</w:t>
            </w:r>
          </w:p>
        </w:tc>
      </w:tr>
      <w:tr w:rsidR="00B1511E" w:rsidRPr="00D66BBC" w14:paraId="77E9A0A3" w14:textId="56A3F936" w:rsidTr="00C36E69">
        <w:trPr>
          <w:trHeight w:val="432"/>
        </w:trPr>
        <w:tc>
          <w:tcPr>
            <w:tcW w:w="804" w:type="dxa"/>
            <w:gridSpan w:val="4"/>
            <w:tcBorders>
              <w:top w:val="nil"/>
              <w:left w:val="nil"/>
              <w:bottom w:val="nil"/>
              <w:right w:val="single" w:sz="24" w:space="0" w:color="E8960C"/>
            </w:tcBorders>
            <w:vAlign w:val="center"/>
          </w:tcPr>
          <w:p w14:paraId="2C273A05" w14:textId="77777777" w:rsidR="00B1511E" w:rsidRDefault="00B1511E" w:rsidP="00B1511E">
            <w:pPr>
              <w:pStyle w:val="NoSpacing"/>
              <w:rPr>
                <w:rFonts w:cstheme="minorHAnsi"/>
                <w:b/>
                <w:noProof/>
                <w:color w:val="FFFFFF" w:themeColor="background1"/>
                <w:sz w:val="24"/>
                <w:szCs w:val="24"/>
              </w:rPr>
            </w:pPr>
          </w:p>
        </w:tc>
        <w:tc>
          <w:tcPr>
            <w:tcW w:w="10007" w:type="dxa"/>
            <w:gridSpan w:val="16"/>
            <w:tcBorders>
              <w:top w:val="single" w:sz="24" w:space="0" w:color="E8960C"/>
              <w:left w:val="single" w:sz="24" w:space="0" w:color="E8960C"/>
              <w:bottom w:val="single" w:sz="24" w:space="0" w:color="E8960C"/>
              <w:right w:val="single" w:sz="24" w:space="0" w:color="E8960C"/>
            </w:tcBorders>
            <w:vAlign w:val="center"/>
          </w:tcPr>
          <w:p w14:paraId="6B9C6D6C" w14:textId="7A8851E7" w:rsidR="00B1511E" w:rsidRDefault="00B1511E" w:rsidP="00B1511E">
            <w:pPr>
              <w:pStyle w:val="NoSpacing"/>
              <w:rPr>
                <w:rFonts w:cstheme="minorHAnsi"/>
                <w:b/>
                <w:noProof/>
                <w:color w:val="FFFFFF" w:themeColor="background1"/>
                <w:sz w:val="24"/>
                <w:szCs w:val="24"/>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D66BBC" w14:paraId="6B25C02F" w14:textId="77777777" w:rsidTr="00C36E69">
        <w:trPr>
          <w:trHeight w:val="615"/>
        </w:trPr>
        <w:tc>
          <w:tcPr>
            <w:tcW w:w="10811" w:type="dxa"/>
            <w:gridSpan w:val="20"/>
            <w:tcBorders>
              <w:top w:val="nil"/>
              <w:left w:val="nil"/>
              <w:bottom w:val="nil"/>
              <w:right w:val="nil"/>
            </w:tcBorders>
            <w:vAlign w:val="center"/>
          </w:tcPr>
          <w:p w14:paraId="745E9276" w14:textId="01B97F5A" w:rsidR="00B1511E" w:rsidRPr="00B1511E" w:rsidRDefault="00B1511E" w:rsidP="00CA2F62">
            <w:pPr>
              <w:pStyle w:val="NoSpacing"/>
              <w:keepNext/>
              <w:ind w:left="692" w:hanging="274"/>
              <w:rPr>
                <w:rFonts w:cstheme="minorHAnsi"/>
                <w:b/>
                <w:noProof/>
                <w:color w:val="FFFFFF" w:themeColor="background1"/>
              </w:rPr>
            </w:pPr>
            <w:r w:rsidRPr="00B1511E">
              <w:rPr>
                <w:rFonts w:cstheme="minorHAnsi"/>
                <w:b/>
                <w:noProof/>
              </w:rPr>
              <w:t xml:space="preserve">b. </w:t>
            </w:r>
            <w:r w:rsidRPr="00B1511E">
              <w:rPr>
                <w:rFonts w:cstheme="minorHAnsi"/>
                <w:noProof/>
              </w:rPr>
              <w:t xml:space="preserve">Describe </w:t>
            </w:r>
            <w:r w:rsidR="00CA2F62">
              <w:rPr>
                <w:rFonts w:cstheme="minorHAnsi"/>
                <w:noProof/>
              </w:rPr>
              <w:t>the</w:t>
            </w:r>
            <w:r w:rsidRPr="00B1511E">
              <w:rPr>
                <w:rFonts w:cstheme="minorHAnsi"/>
                <w:noProof/>
              </w:rPr>
              <w:t xml:space="preserve"> protocol for handling a sever</w:t>
            </w:r>
            <w:r w:rsidR="003706EB">
              <w:rPr>
                <w:rFonts w:cstheme="minorHAnsi"/>
                <w:noProof/>
              </w:rPr>
              <w:t>e</w:t>
            </w:r>
            <w:r w:rsidRPr="00B1511E">
              <w:rPr>
                <w:rFonts w:cstheme="minorHAnsi"/>
                <w:noProof/>
              </w:rPr>
              <w:t xml:space="preserve"> allergic reaction to the GBCA or any other medical event/emergency during the MRI scan, including who will be responsible for which actions.</w:t>
            </w:r>
            <w:r w:rsidRPr="00B1511E">
              <w:rPr>
                <w:rFonts w:cstheme="minorHAnsi"/>
                <w:b/>
                <w:noProof/>
              </w:rPr>
              <w:t xml:space="preserve"> </w:t>
            </w:r>
          </w:p>
        </w:tc>
      </w:tr>
      <w:tr w:rsidR="00B1511E" w:rsidRPr="00D66BBC" w14:paraId="2096FF48" w14:textId="67A92C46" w:rsidTr="00C36E69">
        <w:trPr>
          <w:trHeight w:val="432"/>
        </w:trPr>
        <w:tc>
          <w:tcPr>
            <w:tcW w:w="776" w:type="dxa"/>
            <w:gridSpan w:val="3"/>
            <w:tcBorders>
              <w:top w:val="nil"/>
              <w:left w:val="nil"/>
              <w:bottom w:val="nil"/>
              <w:right w:val="single" w:sz="24" w:space="0" w:color="E8960C"/>
            </w:tcBorders>
            <w:vAlign w:val="center"/>
          </w:tcPr>
          <w:p w14:paraId="00178005" w14:textId="77777777" w:rsidR="00B1511E" w:rsidRDefault="00B1511E" w:rsidP="00B1511E">
            <w:pPr>
              <w:pStyle w:val="NoSpacing"/>
              <w:rPr>
                <w:rFonts w:cstheme="minorHAnsi"/>
                <w:b/>
                <w:noProof/>
                <w:sz w:val="24"/>
                <w:szCs w:val="24"/>
              </w:rPr>
            </w:pPr>
          </w:p>
        </w:tc>
        <w:tc>
          <w:tcPr>
            <w:tcW w:w="10035" w:type="dxa"/>
            <w:gridSpan w:val="17"/>
            <w:tcBorders>
              <w:top w:val="single" w:sz="24" w:space="0" w:color="E8960C"/>
              <w:left w:val="single" w:sz="24" w:space="0" w:color="E8960C"/>
              <w:bottom w:val="single" w:sz="24" w:space="0" w:color="E8960C"/>
              <w:right w:val="single" w:sz="24" w:space="0" w:color="E8960C"/>
            </w:tcBorders>
            <w:vAlign w:val="center"/>
          </w:tcPr>
          <w:p w14:paraId="601467CC" w14:textId="56073F43" w:rsidR="00B1511E" w:rsidRDefault="00B1511E" w:rsidP="00B1511E">
            <w:pPr>
              <w:pStyle w:val="NoSpacing"/>
              <w:rPr>
                <w:rFonts w:cstheme="minorHAnsi"/>
                <w:b/>
                <w:noProof/>
                <w:sz w:val="24"/>
                <w:szCs w:val="24"/>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bookmarkStart w:id="467" w:name="q10point3"/>
      <w:tr w:rsidR="00B1511E" w:rsidRPr="00D66BBC" w14:paraId="16316403" w14:textId="77777777" w:rsidTr="00C36E69">
        <w:trPr>
          <w:trHeight w:val="615"/>
        </w:trPr>
        <w:tc>
          <w:tcPr>
            <w:tcW w:w="10811" w:type="dxa"/>
            <w:gridSpan w:val="20"/>
            <w:tcBorders>
              <w:top w:val="nil"/>
              <w:left w:val="nil"/>
              <w:bottom w:val="nil"/>
              <w:right w:val="nil"/>
            </w:tcBorders>
            <w:vAlign w:val="center"/>
          </w:tcPr>
          <w:p w14:paraId="16316402" w14:textId="4DAAE2BC" w:rsidR="00B1511E" w:rsidRPr="00753970" w:rsidRDefault="00B1511E" w:rsidP="00B1511E">
            <w:pPr>
              <w:pStyle w:val="NoSpacing"/>
              <w:keepNext/>
            </w:pPr>
            <w:r>
              <w:rPr>
                <w:rFonts w:cstheme="minorHAnsi"/>
                <w:b/>
                <w:noProof/>
                <w:color w:val="FFFFFF" w:themeColor="background1"/>
                <w:sz w:val="24"/>
                <w:szCs w:val="24"/>
              </w:rPr>
              <mc:AlternateContent>
                <mc:Choice Requires="wps">
                  <w:drawing>
                    <wp:anchor distT="0" distB="0" distL="114300" distR="114300" simplePos="0" relativeHeight="251789312" behindDoc="0" locked="0" layoutInCell="1" allowOverlap="1" wp14:anchorId="16316554" wp14:editId="76F14D4F">
                      <wp:simplePos x="0" y="0"/>
                      <wp:positionH relativeFrom="column">
                        <wp:posOffset>-36195</wp:posOffset>
                      </wp:positionH>
                      <wp:positionV relativeFrom="paragraph">
                        <wp:posOffset>-27940</wp:posOffset>
                      </wp:positionV>
                      <wp:extent cx="292100" cy="255905"/>
                      <wp:effectExtent l="0" t="0" r="12700" b="10795"/>
                      <wp:wrapNone/>
                      <wp:docPr id="79" name="Oval 7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11869" id="Oval 7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2.2pt;width:23pt;height:20.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UAKAMAAHg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" filled="f" strokecolor="#1f5a87" strokeweight="1pt"/>
                  </w:pict>
                </mc:Fallback>
              </mc:AlternateContent>
            </w:r>
            <w:r>
              <w:rPr>
                <w:b/>
              </w:rPr>
              <w:t xml:space="preserve">10.4 </w:t>
            </w:r>
            <w:r w:rsidRPr="00753970">
              <w:rPr>
                <w:b/>
              </w:rPr>
              <w:t>Unforeseeable risks</w:t>
            </w:r>
            <w:bookmarkEnd w:id="467"/>
            <w:r>
              <w:t>. Are there any research procedures that may have risks that are currently unforeseeable?</w:t>
            </w:r>
          </w:p>
        </w:tc>
      </w:tr>
      <w:tr w:rsidR="00B1511E" w:rsidRPr="00D66BBC" w14:paraId="16316405" w14:textId="77777777" w:rsidTr="00C36E69">
        <w:trPr>
          <w:trHeight w:val="432"/>
        </w:trPr>
        <w:tc>
          <w:tcPr>
            <w:tcW w:w="10811" w:type="dxa"/>
            <w:gridSpan w:val="20"/>
            <w:tcBorders>
              <w:top w:val="nil"/>
              <w:left w:val="nil"/>
              <w:bottom w:val="nil"/>
              <w:right w:val="nil"/>
            </w:tcBorders>
            <w:vAlign w:val="center"/>
          </w:tcPr>
          <w:p w14:paraId="16316404" w14:textId="77777777" w:rsidR="00B1511E" w:rsidRPr="00501346" w:rsidRDefault="00B1511E" w:rsidP="00B1511E">
            <w:pPr>
              <w:pStyle w:val="NoSpacing"/>
              <w:keepNext/>
              <w:ind w:left="432"/>
              <w:rPr>
                <w:rFonts w:ascii="Times New Roman" w:hAnsi="Times New Roman" w:cs="Times New Roman"/>
                <w:color w:val="7F7F7F" w:themeColor="text1" w:themeTint="80"/>
                <w:sz w:val="20"/>
              </w:rPr>
            </w:pPr>
            <w:r w:rsidRPr="00501346">
              <w:rPr>
                <w:rFonts w:cstheme="minorHAnsi"/>
                <w:i/>
                <w:color w:val="7F7F7F" w:themeColor="text1" w:themeTint="80"/>
                <w:sz w:val="20"/>
              </w:rPr>
              <w:t xml:space="preserve">Example: using a drug that </w:t>
            </w:r>
            <w:proofErr w:type="gramStart"/>
            <w:r w:rsidRPr="00501346">
              <w:rPr>
                <w:rFonts w:cstheme="minorHAnsi"/>
                <w:i/>
                <w:color w:val="7F7F7F" w:themeColor="text1" w:themeTint="80"/>
                <w:sz w:val="20"/>
              </w:rPr>
              <w:t>hasn’t</w:t>
            </w:r>
            <w:proofErr w:type="gramEnd"/>
            <w:r w:rsidRPr="00501346">
              <w:rPr>
                <w:rFonts w:cstheme="minorHAnsi"/>
                <w:i/>
                <w:color w:val="7F7F7F" w:themeColor="text1" w:themeTint="80"/>
                <w:sz w:val="20"/>
              </w:rPr>
              <w:t xml:space="preserve"> been used before in this subject population.</w:t>
            </w:r>
          </w:p>
        </w:tc>
      </w:tr>
      <w:tr w:rsidR="00B1511E" w:rsidRPr="00725F39" w14:paraId="16316409" w14:textId="77777777" w:rsidTr="00C36E69">
        <w:trPr>
          <w:trHeight w:val="288"/>
        </w:trPr>
        <w:tc>
          <w:tcPr>
            <w:tcW w:w="720" w:type="dxa"/>
            <w:gridSpan w:val="2"/>
            <w:tcBorders>
              <w:top w:val="nil"/>
              <w:left w:val="nil"/>
              <w:bottom w:val="nil"/>
              <w:right w:val="single" w:sz="12" w:space="0" w:color="auto"/>
            </w:tcBorders>
            <w:vAlign w:val="center"/>
          </w:tcPr>
          <w:p w14:paraId="16316406" w14:textId="77777777" w:rsidR="00B1511E" w:rsidRPr="00DD38CB" w:rsidRDefault="00B1511E" w:rsidP="00B1511E">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07" w14:textId="07A0DBD6" w:rsidR="00B1511E" w:rsidRPr="00782A0D" w:rsidRDefault="00DB14D2" w:rsidP="00B1511E">
            <w:pPr>
              <w:pStyle w:val="NoSpacing"/>
              <w:ind w:left="-18"/>
              <w:jc w:val="center"/>
              <w:rPr>
                <w:rFonts w:cstheme="minorHAnsi"/>
                <w:b/>
              </w:rPr>
            </w:pPr>
            <w:r>
              <w:rPr>
                <w:rFonts w:cstheme="minorHAnsi"/>
                <w:b/>
              </w:rPr>
              <w:t>X</w:t>
            </w:r>
          </w:p>
        </w:tc>
        <w:tc>
          <w:tcPr>
            <w:tcW w:w="632" w:type="dxa"/>
            <w:gridSpan w:val="4"/>
            <w:tcBorders>
              <w:top w:val="nil"/>
              <w:left w:val="single" w:sz="12" w:space="0" w:color="auto"/>
              <w:bottom w:val="nil"/>
              <w:right w:val="nil"/>
            </w:tcBorders>
            <w:vAlign w:val="center"/>
          </w:tcPr>
          <w:p w14:paraId="6D7BAF63" w14:textId="3ED09DFF" w:rsidR="00B1511E" w:rsidRPr="00DD38CB" w:rsidRDefault="00B1511E" w:rsidP="00B1511E">
            <w:pPr>
              <w:pStyle w:val="NoSpacing"/>
              <w:ind w:left="-18"/>
              <w:rPr>
                <w:rFonts w:cstheme="minorHAnsi"/>
              </w:rPr>
            </w:pPr>
            <w:r w:rsidRPr="00DD38CB">
              <w:rPr>
                <w:rFonts w:cstheme="minorHAnsi"/>
                <w:b/>
              </w:rPr>
              <w:t>No</w:t>
            </w:r>
          </w:p>
        </w:tc>
        <w:tc>
          <w:tcPr>
            <w:tcW w:w="9099" w:type="dxa"/>
            <w:gridSpan w:val="10"/>
            <w:tcBorders>
              <w:top w:val="nil"/>
              <w:left w:val="nil"/>
              <w:bottom w:val="nil"/>
              <w:right w:val="nil"/>
            </w:tcBorders>
            <w:vAlign w:val="center"/>
          </w:tcPr>
          <w:p w14:paraId="16316408" w14:textId="6406A1D7" w:rsidR="00B1511E" w:rsidRPr="00DD38CB" w:rsidRDefault="00B1511E" w:rsidP="00B1511E">
            <w:pPr>
              <w:pStyle w:val="NoSpacing"/>
              <w:rPr>
                <w:rFonts w:cstheme="minorHAnsi"/>
              </w:rPr>
            </w:pPr>
          </w:p>
        </w:tc>
      </w:tr>
      <w:tr w:rsidR="00B1511E" w:rsidRPr="00725F39" w14:paraId="1631640D" w14:textId="77777777" w:rsidTr="00C36E69">
        <w:trPr>
          <w:trHeight w:val="270"/>
        </w:trPr>
        <w:tc>
          <w:tcPr>
            <w:tcW w:w="720" w:type="dxa"/>
            <w:gridSpan w:val="2"/>
            <w:tcBorders>
              <w:top w:val="nil"/>
              <w:left w:val="nil"/>
              <w:bottom w:val="nil"/>
              <w:right w:val="single" w:sz="12" w:space="0" w:color="auto"/>
            </w:tcBorders>
            <w:vAlign w:val="center"/>
          </w:tcPr>
          <w:p w14:paraId="1631640A" w14:textId="77777777" w:rsidR="00B1511E" w:rsidRPr="00DD38CB" w:rsidRDefault="00B1511E" w:rsidP="00B1511E">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0B" w14:textId="09820AC8" w:rsidR="00B1511E" w:rsidRPr="00782A0D" w:rsidRDefault="00B1511E" w:rsidP="00B1511E">
            <w:pPr>
              <w:pStyle w:val="NoSpacing"/>
              <w:keepNext/>
              <w:ind w:left="-18"/>
              <w:jc w:val="center"/>
              <w:rPr>
                <w:rFonts w:cstheme="minorHAnsi"/>
                <w:b/>
              </w:rPr>
            </w:pPr>
          </w:p>
        </w:tc>
        <w:tc>
          <w:tcPr>
            <w:tcW w:w="632" w:type="dxa"/>
            <w:gridSpan w:val="4"/>
            <w:tcBorders>
              <w:top w:val="nil"/>
              <w:left w:val="single" w:sz="12" w:space="0" w:color="auto"/>
              <w:bottom w:val="nil"/>
              <w:right w:val="nil"/>
            </w:tcBorders>
          </w:tcPr>
          <w:p w14:paraId="3A2C5312" w14:textId="7F2F2C14" w:rsidR="00B1511E" w:rsidRPr="00DD38CB" w:rsidRDefault="00B1511E" w:rsidP="00B1511E">
            <w:pPr>
              <w:pStyle w:val="NoSpacing"/>
              <w:keepNext/>
              <w:ind w:left="-18"/>
              <w:rPr>
                <w:rFonts w:cstheme="minorHAnsi"/>
              </w:rPr>
            </w:pPr>
            <w:r w:rsidRPr="00DD38CB">
              <w:rPr>
                <w:rFonts w:cstheme="minorHAnsi"/>
                <w:b/>
              </w:rPr>
              <w:t>Yes</w:t>
            </w:r>
          </w:p>
        </w:tc>
        <w:tc>
          <w:tcPr>
            <w:tcW w:w="9099" w:type="dxa"/>
            <w:gridSpan w:val="10"/>
            <w:tcBorders>
              <w:top w:val="nil"/>
              <w:left w:val="nil"/>
              <w:bottom w:val="nil"/>
              <w:right w:val="nil"/>
            </w:tcBorders>
          </w:tcPr>
          <w:p w14:paraId="1631640C" w14:textId="50E9F36C" w:rsidR="00B1511E" w:rsidRPr="00DD38CB" w:rsidRDefault="00B1511E" w:rsidP="00B1511E">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identify the procedures.</w:t>
            </w:r>
          </w:p>
        </w:tc>
      </w:tr>
      <w:tr w:rsidR="00B1511E" w:rsidRPr="00725F39" w14:paraId="16316412" w14:textId="77777777" w:rsidTr="005B1C78">
        <w:trPr>
          <w:gridAfter w:val="1"/>
          <w:wAfter w:w="13" w:type="dxa"/>
          <w:trHeight w:val="432"/>
        </w:trPr>
        <w:tc>
          <w:tcPr>
            <w:tcW w:w="720" w:type="dxa"/>
            <w:gridSpan w:val="2"/>
            <w:tcBorders>
              <w:top w:val="nil"/>
              <w:left w:val="nil"/>
              <w:bottom w:val="nil"/>
              <w:right w:val="nil"/>
            </w:tcBorders>
            <w:vAlign w:val="center"/>
          </w:tcPr>
          <w:p w14:paraId="1631640E" w14:textId="77777777" w:rsidR="00B1511E" w:rsidRPr="00DD38CB" w:rsidRDefault="00B1511E" w:rsidP="00B1511E">
            <w:pPr>
              <w:pStyle w:val="NoSpacing"/>
              <w:rPr>
                <w:rFonts w:cstheme="minorHAnsi"/>
              </w:rPr>
            </w:pPr>
          </w:p>
        </w:tc>
        <w:tc>
          <w:tcPr>
            <w:tcW w:w="992" w:type="dxa"/>
            <w:gridSpan w:val="8"/>
            <w:tcBorders>
              <w:top w:val="nil"/>
              <w:left w:val="nil"/>
              <w:bottom w:val="nil"/>
              <w:right w:val="nil"/>
            </w:tcBorders>
          </w:tcPr>
          <w:p w14:paraId="1631640F" w14:textId="77777777" w:rsidR="00B1511E" w:rsidRPr="00DD38CB" w:rsidRDefault="00B1511E" w:rsidP="00B1511E">
            <w:pPr>
              <w:pStyle w:val="NoSpacing"/>
              <w:ind w:left="-18"/>
              <w:rPr>
                <w:rFonts w:cstheme="minorHAnsi"/>
              </w:rPr>
            </w:pPr>
          </w:p>
        </w:tc>
        <w:tc>
          <w:tcPr>
            <w:tcW w:w="358" w:type="dxa"/>
            <w:tcBorders>
              <w:top w:val="nil"/>
              <w:left w:val="nil"/>
              <w:bottom w:val="nil"/>
              <w:right w:val="single" w:sz="24" w:space="0" w:color="E8960C"/>
            </w:tcBorders>
          </w:tcPr>
          <w:p w14:paraId="16316410" w14:textId="77777777" w:rsidR="00B1511E" w:rsidRPr="00DD38CB" w:rsidRDefault="00B1511E" w:rsidP="00B1511E">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16316411" w14:textId="77777777" w:rsidR="00B1511E" w:rsidRPr="00DD38CB" w:rsidRDefault="00B1511E" w:rsidP="00B1511E">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725F39" w14:paraId="5382578C" w14:textId="77777777" w:rsidTr="00C36E69">
        <w:trPr>
          <w:trHeight w:val="963"/>
        </w:trPr>
        <w:tc>
          <w:tcPr>
            <w:tcW w:w="10811" w:type="dxa"/>
            <w:gridSpan w:val="20"/>
            <w:tcBorders>
              <w:top w:val="nil"/>
              <w:left w:val="nil"/>
              <w:bottom w:val="nil"/>
              <w:right w:val="nil"/>
            </w:tcBorders>
            <w:vAlign w:val="center"/>
          </w:tcPr>
          <w:p w14:paraId="57EA5316" w14:textId="445749BB" w:rsidR="00B1511E" w:rsidRPr="00DE4DA5" w:rsidRDefault="00B1511E" w:rsidP="00B1511E">
            <w:pPr>
              <w:pStyle w:val="NoSpacing"/>
              <w:keepNext/>
              <w:ind w:left="432" w:hanging="432"/>
            </w:pPr>
            <w:r>
              <w:rPr>
                <w:b/>
              </w:rPr>
              <w:t>10.5</w:t>
            </w:r>
            <w:r w:rsidRPr="003F5F4C">
              <w:t xml:space="preserve"> </w:t>
            </w:r>
            <w:r>
              <w:rPr>
                <w:b/>
              </w:rPr>
              <w:t>Subjects who will be under regional or general anesthesiology</w:t>
            </w:r>
            <w:r w:rsidRPr="001E60F0">
              <w:rPr>
                <w:b/>
              </w:rPr>
              <w:t>.</w:t>
            </w:r>
            <w:r w:rsidRPr="008B71E0">
              <w:t xml:space="preserve"> </w:t>
            </w:r>
            <w:r>
              <w:t>Will any research procedures occur while patients are under general or regional anesthesia, or during the 3 hours preceding general or regional anesthesia (supplied for non-research reasons)?</w:t>
            </w:r>
          </w:p>
        </w:tc>
      </w:tr>
      <w:tr w:rsidR="00B1511E" w:rsidRPr="00725F39" w14:paraId="6B97095B" w14:textId="77777777" w:rsidTr="005B1C78">
        <w:trPr>
          <w:gridAfter w:val="1"/>
          <w:wAfter w:w="13" w:type="dxa"/>
          <w:trHeight w:val="288"/>
        </w:trPr>
        <w:tc>
          <w:tcPr>
            <w:tcW w:w="720" w:type="dxa"/>
            <w:gridSpan w:val="2"/>
            <w:tcBorders>
              <w:top w:val="nil"/>
              <w:left w:val="nil"/>
              <w:bottom w:val="nil"/>
              <w:right w:val="single" w:sz="12" w:space="0" w:color="auto"/>
            </w:tcBorders>
            <w:vAlign w:val="center"/>
          </w:tcPr>
          <w:p w14:paraId="4A65668F" w14:textId="77777777" w:rsidR="00B1511E" w:rsidRPr="00DD38CB" w:rsidRDefault="00B1511E" w:rsidP="00B1511E">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F1C477A" w14:textId="411E4D53" w:rsidR="00B1511E" w:rsidRPr="00782A0D" w:rsidRDefault="00DB14D2" w:rsidP="00B1511E">
            <w:pPr>
              <w:pStyle w:val="NoSpacing"/>
              <w:ind w:left="-18"/>
              <w:jc w:val="center"/>
              <w:rPr>
                <w:rFonts w:cstheme="minorHAnsi"/>
                <w:b/>
              </w:rPr>
            </w:pPr>
            <w:r>
              <w:rPr>
                <w:rFonts w:cstheme="minorHAnsi"/>
                <w:b/>
              </w:rPr>
              <w:t>X</w:t>
            </w:r>
          </w:p>
        </w:tc>
        <w:tc>
          <w:tcPr>
            <w:tcW w:w="632" w:type="dxa"/>
            <w:gridSpan w:val="4"/>
            <w:tcBorders>
              <w:top w:val="nil"/>
              <w:left w:val="single" w:sz="12" w:space="0" w:color="auto"/>
              <w:bottom w:val="nil"/>
              <w:right w:val="nil"/>
            </w:tcBorders>
            <w:vAlign w:val="center"/>
          </w:tcPr>
          <w:p w14:paraId="0D134A90" w14:textId="14468447" w:rsidR="00B1511E" w:rsidRPr="00DD38CB" w:rsidRDefault="00B1511E" w:rsidP="00B1511E">
            <w:pPr>
              <w:pStyle w:val="NoSpacing"/>
              <w:ind w:left="-18"/>
              <w:rPr>
                <w:rFonts w:cstheme="minorHAnsi"/>
              </w:rPr>
            </w:pPr>
            <w:r w:rsidRPr="00DD38CB">
              <w:rPr>
                <w:rFonts w:cstheme="minorHAnsi"/>
                <w:b/>
              </w:rPr>
              <w:t>No</w:t>
            </w:r>
          </w:p>
        </w:tc>
        <w:tc>
          <w:tcPr>
            <w:tcW w:w="9086" w:type="dxa"/>
            <w:gridSpan w:val="9"/>
            <w:tcBorders>
              <w:top w:val="nil"/>
              <w:left w:val="nil"/>
              <w:bottom w:val="nil"/>
              <w:right w:val="nil"/>
            </w:tcBorders>
            <w:vAlign w:val="center"/>
          </w:tcPr>
          <w:p w14:paraId="6AEEF0C1" w14:textId="2F55E3DC" w:rsidR="00B1511E" w:rsidRPr="00DD38CB" w:rsidRDefault="00B1511E" w:rsidP="00B1511E">
            <w:pPr>
              <w:pStyle w:val="NoSpacing"/>
              <w:rPr>
                <w:rFonts w:cstheme="minorHAnsi"/>
              </w:rPr>
            </w:pPr>
          </w:p>
        </w:tc>
      </w:tr>
      <w:tr w:rsidR="00B1511E" w:rsidRPr="00725F39" w14:paraId="6F08955C" w14:textId="77777777" w:rsidTr="005B1C78">
        <w:trPr>
          <w:gridAfter w:val="1"/>
          <w:wAfter w:w="13" w:type="dxa"/>
          <w:trHeight w:val="288"/>
        </w:trPr>
        <w:tc>
          <w:tcPr>
            <w:tcW w:w="720" w:type="dxa"/>
            <w:gridSpan w:val="2"/>
            <w:tcBorders>
              <w:top w:val="nil"/>
              <w:left w:val="nil"/>
              <w:bottom w:val="nil"/>
              <w:right w:val="single" w:sz="12" w:space="0" w:color="auto"/>
            </w:tcBorders>
            <w:vAlign w:val="center"/>
          </w:tcPr>
          <w:p w14:paraId="1C4EE1D2" w14:textId="77777777" w:rsidR="00B1511E" w:rsidRPr="00DD38CB" w:rsidRDefault="00B1511E" w:rsidP="00B1511E">
            <w:pPr>
              <w:pStyle w:val="NoSpacing"/>
              <w:keepNext/>
              <w:rPr>
                <w:rFonts w:cstheme="minorHAnsi"/>
              </w:rPr>
            </w:pPr>
          </w:p>
        </w:tc>
        <w:tc>
          <w:tcPr>
            <w:tcW w:w="360"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939EF36" w14:textId="03062625" w:rsidR="00B1511E" w:rsidRPr="00782A0D" w:rsidRDefault="00B1511E" w:rsidP="00B1511E">
            <w:pPr>
              <w:pStyle w:val="NoSpacing"/>
              <w:keepNext/>
              <w:ind w:left="-18"/>
              <w:jc w:val="center"/>
              <w:rPr>
                <w:rFonts w:cstheme="minorHAnsi"/>
                <w:b/>
              </w:rPr>
            </w:pPr>
          </w:p>
        </w:tc>
        <w:tc>
          <w:tcPr>
            <w:tcW w:w="632" w:type="dxa"/>
            <w:gridSpan w:val="4"/>
            <w:tcBorders>
              <w:top w:val="nil"/>
              <w:left w:val="single" w:sz="12" w:space="0" w:color="auto"/>
              <w:bottom w:val="nil"/>
              <w:right w:val="nil"/>
            </w:tcBorders>
            <w:vAlign w:val="center"/>
          </w:tcPr>
          <w:p w14:paraId="1B7A403A" w14:textId="022E76B2" w:rsidR="00B1511E" w:rsidRPr="00DD38CB" w:rsidRDefault="00B1511E" w:rsidP="00B1511E">
            <w:pPr>
              <w:pStyle w:val="NoSpacing"/>
              <w:keepNext/>
              <w:ind w:left="-18"/>
              <w:rPr>
                <w:rFonts w:cstheme="minorHAnsi"/>
              </w:rPr>
            </w:pPr>
            <w:r w:rsidRPr="00DD38CB">
              <w:rPr>
                <w:rFonts w:cstheme="minorHAnsi"/>
                <w:b/>
              </w:rPr>
              <w:t>Yes</w:t>
            </w:r>
          </w:p>
        </w:tc>
        <w:tc>
          <w:tcPr>
            <w:tcW w:w="9086" w:type="dxa"/>
            <w:gridSpan w:val="9"/>
            <w:tcBorders>
              <w:top w:val="nil"/>
              <w:left w:val="nil"/>
              <w:bottom w:val="nil"/>
              <w:right w:val="nil"/>
            </w:tcBorders>
            <w:vAlign w:val="center"/>
          </w:tcPr>
          <w:p w14:paraId="5E9AADC0" w14:textId="4D3593F7" w:rsidR="00B1511E" w:rsidRPr="00DD38CB" w:rsidRDefault="00B1511E" w:rsidP="00B1511E">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check all the boxes that apply.</w:t>
            </w:r>
          </w:p>
        </w:tc>
      </w:tr>
      <w:tr w:rsidR="00B1511E" w:rsidRPr="00725F39" w14:paraId="266690AC" w14:textId="77777777" w:rsidTr="005B1C78">
        <w:trPr>
          <w:gridAfter w:val="1"/>
          <w:wAfter w:w="13" w:type="dxa"/>
          <w:trHeight w:val="100"/>
        </w:trPr>
        <w:tc>
          <w:tcPr>
            <w:tcW w:w="720" w:type="dxa"/>
            <w:gridSpan w:val="2"/>
            <w:tcBorders>
              <w:top w:val="nil"/>
              <w:left w:val="nil"/>
              <w:bottom w:val="nil"/>
              <w:right w:val="nil"/>
            </w:tcBorders>
            <w:vAlign w:val="center"/>
          </w:tcPr>
          <w:p w14:paraId="3756D8DE" w14:textId="77777777" w:rsidR="00B1511E" w:rsidRPr="00782A0D" w:rsidRDefault="00B1511E" w:rsidP="00B1511E">
            <w:pPr>
              <w:pStyle w:val="NoSpacing"/>
              <w:keepNext/>
              <w:jc w:val="center"/>
              <w:rPr>
                <w:rFonts w:cstheme="minorHAnsi"/>
                <w:sz w:val="2"/>
              </w:rPr>
            </w:pPr>
          </w:p>
        </w:tc>
        <w:tc>
          <w:tcPr>
            <w:tcW w:w="360" w:type="dxa"/>
            <w:gridSpan w:val="4"/>
            <w:tcBorders>
              <w:top w:val="single" w:sz="12" w:space="0" w:color="auto"/>
              <w:left w:val="nil"/>
              <w:bottom w:val="nil"/>
              <w:right w:val="nil"/>
            </w:tcBorders>
            <w:vAlign w:val="center"/>
          </w:tcPr>
          <w:p w14:paraId="6EA3B9D8" w14:textId="77777777" w:rsidR="00B1511E" w:rsidRPr="00782A0D" w:rsidRDefault="00B1511E" w:rsidP="00B1511E">
            <w:pPr>
              <w:pStyle w:val="NoSpacing"/>
              <w:keepNext/>
              <w:jc w:val="center"/>
              <w:rPr>
                <w:rFonts w:cstheme="minorHAnsi"/>
                <w:sz w:val="2"/>
              </w:rPr>
            </w:pPr>
          </w:p>
        </w:tc>
        <w:tc>
          <w:tcPr>
            <w:tcW w:w="990" w:type="dxa"/>
            <w:gridSpan w:val="5"/>
            <w:tcBorders>
              <w:top w:val="nil"/>
              <w:left w:val="nil"/>
              <w:bottom w:val="nil"/>
              <w:right w:val="nil"/>
            </w:tcBorders>
            <w:vAlign w:val="center"/>
          </w:tcPr>
          <w:p w14:paraId="74B02FCD" w14:textId="05CEEE97" w:rsidR="00B1511E" w:rsidRPr="00782A0D" w:rsidRDefault="00B1511E" w:rsidP="00B1511E">
            <w:pPr>
              <w:pStyle w:val="NoSpacing"/>
              <w:keepNext/>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19CA8C73" w14:textId="1A1D8D01" w:rsidR="00B1511E" w:rsidRPr="00782A0D" w:rsidRDefault="00B1511E" w:rsidP="00B1511E">
            <w:pPr>
              <w:pStyle w:val="NoSpacing"/>
              <w:keepNext/>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0A7ADC6A" w14:textId="77777777" w:rsidR="00B1511E" w:rsidRPr="00A054AB" w:rsidRDefault="00B1511E" w:rsidP="00B1511E">
            <w:pPr>
              <w:keepNext/>
              <w:rPr>
                <w:rFonts w:asciiTheme="minorHAnsi" w:hAnsiTheme="minorHAnsi"/>
              </w:rPr>
            </w:pPr>
            <w:r>
              <w:t>Administration of any drug for research purposes</w:t>
            </w:r>
          </w:p>
        </w:tc>
      </w:tr>
      <w:tr w:rsidR="00B1511E" w:rsidRPr="00725F39" w14:paraId="3546C331" w14:textId="77777777" w:rsidTr="005B1C78">
        <w:trPr>
          <w:gridAfter w:val="1"/>
          <w:wAfter w:w="13" w:type="dxa"/>
          <w:trHeight w:val="157"/>
        </w:trPr>
        <w:tc>
          <w:tcPr>
            <w:tcW w:w="720" w:type="dxa"/>
            <w:gridSpan w:val="2"/>
            <w:tcBorders>
              <w:top w:val="nil"/>
              <w:left w:val="nil"/>
              <w:bottom w:val="nil"/>
              <w:right w:val="nil"/>
            </w:tcBorders>
            <w:vAlign w:val="center"/>
          </w:tcPr>
          <w:p w14:paraId="62D92CC1" w14:textId="77777777" w:rsidR="00B1511E" w:rsidRPr="00782A0D" w:rsidRDefault="00B1511E" w:rsidP="00B1511E">
            <w:pPr>
              <w:pStyle w:val="NoSpacing"/>
              <w:jc w:val="center"/>
              <w:rPr>
                <w:rFonts w:cstheme="minorHAnsi"/>
                <w:sz w:val="2"/>
              </w:rPr>
            </w:pPr>
          </w:p>
        </w:tc>
        <w:tc>
          <w:tcPr>
            <w:tcW w:w="360" w:type="dxa"/>
            <w:gridSpan w:val="4"/>
            <w:tcBorders>
              <w:top w:val="nil"/>
              <w:left w:val="nil"/>
              <w:bottom w:val="nil"/>
              <w:right w:val="nil"/>
            </w:tcBorders>
            <w:vAlign w:val="center"/>
          </w:tcPr>
          <w:p w14:paraId="4096CC5E" w14:textId="77777777" w:rsidR="00B1511E" w:rsidRPr="00782A0D" w:rsidRDefault="00B1511E" w:rsidP="00B1511E">
            <w:pPr>
              <w:pStyle w:val="NoSpacing"/>
              <w:jc w:val="center"/>
              <w:rPr>
                <w:rFonts w:cstheme="minorHAnsi"/>
                <w:sz w:val="2"/>
              </w:rPr>
            </w:pPr>
          </w:p>
        </w:tc>
        <w:tc>
          <w:tcPr>
            <w:tcW w:w="990" w:type="dxa"/>
            <w:gridSpan w:val="5"/>
            <w:tcBorders>
              <w:top w:val="nil"/>
              <w:left w:val="nil"/>
              <w:bottom w:val="nil"/>
              <w:right w:val="single" w:sz="12" w:space="0" w:color="auto"/>
            </w:tcBorders>
            <w:vAlign w:val="center"/>
          </w:tcPr>
          <w:p w14:paraId="742B0D55"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2AB7841"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7731318C" w14:textId="77777777" w:rsidR="00B1511E" w:rsidRDefault="00B1511E" w:rsidP="00B1511E"/>
        </w:tc>
      </w:tr>
      <w:tr w:rsidR="00B1511E" w:rsidRPr="00725F39" w14:paraId="0FA83507" w14:textId="77777777" w:rsidTr="005B1C78">
        <w:trPr>
          <w:gridAfter w:val="1"/>
          <w:wAfter w:w="13" w:type="dxa"/>
          <w:trHeight w:val="33"/>
        </w:trPr>
        <w:tc>
          <w:tcPr>
            <w:tcW w:w="720" w:type="dxa"/>
            <w:gridSpan w:val="2"/>
            <w:tcBorders>
              <w:top w:val="nil"/>
              <w:left w:val="nil"/>
              <w:bottom w:val="nil"/>
              <w:right w:val="nil"/>
            </w:tcBorders>
            <w:vAlign w:val="center"/>
          </w:tcPr>
          <w:p w14:paraId="7F5BF567" w14:textId="77777777" w:rsidR="00B1511E" w:rsidRPr="00782A0D" w:rsidRDefault="00B1511E" w:rsidP="00B1511E">
            <w:pPr>
              <w:pStyle w:val="NoSpacing"/>
              <w:jc w:val="center"/>
              <w:rPr>
                <w:rFonts w:cstheme="minorHAnsi"/>
                <w:sz w:val="2"/>
              </w:rPr>
            </w:pPr>
          </w:p>
        </w:tc>
        <w:tc>
          <w:tcPr>
            <w:tcW w:w="360" w:type="dxa"/>
            <w:gridSpan w:val="4"/>
            <w:tcBorders>
              <w:top w:val="nil"/>
              <w:left w:val="nil"/>
              <w:bottom w:val="nil"/>
              <w:right w:val="nil"/>
            </w:tcBorders>
            <w:vAlign w:val="center"/>
          </w:tcPr>
          <w:p w14:paraId="05E2689B" w14:textId="77777777" w:rsidR="00B1511E" w:rsidRPr="00782A0D" w:rsidRDefault="00B1511E" w:rsidP="00B1511E">
            <w:pPr>
              <w:pStyle w:val="NoSpacing"/>
              <w:jc w:val="center"/>
              <w:rPr>
                <w:rFonts w:cstheme="minorHAnsi"/>
                <w:sz w:val="2"/>
              </w:rPr>
            </w:pPr>
          </w:p>
        </w:tc>
        <w:tc>
          <w:tcPr>
            <w:tcW w:w="990" w:type="dxa"/>
            <w:gridSpan w:val="5"/>
            <w:tcBorders>
              <w:top w:val="nil"/>
              <w:left w:val="nil"/>
              <w:bottom w:val="nil"/>
              <w:right w:val="nil"/>
            </w:tcBorders>
            <w:vAlign w:val="center"/>
          </w:tcPr>
          <w:p w14:paraId="59D3C345"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2BF71A6A"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41BD2103" w14:textId="77777777" w:rsidR="00B1511E" w:rsidRDefault="00B1511E" w:rsidP="00B1511E"/>
        </w:tc>
      </w:tr>
      <w:tr w:rsidR="00B1511E" w:rsidRPr="00725F39" w14:paraId="28F5B5C2" w14:textId="77777777" w:rsidTr="005B1C78">
        <w:trPr>
          <w:gridAfter w:val="1"/>
          <w:wAfter w:w="13" w:type="dxa"/>
          <w:trHeight w:val="143"/>
        </w:trPr>
        <w:tc>
          <w:tcPr>
            <w:tcW w:w="2070" w:type="dxa"/>
            <w:gridSpan w:val="11"/>
            <w:tcBorders>
              <w:top w:val="nil"/>
              <w:left w:val="nil"/>
              <w:bottom w:val="nil"/>
              <w:right w:val="nil"/>
            </w:tcBorders>
            <w:vAlign w:val="center"/>
          </w:tcPr>
          <w:p w14:paraId="47C8D8DF"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7F34BA4D" w14:textId="7AB72AAA"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24DC0D44" w14:textId="77777777" w:rsidR="00B1511E" w:rsidRPr="00A054AB" w:rsidRDefault="00B1511E" w:rsidP="00B1511E">
            <w:pPr>
              <w:rPr>
                <w:rFonts w:asciiTheme="minorHAnsi" w:hAnsiTheme="minorHAnsi"/>
              </w:rPr>
            </w:pPr>
            <w:r>
              <w:t>Inserting an intra-venous (central or peripheral) or intra-arterial line for research purposes</w:t>
            </w:r>
          </w:p>
        </w:tc>
      </w:tr>
      <w:tr w:rsidR="00B1511E" w:rsidRPr="00725F39" w14:paraId="0CBD9A28" w14:textId="77777777" w:rsidTr="005B1C78">
        <w:trPr>
          <w:gridAfter w:val="1"/>
          <w:wAfter w:w="13" w:type="dxa"/>
          <w:trHeight w:val="135"/>
        </w:trPr>
        <w:tc>
          <w:tcPr>
            <w:tcW w:w="2070" w:type="dxa"/>
            <w:gridSpan w:val="11"/>
            <w:tcBorders>
              <w:top w:val="nil"/>
              <w:left w:val="nil"/>
              <w:bottom w:val="nil"/>
              <w:right w:val="single" w:sz="12" w:space="0" w:color="auto"/>
            </w:tcBorders>
            <w:vAlign w:val="center"/>
          </w:tcPr>
          <w:p w14:paraId="446278E1"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C42828"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504546E5" w14:textId="77777777" w:rsidR="00B1511E" w:rsidRDefault="00B1511E" w:rsidP="00B1511E"/>
        </w:tc>
      </w:tr>
      <w:tr w:rsidR="00B1511E" w:rsidRPr="00725F39" w14:paraId="18388D45" w14:textId="77777777" w:rsidTr="005B1C78">
        <w:trPr>
          <w:gridAfter w:val="1"/>
          <w:wAfter w:w="13" w:type="dxa"/>
          <w:trHeight w:val="42"/>
        </w:trPr>
        <w:tc>
          <w:tcPr>
            <w:tcW w:w="2070" w:type="dxa"/>
            <w:gridSpan w:val="11"/>
            <w:tcBorders>
              <w:top w:val="nil"/>
              <w:left w:val="nil"/>
              <w:bottom w:val="nil"/>
              <w:right w:val="nil"/>
            </w:tcBorders>
            <w:vAlign w:val="center"/>
          </w:tcPr>
          <w:p w14:paraId="03A0396D"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34C7C8B7"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6F6BDE35" w14:textId="77777777" w:rsidR="00B1511E" w:rsidRDefault="00B1511E" w:rsidP="00B1511E"/>
        </w:tc>
      </w:tr>
      <w:tr w:rsidR="00B1511E" w:rsidRPr="00725F39" w14:paraId="6DEDF427" w14:textId="77777777" w:rsidTr="005B1C78">
        <w:trPr>
          <w:gridAfter w:val="1"/>
          <w:wAfter w:w="13" w:type="dxa"/>
          <w:trHeight w:val="78"/>
        </w:trPr>
        <w:tc>
          <w:tcPr>
            <w:tcW w:w="2070" w:type="dxa"/>
            <w:gridSpan w:val="11"/>
            <w:tcBorders>
              <w:top w:val="nil"/>
              <w:left w:val="nil"/>
              <w:bottom w:val="nil"/>
              <w:right w:val="nil"/>
            </w:tcBorders>
            <w:vAlign w:val="center"/>
          </w:tcPr>
          <w:p w14:paraId="754A94F6"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49419821" w14:textId="5FECAAA6"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74760014" w14:textId="0CF3245F" w:rsidR="00B1511E" w:rsidRPr="008431D7" w:rsidRDefault="00B1511E" w:rsidP="00B1511E">
            <w:pPr>
              <w:pStyle w:val="NoSpacing"/>
            </w:pPr>
            <w:r>
              <w:t>Obtaining samples of blood, urine, bone marrow or cerebrospinal fluid for research purposes</w:t>
            </w:r>
          </w:p>
        </w:tc>
      </w:tr>
      <w:tr w:rsidR="00B1511E" w:rsidRPr="00725F39" w14:paraId="68473C1E" w14:textId="77777777" w:rsidTr="005B1C78">
        <w:trPr>
          <w:gridAfter w:val="1"/>
          <w:wAfter w:w="13" w:type="dxa"/>
          <w:trHeight w:val="178"/>
        </w:trPr>
        <w:tc>
          <w:tcPr>
            <w:tcW w:w="2070" w:type="dxa"/>
            <w:gridSpan w:val="11"/>
            <w:tcBorders>
              <w:top w:val="nil"/>
              <w:left w:val="nil"/>
              <w:bottom w:val="nil"/>
              <w:right w:val="single" w:sz="12" w:space="0" w:color="auto"/>
            </w:tcBorders>
            <w:vAlign w:val="center"/>
          </w:tcPr>
          <w:p w14:paraId="15CF556D"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E0D05F2"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64A9FC77" w14:textId="77777777" w:rsidR="00B1511E" w:rsidRDefault="00B1511E" w:rsidP="00B1511E">
            <w:pPr>
              <w:pStyle w:val="NoSpacing"/>
            </w:pPr>
          </w:p>
        </w:tc>
      </w:tr>
      <w:tr w:rsidR="00B1511E" w:rsidRPr="00725F39" w14:paraId="3A198565" w14:textId="77777777" w:rsidTr="005B1C78">
        <w:trPr>
          <w:gridAfter w:val="1"/>
          <w:wAfter w:w="13" w:type="dxa"/>
          <w:trHeight w:val="123"/>
        </w:trPr>
        <w:tc>
          <w:tcPr>
            <w:tcW w:w="2070" w:type="dxa"/>
            <w:gridSpan w:val="11"/>
            <w:tcBorders>
              <w:top w:val="nil"/>
              <w:left w:val="nil"/>
              <w:bottom w:val="nil"/>
              <w:right w:val="nil"/>
            </w:tcBorders>
            <w:vAlign w:val="center"/>
          </w:tcPr>
          <w:p w14:paraId="2904ABEA"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33440B1F"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546B794E" w14:textId="77777777" w:rsidR="00B1511E" w:rsidRDefault="00B1511E" w:rsidP="00B1511E">
            <w:pPr>
              <w:pStyle w:val="NoSpacing"/>
            </w:pPr>
          </w:p>
        </w:tc>
      </w:tr>
      <w:tr w:rsidR="00B1511E" w:rsidRPr="00725F39" w14:paraId="11D288D8" w14:textId="77777777" w:rsidTr="005B1C78">
        <w:trPr>
          <w:gridAfter w:val="1"/>
          <w:wAfter w:w="13" w:type="dxa"/>
          <w:trHeight w:val="157"/>
        </w:trPr>
        <w:tc>
          <w:tcPr>
            <w:tcW w:w="2070" w:type="dxa"/>
            <w:gridSpan w:val="11"/>
            <w:tcBorders>
              <w:top w:val="nil"/>
              <w:left w:val="nil"/>
              <w:bottom w:val="nil"/>
              <w:right w:val="nil"/>
            </w:tcBorders>
            <w:vAlign w:val="center"/>
          </w:tcPr>
          <w:p w14:paraId="5CBC63CB"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424D44AD" w14:textId="155B9BEB"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29508A33" w14:textId="77777777" w:rsidR="00B1511E" w:rsidRPr="00A054AB" w:rsidRDefault="00B1511E" w:rsidP="00B1511E">
            <w:pPr>
              <w:rPr>
                <w:rFonts w:asciiTheme="minorHAnsi" w:hAnsiTheme="minorHAnsi"/>
              </w:rPr>
            </w:pPr>
            <w:r>
              <w:t>Obtaining a research sample from tissue or organs that would not otherwise be removed during surgery</w:t>
            </w:r>
          </w:p>
        </w:tc>
      </w:tr>
      <w:tr w:rsidR="00B1511E" w:rsidRPr="00725F39" w14:paraId="74898A6C" w14:textId="77777777" w:rsidTr="005B1C78">
        <w:trPr>
          <w:gridAfter w:val="1"/>
          <w:wAfter w:w="13" w:type="dxa"/>
          <w:trHeight w:val="178"/>
        </w:trPr>
        <w:tc>
          <w:tcPr>
            <w:tcW w:w="2070" w:type="dxa"/>
            <w:gridSpan w:val="11"/>
            <w:tcBorders>
              <w:top w:val="nil"/>
              <w:left w:val="nil"/>
              <w:bottom w:val="nil"/>
              <w:right w:val="single" w:sz="12" w:space="0" w:color="auto"/>
            </w:tcBorders>
            <w:vAlign w:val="center"/>
          </w:tcPr>
          <w:p w14:paraId="03C6BFCC"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AB89F24"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17BE2476" w14:textId="77777777" w:rsidR="00B1511E" w:rsidRDefault="00B1511E" w:rsidP="00B1511E"/>
        </w:tc>
      </w:tr>
      <w:tr w:rsidR="00B1511E" w:rsidRPr="00725F39" w14:paraId="04E02E1B" w14:textId="77777777" w:rsidTr="005B1C78">
        <w:trPr>
          <w:gridAfter w:val="1"/>
          <w:wAfter w:w="13" w:type="dxa"/>
          <w:trHeight w:val="123"/>
        </w:trPr>
        <w:tc>
          <w:tcPr>
            <w:tcW w:w="2070" w:type="dxa"/>
            <w:gridSpan w:val="11"/>
            <w:tcBorders>
              <w:top w:val="nil"/>
              <w:left w:val="nil"/>
              <w:bottom w:val="nil"/>
              <w:right w:val="nil"/>
            </w:tcBorders>
            <w:vAlign w:val="center"/>
          </w:tcPr>
          <w:p w14:paraId="02310397"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2D636D0E"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5A5B8A94" w14:textId="77777777" w:rsidR="00B1511E" w:rsidRDefault="00B1511E" w:rsidP="00B1511E"/>
        </w:tc>
      </w:tr>
      <w:tr w:rsidR="00B1511E" w:rsidRPr="00725F39" w14:paraId="5546E393" w14:textId="77777777" w:rsidTr="005B1C78">
        <w:trPr>
          <w:gridAfter w:val="1"/>
          <w:wAfter w:w="13" w:type="dxa"/>
          <w:trHeight w:val="135"/>
        </w:trPr>
        <w:tc>
          <w:tcPr>
            <w:tcW w:w="2070" w:type="dxa"/>
            <w:gridSpan w:val="11"/>
            <w:tcBorders>
              <w:top w:val="nil"/>
              <w:left w:val="nil"/>
              <w:bottom w:val="nil"/>
              <w:right w:val="nil"/>
            </w:tcBorders>
            <w:vAlign w:val="center"/>
          </w:tcPr>
          <w:p w14:paraId="54D8706D"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0E5DFB03" w14:textId="76793247"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46736DC4" w14:textId="77777777" w:rsidR="00B1511E" w:rsidRPr="008431D7" w:rsidRDefault="00B1511E" w:rsidP="00B1511E">
            <w:pPr>
              <w:pStyle w:val="NoSpacing"/>
            </w:pPr>
            <w:r>
              <w:t xml:space="preserve">Administration of a </w:t>
            </w:r>
            <w:proofErr w:type="gramStart"/>
            <w:r>
              <w:t>radio-isotope</w:t>
            </w:r>
            <w:proofErr w:type="gramEnd"/>
            <w:r>
              <w:t xml:space="preserve"> for research purposes**</w:t>
            </w:r>
          </w:p>
        </w:tc>
      </w:tr>
      <w:tr w:rsidR="00B1511E" w:rsidRPr="00725F39" w14:paraId="4811B6CA" w14:textId="77777777" w:rsidTr="005B1C78">
        <w:trPr>
          <w:gridAfter w:val="1"/>
          <w:wAfter w:w="13" w:type="dxa"/>
          <w:trHeight w:val="150"/>
        </w:trPr>
        <w:tc>
          <w:tcPr>
            <w:tcW w:w="2070" w:type="dxa"/>
            <w:gridSpan w:val="11"/>
            <w:tcBorders>
              <w:top w:val="nil"/>
              <w:left w:val="nil"/>
              <w:bottom w:val="nil"/>
              <w:right w:val="single" w:sz="12" w:space="0" w:color="auto"/>
            </w:tcBorders>
            <w:vAlign w:val="center"/>
          </w:tcPr>
          <w:p w14:paraId="13C892C7"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B399E3"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552358C7" w14:textId="77777777" w:rsidR="00B1511E" w:rsidRDefault="00B1511E" w:rsidP="00B1511E">
            <w:pPr>
              <w:pStyle w:val="NoSpacing"/>
            </w:pPr>
          </w:p>
        </w:tc>
      </w:tr>
      <w:tr w:rsidR="00B1511E" w:rsidRPr="00725F39" w14:paraId="1E1A4A44" w14:textId="77777777" w:rsidTr="005B1C78">
        <w:trPr>
          <w:gridAfter w:val="1"/>
          <w:wAfter w:w="13" w:type="dxa"/>
          <w:trHeight w:val="51"/>
        </w:trPr>
        <w:tc>
          <w:tcPr>
            <w:tcW w:w="2070" w:type="dxa"/>
            <w:gridSpan w:val="11"/>
            <w:tcBorders>
              <w:top w:val="nil"/>
              <w:left w:val="nil"/>
              <w:bottom w:val="nil"/>
              <w:right w:val="nil"/>
            </w:tcBorders>
            <w:vAlign w:val="center"/>
          </w:tcPr>
          <w:p w14:paraId="03CD3178"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71EF8BA7"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0DCD7551" w14:textId="77777777" w:rsidR="00B1511E" w:rsidRDefault="00B1511E" w:rsidP="00B1511E">
            <w:pPr>
              <w:pStyle w:val="NoSpacing"/>
            </w:pPr>
          </w:p>
        </w:tc>
      </w:tr>
      <w:tr w:rsidR="00B1511E" w:rsidRPr="00725F39" w14:paraId="1B8D1307" w14:textId="77777777" w:rsidTr="005B1C78">
        <w:trPr>
          <w:gridAfter w:val="1"/>
          <w:wAfter w:w="13" w:type="dxa"/>
          <w:trHeight w:val="135"/>
        </w:trPr>
        <w:tc>
          <w:tcPr>
            <w:tcW w:w="2070" w:type="dxa"/>
            <w:gridSpan w:val="11"/>
            <w:tcBorders>
              <w:top w:val="nil"/>
              <w:left w:val="nil"/>
              <w:bottom w:val="nil"/>
              <w:right w:val="nil"/>
            </w:tcBorders>
            <w:vAlign w:val="center"/>
          </w:tcPr>
          <w:p w14:paraId="1B956369"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4D1360ED" w14:textId="228AB891"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7B7A3D42" w14:textId="77777777" w:rsidR="00B1511E" w:rsidRDefault="00B1511E" w:rsidP="00B1511E">
            <w:pPr>
              <w:pStyle w:val="NoSpacing"/>
            </w:pPr>
            <w:r>
              <w:t>Implantation of an experimental device</w:t>
            </w:r>
          </w:p>
        </w:tc>
      </w:tr>
      <w:tr w:rsidR="00B1511E" w:rsidRPr="00725F39" w14:paraId="63C6D2CA" w14:textId="77777777" w:rsidTr="005B1C78">
        <w:trPr>
          <w:gridAfter w:val="1"/>
          <w:wAfter w:w="13" w:type="dxa"/>
          <w:trHeight w:val="171"/>
        </w:trPr>
        <w:tc>
          <w:tcPr>
            <w:tcW w:w="2070" w:type="dxa"/>
            <w:gridSpan w:val="11"/>
            <w:tcBorders>
              <w:top w:val="nil"/>
              <w:left w:val="nil"/>
              <w:bottom w:val="nil"/>
              <w:right w:val="single" w:sz="12" w:space="0" w:color="auto"/>
            </w:tcBorders>
            <w:vAlign w:val="center"/>
          </w:tcPr>
          <w:p w14:paraId="1570D868"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2ACA1A"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75980363" w14:textId="77777777" w:rsidR="00B1511E" w:rsidRDefault="00B1511E" w:rsidP="00B1511E">
            <w:pPr>
              <w:pStyle w:val="NoSpacing"/>
            </w:pPr>
          </w:p>
        </w:tc>
      </w:tr>
      <w:tr w:rsidR="00B1511E" w:rsidRPr="00725F39" w14:paraId="407704D7" w14:textId="77777777" w:rsidTr="005B1C78">
        <w:trPr>
          <w:gridAfter w:val="1"/>
          <w:wAfter w:w="13" w:type="dxa"/>
          <w:trHeight w:val="20"/>
        </w:trPr>
        <w:tc>
          <w:tcPr>
            <w:tcW w:w="2070" w:type="dxa"/>
            <w:gridSpan w:val="11"/>
            <w:tcBorders>
              <w:top w:val="nil"/>
              <w:left w:val="nil"/>
              <w:bottom w:val="nil"/>
              <w:right w:val="nil"/>
            </w:tcBorders>
            <w:vAlign w:val="center"/>
          </w:tcPr>
          <w:p w14:paraId="7A88E88D"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714E691F"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6823CCDC" w14:textId="77777777" w:rsidR="00B1511E" w:rsidRDefault="00B1511E" w:rsidP="00B1511E">
            <w:pPr>
              <w:pStyle w:val="NoSpacing"/>
            </w:pPr>
          </w:p>
        </w:tc>
      </w:tr>
      <w:tr w:rsidR="00B1511E" w:rsidRPr="00725F39" w14:paraId="73D7824F" w14:textId="77777777" w:rsidTr="005B1C78">
        <w:trPr>
          <w:gridAfter w:val="1"/>
          <w:wAfter w:w="13" w:type="dxa"/>
          <w:trHeight w:val="171"/>
        </w:trPr>
        <w:tc>
          <w:tcPr>
            <w:tcW w:w="2070" w:type="dxa"/>
            <w:gridSpan w:val="11"/>
            <w:tcBorders>
              <w:top w:val="nil"/>
              <w:left w:val="nil"/>
              <w:bottom w:val="nil"/>
              <w:right w:val="nil"/>
            </w:tcBorders>
            <w:vAlign w:val="center"/>
          </w:tcPr>
          <w:p w14:paraId="0E1FA560"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6F17FF55" w14:textId="3ED7665F"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06AB4735" w14:textId="77777777" w:rsidR="00B1511E" w:rsidRDefault="00B1511E" w:rsidP="00B1511E">
            <w:pPr>
              <w:pStyle w:val="NoSpacing"/>
            </w:pPr>
            <w:r>
              <w:t>Other manipulations or procedures performed solely for research purposes (e.g., experimental liver dialysis, experimental brain stimulation)</w:t>
            </w:r>
          </w:p>
        </w:tc>
      </w:tr>
      <w:tr w:rsidR="00B1511E" w:rsidRPr="00725F39" w14:paraId="739D4F40" w14:textId="77777777" w:rsidTr="005B1C78">
        <w:trPr>
          <w:gridAfter w:val="1"/>
          <w:wAfter w:w="13" w:type="dxa"/>
          <w:trHeight w:val="200"/>
        </w:trPr>
        <w:tc>
          <w:tcPr>
            <w:tcW w:w="2070" w:type="dxa"/>
            <w:gridSpan w:val="11"/>
            <w:tcBorders>
              <w:top w:val="nil"/>
              <w:left w:val="nil"/>
              <w:bottom w:val="nil"/>
              <w:right w:val="single" w:sz="12" w:space="0" w:color="auto"/>
            </w:tcBorders>
            <w:vAlign w:val="center"/>
          </w:tcPr>
          <w:p w14:paraId="67024DCA"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E6F3751"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6BA9FEB5" w14:textId="77777777" w:rsidR="00B1511E" w:rsidRDefault="00B1511E" w:rsidP="00B1511E">
            <w:pPr>
              <w:pStyle w:val="NoSpacing"/>
            </w:pPr>
          </w:p>
        </w:tc>
      </w:tr>
      <w:tr w:rsidR="00B1511E" w:rsidRPr="00725F39" w14:paraId="61C301C5" w14:textId="77777777" w:rsidTr="005B1C78">
        <w:trPr>
          <w:gridAfter w:val="1"/>
          <w:wAfter w:w="13" w:type="dxa"/>
          <w:trHeight w:val="171"/>
        </w:trPr>
        <w:tc>
          <w:tcPr>
            <w:tcW w:w="2070" w:type="dxa"/>
            <w:gridSpan w:val="11"/>
            <w:tcBorders>
              <w:top w:val="nil"/>
              <w:left w:val="nil"/>
              <w:bottom w:val="nil"/>
              <w:right w:val="nil"/>
            </w:tcBorders>
            <w:vAlign w:val="center"/>
          </w:tcPr>
          <w:p w14:paraId="7CC2A1D2"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51C6FE55"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5A17E542" w14:textId="77777777" w:rsidR="00B1511E" w:rsidRDefault="00B1511E" w:rsidP="00B1511E">
            <w:pPr>
              <w:pStyle w:val="NoSpacing"/>
            </w:pPr>
          </w:p>
        </w:tc>
      </w:tr>
      <w:tr w:rsidR="00B1511E" w:rsidRPr="00725F39" w14:paraId="610689FF" w14:textId="77777777" w:rsidTr="005B1C78">
        <w:trPr>
          <w:gridAfter w:val="1"/>
          <w:wAfter w:w="13" w:type="dxa"/>
          <w:trHeight w:val="1744"/>
        </w:trPr>
        <w:tc>
          <w:tcPr>
            <w:tcW w:w="2070" w:type="dxa"/>
            <w:gridSpan w:val="11"/>
            <w:tcBorders>
              <w:top w:val="nil"/>
              <w:left w:val="nil"/>
              <w:bottom w:val="nil"/>
              <w:right w:val="nil"/>
            </w:tcBorders>
            <w:vAlign w:val="center"/>
          </w:tcPr>
          <w:p w14:paraId="2DAF0A89" w14:textId="77777777" w:rsidR="00B1511E" w:rsidRPr="00DD38CB" w:rsidRDefault="00B1511E" w:rsidP="00B1511E">
            <w:pPr>
              <w:pStyle w:val="NoSpacing"/>
              <w:keepNext/>
              <w:rPr>
                <w:rFonts w:cstheme="minorHAnsi"/>
              </w:rPr>
            </w:pPr>
          </w:p>
        </w:tc>
        <w:tc>
          <w:tcPr>
            <w:tcW w:w="236" w:type="dxa"/>
            <w:gridSpan w:val="4"/>
            <w:tcBorders>
              <w:top w:val="dashed" w:sz="8" w:space="0" w:color="1F5A87"/>
              <w:left w:val="nil"/>
              <w:bottom w:val="nil"/>
              <w:right w:val="nil"/>
            </w:tcBorders>
            <w:vAlign w:val="center"/>
          </w:tcPr>
          <w:p w14:paraId="2F33EA95" w14:textId="77777777" w:rsidR="00B1511E" w:rsidRDefault="00B1511E" w:rsidP="00B1511E">
            <w:pPr>
              <w:pStyle w:val="NoSpacing"/>
              <w:keepNext/>
              <w:rPr>
                <w:rFonts w:ascii="Times New Roman" w:hAnsi="Times New Roman" w:cs="Times New Roman"/>
              </w:rPr>
            </w:pPr>
          </w:p>
        </w:tc>
        <w:tc>
          <w:tcPr>
            <w:tcW w:w="8492" w:type="dxa"/>
            <w:gridSpan w:val="4"/>
            <w:tcBorders>
              <w:top w:val="dashed" w:sz="8" w:space="0" w:color="1F5A87"/>
              <w:left w:val="nil"/>
              <w:bottom w:val="dashed" w:sz="8" w:space="0" w:color="1F5A87"/>
              <w:right w:val="nil"/>
            </w:tcBorders>
            <w:vAlign w:val="center"/>
          </w:tcPr>
          <w:p w14:paraId="75BB3489" w14:textId="66033A35" w:rsidR="00B1511E" w:rsidRDefault="00B1511E" w:rsidP="00B1511E">
            <w:pPr>
              <w:pStyle w:val="NoSpacing"/>
              <w:keepNext/>
            </w:pPr>
            <w:r w:rsidRPr="002412C9">
              <w:rPr>
                <w:u w:val="single"/>
              </w:rPr>
              <w:t>If any of the boxe</w:t>
            </w:r>
            <w:r w:rsidR="00916A5C">
              <w:rPr>
                <w:u w:val="single"/>
              </w:rPr>
              <w:t>s are checked</w:t>
            </w:r>
            <w:r>
              <w:t>:</w:t>
            </w:r>
          </w:p>
          <w:p w14:paraId="29DB66E1" w14:textId="7198880F" w:rsidR="00B1511E" w:rsidRDefault="00916A5C" w:rsidP="00916A5C">
            <w:pPr>
              <w:pStyle w:val="NoSpacing"/>
              <w:keepNext/>
              <w:ind w:left="-18"/>
            </w:pPr>
            <w:r>
              <w:t>P</w:t>
            </w:r>
            <w:r w:rsidR="00B1511E">
              <w:t xml:space="preserve">rovide the name and institutional affiliation of a physician anesthesiologist who is a member of </w:t>
            </w:r>
            <w:r>
              <w:t>the</w:t>
            </w:r>
            <w:r w:rsidR="00B1511E">
              <w:t xml:space="preserve"> research team or who will serve as a safety consultant about the interactions between </w:t>
            </w:r>
            <w:r>
              <w:t>the</w:t>
            </w:r>
            <w:r w:rsidR="00B1511E">
              <w:t xml:space="preserve"> research procedures and the general or regional anesthesia of the subject-patients. If </w:t>
            </w:r>
            <w:r>
              <w:t>the</w:t>
            </w:r>
            <w:r w:rsidR="00B1511E">
              <w:t xml:space="preserve"> procedures will be performed at a UW Medicine facility or affiliate, the anesthesiologist must be a UW faculty member, </w:t>
            </w:r>
            <w:proofErr w:type="gramStart"/>
            <w:r w:rsidR="00B1511E">
              <w:t>and  the</w:t>
            </w:r>
            <w:proofErr w:type="gramEnd"/>
            <w:r w:rsidR="00B1511E">
              <w:t xml:space="preserve"> Vice Chair of Clinical Research in the UW Department of Anesthesiology and Pain Medicine </w:t>
            </w:r>
            <w:r>
              <w:t xml:space="preserve">must be consulted in advance </w:t>
            </w:r>
            <w:r w:rsidR="00B1511E">
              <w:t>for feasibility, safety and billing.</w:t>
            </w:r>
          </w:p>
        </w:tc>
      </w:tr>
      <w:tr w:rsidR="00B1511E" w:rsidRPr="00725F39" w14:paraId="287ED842" w14:textId="77777777" w:rsidTr="005B1C78">
        <w:trPr>
          <w:gridAfter w:val="1"/>
          <w:wAfter w:w="13" w:type="dxa"/>
          <w:trHeight w:val="432"/>
        </w:trPr>
        <w:tc>
          <w:tcPr>
            <w:tcW w:w="2070" w:type="dxa"/>
            <w:gridSpan w:val="11"/>
            <w:tcBorders>
              <w:top w:val="nil"/>
              <w:left w:val="nil"/>
              <w:bottom w:val="nil"/>
              <w:right w:val="nil"/>
            </w:tcBorders>
            <w:vAlign w:val="center"/>
          </w:tcPr>
          <w:p w14:paraId="52E8E7AF" w14:textId="77777777" w:rsidR="00B1511E" w:rsidRPr="00DD38CB" w:rsidRDefault="00B1511E" w:rsidP="00B1511E">
            <w:pPr>
              <w:pStyle w:val="NoSpacing"/>
              <w:rPr>
                <w:rFonts w:cstheme="minorHAnsi"/>
              </w:rPr>
            </w:pPr>
          </w:p>
        </w:tc>
        <w:tc>
          <w:tcPr>
            <w:tcW w:w="236" w:type="dxa"/>
            <w:gridSpan w:val="4"/>
            <w:tcBorders>
              <w:top w:val="nil"/>
              <w:left w:val="nil"/>
              <w:bottom w:val="nil"/>
              <w:right w:val="single" w:sz="24" w:space="0" w:color="E8960C"/>
            </w:tcBorders>
            <w:vAlign w:val="center"/>
          </w:tcPr>
          <w:p w14:paraId="4C0CFB91" w14:textId="77777777" w:rsidR="00B1511E" w:rsidRPr="00960BED" w:rsidRDefault="00B1511E" w:rsidP="00B1511E">
            <w:pPr>
              <w:pStyle w:val="NoSpacing"/>
              <w:rPr>
                <w:rFonts w:ascii="Times New Roman" w:hAnsi="Times New Roman" w:cs="Times New Roman"/>
              </w:rPr>
            </w:pPr>
          </w:p>
        </w:tc>
        <w:tc>
          <w:tcPr>
            <w:tcW w:w="8492" w:type="dxa"/>
            <w:gridSpan w:val="4"/>
            <w:tcBorders>
              <w:top w:val="single" w:sz="24" w:space="0" w:color="E8960C"/>
              <w:left w:val="single" w:sz="24" w:space="0" w:color="E8960C"/>
              <w:bottom w:val="single" w:sz="24" w:space="0" w:color="E8960C"/>
              <w:right w:val="single" w:sz="24" w:space="0" w:color="E8960C"/>
            </w:tcBorders>
            <w:vAlign w:val="center"/>
          </w:tcPr>
          <w:p w14:paraId="291BBF19" w14:textId="77777777" w:rsidR="00B1511E" w:rsidRPr="008431D7" w:rsidRDefault="00B1511E" w:rsidP="00B1511E">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1511E" w:rsidRPr="00725F39" w14:paraId="07CB7ABB" w14:textId="77777777" w:rsidTr="005B1C78">
        <w:trPr>
          <w:gridAfter w:val="1"/>
          <w:wAfter w:w="13" w:type="dxa"/>
          <w:trHeight w:val="1443"/>
        </w:trPr>
        <w:tc>
          <w:tcPr>
            <w:tcW w:w="2070" w:type="dxa"/>
            <w:gridSpan w:val="11"/>
            <w:tcBorders>
              <w:top w:val="nil"/>
              <w:left w:val="nil"/>
              <w:bottom w:val="nil"/>
              <w:right w:val="nil"/>
            </w:tcBorders>
            <w:vAlign w:val="center"/>
          </w:tcPr>
          <w:p w14:paraId="253B1BF8" w14:textId="77777777" w:rsidR="00B1511E" w:rsidRPr="00DD38CB" w:rsidRDefault="00B1511E" w:rsidP="00B1511E">
            <w:pPr>
              <w:pStyle w:val="NoSpacing"/>
              <w:rPr>
                <w:rFonts w:cstheme="minorHAnsi"/>
              </w:rPr>
            </w:pPr>
          </w:p>
        </w:tc>
        <w:tc>
          <w:tcPr>
            <w:tcW w:w="236" w:type="dxa"/>
            <w:gridSpan w:val="4"/>
            <w:tcBorders>
              <w:top w:val="nil"/>
              <w:left w:val="nil"/>
              <w:bottom w:val="nil"/>
              <w:right w:val="nil"/>
            </w:tcBorders>
            <w:vAlign w:val="center"/>
          </w:tcPr>
          <w:p w14:paraId="67ACB137" w14:textId="77777777" w:rsidR="00B1511E" w:rsidRPr="00960BED" w:rsidRDefault="00B1511E" w:rsidP="00B1511E">
            <w:pPr>
              <w:pStyle w:val="NoSpacing"/>
              <w:rPr>
                <w:rFonts w:ascii="Times New Roman" w:hAnsi="Times New Roman" w:cs="Times New Roman"/>
              </w:rPr>
            </w:pPr>
          </w:p>
        </w:tc>
        <w:tc>
          <w:tcPr>
            <w:tcW w:w="8492" w:type="dxa"/>
            <w:gridSpan w:val="4"/>
            <w:tcBorders>
              <w:top w:val="single" w:sz="24" w:space="0" w:color="E8960C"/>
              <w:left w:val="nil"/>
              <w:bottom w:val="nil"/>
              <w:right w:val="nil"/>
            </w:tcBorders>
            <w:vAlign w:val="center"/>
          </w:tcPr>
          <w:p w14:paraId="671766B1" w14:textId="78EF5AEE" w:rsidR="00B1511E" w:rsidRPr="00F2622A" w:rsidRDefault="00B1511E" w:rsidP="00916A5C">
            <w:pPr>
              <w:pStyle w:val="NoSpacing"/>
              <w:ind w:left="252" w:hanging="252"/>
              <w:rPr>
                <w:rFonts w:cstheme="minorHAnsi"/>
                <w:i/>
                <w:color w:val="7F7F7F" w:themeColor="text1" w:themeTint="80"/>
                <w:sz w:val="20"/>
              </w:rPr>
            </w:pPr>
            <w:r w:rsidRPr="00F2622A">
              <w:rPr>
                <w:rFonts w:cstheme="minorHAnsi"/>
                <w:i/>
                <w:color w:val="7F7F7F" w:themeColor="text1" w:themeTint="80"/>
                <w:sz w:val="20"/>
              </w:rPr>
              <w:t xml:space="preserve">** If the box about </w:t>
            </w:r>
            <w:proofErr w:type="gramStart"/>
            <w:r w:rsidRPr="00F2622A">
              <w:rPr>
                <w:rFonts w:cstheme="minorHAnsi"/>
                <w:i/>
                <w:color w:val="7F7F7F" w:themeColor="text1" w:themeTint="80"/>
                <w:sz w:val="20"/>
              </w:rPr>
              <w:t>radio-isotopes</w:t>
            </w:r>
            <w:proofErr w:type="gramEnd"/>
            <w:r w:rsidR="00916A5C">
              <w:rPr>
                <w:rFonts w:cstheme="minorHAnsi"/>
                <w:i/>
                <w:color w:val="7F7F7F" w:themeColor="text1" w:themeTint="80"/>
                <w:sz w:val="20"/>
              </w:rPr>
              <w:t xml:space="preserve"> is checked</w:t>
            </w:r>
            <w:r w:rsidRPr="00F2622A">
              <w:rPr>
                <w:rFonts w:cstheme="minorHAnsi"/>
                <w:i/>
                <w:color w:val="7F7F7F" w:themeColor="text1" w:themeTint="80"/>
                <w:sz w:val="20"/>
              </w:rPr>
              <w:t xml:space="preserve">: </w:t>
            </w:r>
            <w:r w:rsidR="00916A5C">
              <w:rPr>
                <w:rFonts w:cstheme="minorHAnsi"/>
                <w:i/>
                <w:color w:val="7F7F7F" w:themeColor="text1" w:themeTint="80"/>
                <w:sz w:val="20"/>
              </w:rPr>
              <w:t>the study team is</w:t>
            </w:r>
            <w:r w:rsidRPr="00F2622A">
              <w:rPr>
                <w:rFonts w:cstheme="minorHAnsi"/>
                <w:i/>
                <w:color w:val="7F7F7F" w:themeColor="text1" w:themeTint="80"/>
                <w:sz w:val="20"/>
              </w:rPr>
              <w:t xml:space="preserve"> responsible for informing in advance all appropriate clinical personnel (e.g., nurses, technicians, anesthesiologists, surgeons) about the administration and use of the radio-isotope, to ensure that any personal safety issues (e.g., pregnancy) can be appropriately addressed. This is a condition of IRB approval.</w:t>
            </w:r>
          </w:p>
        </w:tc>
      </w:tr>
      <w:tr w:rsidR="00B1511E" w:rsidRPr="00D66BBC" w14:paraId="16316414" w14:textId="77777777" w:rsidTr="00C36E69">
        <w:trPr>
          <w:trHeight w:val="1440"/>
        </w:trPr>
        <w:tc>
          <w:tcPr>
            <w:tcW w:w="10811" w:type="dxa"/>
            <w:gridSpan w:val="20"/>
            <w:tcBorders>
              <w:top w:val="nil"/>
              <w:left w:val="nil"/>
              <w:bottom w:val="nil"/>
              <w:right w:val="nil"/>
            </w:tcBorders>
            <w:vAlign w:val="center"/>
          </w:tcPr>
          <w:p w14:paraId="16316413" w14:textId="2A804E89" w:rsidR="00B1511E" w:rsidRPr="00753970" w:rsidRDefault="00B1511E" w:rsidP="00916A5C">
            <w:pPr>
              <w:pStyle w:val="NoSpacing"/>
              <w:keepNext/>
              <w:ind w:left="432" w:hanging="432"/>
            </w:pPr>
            <w:r>
              <w:rPr>
                <w:b/>
              </w:rPr>
              <w:t>10.6</w:t>
            </w:r>
            <w:r w:rsidRPr="00753970">
              <w:rPr>
                <w:b/>
              </w:rPr>
              <w:t xml:space="preserve"> Data and Safety Monitoring</w:t>
            </w:r>
            <w:r w:rsidRPr="00753970">
              <w:t>.</w:t>
            </w:r>
            <w:r>
              <w:t xml:space="preserve"> A Data and Safety Monitoring Plan (DSMP) is required for clinical trials (as defined by NIH). If required for </w:t>
            </w:r>
            <w:r w:rsidR="00916A5C">
              <w:t>this</w:t>
            </w:r>
            <w:r>
              <w:t xml:space="preserve"> research</w:t>
            </w:r>
            <w:r w:rsidR="00717B54">
              <w:t xml:space="preserve">, or if </w:t>
            </w:r>
            <w:r w:rsidR="00916A5C">
              <w:t xml:space="preserve">there is a DSMP for </w:t>
            </w:r>
            <w:r w:rsidR="0033108B">
              <w:t>the</w:t>
            </w:r>
            <w:r w:rsidR="00916A5C">
              <w:t xml:space="preserve"> research regardless of whether it is required</w:t>
            </w:r>
            <w:r>
              <w:t xml:space="preserve">, upload </w:t>
            </w:r>
            <w:r w:rsidR="00916A5C">
              <w:t>the</w:t>
            </w:r>
            <w:r>
              <w:t xml:space="preserve"> DSMP to </w:t>
            </w:r>
            <w:r w:rsidRPr="00753970">
              <w:rPr>
                <w:b/>
                <w:i/>
                <w:sz w:val="24"/>
              </w:rPr>
              <w:t>Zipline</w:t>
            </w:r>
            <w:r>
              <w:t xml:space="preserve">. If it is embedded in another document </w:t>
            </w:r>
            <w:r w:rsidR="00916A5C">
              <w:t>being</w:t>
            </w:r>
            <w:r>
              <w:t xml:space="preserve"> uploading (for example, a Study Protocol</w:t>
            </w:r>
            <w:r w:rsidR="005B1C78">
              <w:t>)</w:t>
            </w:r>
            <w:r>
              <w:t xml:space="preserve"> use the text box below to name the document that has the DSMP.</w:t>
            </w:r>
            <w:r w:rsidR="00717B54">
              <w:t xml:space="preserve"> </w:t>
            </w:r>
            <w:r w:rsidR="007039DF">
              <w:t xml:space="preserve">Alternatively, provide a description of </w:t>
            </w:r>
            <w:r w:rsidR="00916A5C">
              <w:t>the</w:t>
            </w:r>
            <w:r w:rsidR="007039DF">
              <w:t xml:space="preserve"> DSMP in the text box below</w:t>
            </w:r>
            <w:r w:rsidR="00717B54" w:rsidRPr="00717B54">
              <w:t>. </w:t>
            </w:r>
          </w:p>
        </w:tc>
      </w:tr>
      <w:tr w:rsidR="00B1511E" w:rsidRPr="00D66BBC" w14:paraId="090A91FC" w14:textId="77777777" w:rsidTr="00C36E69">
        <w:trPr>
          <w:trHeight w:val="432"/>
        </w:trPr>
        <w:tc>
          <w:tcPr>
            <w:tcW w:w="720" w:type="dxa"/>
            <w:gridSpan w:val="2"/>
            <w:tcBorders>
              <w:top w:val="nil"/>
              <w:left w:val="nil"/>
              <w:bottom w:val="nil"/>
              <w:right w:val="single" w:sz="24" w:space="0" w:color="E8960C"/>
            </w:tcBorders>
            <w:vAlign w:val="center"/>
          </w:tcPr>
          <w:p w14:paraId="221782B6"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7AFE4E30" w14:textId="7F2C3277" w:rsidR="00B1511E" w:rsidRPr="00753970" w:rsidRDefault="00DB14D2" w:rsidP="00B1511E">
            <w:pPr>
              <w:pStyle w:val="NoSpacing"/>
              <w:ind w:left="432" w:hanging="432"/>
              <w:rPr>
                <w:b/>
              </w:rPr>
            </w:pPr>
            <w:r>
              <w:rPr>
                <w:rFonts w:ascii="Times New Roman" w:hAnsi="Times New Roman" w:cs="Times New Roman"/>
              </w:rPr>
              <w:t>N/A</w:t>
            </w:r>
          </w:p>
        </w:tc>
      </w:tr>
      <w:tr w:rsidR="00B1511E" w:rsidRPr="00D66BBC" w14:paraId="16316416" w14:textId="77777777" w:rsidTr="00C36E69">
        <w:trPr>
          <w:trHeight w:val="1038"/>
        </w:trPr>
        <w:tc>
          <w:tcPr>
            <w:tcW w:w="10811" w:type="dxa"/>
            <w:gridSpan w:val="20"/>
            <w:tcBorders>
              <w:top w:val="nil"/>
              <w:left w:val="nil"/>
              <w:bottom w:val="nil"/>
              <w:right w:val="nil"/>
            </w:tcBorders>
            <w:vAlign w:val="center"/>
          </w:tcPr>
          <w:p w14:paraId="16316415" w14:textId="17519BE3" w:rsidR="00B1511E" w:rsidRPr="00753970" w:rsidRDefault="00207A55" w:rsidP="00916A5C">
            <w:pPr>
              <w:pStyle w:val="NoSpacing"/>
              <w:keepNext/>
              <w:ind w:left="432" w:hanging="432"/>
            </w:pPr>
            <w:r>
              <w:rPr>
                <w:b/>
              </w:rPr>
              <w:t>10.7</w:t>
            </w:r>
            <w:r w:rsidR="00B1511E" w:rsidRPr="00753970">
              <w:rPr>
                <w:b/>
              </w:rPr>
              <w:t xml:space="preserve"> Un</w:t>
            </w:r>
            <w:r w:rsidR="00B1511E">
              <w:rPr>
                <w:b/>
              </w:rPr>
              <w:t>-</w:t>
            </w:r>
            <w:r w:rsidR="00B1511E" w:rsidRPr="00753970">
              <w:rPr>
                <w:b/>
              </w:rPr>
              <w:t>blinding</w:t>
            </w:r>
            <w:r w:rsidR="00B1511E" w:rsidRPr="004C3D9E">
              <w:rPr>
                <w:b/>
              </w:rPr>
              <w:t xml:space="preserve">. </w:t>
            </w:r>
            <w:r w:rsidR="00B1511E" w:rsidRPr="004C3D9E">
              <w:t>If this is a double-blind</w:t>
            </w:r>
            <w:r w:rsidR="00B1511E">
              <w:t>ed or single-blinded</w:t>
            </w:r>
            <w:r w:rsidR="00B1511E" w:rsidRPr="004C3D9E">
              <w:t xml:space="preserve"> study in which the participant </w:t>
            </w:r>
            <w:r w:rsidR="00B1511E">
              <w:t xml:space="preserve">and/or </w:t>
            </w:r>
            <w:r w:rsidR="00916A5C">
              <w:t>relevant study team members</w:t>
            </w:r>
            <w:r w:rsidR="00B1511E">
              <w:t xml:space="preserve"> do not k</w:t>
            </w:r>
            <w:r w:rsidR="00B1511E" w:rsidRPr="004C3D9E">
              <w:t>now the group to whic</w:t>
            </w:r>
            <w:r w:rsidR="00B1511E">
              <w:t xml:space="preserve">h the participant is assigned: </w:t>
            </w:r>
            <w:r w:rsidR="00B1511E" w:rsidRPr="004C3D9E">
              <w:t xml:space="preserve">describe the circumstances </w:t>
            </w:r>
            <w:r w:rsidR="00B1511E">
              <w:t>under which un-blinding would be necessary, and to whom the un-blinded information would be provided.</w:t>
            </w:r>
          </w:p>
        </w:tc>
      </w:tr>
      <w:tr w:rsidR="00B1511E" w:rsidRPr="00D66BBC" w14:paraId="1631641D" w14:textId="77777777" w:rsidTr="00C36E69">
        <w:trPr>
          <w:trHeight w:val="432"/>
        </w:trPr>
        <w:tc>
          <w:tcPr>
            <w:tcW w:w="720" w:type="dxa"/>
            <w:gridSpan w:val="2"/>
            <w:tcBorders>
              <w:top w:val="nil"/>
              <w:left w:val="nil"/>
              <w:bottom w:val="nil"/>
              <w:right w:val="single" w:sz="24" w:space="0" w:color="E8960C"/>
            </w:tcBorders>
            <w:vAlign w:val="center"/>
          </w:tcPr>
          <w:p w14:paraId="1631641B"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1631641C" w14:textId="73848DC8" w:rsidR="00B1511E" w:rsidRPr="00753970" w:rsidRDefault="00DB14D2" w:rsidP="00B1511E">
            <w:pPr>
              <w:pStyle w:val="NoSpacing"/>
              <w:ind w:left="432" w:hanging="432"/>
              <w:rPr>
                <w:b/>
              </w:rPr>
            </w:pPr>
            <w:r>
              <w:rPr>
                <w:rFonts w:ascii="Times New Roman" w:hAnsi="Times New Roman" w:cs="Times New Roman"/>
              </w:rPr>
              <w:t>N</w:t>
            </w:r>
            <w:r w:rsidR="009939BD">
              <w:rPr>
                <w:rFonts w:ascii="Times New Roman" w:hAnsi="Times New Roman" w:cs="Times New Roman"/>
              </w:rPr>
              <w:t>/</w:t>
            </w:r>
            <w:r>
              <w:rPr>
                <w:rFonts w:ascii="Times New Roman" w:hAnsi="Times New Roman" w:cs="Times New Roman"/>
              </w:rPr>
              <w:t>A</w:t>
            </w:r>
          </w:p>
        </w:tc>
      </w:tr>
      <w:tr w:rsidR="00B1511E" w:rsidRPr="00D66BBC" w14:paraId="1631641F" w14:textId="77777777" w:rsidTr="00C36E69">
        <w:trPr>
          <w:trHeight w:val="1317"/>
        </w:trPr>
        <w:tc>
          <w:tcPr>
            <w:tcW w:w="10811" w:type="dxa"/>
            <w:gridSpan w:val="20"/>
            <w:tcBorders>
              <w:top w:val="nil"/>
              <w:left w:val="nil"/>
              <w:bottom w:val="nil"/>
              <w:right w:val="nil"/>
            </w:tcBorders>
            <w:vAlign w:val="center"/>
          </w:tcPr>
          <w:p w14:paraId="1631641E" w14:textId="0C932685" w:rsidR="00B1511E" w:rsidRPr="00753970" w:rsidRDefault="00207A55" w:rsidP="00B1511E">
            <w:pPr>
              <w:pStyle w:val="NoSpacing"/>
              <w:keepNext/>
              <w:ind w:left="432" w:hanging="432"/>
            </w:pPr>
            <w:r>
              <w:rPr>
                <w:b/>
              </w:rPr>
              <w:t>10.8</w:t>
            </w:r>
            <w:r w:rsidR="00B1511E">
              <w:rPr>
                <w:b/>
              </w:rPr>
              <w:t xml:space="preserve"> </w:t>
            </w:r>
            <w:r w:rsidR="00B1511E" w:rsidRPr="00753970">
              <w:rPr>
                <w:b/>
              </w:rPr>
              <w:t>Withdrawal of participants</w:t>
            </w:r>
            <w:r w:rsidR="00B1511E" w:rsidRPr="004C3D9E">
              <w:rPr>
                <w:b/>
              </w:rPr>
              <w:t xml:space="preserve">. </w:t>
            </w:r>
            <w:r w:rsidR="00B1511E">
              <w:t>If applicable, d</w:t>
            </w:r>
            <w:r w:rsidR="00B1511E" w:rsidRPr="004C3D9E">
              <w:t>escribe</w:t>
            </w:r>
            <w:r w:rsidR="00B1511E">
              <w:t xml:space="preserve"> the anticipated circumstances under which participants will be withdrawn from the research without their consent. Also, describe any procedures for orderly withdrawal of a participant, regardless of the reason, including whether it will involve partial withdrawal from procedures and any intervention but continued data collection or long-term follow-up.</w:t>
            </w:r>
          </w:p>
        </w:tc>
      </w:tr>
      <w:tr w:rsidR="00B1511E" w:rsidRPr="00D66BBC" w14:paraId="16316426" w14:textId="77777777" w:rsidTr="00C36E69">
        <w:trPr>
          <w:trHeight w:val="432"/>
        </w:trPr>
        <w:tc>
          <w:tcPr>
            <w:tcW w:w="720" w:type="dxa"/>
            <w:gridSpan w:val="2"/>
            <w:tcBorders>
              <w:top w:val="nil"/>
              <w:left w:val="nil"/>
              <w:bottom w:val="nil"/>
              <w:right w:val="single" w:sz="24" w:space="0" w:color="E8960C"/>
            </w:tcBorders>
            <w:vAlign w:val="center"/>
          </w:tcPr>
          <w:p w14:paraId="16316424"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16316425" w14:textId="36962CFF" w:rsidR="00B1511E" w:rsidRPr="00753970" w:rsidRDefault="00DB14D2" w:rsidP="00B1511E">
            <w:pPr>
              <w:pStyle w:val="NoSpacing"/>
              <w:ind w:left="432" w:hanging="432"/>
              <w:rPr>
                <w:b/>
              </w:rPr>
            </w:pPr>
            <w:r>
              <w:rPr>
                <w:rFonts w:ascii="Times New Roman" w:hAnsi="Times New Roman" w:cs="Times New Roman"/>
              </w:rPr>
              <w:t xml:space="preserve">We </w:t>
            </w:r>
            <w:proofErr w:type="gramStart"/>
            <w:r>
              <w:rPr>
                <w:rFonts w:ascii="Times New Roman" w:hAnsi="Times New Roman" w:cs="Times New Roman"/>
              </w:rPr>
              <w:t>don’t</w:t>
            </w:r>
            <w:proofErr w:type="gramEnd"/>
            <w:r>
              <w:rPr>
                <w:rFonts w:ascii="Times New Roman" w:hAnsi="Times New Roman" w:cs="Times New Roman"/>
              </w:rPr>
              <w:t xml:space="preserve"> anticipate subjects choosing to withdraw mid-study, as the entire study procedures should only take 1-2 hours. However, it is possible that some subjects may become uncomfortable with the </w:t>
            </w:r>
            <w:del w:id="468" w:author="Leandro Casiraghi" w:date="2021-05-13T14:24:00Z">
              <w:r w:rsidDel="00995DC5">
                <w:rPr>
                  <w:rFonts w:ascii="Times New Roman" w:hAnsi="Times New Roman" w:cs="Times New Roman"/>
                </w:rPr>
                <w:delText>email</w:delText>
              </w:r>
            </w:del>
            <w:ins w:id="469" w:author="raysanchez539@gmail.com" w:date="2020-08-31T18:18:00Z">
              <w:del w:id="470" w:author="Leandro Casiraghi" w:date="2021-05-13T14:24:00Z">
                <w:r w:rsidR="00392ECB" w:rsidDel="00995DC5">
                  <w:rPr>
                    <w:rFonts w:ascii="Times New Roman" w:hAnsi="Times New Roman" w:cs="Times New Roman"/>
                  </w:rPr>
                  <w:delText xml:space="preserve"> </w:delText>
                </w:r>
                <w:r w:rsidR="00392ECB" w:rsidRPr="00995DC5" w:rsidDel="00995DC5">
                  <w:rPr>
                    <w:rFonts w:ascii="Times New Roman" w:hAnsi="Times New Roman" w:cs="Times New Roman"/>
                  </w:rPr>
                  <w:delText xml:space="preserve">or </w:delText>
                </w:r>
              </w:del>
              <w:r w:rsidR="00392ECB" w:rsidRPr="00995DC5">
                <w:rPr>
                  <w:rFonts w:ascii="Times New Roman" w:hAnsi="Times New Roman" w:cs="Times New Roman"/>
                </w:rPr>
                <w:t>phone</w:t>
              </w:r>
            </w:ins>
            <w:r>
              <w:rPr>
                <w:rFonts w:ascii="Times New Roman" w:hAnsi="Times New Roman" w:cs="Times New Roman"/>
              </w:rPr>
              <w:t xml:space="preserve"> timestamp procedure </w:t>
            </w:r>
            <w:r w:rsidR="002068E8">
              <w:rPr>
                <w:rFonts w:ascii="Times New Roman" w:hAnsi="Times New Roman" w:cs="Times New Roman"/>
              </w:rPr>
              <w:t xml:space="preserve">and choose not to participate. At this point they </w:t>
            </w:r>
            <w:del w:id="471" w:author="Leandro Casiraghi" w:date="2021-05-20T14:14:00Z">
              <w:r w:rsidR="002068E8" w:rsidDel="00134030">
                <w:rPr>
                  <w:rFonts w:ascii="Times New Roman" w:hAnsi="Times New Roman" w:cs="Times New Roman"/>
                </w:rPr>
                <w:delText>would be removed</w:delText>
              </w:r>
            </w:del>
            <w:ins w:id="472" w:author="Leandro Casiraghi" w:date="2021-05-20T14:14:00Z">
              <w:r w:rsidR="00134030">
                <w:rPr>
                  <w:rFonts w:ascii="Times New Roman" w:hAnsi="Times New Roman" w:cs="Times New Roman"/>
                </w:rPr>
                <w:t>can withdraw</w:t>
              </w:r>
            </w:ins>
            <w:r w:rsidR="002068E8">
              <w:rPr>
                <w:rFonts w:ascii="Times New Roman" w:hAnsi="Times New Roman" w:cs="Times New Roman"/>
              </w:rPr>
              <w:t xml:space="preserve"> from the study</w:t>
            </w:r>
            <w:ins w:id="473" w:author="Leandro Casiraghi" w:date="2021-05-20T14:14:00Z">
              <w:r w:rsidR="00134030">
                <w:rPr>
                  <w:rFonts w:ascii="Times New Roman" w:hAnsi="Times New Roman" w:cs="Times New Roman"/>
                </w:rPr>
                <w:t xml:space="preserve"> without necessary notice or further action</w:t>
              </w:r>
            </w:ins>
            <w:r w:rsidR="002068E8">
              <w:rPr>
                <w:rFonts w:ascii="Times New Roman" w:hAnsi="Times New Roman" w:cs="Times New Roman"/>
              </w:rPr>
              <w:t>.</w:t>
            </w:r>
          </w:p>
        </w:tc>
      </w:tr>
      <w:tr w:rsidR="00B1511E" w:rsidRPr="00D66BBC" w14:paraId="16316428" w14:textId="77777777" w:rsidTr="00C36E69">
        <w:trPr>
          <w:trHeight w:val="696"/>
        </w:trPr>
        <w:tc>
          <w:tcPr>
            <w:tcW w:w="10811" w:type="dxa"/>
            <w:gridSpan w:val="20"/>
            <w:tcBorders>
              <w:top w:val="nil"/>
              <w:left w:val="nil"/>
              <w:bottom w:val="nil"/>
              <w:right w:val="nil"/>
            </w:tcBorders>
            <w:vAlign w:val="center"/>
          </w:tcPr>
          <w:p w14:paraId="16316427" w14:textId="0C126CDE" w:rsidR="00B1511E" w:rsidRPr="00753970" w:rsidRDefault="00B1511E" w:rsidP="00B1511E">
            <w:pPr>
              <w:keepNext/>
              <w:ind w:left="432" w:hanging="432"/>
              <w:rPr>
                <w:rFonts w:asciiTheme="minorHAnsi" w:eastAsiaTheme="minorHAnsi" w:hAnsiTheme="minorHAnsi" w:cstheme="minorBidi"/>
                <w:i/>
                <w:sz w:val="20"/>
                <w:u w:val="single"/>
              </w:rPr>
            </w:pPr>
            <w:r>
              <w:rPr>
                <w:rFonts w:cstheme="minorHAnsi"/>
                <w:b/>
                <w:noProof/>
                <w:color w:val="FFFFFF" w:themeColor="background1"/>
                <w:sz w:val="24"/>
                <w:szCs w:val="24"/>
              </w:rPr>
              <mc:AlternateContent>
                <mc:Choice Requires="wps">
                  <w:drawing>
                    <wp:anchor distT="0" distB="0" distL="114300" distR="114300" simplePos="0" relativeHeight="251790336" behindDoc="0" locked="0" layoutInCell="1" allowOverlap="1" wp14:anchorId="16316556" wp14:editId="222FD7C5">
                      <wp:simplePos x="0" y="0"/>
                      <wp:positionH relativeFrom="column">
                        <wp:posOffset>-30480</wp:posOffset>
                      </wp:positionH>
                      <wp:positionV relativeFrom="paragraph">
                        <wp:posOffset>-38735</wp:posOffset>
                      </wp:positionV>
                      <wp:extent cx="292100" cy="255905"/>
                      <wp:effectExtent l="0" t="0" r="12700" b="10795"/>
                      <wp:wrapNone/>
                      <wp:docPr id="81" name="Oval 8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002E1" id="Oval 8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pt;margin-top:-3.05pt;width:23pt;height:20.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" filled="f" strokecolor="#1f5a87" strokeweight="1pt"/>
                  </w:pict>
                </mc:Fallback>
              </mc:AlternateContent>
            </w:r>
            <w:r w:rsidR="00207A55">
              <w:rPr>
                <w:rFonts w:asciiTheme="minorHAnsi" w:eastAsiaTheme="minorHAnsi" w:hAnsiTheme="minorHAnsi" w:cstheme="minorBidi"/>
                <w:b/>
              </w:rPr>
              <w:t>10.9</w:t>
            </w:r>
            <w:r>
              <w:rPr>
                <w:rFonts w:asciiTheme="minorHAnsi" w:eastAsiaTheme="minorHAnsi" w:hAnsiTheme="minorHAnsi" w:cstheme="minorBidi"/>
                <w:b/>
              </w:rPr>
              <w:t xml:space="preserve"> </w:t>
            </w:r>
            <w:r w:rsidRPr="00753970">
              <w:rPr>
                <w:rFonts w:asciiTheme="minorHAnsi" w:eastAsiaTheme="minorHAnsi" w:hAnsiTheme="minorHAnsi" w:cstheme="minorBidi"/>
                <w:b/>
              </w:rPr>
              <w:t>Anticipated direct benefits to participants</w:t>
            </w:r>
            <w:r w:rsidRPr="00753970">
              <w:rPr>
                <w:rFonts w:asciiTheme="minorHAnsi" w:eastAsiaTheme="minorHAnsi" w:hAnsiTheme="minorHAnsi" w:cstheme="minorBidi"/>
              </w:rPr>
              <w:t>.</w:t>
            </w:r>
            <w:r>
              <w:rPr>
                <w:rFonts w:asciiTheme="minorHAnsi" w:eastAsiaTheme="minorHAnsi" w:hAnsiTheme="minorHAnsi" w:cstheme="minorBidi"/>
              </w:rPr>
              <w:t xml:space="preserve"> If there are</w:t>
            </w:r>
            <w:r w:rsidRPr="00753970">
              <w:rPr>
                <w:rFonts w:asciiTheme="minorHAnsi" w:eastAsiaTheme="minorHAnsi" w:hAnsiTheme="minorHAnsi" w:cstheme="minorBidi"/>
              </w:rPr>
              <w:t xml:space="preserve"> any direct research-related benefits that some or all individual participants are likely to experience f</w:t>
            </w:r>
            <w:r>
              <w:rPr>
                <w:rFonts w:asciiTheme="minorHAnsi" w:eastAsiaTheme="minorHAnsi" w:hAnsiTheme="minorHAnsi" w:cstheme="minorBidi"/>
              </w:rPr>
              <w:t>rom taking part in the research, describe them below:</w:t>
            </w:r>
          </w:p>
        </w:tc>
      </w:tr>
      <w:tr w:rsidR="00B1511E" w:rsidRPr="00D66BBC" w14:paraId="1631642A" w14:textId="77777777" w:rsidTr="00C36E69">
        <w:trPr>
          <w:trHeight w:val="1080"/>
        </w:trPr>
        <w:tc>
          <w:tcPr>
            <w:tcW w:w="10811" w:type="dxa"/>
            <w:gridSpan w:val="20"/>
            <w:tcBorders>
              <w:top w:val="nil"/>
              <w:left w:val="nil"/>
              <w:bottom w:val="nil"/>
              <w:right w:val="nil"/>
            </w:tcBorders>
            <w:vAlign w:val="center"/>
          </w:tcPr>
          <w:p w14:paraId="16316429" w14:textId="77777777" w:rsidR="00B1511E" w:rsidRPr="00F2622A" w:rsidRDefault="00B1511E" w:rsidP="00B1511E">
            <w:pPr>
              <w:keepNext/>
              <w:ind w:left="432"/>
              <w:rPr>
                <w:rFonts w:asciiTheme="minorHAnsi" w:eastAsiaTheme="minorHAnsi" w:hAnsiTheme="minorHAnsi" w:cstheme="minorBidi"/>
                <w:i/>
                <w:color w:val="7F7F7F" w:themeColor="text1" w:themeTint="80"/>
                <w:sz w:val="20"/>
                <w:u w:val="single"/>
              </w:rPr>
            </w:pPr>
            <w:r w:rsidRPr="00F2622A">
              <w:rPr>
                <w:rFonts w:asciiTheme="minorHAnsi" w:eastAsiaTheme="minorHAnsi" w:hAnsiTheme="minorHAnsi" w:cstheme="minorHAnsi"/>
                <w:i/>
                <w:color w:val="7F7F7F" w:themeColor="text1" w:themeTint="80"/>
                <w:sz w:val="20"/>
              </w:rPr>
              <w:t>Do not include benefits to society or others, and do not include subject payment (if any). Examples: medical benefits such as laboratory tests (if subjects receive the results); psychological resources made available to participants; training or education that is provided.</w:t>
            </w:r>
            <w:r w:rsidRPr="00F2622A">
              <w:rPr>
                <w:rFonts w:asciiTheme="minorHAnsi" w:eastAsiaTheme="minorHAnsi" w:hAnsiTheme="minorHAnsi" w:cstheme="minorBidi"/>
                <w:i/>
                <w:color w:val="7F7F7F" w:themeColor="text1" w:themeTint="80"/>
                <w:sz w:val="20"/>
              </w:rPr>
              <w:t xml:space="preserve"> </w:t>
            </w:r>
          </w:p>
        </w:tc>
      </w:tr>
      <w:tr w:rsidR="00B1511E" w:rsidRPr="00D66BBC" w14:paraId="3564BA17" w14:textId="77777777" w:rsidTr="00C36E69">
        <w:trPr>
          <w:trHeight w:val="432"/>
        </w:trPr>
        <w:tc>
          <w:tcPr>
            <w:tcW w:w="720" w:type="dxa"/>
            <w:gridSpan w:val="2"/>
            <w:tcBorders>
              <w:top w:val="nil"/>
              <w:left w:val="nil"/>
              <w:bottom w:val="nil"/>
              <w:right w:val="single" w:sz="24" w:space="0" w:color="E8960C"/>
            </w:tcBorders>
            <w:vAlign w:val="center"/>
          </w:tcPr>
          <w:p w14:paraId="2ACD7766"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276A55A7" w14:textId="69ED4CE4" w:rsidR="00B1511E" w:rsidRPr="00753970" w:rsidRDefault="002068E8" w:rsidP="00B1511E">
            <w:pPr>
              <w:pStyle w:val="NoSpacing"/>
              <w:ind w:left="432" w:hanging="432"/>
              <w:rPr>
                <w:b/>
              </w:rPr>
            </w:pPr>
            <w:r>
              <w:rPr>
                <w:rFonts w:ascii="Times New Roman" w:hAnsi="Times New Roman" w:cs="Times New Roman"/>
              </w:rPr>
              <w:t>N/A</w:t>
            </w:r>
          </w:p>
        </w:tc>
      </w:tr>
      <w:tr w:rsidR="00B1511E" w:rsidRPr="00D66BBC" w14:paraId="16316439" w14:textId="77777777" w:rsidTr="00C36E69">
        <w:trPr>
          <w:trHeight w:val="471"/>
        </w:trPr>
        <w:tc>
          <w:tcPr>
            <w:tcW w:w="10811" w:type="dxa"/>
            <w:gridSpan w:val="20"/>
            <w:tcBorders>
              <w:top w:val="nil"/>
              <w:left w:val="nil"/>
              <w:bottom w:val="nil"/>
              <w:right w:val="nil"/>
            </w:tcBorders>
            <w:vAlign w:val="center"/>
          </w:tcPr>
          <w:p w14:paraId="16316438" w14:textId="1A5C27E6" w:rsidR="00B1511E" w:rsidRPr="00040F58" w:rsidRDefault="00B1511E" w:rsidP="00207A55">
            <w:pPr>
              <w:keepNext/>
              <w:rPr>
                <w:rFonts w:asciiTheme="minorHAnsi" w:eastAsiaTheme="minorHAnsi" w:hAnsiTheme="minorHAnsi" w:cstheme="minorBidi"/>
              </w:rPr>
            </w:pPr>
            <w:r>
              <w:rPr>
                <w:rFonts w:cstheme="minorHAnsi"/>
                <w:b/>
                <w:noProof/>
                <w:color w:val="FFFFFF" w:themeColor="background1"/>
                <w:sz w:val="24"/>
                <w:szCs w:val="24"/>
              </w:rPr>
              <w:lastRenderedPageBreak/>
              <mc:AlternateContent>
                <mc:Choice Requires="wps">
                  <w:drawing>
                    <wp:anchor distT="0" distB="0" distL="114300" distR="114300" simplePos="0" relativeHeight="251791360" behindDoc="0" locked="0" layoutInCell="1" allowOverlap="1" wp14:anchorId="16316558" wp14:editId="37FC25A3">
                      <wp:simplePos x="0" y="0"/>
                      <wp:positionH relativeFrom="column">
                        <wp:posOffset>-33020</wp:posOffset>
                      </wp:positionH>
                      <wp:positionV relativeFrom="paragraph">
                        <wp:posOffset>-52705</wp:posOffset>
                      </wp:positionV>
                      <wp:extent cx="374015" cy="284480"/>
                      <wp:effectExtent l="0" t="0" r="26035" b="20320"/>
                      <wp:wrapNone/>
                      <wp:docPr id="82" name="Oval 8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374015" cy="284480"/>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1BB49" id="Oval 8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6pt;margin-top:-4.15pt;width:29.45pt;height:2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" filled="f" strokecolor="#1f5a87" strokeweight="1pt"/>
                  </w:pict>
                </mc:Fallback>
              </mc:AlternateContent>
            </w:r>
            <w:r>
              <w:rPr>
                <w:rFonts w:asciiTheme="minorHAnsi" w:eastAsiaTheme="minorHAnsi" w:hAnsiTheme="minorHAnsi" w:cstheme="minorBidi"/>
                <w:b/>
              </w:rPr>
              <w:t>10.</w:t>
            </w:r>
            <w:r w:rsidR="00207A55">
              <w:rPr>
                <w:rFonts w:asciiTheme="minorHAnsi" w:eastAsiaTheme="minorHAnsi" w:hAnsiTheme="minorHAnsi" w:cstheme="minorBidi"/>
                <w:b/>
              </w:rPr>
              <w:t>10</w:t>
            </w:r>
            <w:r>
              <w:rPr>
                <w:rFonts w:asciiTheme="minorHAnsi" w:eastAsiaTheme="minorHAnsi" w:hAnsiTheme="minorHAnsi" w:cstheme="minorBidi"/>
                <w:b/>
              </w:rPr>
              <w:t xml:space="preserve"> </w:t>
            </w:r>
            <w:r w:rsidR="005B1C78">
              <w:rPr>
                <w:rFonts w:asciiTheme="minorHAnsi" w:eastAsiaTheme="minorHAnsi" w:hAnsiTheme="minorHAnsi" w:cstheme="minorBidi"/>
                <w:b/>
              </w:rPr>
              <w:t>Return of individual research results.</w:t>
            </w:r>
          </w:p>
        </w:tc>
      </w:tr>
      <w:tr w:rsidR="005B1C78" w:rsidRPr="00040F58" w14:paraId="40227B6F" w14:textId="77777777" w:rsidTr="005B1C78">
        <w:trPr>
          <w:gridAfter w:val="1"/>
          <w:wAfter w:w="13" w:type="dxa"/>
          <w:trHeight w:val="471"/>
        </w:trPr>
        <w:tc>
          <w:tcPr>
            <w:tcW w:w="10798" w:type="dxa"/>
            <w:gridSpan w:val="19"/>
            <w:tcBorders>
              <w:top w:val="nil"/>
              <w:left w:val="nil"/>
              <w:bottom w:val="nil"/>
              <w:right w:val="nil"/>
            </w:tcBorders>
            <w:vAlign w:val="center"/>
          </w:tcPr>
          <w:p w14:paraId="1FD63F52" w14:textId="30D61D32" w:rsidR="005B1C78" w:rsidRPr="00AB321D" w:rsidRDefault="005B1C78" w:rsidP="007A158B">
            <w:pPr>
              <w:keepNext/>
              <w:ind w:left="346"/>
              <w:rPr>
                <w:rFonts w:cstheme="minorHAnsi"/>
                <w:i/>
                <w:noProof/>
                <w:color w:val="7F7F7F" w:themeColor="text1" w:themeTint="80"/>
                <w:sz w:val="20"/>
                <w:szCs w:val="24"/>
              </w:rPr>
            </w:pPr>
            <w:r w:rsidRPr="00AB321D">
              <w:rPr>
                <w:rFonts w:cstheme="minorHAnsi"/>
                <w:i/>
                <w:noProof/>
                <w:color w:val="7F7F7F" w:themeColor="text1" w:themeTint="80"/>
                <w:sz w:val="20"/>
                <w:szCs w:val="24"/>
              </w:rPr>
              <w:t>In this section</w:t>
            </w:r>
            <w:r w:rsidR="00916A5C">
              <w:rPr>
                <w:rFonts w:cstheme="minorHAnsi"/>
                <w:i/>
                <w:noProof/>
                <w:color w:val="7F7F7F" w:themeColor="text1" w:themeTint="80"/>
                <w:sz w:val="20"/>
                <w:szCs w:val="24"/>
              </w:rPr>
              <w:t>,</w:t>
            </w:r>
            <w:r w:rsidRPr="00AB321D">
              <w:rPr>
                <w:rFonts w:cstheme="minorHAnsi"/>
                <w:i/>
                <w:noProof/>
                <w:color w:val="7F7F7F" w:themeColor="text1" w:themeTint="80"/>
                <w:sz w:val="20"/>
                <w:szCs w:val="24"/>
              </w:rPr>
              <w:t xml:space="preserve"> provide your plans for the return of individual results. An “individual research result” is any information collected, generated or discovered in the course of a research study that is linked to the identity of a research participant. These may be results from screening procedures, results that are actively sought for purposes of the study, results that are discovered unintentionally, or after analysis of the collected data and/or results has been completed.</w:t>
            </w:r>
          </w:p>
          <w:p w14:paraId="7947F564" w14:textId="77777777" w:rsidR="005B1C78" w:rsidRDefault="005B1C78" w:rsidP="007A158B">
            <w:pPr>
              <w:keepNext/>
              <w:ind w:left="346"/>
              <w:rPr>
                <w:rFonts w:cstheme="minorHAnsi"/>
                <w:i/>
                <w:noProof/>
                <w:color w:val="7F7F7F" w:themeColor="text1" w:themeTint="80"/>
                <w:sz w:val="20"/>
                <w:szCs w:val="24"/>
              </w:rPr>
            </w:pPr>
          </w:p>
          <w:p w14:paraId="589DFDE7" w14:textId="3715FA6A" w:rsidR="005B1C78" w:rsidRPr="00AB321D" w:rsidRDefault="005B1C78" w:rsidP="007A158B">
            <w:pPr>
              <w:keepNext/>
              <w:ind w:left="346"/>
              <w:rPr>
                <w:rFonts w:cstheme="minorHAnsi"/>
                <w:i/>
                <w:noProof/>
                <w:color w:val="7F7F7F" w:themeColor="text1" w:themeTint="80"/>
                <w:sz w:val="20"/>
                <w:szCs w:val="24"/>
              </w:rPr>
            </w:pPr>
            <w:r w:rsidRPr="00AB321D">
              <w:rPr>
                <w:rFonts w:cstheme="minorHAnsi"/>
                <w:i/>
                <w:noProof/>
                <w:color w:val="7F7F7F" w:themeColor="text1" w:themeTint="80"/>
                <w:sz w:val="20"/>
                <w:szCs w:val="24"/>
              </w:rPr>
              <w:t xml:space="preserve"> See the </w:t>
            </w:r>
            <w:hyperlink r:id="rId47" w:history="1">
              <w:r w:rsidRPr="00C36E69">
                <w:rPr>
                  <w:rStyle w:val="Hyperlink"/>
                  <w:b/>
                  <w:i/>
                  <w:sz w:val="20"/>
                  <w:szCs w:val="20"/>
                </w:rPr>
                <w:t>GUIDANCE Return of Individual Results</w:t>
              </w:r>
            </w:hyperlink>
            <w:r w:rsidRPr="00AB321D">
              <w:rPr>
                <w:rFonts w:cstheme="minorHAnsi"/>
                <w:i/>
                <w:noProof/>
                <w:color w:val="7F7F7F" w:themeColor="text1" w:themeTint="80"/>
                <w:sz w:val="20"/>
                <w:szCs w:val="24"/>
              </w:rPr>
              <w:t xml:space="preserve"> for information about results that should and should not be returned, validity of results, the Clinical Laboratory Improvement Amendment (CLIA), consent requirements and communicating results.</w:t>
            </w:r>
          </w:p>
        </w:tc>
      </w:tr>
      <w:tr w:rsidR="005B1C78" w:rsidRPr="00040F58" w14:paraId="60763793" w14:textId="77777777" w:rsidTr="005B1C78">
        <w:trPr>
          <w:gridAfter w:val="1"/>
          <w:wAfter w:w="13" w:type="dxa"/>
          <w:trHeight w:val="441"/>
        </w:trPr>
        <w:tc>
          <w:tcPr>
            <w:tcW w:w="827" w:type="dxa"/>
            <w:gridSpan w:val="5"/>
            <w:tcBorders>
              <w:top w:val="nil"/>
              <w:left w:val="nil"/>
              <w:bottom w:val="nil"/>
              <w:right w:val="nil"/>
            </w:tcBorders>
            <w:vAlign w:val="center"/>
          </w:tcPr>
          <w:p w14:paraId="05E6161D"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66EB0045" w14:textId="212AD6D1" w:rsidR="005B1C78" w:rsidRPr="00040F58" w:rsidRDefault="005B1C78" w:rsidP="00916A5C">
            <w:pPr>
              <w:ind w:left="252" w:hanging="252"/>
              <w:rPr>
                <w:rFonts w:asciiTheme="minorHAnsi" w:eastAsiaTheme="minorHAnsi" w:hAnsiTheme="minorHAnsi" w:cstheme="minorBidi"/>
              </w:rPr>
            </w:pPr>
            <w:r w:rsidRPr="00040F58">
              <w:rPr>
                <w:rFonts w:cstheme="minorHAnsi"/>
                <w:b/>
              </w:rPr>
              <w:t>a</w:t>
            </w:r>
            <w:r w:rsidRPr="00040F58">
              <w:rPr>
                <w:rFonts w:cstheme="minorHAnsi"/>
              </w:rPr>
              <w:t xml:space="preserve">. </w:t>
            </w:r>
            <w:r w:rsidR="00916A5C">
              <w:rPr>
                <w:rFonts w:cstheme="minorHAnsi"/>
              </w:rPr>
              <w:t>Is it anticipated</w:t>
            </w:r>
            <w:r>
              <w:t xml:space="preserve"> that the research </w:t>
            </w:r>
            <w:proofErr w:type="gramStart"/>
            <w:r>
              <w:t>will</w:t>
            </w:r>
            <w:proofErr w:type="gramEnd"/>
            <w:r>
              <w:t xml:space="preserve"> produce any individual research results that are clinically actionable?</w:t>
            </w:r>
          </w:p>
        </w:tc>
      </w:tr>
      <w:tr w:rsidR="005B1C78" w:rsidRPr="00040F58" w14:paraId="47EEDE75" w14:textId="77777777" w:rsidTr="005B1C78">
        <w:trPr>
          <w:gridAfter w:val="1"/>
          <w:wAfter w:w="13" w:type="dxa"/>
          <w:trHeight w:val="900"/>
        </w:trPr>
        <w:tc>
          <w:tcPr>
            <w:tcW w:w="827" w:type="dxa"/>
            <w:gridSpan w:val="5"/>
            <w:tcBorders>
              <w:top w:val="nil"/>
              <w:left w:val="nil"/>
              <w:bottom w:val="nil"/>
              <w:right w:val="nil"/>
            </w:tcBorders>
            <w:vAlign w:val="center"/>
          </w:tcPr>
          <w:p w14:paraId="323EDA72"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304F0B4D" w14:textId="77777777" w:rsidR="005B1C78" w:rsidRDefault="005B1C78" w:rsidP="007A158B">
            <w:pPr>
              <w:ind w:left="235"/>
              <w:rPr>
                <w:rFonts w:cstheme="minorHAnsi"/>
                <w:i/>
                <w:color w:val="7F7F7F" w:themeColor="text1" w:themeTint="80"/>
                <w:sz w:val="20"/>
              </w:rPr>
            </w:pPr>
            <w:r w:rsidRPr="00AB321D">
              <w:rPr>
                <w:rFonts w:cstheme="minorHAnsi"/>
                <w:i/>
                <w:color w:val="7F7F7F" w:themeColor="text1" w:themeTint="80"/>
                <w:sz w:val="20"/>
              </w:rPr>
              <w:t>“Clinically actionable” means that there are established therapeutic or preventive interventions or other available actions that have the potential to change the clinical course of the disease/</w:t>
            </w:r>
            <w:proofErr w:type="gramStart"/>
            <w:r w:rsidRPr="00AB321D">
              <w:rPr>
                <w:rFonts w:cstheme="minorHAnsi"/>
                <w:i/>
                <w:color w:val="7F7F7F" w:themeColor="text1" w:themeTint="80"/>
                <w:sz w:val="20"/>
              </w:rPr>
              <w:t>condition, or</w:t>
            </w:r>
            <w:proofErr w:type="gramEnd"/>
            <w:r w:rsidRPr="00AB321D">
              <w:rPr>
                <w:rFonts w:cstheme="minorHAnsi"/>
                <w:i/>
                <w:color w:val="7F7F7F" w:themeColor="text1" w:themeTint="80"/>
                <w:sz w:val="20"/>
              </w:rPr>
              <w:t xml:space="preserve"> lead to an improved health outcome.</w:t>
            </w:r>
          </w:p>
          <w:p w14:paraId="6371522D" w14:textId="77777777" w:rsidR="005B1C78" w:rsidRPr="00AB321D" w:rsidRDefault="005B1C78" w:rsidP="007A158B">
            <w:pPr>
              <w:ind w:left="235"/>
              <w:rPr>
                <w:rFonts w:cstheme="minorHAnsi"/>
                <w:i/>
                <w:color w:val="7F7F7F" w:themeColor="text1" w:themeTint="80"/>
                <w:sz w:val="20"/>
              </w:rPr>
            </w:pPr>
          </w:p>
          <w:p w14:paraId="0D6A73F3" w14:textId="77777777" w:rsidR="005B1C78" w:rsidRPr="00040F58" w:rsidRDefault="005B1C78" w:rsidP="007A158B">
            <w:pPr>
              <w:ind w:left="235"/>
              <w:rPr>
                <w:rFonts w:cstheme="minorHAnsi"/>
                <w:b/>
              </w:rPr>
            </w:pPr>
            <w:r>
              <w:rPr>
                <w:rFonts w:cstheme="minorHAnsi"/>
                <w:i/>
                <w:color w:val="7F7F7F" w:themeColor="text1" w:themeTint="80"/>
                <w:sz w:val="20"/>
              </w:rPr>
              <w:t>In general, e</w:t>
            </w:r>
            <w:r w:rsidRPr="00B5313C">
              <w:rPr>
                <w:rFonts w:cstheme="minorHAnsi"/>
                <w:i/>
                <w:color w:val="7F7F7F" w:themeColor="text1" w:themeTint="80"/>
                <w:sz w:val="20"/>
              </w:rPr>
              <w:t xml:space="preserve">very effort should be made to offer results that are clinically actionable, valid and </w:t>
            </w:r>
            <w:r>
              <w:rPr>
                <w:rFonts w:cstheme="minorHAnsi"/>
                <w:i/>
                <w:color w:val="7F7F7F" w:themeColor="text1" w:themeTint="80"/>
                <w:sz w:val="20"/>
              </w:rPr>
              <w:t>pose life-threatening or severe health consequences if not treated or addressed quickly. Other clinically actionable results should be offered if this can be accomplished without compromising the research.</w:t>
            </w:r>
          </w:p>
        </w:tc>
      </w:tr>
      <w:tr w:rsidR="005B1C78" w:rsidRPr="00DD38CB" w14:paraId="2023838B"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31D91CA6" w14:textId="77777777" w:rsidR="005B1C78" w:rsidRPr="00DD38CB" w:rsidRDefault="005B1C78" w:rsidP="007A158B">
            <w:pPr>
              <w:pStyle w:val="NoSpacing"/>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12CE697" w14:textId="4FABBA11" w:rsidR="005B1C78" w:rsidRPr="00B72857" w:rsidRDefault="002068E8" w:rsidP="007A158B">
            <w:pPr>
              <w:pStyle w:val="NoSpacing"/>
              <w:ind w:left="-18"/>
              <w:jc w:val="center"/>
              <w:rPr>
                <w:rFonts w:cstheme="minorHAnsi"/>
                <w:b/>
              </w:rPr>
            </w:pPr>
            <w:r>
              <w:rPr>
                <w:rFonts w:cstheme="minorHAnsi"/>
                <w:b/>
              </w:rPr>
              <w:t>X</w:t>
            </w:r>
          </w:p>
        </w:tc>
        <w:tc>
          <w:tcPr>
            <w:tcW w:w="630" w:type="dxa"/>
            <w:gridSpan w:val="5"/>
            <w:tcBorders>
              <w:top w:val="nil"/>
              <w:left w:val="single" w:sz="12" w:space="0" w:color="auto"/>
              <w:bottom w:val="nil"/>
              <w:right w:val="nil"/>
            </w:tcBorders>
            <w:vAlign w:val="center"/>
          </w:tcPr>
          <w:p w14:paraId="62972A56" w14:textId="77777777" w:rsidR="005B1C78" w:rsidRPr="00DD38CB" w:rsidRDefault="005B1C78" w:rsidP="007A158B">
            <w:pPr>
              <w:pStyle w:val="NoSpacing"/>
              <w:ind w:left="-18"/>
              <w:rPr>
                <w:rFonts w:cstheme="minorHAnsi"/>
              </w:rPr>
            </w:pPr>
            <w:r w:rsidRPr="00DD38CB">
              <w:rPr>
                <w:rFonts w:cstheme="minorHAnsi"/>
                <w:b/>
              </w:rPr>
              <w:t>No</w:t>
            </w:r>
          </w:p>
        </w:tc>
        <w:tc>
          <w:tcPr>
            <w:tcW w:w="8621" w:type="dxa"/>
            <w:gridSpan w:val="5"/>
            <w:tcBorders>
              <w:top w:val="nil"/>
              <w:left w:val="nil"/>
              <w:bottom w:val="nil"/>
              <w:right w:val="nil"/>
            </w:tcBorders>
            <w:vAlign w:val="center"/>
          </w:tcPr>
          <w:p w14:paraId="5C400C44" w14:textId="77777777" w:rsidR="005B1C78" w:rsidRPr="00DD38CB" w:rsidRDefault="005B1C78" w:rsidP="007A158B">
            <w:pPr>
              <w:pStyle w:val="NoSpacing"/>
              <w:rPr>
                <w:rFonts w:cstheme="minorHAnsi"/>
              </w:rPr>
            </w:pPr>
          </w:p>
        </w:tc>
      </w:tr>
      <w:tr w:rsidR="005B1C78" w:rsidRPr="00DD38CB" w14:paraId="0D811C7C"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0D7A221F" w14:textId="77777777" w:rsidR="005B1C78" w:rsidRPr="00DD38CB" w:rsidRDefault="005B1C78" w:rsidP="007A158B">
            <w:pPr>
              <w:pStyle w:val="NoSpacing"/>
              <w:keepNext/>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17BC2B3" w14:textId="77777777" w:rsidR="005B1C78" w:rsidRPr="00B72857" w:rsidRDefault="005B1C78" w:rsidP="007A158B">
            <w:pPr>
              <w:pStyle w:val="NoSpacing"/>
              <w:keepNext/>
              <w:ind w:left="-18"/>
              <w:jc w:val="center"/>
              <w:rPr>
                <w:rFonts w:cstheme="minorHAnsi"/>
                <w:b/>
              </w:rPr>
            </w:pPr>
          </w:p>
        </w:tc>
        <w:tc>
          <w:tcPr>
            <w:tcW w:w="630" w:type="dxa"/>
            <w:gridSpan w:val="5"/>
            <w:tcBorders>
              <w:top w:val="nil"/>
              <w:left w:val="single" w:sz="12" w:space="0" w:color="auto"/>
              <w:bottom w:val="nil"/>
              <w:right w:val="nil"/>
            </w:tcBorders>
          </w:tcPr>
          <w:p w14:paraId="23E912CA" w14:textId="77777777" w:rsidR="005B1C78" w:rsidRPr="00DD38CB" w:rsidRDefault="005B1C78" w:rsidP="007A158B">
            <w:pPr>
              <w:pStyle w:val="NoSpacing"/>
              <w:keepNext/>
              <w:ind w:left="-18"/>
              <w:rPr>
                <w:rFonts w:cstheme="minorHAnsi"/>
              </w:rPr>
            </w:pPr>
            <w:r w:rsidRPr="00DD38CB">
              <w:rPr>
                <w:rFonts w:cstheme="minorHAnsi"/>
                <w:b/>
              </w:rPr>
              <w:t>Yes</w:t>
            </w:r>
          </w:p>
        </w:tc>
        <w:tc>
          <w:tcPr>
            <w:tcW w:w="8621" w:type="dxa"/>
            <w:gridSpan w:val="5"/>
            <w:tcBorders>
              <w:top w:val="nil"/>
              <w:left w:val="nil"/>
              <w:right w:val="nil"/>
            </w:tcBorders>
          </w:tcPr>
          <w:p w14:paraId="3F8286FB" w14:textId="3E63FFE8" w:rsidR="005B1C78" w:rsidRPr="00DD38CB" w:rsidRDefault="005B1C78" w:rsidP="00A66F31">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answer the following questions (</w:t>
            </w:r>
            <w:r w:rsidR="00A539CA">
              <w:t>a.1-a.3</w:t>
            </w:r>
            <w:r>
              <w:t>).</w:t>
            </w:r>
          </w:p>
        </w:tc>
      </w:tr>
      <w:tr w:rsidR="005B1C78" w:rsidRPr="00725F39" w14:paraId="5295ED9A" w14:textId="77777777" w:rsidTr="005B1C78">
        <w:trPr>
          <w:gridAfter w:val="1"/>
          <w:wAfter w:w="13" w:type="dxa"/>
          <w:trHeight w:val="870"/>
        </w:trPr>
        <w:tc>
          <w:tcPr>
            <w:tcW w:w="2160" w:type="dxa"/>
            <w:gridSpan w:val="13"/>
            <w:tcBorders>
              <w:top w:val="nil"/>
              <w:left w:val="nil"/>
              <w:bottom w:val="nil"/>
              <w:right w:val="nil"/>
            </w:tcBorders>
          </w:tcPr>
          <w:p w14:paraId="2D2E7799" w14:textId="77777777" w:rsidR="005B1C78" w:rsidRPr="00AB321D" w:rsidRDefault="005B1C78" w:rsidP="007A158B">
            <w:pPr>
              <w:pStyle w:val="NoSpacing"/>
              <w:ind w:left="-18"/>
              <w:rPr>
                <w:rFonts w:cstheme="minorHAnsi"/>
              </w:rPr>
            </w:pPr>
          </w:p>
        </w:tc>
        <w:tc>
          <w:tcPr>
            <w:tcW w:w="8638" w:type="dxa"/>
            <w:gridSpan w:val="6"/>
            <w:tcBorders>
              <w:top w:val="nil"/>
              <w:left w:val="nil"/>
              <w:bottom w:val="nil"/>
              <w:right w:val="nil"/>
            </w:tcBorders>
            <w:vAlign w:val="center"/>
          </w:tcPr>
          <w:p w14:paraId="6AAEE50C" w14:textId="4166CD7D" w:rsidR="005B1C78" w:rsidRDefault="00A539CA" w:rsidP="00A66F31">
            <w:pPr>
              <w:pStyle w:val="NoSpacing"/>
              <w:ind w:left="461" w:hanging="202"/>
              <w:rPr>
                <w:rFonts w:cstheme="minorHAnsi"/>
              </w:rPr>
            </w:pPr>
            <w:r>
              <w:rPr>
                <w:rFonts w:cstheme="minorHAnsi"/>
                <w:b/>
              </w:rPr>
              <w:t>a.1</w:t>
            </w:r>
            <w:r w:rsidR="005B1C78" w:rsidRPr="00C36E69">
              <w:rPr>
                <w:rFonts w:cstheme="minorHAnsi"/>
                <w:b/>
              </w:rPr>
              <w:t>.</w:t>
            </w:r>
            <w:r w:rsidR="005B1C78">
              <w:rPr>
                <w:rFonts w:cstheme="minorHAnsi"/>
              </w:rPr>
              <w:t xml:space="preserve"> Describe the clinically actionable results that are anticipated and explain which results, if any, could be urgent (</w:t>
            </w:r>
            <w:proofErr w:type="gramStart"/>
            <w:r w:rsidR="005B1C78">
              <w:rPr>
                <w:rFonts w:cstheme="minorHAnsi"/>
              </w:rPr>
              <w:t>i.e.</w:t>
            </w:r>
            <w:proofErr w:type="gramEnd"/>
            <w:r w:rsidR="005B1C78">
              <w:rPr>
                <w:rFonts w:cstheme="minorHAnsi"/>
              </w:rPr>
              <w:t xml:space="preserve"> because they pose life-threatening or severe health consequences if not treated or addressed quickly).</w:t>
            </w:r>
          </w:p>
        </w:tc>
      </w:tr>
      <w:tr w:rsidR="005B1C78" w:rsidRPr="00725F39" w14:paraId="2064F43A" w14:textId="77777777" w:rsidTr="005B1C78">
        <w:trPr>
          <w:gridAfter w:val="1"/>
          <w:wAfter w:w="13" w:type="dxa"/>
          <w:trHeight w:val="630"/>
        </w:trPr>
        <w:tc>
          <w:tcPr>
            <w:tcW w:w="2160" w:type="dxa"/>
            <w:gridSpan w:val="13"/>
            <w:tcBorders>
              <w:top w:val="nil"/>
              <w:left w:val="nil"/>
              <w:bottom w:val="nil"/>
              <w:right w:val="nil"/>
            </w:tcBorders>
          </w:tcPr>
          <w:p w14:paraId="5CC90A88" w14:textId="77777777" w:rsidR="005B1C78" w:rsidRPr="00862E3D" w:rsidRDefault="005B1C78" w:rsidP="007A158B">
            <w:pPr>
              <w:pStyle w:val="NoSpacing"/>
              <w:ind w:left="-18"/>
              <w:rPr>
                <w:rFonts w:cstheme="minorHAnsi"/>
                <w:b/>
              </w:rPr>
            </w:pPr>
          </w:p>
        </w:tc>
        <w:tc>
          <w:tcPr>
            <w:tcW w:w="8638" w:type="dxa"/>
            <w:gridSpan w:val="6"/>
            <w:tcBorders>
              <w:top w:val="nil"/>
              <w:left w:val="nil"/>
              <w:bottom w:val="nil"/>
              <w:right w:val="nil"/>
            </w:tcBorders>
            <w:vAlign w:val="center"/>
          </w:tcPr>
          <w:p w14:paraId="27A5D83A" w14:textId="77777777" w:rsidR="005B1C78" w:rsidRPr="00AB321D" w:rsidRDefault="005B1C78" w:rsidP="007A158B">
            <w:pPr>
              <w:ind w:left="288"/>
              <w:rPr>
                <w:rFonts w:cstheme="minorHAnsi"/>
                <w:i/>
                <w:color w:val="7F7F7F" w:themeColor="text1" w:themeTint="80"/>
                <w:sz w:val="20"/>
              </w:rPr>
            </w:pPr>
            <w:r w:rsidRPr="007C20EF">
              <w:rPr>
                <w:rFonts w:cstheme="minorHAnsi"/>
                <w:i/>
                <w:color w:val="7F7F7F" w:themeColor="text1" w:themeTint="80"/>
                <w:sz w:val="20"/>
              </w:rPr>
              <w:t>Examples</w:t>
            </w:r>
            <w:r>
              <w:rPr>
                <w:rFonts w:cstheme="minorHAnsi"/>
                <w:i/>
                <w:color w:val="7F7F7F" w:themeColor="text1" w:themeTint="80"/>
                <w:sz w:val="20"/>
              </w:rPr>
              <w:t xml:space="preserve"> of urgent results include</w:t>
            </w:r>
            <w:r w:rsidRPr="007C20EF">
              <w:rPr>
                <w:rFonts w:cstheme="minorHAnsi"/>
                <w:i/>
                <w:color w:val="7F7F7F" w:themeColor="text1" w:themeTint="80"/>
                <w:sz w:val="20"/>
              </w:rPr>
              <w:t xml:space="preserve"> very high calciu</w:t>
            </w:r>
            <w:r>
              <w:rPr>
                <w:rFonts w:cstheme="minorHAnsi"/>
                <w:i/>
                <w:color w:val="7F7F7F" w:themeColor="text1" w:themeTint="80"/>
                <w:sz w:val="20"/>
              </w:rPr>
              <w:t xml:space="preserve">m levels, highly elevated liver </w:t>
            </w:r>
            <w:r w:rsidRPr="007C20EF">
              <w:rPr>
                <w:rFonts w:cstheme="minorHAnsi"/>
                <w:i/>
                <w:color w:val="7F7F7F" w:themeColor="text1" w:themeTint="80"/>
                <w:sz w:val="20"/>
              </w:rPr>
              <w:t>function test results, positive results for reportable STDs</w:t>
            </w:r>
            <w:r>
              <w:rPr>
                <w:rFonts w:cstheme="minorHAnsi"/>
                <w:i/>
                <w:color w:val="7F7F7F" w:themeColor="text1" w:themeTint="80"/>
                <w:sz w:val="20"/>
              </w:rPr>
              <w:t>.</w:t>
            </w:r>
          </w:p>
        </w:tc>
      </w:tr>
      <w:tr w:rsidR="005B1C78" w:rsidRPr="00725F39" w14:paraId="2E09EA69"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5BFA0FAA" w14:textId="77777777" w:rsidR="005B1C78" w:rsidRDefault="005B1C78" w:rsidP="007A158B">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2337C83F" w14:textId="77777777" w:rsidR="005B1C78" w:rsidRDefault="005B1C78" w:rsidP="007A158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725F39" w14:paraId="5B3782B9" w14:textId="77777777" w:rsidTr="005B1C78">
        <w:trPr>
          <w:gridAfter w:val="1"/>
          <w:wAfter w:w="13" w:type="dxa"/>
          <w:trHeight w:val="435"/>
        </w:trPr>
        <w:tc>
          <w:tcPr>
            <w:tcW w:w="2160" w:type="dxa"/>
            <w:gridSpan w:val="13"/>
            <w:tcBorders>
              <w:top w:val="nil"/>
              <w:left w:val="nil"/>
              <w:bottom w:val="nil"/>
              <w:right w:val="nil"/>
            </w:tcBorders>
          </w:tcPr>
          <w:p w14:paraId="4D728999" w14:textId="77777777" w:rsidR="005B1C78" w:rsidRPr="00862E3D" w:rsidRDefault="005B1C78" w:rsidP="007A158B">
            <w:pPr>
              <w:pStyle w:val="NoSpacing"/>
              <w:ind w:left="-18"/>
              <w:rPr>
                <w:rFonts w:cstheme="minorHAnsi"/>
                <w:b/>
              </w:rPr>
            </w:pPr>
          </w:p>
        </w:tc>
        <w:tc>
          <w:tcPr>
            <w:tcW w:w="8638" w:type="dxa"/>
            <w:gridSpan w:val="6"/>
            <w:tcBorders>
              <w:top w:val="nil"/>
              <w:left w:val="nil"/>
              <w:bottom w:val="nil"/>
              <w:right w:val="nil"/>
            </w:tcBorders>
            <w:vAlign w:val="center"/>
          </w:tcPr>
          <w:p w14:paraId="3E15890D" w14:textId="0DBE0326" w:rsidR="005B1C78" w:rsidRDefault="00A539CA" w:rsidP="007A158B">
            <w:pPr>
              <w:pStyle w:val="NoSpacing"/>
              <w:ind w:left="486" w:hanging="234"/>
              <w:rPr>
                <w:rFonts w:cstheme="minorHAnsi"/>
              </w:rPr>
            </w:pPr>
            <w:r>
              <w:rPr>
                <w:rFonts w:cstheme="minorHAnsi"/>
                <w:b/>
              </w:rPr>
              <w:t>a.2</w:t>
            </w:r>
            <w:r w:rsidR="005B1C78" w:rsidRPr="00C36E69">
              <w:rPr>
                <w:rFonts w:cstheme="minorHAnsi"/>
                <w:b/>
              </w:rPr>
              <w:t>.</w:t>
            </w:r>
            <w:r w:rsidR="005B1C78">
              <w:rPr>
                <w:rFonts w:cstheme="minorHAnsi"/>
              </w:rPr>
              <w:t xml:space="preserve"> Explain which of these results will be offered to subjects. </w:t>
            </w:r>
          </w:p>
        </w:tc>
      </w:tr>
      <w:tr w:rsidR="005B1C78" w:rsidRPr="00725F39" w14:paraId="34A58B57"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7B9EEC96" w14:textId="77777777" w:rsidR="005B1C78" w:rsidRDefault="005B1C78" w:rsidP="007A158B">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1AE74096" w14:textId="77777777" w:rsidR="005B1C78" w:rsidRDefault="005B1C78" w:rsidP="007A158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725F39" w14:paraId="6B94F0ED" w14:textId="77777777" w:rsidTr="005B1C78">
        <w:trPr>
          <w:gridAfter w:val="1"/>
          <w:wAfter w:w="13" w:type="dxa"/>
          <w:trHeight w:val="435"/>
        </w:trPr>
        <w:tc>
          <w:tcPr>
            <w:tcW w:w="2160" w:type="dxa"/>
            <w:gridSpan w:val="13"/>
            <w:tcBorders>
              <w:top w:val="nil"/>
              <w:left w:val="nil"/>
              <w:bottom w:val="nil"/>
              <w:right w:val="nil"/>
            </w:tcBorders>
          </w:tcPr>
          <w:p w14:paraId="4DDF6212" w14:textId="77777777" w:rsidR="005B1C78" w:rsidRPr="00862E3D" w:rsidRDefault="005B1C78" w:rsidP="007A158B">
            <w:pPr>
              <w:pStyle w:val="NoSpacing"/>
              <w:ind w:left="-18"/>
              <w:rPr>
                <w:rFonts w:cstheme="minorHAnsi"/>
                <w:b/>
              </w:rPr>
            </w:pPr>
          </w:p>
        </w:tc>
        <w:tc>
          <w:tcPr>
            <w:tcW w:w="8638" w:type="dxa"/>
            <w:gridSpan w:val="6"/>
            <w:tcBorders>
              <w:top w:val="nil"/>
              <w:left w:val="nil"/>
              <w:bottom w:val="nil"/>
              <w:right w:val="nil"/>
            </w:tcBorders>
            <w:vAlign w:val="center"/>
          </w:tcPr>
          <w:p w14:paraId="0DC221BC" w14:textId="52E7DE04" w:rsidR="005B1C78" w:rsidRPr="00D00E0B" w:rsidRDefault="00A539CA" w:rsidP="007A158B">
            <w:pPr>
              <w:pStyle w:val="NoSpacing"/>
              <w:ind w:left="486" w:hanging="234"/>
              <w:rPr>
                <w:rFonts w:cstheme="minorHAnsi"/>
              </w:rPr>
            </w:pPr>
            <w:r>
              <w:rPr>
                <w:rFonts w:cstheme="minorHAnsi"/>
                <w:b/>
              </w:rPr>
              <w:t>a.3</w:t>
            </w:r>
            <w:r w:rsidR="005B1C78" w:rsidRPr="00C36E69">
              <w:rPr>
                <w:rFonts w:cstheme="minorHAnsi"/>
                <w:b/>
              </w:rPr>
              <w:t>.</w:t>
            </w:r>
            <w:r w:rsidR="005B1C78">
              <w:rPr>
                <w:rFonts w:cstheme="minorHAnsi"/>
              </w:rPr>
              <w:t xml:space="preserve"> Explain which results will </w:t>
            </w:r>
            <w:r w:rsidR="005B1C78">
              <w:rPr>
                <w:rFonts w:cstheme="minorHAnsi"/>
                <w:u w:val="single"/>
              </w:rPr>
              <w:t>not</w:t>
            </w:r>
            <w:r w:rsidR="005B1C78">
              <w:rPr>
                <w:rFonts w:cstheme="minorHAnsi"/>
              </w:rPr>
              <w:t xml:space="preserve"> be offered to subjects and provide the rationale for not offering these results. </w:t>
            </w:r>
          </w:p>
        </w:tc>
      </w:tr>
      <w:tr w:rsidR="005B1C78" w:rsidRPr="00725F39" w14:paraId="4C6CC4C2" w14:textId="77777777" w:rsidTr="005B1C78">
        <w:trPr>
          <w:gridAfter w:val="1"/>
          <w:wAfter w:w="13" w:type="dxa"/>
          <w:trHeight w:val="1254"/>
        </w:trPr>
        <w:tc>
          <w:tcPr>
            <w:tcW w:w="2160" w:type="dxa"/>
            <w:gridSpan w:val="13"/>
            <w:tcBorders>
              <w:top w:val="nil"/>
              <w:left w:val="nil"/>
              <w:bottom w:val="nil"/>
              <w:right w:val="nil"/>
            </w:tcBorders>
          </w:tcPr>
          <w:p w14:paraId="4BEBA6D0" w14:textId="77777777" w:rsidR="005B1C78" w:rsidRPr="00862E3D" w:rsidRDefault="005B1C78" w:rsidP="007A158B">
            <w:pPr>
              <w:pStyle w:val="NoSpacing"/>
              <w:ind w:left="-18"/>
              <w:rPr>
                <w:rFonts w:cstheme="minorHAnsi"/>
                <w:b/>
              </w:rPr>
            </w:pPr>
          </w:p>
        </w:tc>
        <w:tc>
          <w:tcPr>
            <w:tcW w:w="8638" w:type="dxa"/>
            <w:gridSpan w:val="6"/>
            <w:tcBorders>
              <w:top w:val="nil"/>
              <w:left w:val="nil"/>
              <w:bottom w:val="nil"/>
              <w:right w:val="nil"/>
            </w:tcBorders>
            <w:vAlign w:val="center"/>
          </w:tcPr>
          <w:p w14:paraId="2A6B5700" w14:textId="77777777" w:rsidR="005B1C78" w:rsidRPr="00C36E69" w:rsidRDefault="005B1C78" w:rsidP="007A158B">
            <w:pPr>
              <w:ind w:left="288"/>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Reasons not to offer the results might include:</w:t>
            </w:r>
          </w:p>
          <w:p w14:paraId="72F561E1" w14:textId="77777777" w:rsidR="005B1C78" w:rsidRPr="00C36E69" w:rsidRDefault="005B1C78" w:rsidP="005B1C78">
            <w:pPr>
              <w:pStyle w:val="ListParagraph"/>
              <w:numPr>
                <w:ilvl w:val="0"/>
                <w:numId w:val="44"/>
              </w:numPr>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 xml:space="preserve">There are serious questions regarding validity or </w:t>
            </w:r>
            <w:proofErr w:type="gramStart"/>
            <w:r w:rsidRPr="00C36E69">
              <w:rPr>
                <w:rFonts w:asciiTheme="minorHAnsi" w:hAnsiTheme="minorHAnsi" w:cstheme="minorHAnsi"/>
                <w:i/>
                <w:color w:val="7F7F7F" w:themeColor="text1" w:themeTint="80"/>
                <w:sz w:val="20"/>
              </w:rPr>
              <w:t>reliability</w:t>
            </w:r>
            <w:proofErr w:type="gramEnd"/>
            <w:r w:rsidRPr="00C36E69">
              <w:rPr>
                <w:rFonts w:asciiTheme="minorHAnsi" w:hAnsiTheme="minorHAnsi" w:cstheme="minorHAnsi"/>
                <w:i/>
                <w:color w:val="7F7F7F" w:themeColor="text1" w:themeTint="80"/>
                <w:sz w:val="20"/>
              </w:rPr>
              <w:t xml:space="preserve"> </w:t>
            </w:r>
          </w:p>
          <w:p w14:paraId="4AB8EE7F" w14:textId="77777777" w:rsidR="005B1C78" w:rsidRPr="00C36E69" w:rsidRDefault="005B1C78" w:rsidP="005B1C78">
            <w:pPr>
              <w:pStyle w:val="ListParagraph"/>
              <w:numPr>
                <w:ilvl w:val="0"/>
                <w:numId w:val="44"/>
              </w:numPr>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 xml:space="preserve">Returning the results has the potential to cause </w:t>
            </w:r>
            <w:proofErr w:type="gramStart"/>
            <w:r w:rsidRPr="00C36E69">
              <w:rPr>
                <w:rFonts w:asciiTheme="minorHAnsi" w:hAnsiTheme="minorHAnsi" w:cstheme="minorHAnsi"/>
                <w:i/>
                <w:color w:val="7F7F7F" w:themeColor="text1" w:themeTint="80"/>
                <w:sz w:val="20"/>
              </w:rPr>
              <w:t>bias</w:t>
            </w:r>
            <w:proofErr w:type="gramEnd"/>
          </w:p>
          <w:p w14:paraId="33A25E6C" w14:textId="77777777" w:rsidR="005B1C78" w:rsidRPr="00C36E69" w:rsidRDefault="005B1C78" w:rsidP="005B1C78">
            <w:pPr>
              <w:pStyle w:val="ListParagraph"/>
              <w:numPr>
                <w:ilvl w:val="0"/>
                <w:numId w:val="44"/>
              </w:numPr>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 xml:space="preserve">There are insufficient resources to communicate the results effectively and </w:t>
            </w:r>
            <w:proofErr w:type="gramStart"/>
            <w:r w:rsidRPr="00C36E69">
              <w:rPr>
                <w:rFonts w:asciiTheme="minorHAnsi" w:hAnsiTheme="minorHAnsi" w:cstheme="minorHAnsi"/>
                <w:i/>
                <w:color w:val="7F7F7F" w:themeColor="text1" w:themeTint="80"/>
                <w:sz w:val="20"/>
              </w:rPr>
              <w:t>appropriately</w:t>
            </w:r>
            <w:proofErr w:type="gramEnd"/>
          </w:p>
          <w:p w14:paraId="770D185E" w14:textId="77777777" w:rsidR="005B1C78" w:rsidRPr="00AB321D" w:rsidRDefault="005B1C78" w:rsidP="005B1C78">
            <w:pPr>
              <w:pStyle w:val="ListParagraph"/>
              <w:numPr>
                <w:ilvl w:val="0"/>
                <w:numId w:val="44"/>
              </w:numPr>
              <w:rPr>
                <w:color w:val="808080" w:themeColor="background1" w:themeShade="80"/>
                <w:sz w:val="20"/>
                <w:szCs w:val="20"/>
              </w:rPr>
            </w:pPr>
            <w:r w:rsidRPr="00C36E69">
              <w:rPr>
                <w:rFonts w:asciiTheme="minorHAnsi" w:hAnsiTheme="minorHAnsi" w:cstheme="minorHAnsi"/>
                <w:i/>
                <w:color w:val="7F7F7F" w:themeColor="text1" w:themeTint="80"/>
                <w:sz w:val="20"/>
              </w:rPr>
              <w:t>Knowledge of the result could cause psychosocial harm to subjects</w:t>
            </w:r>
          </w:p>
        </w:tc>
      </w:tr>
      <w:tr w:rsidR="005B1C78" w:rsidRPr="00725F39" w14:paraId="69CFE34B"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03C53500" w14:textId="77777777" w:rsidR="005B1C78" w:rsidRDefault="005B1C78" w:rsidP="007A158B">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3F8EF167" w14:textId="77777777" w:rsidR="005B1C78" w:rsidRDefault="005B1C78" w:rsidP="007A158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040F58" w14:paraId="34E47E2C" w14:textId="77777777" w:rsidTr="005B1C78">
        <w:trPr>
          <w:gridAfter w:val="1"/>
          <w:wAfter w:w="13" w:type="dxa"/>
          <w:trHeight w:val="288"/>
        </w:trPr>
        <w:tc>
          <w:tcPr>
            <w:tcW w:w="827" w:type="dxa"/>
            <w:gridSpan w:val="5"/>
            <w:tcBorders>
              <w:top w:val="nil"/>
              <w:left w:val="nil"/>
              <w:bottom w:val="nil"/>
              <w:right w:val="nil"/>
            </w:tcBorders>
            <w:vAlign w:val="center"/>
          </w:tcPr>
          <w:p w14:paraId="674F9D25" w14:textId="77777777" w:rsidR="005B1C78" w:rsidRPr="00DD38CB" w:rsidRDefault="005B1C78" w:rsidP="007A158B">
            <w:pPr>
              <w:pStyle w:val="NoSpacing"/>
              <w:keepNext/>
              <w:rPr>
                <w:rFonts w:cstheme="minorHAnsi"/>
              </w:rPr>
            </w:pPr>
          </w:p>
        </w:tc>
        <w:tc>
          <w:tcPr>
            <w:tcW w:w="9971" w:type="dxa"/>
            <w:gridSpan w:val="14"/>
            <w:tcBorders>
              <w:top w:val="nil"/>
              <w:left w:val="nil"/>
              <w:bottom w:val="nil"/>
              <w:right w:val="nil"/>
            </w:tcBorders>
            <w:vAlign w:val="center"/>
          </w:tcPr>
          <w:p w14:paraId="744C79AB" w14:textId="3B14CD0B" w:rsidR="005B1C78" w:rsidRPr="00DE50CD" w:rsidRDefault="005B1C78" w:rsidP="00916A5C">
            <w:pPr>
              <w:pStyle w:val="NoSpacing"/>
              <w:keepNext/>
              <w:ind w:left="252" w:hanging="252"/>
            </w:pPr>
            <w:r>
              <w:rPr>
                <w:rFonts w:cstheme="minorHAnsi"/>
                <w:b/>
              </w:rPr>
              <w:t>b</w:t>
            </w:r>
            <w:r>
              <w:rPr>
                <w:rFonts w:cstheme="minorHAnsi"/>
              </w:rPr>
              <w:t xml:space="preserve">. </w:t>
            </w:r>
            <w:r w:rsidR="00916A5C">
              <w:rPr>
                <w:rFonts w:cstheme="minorHAnsi"/>
              </w:rPr>
              <w:t>What is the plan (if any) for offering</w:t>
            </w:r>
            <w:r>
              <w:t xml:space="preserve"> subjects any results that are </w:t>
            </w:r>
            <w:r>
              <w:rPr>
                <w:u w:val="single"/>
              </w:rPr>
              <w:t>not</w:t>
            </w:r>
            <w:r>
              <w:t xml:space="preserve"> clinically actionable?</w:t>
            </w:r>
          </w:p>
        </w:tc>
      </w:tr>
      <w:tr w:rsidR="005B1C78" w14:paraId="4C260359" w14:textId="77777777" w:rsidTr="005B1C78">
        <w:trPr>
          <w:gridAfter w:val="1"/>
          <w:wAfter w:w="13" w:type="dxa"/>
          <w:trHeight w:val="288"/>
        </w:trPr>
        <w:tc>
          <w:tcPr>
            <w:tcW w:w="827" w:type="dxa"/>
            <w:gridSpan w:val="5"/>
            <w:tcBorders>
              <w:top w:val="nil"/>
              <w:left w:val="nil"/>
              <w:bottom w:val="nil"/>
              <w:right w:val="nil"/>
            </w:tcBorders>
            <w:vAlign w:val="center"/>
          </w:tcPr>
          <w:p w14:paraId="3CC92AF0" w14:textId="77777777" w:rsidR="005B1C78" w:rsidRPr="00DD38CB" w:rsidRDefault="005B1C78" w:rsidP="007A158B">
            <w:pPr>
              <w:pStyle w:val="NoSpacing"/>
              <w:keepNext/>
              <w:rPr>
                <w:rFonts w:cstheme="minorHAnsi"/>
              </w:rPr>
            </w:pPr>
          </w:p>
        </w:tc>
        <w:tc>
          <w:tcPr>
            <w:tcW w:w="9971" w:type="dxa"/>
            <w:gridSpan w:val="14"/>
            <w:tcBorders>
              <w:top w:val="nil"/>
              <w:left w:val="nil"/>
              <w:bottom w:val="nil"/>
              <w:right w:val="nil"/>
            </w:tcBorders>
            <w:vAlign w:val="center"/>
          </w:tcPr>
          <w:p w14:paraId="0C810192" w14:textId="77777777" w:rsidR="005B1C78" w:rsidRDefault="005B1C78" w:rsidP="007A158B">
            <w:pPr>
              <w:pStyle w:val="NoSpacing"/>
              <w:keepNext/>
              <w:ind w:left="252" w:hanging="2"/>
              <w:rPr>
                <w:rFonts w:cstheme="minorHAnsi"/>
                <w:b/>
              </w:rPr>
            </w:pPr>
            <w:r>
              <w:rPr>
                <w:rFonts w:cstheme="minorHAnsi"/>
                <w:i/>
                <w:color w:val="7F7F7F" w:themeColor="text1" w:themeTint="80"/>
                <w:sz w:val="20"/>
              </w:rPr>
              <w:t>Examples: non-actionable genetic results, clinical tests in the normal range, experimental and/or uncertain results.</w:t>
            </w:r>
          </w:p>
        </w:tc>
      </w:tr>
      <w:tr w:rsidR="005B1C78" w:rsidRPr="00DD38CB" w14:paraId="34A96FAF"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695B47D8" w14:textId="77777777" w:rsidR="005B1C78" w:rsidRPr="00DD38CB" w:rsidRDefault="005B1C78" w:rsidP="007A158B">
            <w:pPr>
              <w:pStyle w:val="NoSpacing"/>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DE0137D" w14:textId="0A0E05F5" w:rsidR="005B1C78" w:rsidRPr="00B72857" w:rsidRDefault="002068E8" w:rsidP="007A158B">
            <w:pPr>
              <w:pStyle w:val="NoSpacing"/>
              <w:ind w:left="-18"/>
              <w:jc w:val="center"/>
              <w:rPr>
                <w:rFonts w:cstheme="minorHAnsi"/>
                <w:b/>
              </w:rPr>
            </w:pPr>
            <w:r>
              <w:rPr>
                <w:rFonts w:cstheme="minorHAnsi"/>
                <w:b/>
              </w:rPr>
              <w:t>X</w:t>
            </w:r>
          </w:p>
        </w:tc>
        <w:tc>
          <w:tcPr>
            <w:tcW w:w="630" w:type="dxa"/>
            <w:gridSpan w:val="5"/>
            <w:tcBorders>
              <w:top w:val="nil"/>
              <w:left w:val="single" w:sz="12" w:space="0" w:color="auto"/>
              <w:bottom w:val="nil"/>
              <w:right w:val="nil"/>
            </w:tcBorders>
            <w:vAlign w:val="center"/>
          </w:tcPr>
          <w:p w14:paraId="4858A370" w14:textId="77777777" w:rsidR="005B1C78" w:rsidRPr="00DD38CB" w:rsidRDefault="005B1C78" w:rsidP="007A158B">
            <w:pPr>
              <w:pStyle w:val="NoSpacing"/>
              <w:ind w:left="-18"/>
              <w:rPr>
                <w:rFonts w:cstheme="minorHAnsi"/>
              </w:rPr>
            </w:pPr>
            <w:r w:rsidRPr="00DD38CB">
              <w:rPr>
                <w:rFonts w:cstheme="minorHAnsi"/>
                <w:b/>
              </w:rPr>
              <w:t>No</w:t>
            </w:r>
          </w:p>
        </w:tc>
        <w:tc>
          <w:tcPr>
            <w:tcW w:w="8621" w:type="dxa"/>
            <w:gridSpan w:val="5"/>
            <w:tcBorders>
              <w:top w:val="nil"/>
              <w:left w:val="nil"/>
              <w:bottom w:val="nil"/>
              <w:right w:val="nil"/>
            </w:tcBorders>
            <w:vAlign w:val="center"/>
          </w:tcPr>
          <w:p w14:paraId="0B82D170" w14:textId="77777777" w:rsidR="005B1C78" w:rsidRPr="00DD38CB" w:rsidRDefault="005B1C78" w:rsidP="007A158B">
            <w:pPr>
              <w:pStyle w:val="NoSpacing"/>
              <w:rPr>
                <w:rFonts w:cstheme="minorHAnsi"/>
              </w:rPr>
            </w:pPr>
          </w:p>
        </w:tc>
      </w:tr>
      <w:tr w:rsidR="005B1C78" w:rsidRPr="00DD38CB" w14:paraId="46B9E5E6"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632E56AD" w14:textId="77777777" w:rsidR="005B1C78" w:rsidRPr="00DD38CB" w:rsidRDefault="005B1C78" w:rsidP="007A158B">
            <w:pPr>
              <w:pStyle w:val="NoSpacing"/>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3C01D58" w14:textId="77777777" w:rsidR="005B1C78" w:rsidRPr="00B72857" w:rsidRDefault="005B1C78" w:rsidP="007A158B">
            <w:pPr>
              <w:pStyle w:val="NoSpacing"/>
              <w:ind w:left="-18"/>
              <w:jc w:val="center"/>
              <w:rPr>
                <w:rFonts w:cstheme="minorHAnsi"/>
                <w:b/>
              </w:rPr>
            </w:pPr>
          </w:p>
        </w:tc>
        <w:tc>
          <w:tcPr>
            <w:tcW w:w="630" w:type="dxa"/>
            <w:gridSpan w:val="5"/>
            <w:tcBorders>
              <w:top w:val="nil"/>
              <w:left w:val="single" w:sz="12" w:space="0" w:color="auto"/>
              <w:bottom w:val="nil"/>
              <w:right w:val="nil"/>
            </w:tcBorders>
            <w:vAlign w:val="center"/>
          </w:tcPr>
          <w:p w14:paraId="7C325B0F" w14:textId="77777777" w:rsidR="005B1C78" w:rsidRPr="00DD38CB" w:rsidRDefault="005B1C78" w:rsidP="007A158B">
            <w:pPr>
              <w:pStyle w:val="NoSpacing"/>
              <w:ind w:left="-18"/>
              <w:rPr>
                <w:rFonts w:cstheme="minorHAnsi"/>
                <w:b/>
              </w:rPr>
            </w:pPr>
            <w:r w:rsidRPr="00DD38CB">
              <w:rPr>
                <w:rFonts w:cstheme="minorHAnsi"/>
                <w:b/>
              </w:rPr>
              <w:t>Yes</w:t>
            </w:r>
          </w:p>
        </w:tc>
        <w:tc>
          <w:tcPr>
            <w:tcW w:w="8621" w:type="dxa"/>
            <w:gridSpan w:val="5"/>
            <w:vMerge w:val="restart"/>
            <w:tcBorders>
              <w:top w:val="nil"/>
              <w:left w:val="nil"/>
              <w:right w:val="nil"/>
            </w:tcBorders>
            <w:vAlign w:val="center"/>
          </w:tcPr>
          <w:p w14:paraId="32DC4117" w14:textId="77777777" w:rsidR="005B1C78" w:rsidRPr="00DD38CB" w:rsidRDefault="005B1C78" w:rsidP="007A158B">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explain which results will be offered to subjects and provide the rationale for offering these results.</w:t>
            </w:r>
          </w:p>
        </w:tc>
      </w:tr>
      <w:tr w:rsidR="005B1C78" w:rsidRPr="00725F39" w14:paraId="711610A7" w14:textId="77777777" w:rsidTr="005B1C78">
        <w:trPr>
          <w:gridAfter w:val="1"/>
          <w:wAfter w:w="13" w:type="dxa"/>
          <w:trHeight w:val="232"/>
        </w:trPr>
        <w:tc>
          <w:tcPr>
            <w:tcW w:w="2177" w:type="dxa"/>
            <w:gridSpan w:val="14"/>
            <w:tcBorders>
              <w:top w:val="nil"/>
              <w:left w:val="nil"/>
              <w:bottom w:val="nil"/>
              <w:right w:val="nil"/>
            </w:tcBorders>
            <w:vAlign w:val="center"/>
          </w:tcPr>
          <w:p w14:paraId="64B57A86" w14:textId="77777777" w:rsidR="005B1C78" w:rsidRPr="00DD38CB" w:rsidRDefault="005B1C78" w:rsidP="007A158B">
            <w:pPr>
              <w:pStyle w:val="NoSpacing"/>
              <w:rPr>
                <w:rFonts w:cstheme="minorHAnsi"/>
              </w:rPr>
            </w:pPr>
          </w:p>
        </w:tc>
        <w:tc>
          <w:tcPr>
            <w:tcW w:w="8621" w:type="dxa"/>
            <w:gridSpan w:val="5"/>
            <w:vMerge/>
            <w:tcBorders>
              <w:left w:val="nil"/>
              <w:bottom w:val="nil"/>
              <w:right w:val="nil"/>
            </w:tcBorders>
          </w:tcPr>
          <w:p w14:paraId="212A5BF2" w14:textId="77777777" w:rsidR="005B1C78" w:rsidRPr="00DD38CB" w:rsidRDefault="005B1C78" w:rsidP="007A158B">
            <w:pPr>
              <w:pStyle w:val="NoSpacing"/>
              <w:ind w:left="270" w:hanging="270"/>
              <w:rPr>
                <w:rFonts w:cstheme="minorHAnsi"/>
              </w:rPr>
            </w:pPr>
          </w:p>
        </w:tc>
      </w:tr>
      <w:tr w:rsidR="005B1C78" w:rsidRPr="00725F39" w14:paraId="78DF4746"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7689CA48" w14:textId="77777777" w:rsidR="005B1C78" w:rsidRDefault="005B1C78" w:rsidP="007A158B">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1F22107D" w14:textId="77777777" w:rsidR="005B1C78" w:rsidRDefault="005B1C78" w:rsidP="007A158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040F58" w14:paraId="062CA47D" w14:textId="77777777" w:rsidTr="005B1C78">
        <w:trPr>
          <w:gridAfter w:val="1"/>
          <w:wAfter w:w="13" w:type="dxa"/>
          <w:trHeight w:val="288"/>
        </w:trPr>
        <w:tc>
          <w:tcPr>
            <w:tcW w:w="827" w:type="dxa"/>
            <w:gridSpan w:val="5"/>
            <w:tcBorders>
              <w:top w:val="nil"/>
              <w:left w:val="nil"/>
              <w:bottom w:val="nil"/>
              <w:right w:val="nil"/>
            </w:tcBorders>
            <w:vAlign w:val="center"/>
          </w:tcPr>
          <w:p w14:paraId="28BE4DA7" w14:textId="77777777" w:rsidR="005B1C78" w:rsidRPr="00DD38CB" w:rsidRDefault="005B1C78" w:rsidP="007A158B">
            <w:pPr>
              <w:pStyle w:val="NoSpacing"/>
              <w:keepNext/>
              <w:rPr>
                <w:rFonts w:cstheme="minorHAnsi"/>
              </w:rPr>
            </w:pPr>
          </w:p>
        </w:tc>
        <w:tc>
          <w:tcPr>
            <w:tcW w:w="9971" w:type="dxa"/>
            <w:gridSpan w:val="14"/>
            <w:tcBorders>
              <w:top w:val="nil"/>
              <w:left w:val="nil"/>
              <w:bottom w:val="nil"/>
              <w:right w:val="nil"/>
            </w:tcBorders>
            <w:vAlign w:val="center"/>
          </w:tcPr>
          <w:p w14:paraId="27B5D803" w14:textId="77777777" w:rsidR="005B1C78" w:rsidRPr="00DE50CD" w:rsidRDefault="005B1C78" w:rsidP="007A158B">
            <w:pPr>
              <w:pStyle w:val="NoSpacing"/>
              <w:keepNext/>
              <w:ind w:left="252" w:hanging="252"/>
            </w:pPr>
            <w:r>
              <w:rPr>
                <w:rFonts w:cstheme="minorHAnsi"/>
                <w:b/>
              </w:rPr>
              <w:t>c</w:t>
            </w:r>
            <w:r w:rsidRPr="00040F58">
              <w:rPr>
                <w:rFonts w:cstheme="minorHAnsi"/>
              </w:rPr>
              <w:t xml:space="preserve">. </w:t>
            </w:r>
            <w:r>
              <w:t>Describe the validity and reliability of any results that will be offered to subjects.</w:t>
            </w:r>
          </w:p>
        </w:tc>
      </w:tr>
      <w:tr w:rsidR="005B1C78" w:rsidRPr="00040F58" w14:paraId="52FD5C73" w14:textId="77777777" w:rsidTr="005B1C78">
        <w:trPr>
          <w:gridAfter w:val="1"/>
          <w:wAfter w:w="13" w:type="dxa"/>
          <w:trHeight w:val="702"/>
        </w:trPr>
        <w:tc>
          <w:tcPr>
            <w:tcW w:w="827" w:type="dxa"/>
            <w:gridSpan w:val="5"/>
            <w:tcBorders>
              <w:top w:val="nil"/>
              <w:left w:val="nil"/>
              <w:bottom w:val="nil"/>
              <w:right w:val="nil"/>
            </w:tcBorders>
            <w:vAlign w:val="center"/>
          </w:tcPr>
          <w:p w14:paraId="79AF0821"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4AD7C715" w14:textId="77777777" w:rsidR="005B1C78" w:rsidRPr="00040F58" w:rsidRDefault="005B1C78" w:rsidP="007A158B">
            <w:pPr>
              <w:ind w:left="235"/>
              <w:rPr>
                <w:rFonts w:cstheme="minorHAnsi"/>
                <w:b/>
              </w:rPr>
            </w:pPr>
            <w:r>
              <w:rPr>
                <w:rFonts w:cstheme="minorHAnsi"/>
                <w:i/>
                <w:color w:val="7F7F7F" w:themeColor="text1" w:themeTint="80"/>
                <w:sz w:val="20"/>
              </w:rPr>
              <w:t>The IRB will consider evidence of validity such as studies demonstrating diagnostic, prognostic, or predictive value, use of confirmatory testing, and quality management systems.</w:t>
            </w:r>
          </w:p>
        </w:tc>
      </w:tr>
      <w:tr w:rsidR="005B1C78" w:rsidRPr="00D66BBC" w14:paraId="6FC0A09B" w14:textId="77777777" w:rsidTr="005B1C78">
        <w:trPr>
          <w:gridAfter w:val="1"/>
          <w:wAfter w:w="13" w:type="dxa"/>
          <w:trHeight w:val="432"/>
        </w:trPr>
        <w:tc>
          <w:tcPr>
            <w:tcW w:w="1169" w:type="dxa"/>
            <w:gridSpan w:val="7"/>
            <w:tcBorders>
              <w:top w:val="nil"/>
              <w:left w:val="nil"/>
              <w:bottom w:val="nil"/>
              <w:right w:val="single" w:sz="24" w:space="0" w:color="E8960C"/>
            </w:tcBorders>
            <w:vAlign w:val="center"/>
          </w:tcPr>
          <w:p w14:paraId="5CD0903A" w14:textId="77777777" w:rsidR="005B1C78" w:rsidRPr="00D66BBC" w:rsidRDefault="005B1C78" w:rsidP="007A158B">
            <w:pPr>
              <w:pStyle w:val="NoSpacing"/>
            </w:pPr>
          </w:p>
        </w:tc>
        <w:tc>
          <w:tcPr>
            <w:tcW w:w="9629" w:type="dxa"/>
            <w:gridSpan w:val="12"/>
            <w:tcBorders>
              <w:top w:val="single" w:sz="24" w:space="0" w:color="E8960C"/>
              <w:left w:val="single" w:sz="24" w:space="0" w:color="E8960C"/>
              <w:bottom w:val="single" w:sz="24" w:space="0" w:color="E8960C"/>
              <w:right w:val="single" w:sz="24" w:space="0" w:color="E8960C"/>
            </w:tcBorders>
            <w:vAlign w:val="center"/>
          </w:tcPr>
          <w:p w14:paraId="4839E2DA" w14:textId="27E1E099" w:rsidR="005B1C78" w:rsidRPr="00D66BBC" w:rsidRDefault="002068E8" w:rsidP="007A158B">
            <w:pPr>
              <w:pStyle w:val="NoSpacing"/>
            </w:pPr>
            <w:r>
              <w:rPr>
                <w:rFonts w:ascii="Times New Roman" w:hAnsi="Times New Roman" w:cs="Times New Roman"/>
              </w:rPr>
              <w:t>N/A</w:t>
            </w:r>
          </w:p>
        </w:tc>
      </w:tr>
      <w:tr w:rsidR="005B1C78" w:rsidRPr="00040F58" w14:paraId="46DFD2E8" w14:textId="77777777" w:rsidTr="005B1C78">
        <w:trPr>
          <w:gridAfter w:val="1"/>
          <w:wAfter w:w="13" w:type="dxa"/>
          <w:trHeight w:val="441"/>
        </w:trPr>
        <w:tc>
          <w:tcPr>
            <w:tcW w:w="827" w:type="dxa"/>
            <w:gridSpan w:val="5"/>
            <w:tcBorders>
              <w:top w:val="nil"/>
              <w:left w:val="nil"/>
              <w:bottom w:val="nil"/>
              <w:right w:val="nil"/>
            </w:tcBorders>
            <w:vAlign w:val="center"/>
          </w:tcPr>
          <w:p w14:paraId="4BDE4B3A"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29F8BFB9" w14:textId="77777777" w:rsidR="005B1C78" w:rsidRPr="00040F58" w:rsidRDefault="005B1C78" w:rsidP="007A158B">
            <w:pPr>
              <w:ind w:left="252" w:hanging="252"/>
              <w:rPr>
                <w:rFonts w:asciiTheme="minorHAnsi" w:eastAsiaTheme="minorHAnsi" w:hAnsiTheme="minorHAnsi" w:cstheme="minorBidi"/>
              </w:rPr>
            </w:pPr>
            <w:r>
              <w:rPr>
                <w:rFonts w:cstheme="minorHAnsi"/>
                <w:b/>
              </w:rPr>
              <w:t>d</w:t>
            </w:r>
            <w:r w:rsidRPr="00040F58">
              <w:rPr>
                <w:rFonts w:cstheme="minorHAnsi"/>
              </w:rPr>
              <w:t xml:space="preserve">. </w:t>
            </w:r>
            <w:r>
              <w:t xml:space="preserve">Describe the process for communicating results to subjects and facilitating understanding of the results. In the description, include who will approach the participant </w:t>
            </w:r>
            <w:proofErr w:type="gramStart"/>
            <w:r>
              <w:t>with regard to</w:t>
            </w:r>
            <w:proofErr w:type="gramEnd"/>
            <w:r>
              <w:t xml:space="preserve"> the offer of results, who will communicate the result (if different), the circumstances, timing, and communication methods that will be used.</w:t>
            </w:r>
          </w:p>
        </w:tc>
      </w:tr>
      <w:tr w:rsidR="005B1C78" w:rsidRPr="00D66BBC" w14:paraId="01DB7ABE" w14:textId="77777777" w:rsidTr="005B1C78">
        <w:trPr>
          <w:gridAfter w:val="1"/>
          <w:wAfter w:w="13" w:type="dxa"/>
          <w:trHeight w:val="432"/>
        </w:trPr>
        <w:tc>
          <w:tcPr>
            <w:tcW w:w="1169" w:type="dxa"/>
            <w:gridSpan w:val="7"/>
            <w:tcBorders>
              <w:top w:val="nil"/>
              <w:left w:val="nil"/>
              <w:bottom w:val="nil"/>
              <w:right w:val="single" w:sz="24" w:space="0" w:color="E8960C"/>
            </w:tcBorders>
            <w:vAlign w:val="center"/>
          </w:tcPr>
          <w:p w14:paraId="13AAD8B0" w14:textId="77777777" w:rsidR="005B1C78" w:rsidRPr="00D66BBC" w:rsidRDefault="005B1C78" w:rsidP="007A158B">
            <w:pPr>
              <w:pStyle w:val="NoSpacing"/>
            </w:pPr>
          </w:p>
        </w:tc>
        <w:tc>
          <w:tcPr>
            <w:tcW w:w="9629" w:type="dxa"/>
            <w:gridSpan w:val="12"/>
            <w:tcBorders>
              <w:top w:val="single" w:sz="24" w:space="0" w:color="E8960C"/>
              <w:left w:val="single" w:sz="24" w:space="0" w:color="E8960C"/>
              <w:bottom w:val="single" w:sz="24" w:space="0" w:color="E8960C"/>
              <w:right w:val="single" w:sz="24" w:space="0" w:color="E8960C"/>
            </w:tcBorders>
            <w:vAlign w:val="center"/>
          </w:tcPr>
          <w:p w14:paraId="1C479994" w14:textId="2824A1C4" w:rsidR="005B1C78" w:rsidRPr="00D66BBC" w:rsidRDefault="002068E8" w:rsidP="007A158B">
            <w:pPr>
              <w:pStyle w:val="NoSpacing"/>
            </w:pPr>
            <w:r>
              <w:rPr>
                <w:rFonts w:ascii="Times New Roman" w:hAnsi="Times New Roman" w:cs="Times New Roman"/>
              </w:rPr>
              <w:t>N/A</w:t>
            </w:r>
          </w:p>
        </w:tc>
      </w:tr>
      <w:tr w:rsidR="005B1C78" w:rsidRPr="00040F58" w14:paraId="76D3DDFA" w14:textId="77777777" w:rsidTr="005B1C78">
        <w:trPr>
          <w:gridAfter w:val="1"/>
          <w:wAfter w:w="13" w:type="dxa"/>
          <w:trHeight w:val="441"/>
        </w:trPr>
        <w:tc>
          <w:tcPr>
            <w:tcW w:w="827" w:type="dxa"/>
            <w:gridSpan w:val="5"/>
            <w:tcBorders>
              <w:top w:val="nil"/>
              <w:left w:val="nil"/>
              <w:bottom w:val="nil"/>
              <w:right w:val="nil"/>
            </w:tcBorders>
            <w:vAlign w:val="center"/>
          </w:tcPr>
          <w:p w14:paraId="5C00726F"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1832FB00" w14:textId="77777777" w:rsidR="005B1C78" w:rsidRPr="00040F58" w:rsidRDefault="005B1C78" w:rsidP="007A158B">
            <w:pPr>
              <w:ind w:left="252" w:hanging="252"/>
              <w:rPr>
                <w:rFonts w:asciiTheme="minorHAnsi" w:eastAsiaTheme="minorHAnsi" w:hAnsiTheme="minorHAnsi" w:cstheme="minorBidi"/>
              </w:rPr>
            </w:pPr>
            <w:r>
              <w:rPr>
                <w:rFonts w:cstheme="minorHAnsi"/>
                <w:b/>
              </w:rPr>
              <w:t>e</w:t>
            </w:r>
            <w:r w:rsidRPr="00040F58">
              <w:rPr>
                <w:rFonts w:cstheme="minorHAnsi"/>
              </w:rPr>
              <w:t xml:space="preserve">. </w:t>
            </w:r>
            <w:r>
              <w:t>Describe any plans to share results with family members (</w:t>
            </w:r>
            <w:proofErr w:type="gramStart"/>
            <w:r>
              <w:t>e.g.</w:t>
            </w:r>
            <w:proofErr w:type="gramEnd"/>
            <w:r>
              <w:t xml:space="preserve"> in the event a subject becomes incapacitated or deceased).</w:t>
            </w:r>
          </w:p>
        </w:tc>
      </w:tr>
      <w:tr w:rsidR="005B1C78" w:rsidRPr="00D66BBC" w14:paraId="4DF0EB8F" w14:textId="77777777" w:rsidTr="005B1C78">
        <w:trPr>
          <w:gridAfter w:val="1"/>
          <w:wAfter w:w="13" w:type="dxa"/>
          <w:trHeight w:val="432"/>
        </w:trPr>
        <w:tc>
          <w:tcPr>
            <w:tcW w:w="1169" w:type="dxa"/>
            <w:gridSpan w:val="7"/>
            <w:tcBorders>
              <w:top w:val="nil"/>
              <w:left w:val="nil"/>
              <w:bottom w:val="nil"/>
              <w:right w:val="single" w:sz="24" w:space="0" w:color="E8960C"/>
            </w:tcBorders>
            <w:vAlign w:val="center"/>
          </w:tcPr>
          <w:p w14:paraId="38F7BBC1" w14:textId="77777777" w:rsidR="005B1C78" w:rsidRPr="00D66BBC" w:rsidRDefault="005B1C78" w:rsidP="007A158B">
            <w:pPr>
              <w:pStyle w:val="NoSpacing"/>
            </w:pPr>
          </w:p>
        </w:tc>
        <w:tc>
          <w:tcPr>
            <w:tcW w:w="9629" w:type="dxa"/>
            <w:gridSpan w:val="12"/>
            <w:tcBorders>
              <w:top w:val="single" w:sz="24" w:space="0" w:color="E8960C"/>
              <w:left w:val="single" w:sz="24" w:space="0" w:color="E8960C"/>
              <w:bottom w:val="single" w:sz="24" w:space="0" w:color="E8960C"/>
              <w:right w:val="single" w:sz="24" w:space="0" w:color="E8960C"/>
            </w:tcBorders>
            <w:vAlign w:val="center"/>
          </w:tcPr>
          <w:p w14:paraId="12EA9F60" w14:textId="50E1CFE6" w:rsidR="005B1C78" w:rsidRPr="00D66BBC" w:rsidRDefault="002068E8" w:rsidP="007A158B">
            <w:pPr>
              <w:pStyle w:val="NoSpacing"/>
            </w:pPr>
            <w:r>
              <w:rPr>
                <w:rFonts w:ascii="Times New Roman" w:hAnsi="Times New Roman" w:cs="Times New Roman"/>
              </w:rPr>
              <w:t>N/A</w:t>
            </w:r>
          </w:p>
        </w:tc>
      </w:tr>
      <w:tr w:rsidR="005B1C78" w:rsidRPr="00040F58" w14:paraId="044DEBA2" w14:textId="77777777" w:rsidTr="005B1C78">
        <w:trPr>
          <w:gridAfter w:val="1"/>
          <w:wAfter w:w="13" w:type="dxa"/>
          <w:trHeight w:val="441"/>
        </w:trPr>
        <w:tc>
          <w:tcPr>
            <w:tcW w:w="827" w:type="dxa"/>
            <w:gridSpan w:val="5"/>
            <w:tcBorders>
              <w:top w:val="nil"/>
              <w:left w:val="nil"/>
              <w:bottom w:val="nil"/>
              <w:right w:val="nil"/>
            </w:tcBorders>
            <w:vAlign w:val="center"/>
          </w:tcPr>
          <w:p w14:paraId="2E89A3F1"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716329F7" w14:textId="48A573A7" w:rsidR="005B1C78" w:rsidRPr="00040F58" w:rsidRDefault="005B1C78" w:rsidP="00916A5C">
            <w:pPr>
              <w:ind w:left="252" w:hanging="252"/>
              <w:rPr>
                <w:rFonts w:asciiTheme="minorHAnsi" w:eastAsiaTheme="minorHAnsi" w:hAnsiTheme="minorHAnsi" w:cstheme="minorBidi"/>
              </w:rPr>
            </w:pPr>
            <w:r>
              <w:rPr>
                <w:rFonts w:cstheme="minorHAnsi"/>
                <w:b/>
              </w:rPr>
              <w:t>f</w:t>
            </w:r>
            <w:r w:rsidRPr="00040F58">
              <w:rPr>
                <w:rFonts w:cstheme="minorHAnsi"/>
              </w:rPr>
              <w:t xml:space="preserve">. </w:t>
            </w:r>
            <w:r>
              <w:t xml:space="preserve">Check the box to indicate that </w:t>
            </w:r>
            <w:r w:rsidR="00916A5C">
              <w:t xml:space="preserve">any </w:t>
            </w:r>
            <w:r>
              <w:t>plans for return of individual research results</w:t>
            </w:r>
            <w:r w:rsidR="00916A5C">
              <w:t xml:space="preserve"> have been described</w:t>
            </w:r>
            <w:r>
              <w:t xml:space="preserve"> in the consent document. If there are no plans to provide results to participants, this should be stated in the consent form.</w:t>
            </w:r>
          </w:p>
        </w:tc>
      </w:tr>
      <w:tr w:rsidR="005B1C78" w:rsidRPr="00040F58" w14:paraId="5FAC3175" w14:textId="77777777" w:rsidTr="005B1C78">
        <w:trPr>
          <w:gridAfter w:val="1"/>
          <w:wAfter w:w="13" w:type="dxa"/>
          <w:trHeight w:val="446"/>
        </w:trPr>
        <w:tc>
          <w:tcPr>
            <w:tcW w:w="827" w:type="dxa"/>
            <w:gridSpan w:val="5"/>
            <w:tcBorders>
              <w:top w:val="nil"/>
              <w:left w:val="nil"/>
              <w:bottom w:val="nil"/>
              <w:right w:val="nil"/>
            </w:tcBorders>
            <w:vAlign w:val="center"/>
          </w:tcPr>
          <w:p w14:paraId="3C5565EA"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3333A776" w14:textId="64692F33" w:rsidR="005B1C78" w:rsidRPr="00040F58" w:rsidRDefault="005B1C78" w:rsidP="007A158B">
            <w:pPr>
              <w:ind w:left="235"/>
              <w:rPr>
                <w:rFonts w:cstheme="minorHAnsi"/>
                <w:b/>
              </w:rPr>
            </w:pPr>
            <w:r w:rsidRPr="00217CB1">
              <w:rPr>
                <w:rFonts w:cstheme="minorHAnsi"/>
                <w:i/>
                <w:noProof/>
                <w:color w:val="7F7F7F" w:themeColor="text1" w:themeTint="80"/>
                <w:sz w:val="20"/>
                <w:szCs w:val="24"/>
              </w:rPr>
              <w:t xml:space="preserve">See the </w:t>
            </w:r>
            <w:hyperlink r:id="rId48" w:history="1">
              <w:r w:rsidRPr="00C36E69">
                <w:rPr>
                  <w:rStyle w:val="Hyperlink"/>
                  <w:b/>
                  <w:i/>
                  <w:sz w:val="20"/>
                  <w:szCs w:val="20"/>
                </w:rPr>
                <w:t>GUIDANCE Return of Individual Results</w:t>
              </w:r>
            </w:hyperlink>
            <w:r w:rsidRPr="00217CB1">
              <w:rPr>
                <w:rFonts w:cstheme="minorHAnsi"/>
                <w:i/>
                <w:noProof/>
                <w:color w:val="7F7F7F" w:themeColor="text1" w:themeTint="80"/>
                <w:sz w:val="20"/>
                <w:szCs w:val="24"/>
              </w:rPr>
              <w:t xml:space="preserve"> for information about </w:t>
            </w:r>
            <w:r>
              <w:rPr>
                <w:rFonts w:cstheme="minorHAnsi"/>
                <w:i/>
                <w:noProof/>
                <w:color w:val="7F7F7F" w:themeColor="text1" w:themeTint="80"/>
                <w:sz w:val="20"/>
                <w:szCs w:val="24"/>
              </w:rPr>
              <w:t>consent requirements.</w:t>
            </w:r>
          </w:p>
        </w:tc>
      </w:tr>
      <w:tr w:rsidR="005B1C78" w:rsidRPr="00725F39" w14:paraId="7211526A" w14:textId="77777777" w:rsidTr="005B1C78">
        <w:trPr>
          <w:trHeight w:val="360"/>
        </w:trPr>
        <w:tc>
          <w:tcPr>
            <w:tcW w:w="2149" w:type="dxa"/>
            <w:gridSpan w:val="12"/>
            <w:tcBorders>
              <w:top w:val="nil"/>
              <w:left w:val="nil"/>
              <w:bottom w:val="nil"/>
              <w:right w:val="single" w:sz="12" w:space="0" w:color="auto"/>
            </w:tcBorders>
          </w:tcPr>
          <w:p w14:paraId="6BF23C4E" w14:textId="77777777" w:rsidR="005B1C78" w:rsidRPr="00725F39" w:rsidRDefault="005B1C78" w:rsidP="007A158B">
            <w:pPr>
              <w:pStyle w:val="NoSpacing"/>
              <w:rPr>
                <w:rFonts w:cstheme="minorHAnsi"/>
              </w:rPr>
            </w:pPr>
          </w:p>
        </w:tc>
        <w:tc>
          <w:tcPr>
            <w:tcW w:w="281"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7005E44" w14:textId="56685237" w:rsidR="005B1C78" w:rsidRPr="0003371E" w:rsidRDefault="002068E8" w:rsidP="007A158B">
            <w:pPr>
              <w:pStyle w:val="NoSpacing"/>
              <w:tabs>
                <w:tab w:val="right" w:pos="2124"/>
              </w:tabs>
              <w:ind w:left="-18"/>
              <w:jc w:val="center"/>
              <w:rPr>
                <w:rFonts w:cstheme="minorHAnsi"/>
                <w:b/>
              </w:rPr>
            </w:pPr>
            <w:r>
              <w:rPr>
                <w:rFonts w:cstheme="minorHAnsi"/>
                <w:b/>
              </w:rPr>
              <w:t>X</w:t>
            </w:r>
          </w:p>
        </w:tc>
        <w:tc>
          <w:tcPr>
            <w:tcW w:w="1339" w:type="dxa"/>
            <w:gridSpan w:val="2"/>
            <w:tcBorders>
              <w:top w:val="nil"/>
              <w:left w:val="single" w:sz="12" w:space="0" w:color="auto"/>
              <w:bottom w:val="nil"/>
              <w:right w:val="nil"/>
            </w:tcBorders>
            <w:vAlign w:val="center"/>
          </w:tcPr>
          <w:p w14:paraId="742D4020" w14:textId="77777777" w:rsidR="005B1C78" w:rsidRPr="00725F39" w:rsidRDefault="005B1C78" w:rsidP="007A158B">
            <w:pPr>
              <w:pStyle w:val="NoSpacing"/>
              <w:tabs>
                <w:tab w:val="right" w:pos="2124"/>
              </w:tabs>
              <w:ind w:left="-18"/>
              <w:rPr>
                <w:rFonts w:cstheme="minorHAnsi"/>
              </w:rPr>
            </w:pPr>
            <w:r>
              <w:rPr>
                <w:rFonts w:cstheme="minorHAnsi"/>
                <w:b/>
              </w:rPr>
              <w:t>Confirmed</w:t>
            </w:r>
          </w:p>
        </w:tc>
        <w:tc>
          <w:tcPr>
            <w:tcW w:w="7042" w:type="dxa"/>
            <w:gridSpan w:val="2"/>
            <w:tcBorders>
              <w:top w:val="nil"/>
              <w:left w:val="nil"/>
              <w:bottom w:val="nil"/>
              <w:right w:val="nil"/>
            </w:tcBorders>
          </w:tcPr>
          <w:p w14:paraId="0701FB46" w14:textId="77777777" w:rsidR="005B1C78" w:rsidRPr="00725F39" w:rsidRDefault="005B1C78" w:rsidP="007A158B">
            <w:pPr>
              <w:pStyle w:val="NoSpacing"/>
              <w:rPr>
                <w:rFonts w:cstheme="minorHAnsi"/>
              </w:rPr>
            </w:pPr>
          </w:p>
        </w:tc>
      </w:tr>
      <w:tr w:rsidR="00B1511E" w:rsidRPr="00D66BBC" w14:paraId="16316456" w14:textId="77777777" w:rsidTr="00C36E69">
        <w:trPr>
          <w:trHeight w:val="558"/>
        </w:trPr>
        <w:tc>
          <w:tcPr>
            <w:tcW w:w="10811" w:type="dxa"/>
            <w:gridSpan w:val="20"/>
            <w:tcBorders>
              <w:top w:val="nil"/>
              <w:left w:val="nil"/>
              <w:bottom w:val="nil"/>
              <w:right w:val="nil"/>
            </w:tcBorders>
            <w:vAlign w:val="center"/>
          </w:tcPr>
          <w:p w14:paraId="16316455" w14:textId="436A9A8D" w:rsidR="00B1511E" w:rsidRPr="00040F58" w:rsidRDefault="00207A55" w:rsidP="00B1511E">
            <w:pPr>
              <w:pStyle w:val="NoSpacing"/>
              <w:keepNext/>
              <w:ind w:left="576" w:hanging="576"/>
              <w:rPr>
                <w:u w:val="single"/>
              </w:rPr>
            </w:pPr>
            <w:r>
              <w:rPr>
                <w:b/>
              </w:rPr>
              <w:t>10.11</w:t>
            </w:r>
            <w:r w:rsidR="00B1511E" w:rsidRPr="00040F58">
              <w:rPr>
                <w:b/>
              </w:rPr>
              <w:t xml:space="preserve"> Commercial products or patents</w:t>
            </w:r>
            <w:r w:rsidR="00B1511E">
              <w:t>. Is it possible that a commercial product or patent could result from this study?</w:t>
            </w:r>
          </w:p>
        </w:tc>
      </w:tr>
      <w:tr w:rsidR="00B1511E" w:rsidRPr="00725F39" w14:paraId="660EBC68" w14:textId="77777777" w:rsidTr="00C36E69">
        <w:trPr>
          <w:trHeight w:val="288"/>
        </w:trPr>
        <w:tc>
          <w:tcPr>
            <w:tcW w:w="720" w:type="dxa"/>
            <w:gridSpan w:val="2"/>
            <w:tcBorders>
              <w:top w:val="nil"/>
              <w:left w:val="nil"/>
              <w:bottom w:val="nil"/>
              <w:right w:val="single" w:sz="12" w:space="0" w:color="auto"/>
            </w:tcBorders>
            <w:vAlign w:val="center"/>
          </w:tcPr>
          <w:p w14:paraId="4EBAD302" w14:textId="77777777" w:rsidR="00B1511E" w:rsidRPr="00DD38CB" w:rsidRDefault="00B1511E" w:rsidP="00B1511E">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03DDB46" w14:textId="01F1799C" w:rsidR="00B1511E" w:rsidRPr="00782A0D" w:rsidRDefault="002068E8" w:rsidP="00B1511E">
            <w:pPr>
              <w:pStyle w:val="NoSpacing"/>
              <w:ind w:left="-18"/>
              <w:jc w:val="center"/>
              <w:rPr>
                <w:rFonts w:cstheme="minorHAnsi"/>
                <w:b/>
              </w:rPr>
            </w:pPr>
            <w:r>
              <w:rPr>
                <w:rFonts w:cstheme="minorHAnsi"/>
                <w:b/>
              </w:rPr>
              <w:t>X</w:t>
            </w:r>
          </w:p>
        </w:tc>
        <w:tc>
          <w:tcPr>
            <w:tcW w:w="632" w:type="dxa"/>
            <w:gridSpan w:val="4"/>
            <w:tcBorders>
              <w:top w:val="nil"/>
              <w:left w:val="single" w:sz="12" w:space="0" w:color="auto"/>
              <w:bottom w:val="nil"/>
              <w:right w:val="nil"/>
            </w:tcBorders>
            <w:vAlign w:val="center"/>
          </w:tcPr>
          <w:p w14:paraId="10120DAF" w14:textId="77777777" w:rsidR="00B1511E" w:rsidRPr="00DD38CB" w:rsidRDefault="00B1511E" w:rsidP="00B1511E">
            <w:pPr>
              <w:pStyle w:val="NoSpacing"/>
              <w:ind w:left="-18"/>
              <w:rPr>
                <w:rFonts w:cstheme="minorHAnsi"/>
              </w:rPr>
            </w:pPr>
            <w:r w:rsidRPr="00DD38CB">
              <w:rPr>
                <w:rFonts w:cstheme="minorHAnsi"/>
                <w:b/>
              </w:rPr>
              <w:t>No</w:t>
            </w:r>
          </w:p>
        </w:tc>
        <w:tc>
          <w:tcPr>
            <w:tcW w:w="9099" w:type="dxa"/>
            <w:gridSpan w:val="10"/>
            <w:tcBorders>
              <w:top w:val="nil"/>
              <w:left w:val="nil"/>
              <w:bottom w:val="nil"/>
              <w:right w:val="nil"/>
            </w:tcBorders>
            <w:vAlign w:val="center"/>
          </w:tcPr>
          <w:p w14:paraId="1FA3B2CA" w14:textId="77777777" w:rsidR="00B1511E" w:rsidRPr="00DD38CB" w:rsidRDefault="00B1511E" w:rsidP="00B1511E">
            <w:pPr>
              <w:pStyle w:val="NoSpacing"/>
              <w:rPr>
                <w:rFonts w:cstheme="minorHAnsi"/>
              </w:rPr>
            </w:pPr>
          </w:p>
        </w:tc>
      </w:tr>
      <w:tr w:rsidR="00B1511E" w:rsidRPr="00725F39" w14:paraId="164449A5" w14:textId="77777777" w:rsidTr="00C36E69">
        <w:trPr>
          <w:trHeight w:val="290"/>
        </w:trPr>
        <w:tc>
          <w:tcPr>
            <w:tcW w:w="720" w:type="dxa"/>
            <w:gridSpan w:val="2"/>
            <w:tcBorders>
              <w:top w:val="nil"/>
              <w:left w:val="nil"/>
              <w:bottom w:val="nil"/>
              <w:right w:val="single" w:sz="12" w:space="0" w:color="auto"/>
            </w:tcBorders>
            <w:vAlign w:val="center"/>
          </w:tcPr>
          <w:p w14:paraId="5E5ED77E" w14:textId="77777777" w:rsidR="00B1511E" w:rsidRPr="00DD38CB" w:rsidRDefault="00B1511E" w:rsidP="00B1511E">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77DE452" w14:textId="77777777" w:rsidR="00B1511E" w:rsidRPr="00782A0D" w:rsidRDefault="00B1511E" w:rsidP="00B1511E">
            <w:pPr>
              <w:pStyle w:val="NoSpacing"/>
              <w:keepNext/>
              <w:ind w:left="-18"/>
              <w:jc w:val="center"/>
              <w:rPr>
                <w:rFonts w:cstheme="minorHAnsi"/>
                <w:b/>
              </w:rPr>
            </w:pPr>
          </w:p>
        </w:tc>
        <w:tc>
          <w:tcPr>
            <w:tcW w:w="632" w:type="dxa"/>
            <w:gridSpan w:val="4"/>
            <w:tcBorders>
              <w:top w:val="nil"/>
              <w:left w:val="single" w:sz="12" w:space="0" w:color="auto"/>
              <w:bottom w:val="nil"/>
              <w:right w:val="nil"/>
            </w:tcBorders>
          </w:tcPr>
          <w:p w14:paraId="33AD1F0B" w14:textId="77777777" w:rsidR="00B1511E" w:rsidRPr="00DD38CB" w:rsidRDefault="00B1511E" w:rsidP="00B1511E">
            <w:pPr>
              <w:pStyle w:val="NoSpacing"/>
              <w:keepNext/>
              <w:ind w:left="-18"/>
              <w:rPr>
                <w:rFonts w:cstheme="minorHAnsi"/>
              </w:rPr>
            </w:pPr>
            <w:r w:rsidRPr="00DD38CB">
              <w:rPr>
                <w:rFonts w:cstheme="minorHAnsi"/>
                <w:b/>
              </w:rPr>
              <w:t>Yes</w:t>
            </w:r>
          </w:p>
        </w:tc>
        <w:tc>
          <w:tcPr>
            <w:tcW w:w="9099" w:type="dxa"/>
            <w:gridSpan w:val="10"/>
            <w:vMerge w:val="restart"/>
            <w:tcBorders>
              <w:top w:val="nil"/>
              <w:left w:val="nil"/>
              <w:right w:val="nil"/>
            </w:tcBorders>
          </w:tcPr>
          <w:p w14:paraId="138CA936" w14:textId="1532968D" w:rsidR="00B1511E" w:rsidRPr="00DD38CB" w:rsidRDefault="00B1511E" w:rsidP="00B1511E">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describe whether subjects might receive any remuneration/compensation and, if yes, how the amount will be determined.</w:t>
            </w:r>
          </w:p>
        </w:tc>
      </w:tr>
      <w:tr w:rsidR="00B1511E" w:rsidRPr="00725F39" w14:paraId="1A387BF2" w14:textId="77777777" w:rsidTr="00C36E69">
        <w:trPr>
          <w:trHeight w:val="190"/>
        </w:trPr>
        <w:tc>
          <w:tcPr>
            <w:tcW w:w="1712" w:type="dxa"/>
            <w:gridSpan w:val="10"/>
            <w:tcBorders>
              <w:top w:val="nil"/>
              <w:left w:val="nil"/>
              <w:bottom w:val="nil"/>
              <w:right w:val="nil"/>
            </w:tcBorders>
            <w:vAlign w:val="center"/>
          </w:tcPr>
          <w:p w14:paraId="622E3559" w14:textId="77777777" w:rsidR="00B1511E" w:rsidRPr="00DD38CB" w:rsidRDefault="00B1511E" w:rsidP="00B1511E">
            <w:pPr>
              <w:pStyle w:val="NoSpacing"/>
              <w:keepNext/>
              <w:ind w:left="-18"/>
              <w:rPr>
                <w:rFonts w:cstheme="minorHAnsi"/>
                <w:b/>
              </w:rPr>
            </w:pPr>
          </w:p>
        </w:tc>
        <w:tc>
          <w:tcPr>
            <w:tcW w:w="9099" w:type="dxa"/>
            <w:gridSpan w:val="10"/>
            <w:vMerge/>
            <w:tcBorders>
              <w:left w:val="nil"/>
              <w:bottom w:val="nil"/>
              <w:right w:val="nil"/>
            </w:tcBorders>
          </w:tcPr>
          <w:p w14:paraId="21C19331" w14:textId="77777777" w:rsidR="00B1511E" w:rsidRPr="00DD38CB" w:rsidRDefault="00B1511E" w:rsidP="00B1511E">
            <w:pPr>
              <w:pStyle w:val="NoSpacing"/>
              <w:keepNext/>
              <w:ind w:left="265" w:hanging="265"/>
              <w:rPr>
                <w:rFonts w:cstheme="minorHAnsi"/>
              </w:rPr>
            </w:pPr>
          </w:p>
        </w:tc>
      </w:tr>
      <w:tr w:rsidR="00B1511E" w:rsidRPr="00725F39" w14:paraId="46553A52" w14:textId="77777777" w:rsidTr="005B1C78">
        <w:trPr>
          <w:gridAfter w:val="1"/>
          <w:wAfter w:w="13" w:type="dxa"/>
          <w:trHeight w:val="432"/>
        </w:trPr>
        <w:tc>
          <w:tcPr>
            <w:tcW w:w="720" w:type="dxa"/>
            <w:gridSpan w:val="2"/>
            <w:tcBorders>
              <w:top w:val="nil"/>
              <w:left w:val="nil"/>
              <w:bottom w:val="nil"/>
              <w:right w:val="nil"/>
            </w:tcBorders>
            <w:vAlign w:val="center"/>
          </w:tcPr>
          <w:p w14:paraId="54CA0E4A" w14:textId="77777777" w:rsidR="00B1511E" w:rsidRPr="00DD38CB" w:rsidRDefault="00B1511E" w:rsidP="00B1511E">
            <w:pPr>
              <w:pStyle w:val="NoSpacing"/>
              <w:rPr>
                <w:rFonts w:cstheme="minorHAnsi"/>
              </w:rPr>
            </w:pPr>
          </w:p>
        </w:tc>
        <w:tc>
          <w:tcPr>
            <w:tcW w:w="992" w:type="dxa"/>
            <w:gridSpan w:val="8"/>
            <w:tcBorders>
              <w:top w:val="nil"/>
              <w:left w:val="nil"/>
              <w:bottom w:val="nil"/>
              <w:right w:val="nil"/>
            </w:tcBorders>
          </w:tcPr>
          <w:p w14:paraId="6693146F" w14:textId="77777777" w:rsidR="00B1511E" w:rsidRPr="00DD38CB" w:rsidRDefault="00B1511E" w:rsidP="00B1511E">
            <w:pPr>
              <w:pStyle w:val="NoSpacing"/>
              <w:ind w:left="-18"/>
              <w:rPr>
                <w:rFonts w:cstheme="minorHAnsi"/>
              </w:rPr>
            </w:pPr>
          </w:p>
        </w:tc>
        <w:tc>
          <w:tcPr>
            <w:tcW w:w="358" w:type="dxa"/>
            <w:tcBorders>
              <w:top w:val="nil"/>
              <w:left w:val="nil"/>
              <w:bottom w:val="nil"/>
              <w:right w:val="single" w:sz="24" w:space="0" w:color="E8960C"/>
            </w:tcBorders>
          </w:tcPr>
          <w:p w14:paraId="3383C137" w14:textId="77777777" w:rsidR="00B1511E" w:rsidRPr="00DD38CB" w:rsidRDefault="00B1511E" w:rsidP="00B1511E">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60981B1E" w14:textId="77777777" w:rsidR="00B1511E" w:rsidRPr="00DD38CB" w:rsidRDefault="00B1511E" w:rsidP="00B1511E">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64" w14:textId="77777777" w:rsidR="00E21704" w:rsidRDefault="00E21704"/>
    <w:p w14:paraId="26FD5CBE" w14:textId="77777777" w:rsidR="00F2622A" w:rsidRDefault="00F2622A"/>
    <w:tbl>
      <w:tblPr>
        <w:tblStyle w:val="TableGrid"/>
        <w:tblW w:w="10800" w:type="dxa"/>
        <w:tblInd w:w="108" w:type="dxa"/>
        <w:tblLayout w:type="fixed"/>
        <w:tblLook w:val="04A0" w:firstRow="1" w:lastRow="0" w:firstColumn="1" w:lastColumn="0" w:noHBand="0" w:noVBand="1"/>
        <w:tblCaption w:val="11 Economic Burden to Participants"/>
        <w:tblDescription w:val="This table holds the questions to part 11."/>
      </w:tblPr>
      <w:tblGrid>
        <w:gridCol w:w="553"/>
        <w:gridCol w:w="10247"/>
      </w:tblGrid>
      <w:tr w:rsidR="00040F58" w:rsidRPr="00725F39" w14:paraId="16316466" w14:textId="77777777" w:rsidTr="002068E8">
        <w:trPr>
          <w:trHeight w:val="360"/>
        </w:trPr>
        <w:tc>
          <w:tcPr>
            <w:tcW w:w="10800" w:type="dxa"/>
            <w:gridSpan w:val="2"/>
            <w:tcBorders>
              <w:top w:val="nil"/>
              <w:left w:val="nil"/>
              <w:bottom w:val="nil"/>
              <w:right w:val="nil"/>
            </w:tcBorders>
            <w:shd w:val="clear" w:color="auto" w:fill="7A9BBC"/>
            <w:vAlign w:val="center"/>
          </w:tcPr>
          <w:p w14:paraId="16316465" w14:textId="77777777" w:rsidR="00040F58" w:rsidRPr="00F0167C" w:rsidRDefault="00040F58" w:rsidP="003500F9">
            <w:pPr>
              <w:pStyle w:val="NoSpacing"/>
              <w:keepNext/>
              <w:rPr>
                <w:rFonts w:cstheme="minorHAnsi"/>
                <w:b/>
                <w:sz w:val="28"/>
                <w:szCs w:val="28"/>
              </w:rPr>
            </w:pPr>
            <w:bookmarkStart w:id="474" w:name="EconomicBurden"/>
            <w:r w:rsidRPr="00F0167C">
              <w:rPr>
                <w:rFonts w:cstheme="minorHAnsi"/>
                <w:b/>
                <w:color w:val="FFFFFF" w:themeColor="background1"/>
                <w:sz w:val="28"/>
                <w:szCs w:val="28"/>
              </w:rPr>
              <w:t>11</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 xml:space="preserve">ECONOMIC </w:t>
            </w:r>
            <w:proofErr w:type="gramStart"/>
            <w:r w:rsidRPr="00F0167C">
              <w:rPr>
                <w:rFonts w:cstheme="minorHAnsi"/>
                <w:b/>
                <w:color w:val="FFFFFF" w:themeColor="background1"/>
                <w:sz w:val="28"/>
                <w:szCs w:val="28"/>
              </w:rPr>
              <w:t>BURDEN</w:t>
            </w:r>
            <w:proofErr w:type="gramEnd"/>
            <w:r w:rsidRPr="00F0167C">
              <w:rPr>
                <w:rFonts w:cstheme="minorHAnsi"/>
                <w:b/>
                <w:color w:val="FFFFFF" w:themeColor="background1"/>
                <w:sz w:val="28"/>
                <w:szCs w:val="28"/>
              </w:rPr>
              <w:t xml:space="preserve"> TO PARTICIPANTS</w:t>
            </w:r>
            <w:bookmarkEnd w:id="474"/>
          </w:p>
        </w:tc>
      </w:tr>
      <w:tr w:rsidR="00040F58" w:rsidRPr="00725F39" w14:paraId="1631646A" w14:textId="77777777" w:rsidTr="002068E8">
        <w:trPr>
          <w:trHeight w:val="1629"/>
        </w:trPr>
        <w:tc>
          <w:tcPr>
            <w:tcW w:w="10800" w:type="dxa"/>
            <w:gridSpan w:val="2"/>
            <w:tcBorders>
              <w:top w:val="nil"/>
              <w:left w:val="nil"/>
              <w:bottom w:val="nil"/>
              <w:right w:val="nil"/>
            </w:tcBorders>
            <w:vAlign w:val="center"/>
          </w:tcPr>
          <w:p w14:paraId="16316467" w14:textId="0DADAE7B" w:rsidR="00FA6EB2" w:rsidRDefault="00040F58" w:rsidP="003500F9">
            <w:pPr>
              <w:pStyle w:val="NoSpacing"/>
              <w:keepNext/>
              <w:ind w:left="432" w:hanging="432"/>
            </w:pPr>
            <w:r>
              <w:rPr>
                <w:rFonts w:cstheme="minorHAnsi"/>
                <w:b/>
              </w:rPr>
              <w:t>1</w:t>
            </w:r>
            <w:r w:rsidR="00FA6EB2">
              <w:rPr>
                <w:rFonts w:cstheme="minorHAnsi"/>
                <w:b/>
              </w:rPr>
              <w:t>1</w:t>
            </w:r>
            <w:r>
              <w:rPr>
                <w:rFonts w:cstheme="minorHAnsi"/>
                <w:b/>
              </w:rPr>
              <w:t xml:space="preserve">.1 </w:t>
            </w:r>
            <w:r w:rsidR="00FA6EB2" w:rsidRPr="00FA6EB2">
              <w:rPr>
                <w:b/>
              </w:rPr>
              <w:t>Financial responsibility for research-related injuries.</w:t>
            </w:r>
            <w:r w:rsidR="00FA6EB2">
              <w:rPr>
                <w:b/>
              </w:rPr>
              <w:t xml:space="preserve"> </w:t>
            </w:r>
            <w:r w:rsidR="00FA6EB2" w:rsidRPr="00BC2199">
              <w:t xml:space="preserve">Answer this question only if </w:t>
            </w:r>
            <w:r w:rsidR="00F2622A">
              <w:t>the lead research</w:t>
            </w:r>
            <w:r w:rsidR="00443737">
              <w:t>er</w:t>
            </w:r>
            <w:r w:rsidR="00F2622A">
              <w:t xml:space="preserve"> is</w:t>
            </w:r>
            <w:r w:rsidR="00FA6EB2">
              <w:t xml:space="preserve"> </w:t>
            </w:r>
            <w:r w:rsidR="00FA6EB2" w:rsidRPr="00BC2199">
              <w:rPr>
                <w:u w:val="single"/>
              </w:rPr>
              <w:t>not</w:t>
            </w:r>
            <w:r w:rsidR="00FA6EB2">
              <w:t xml:space="preserve"> a UW student, staff member, or faculty member whose primary</w:t>
            </w:r>
            <w:r w:rsidR="00346866">
              <w:t xml:space="preserve"> paid appointment is at the UW.</w:t>
            </w:r>
          </w:p>
          <w:p w14:paraId="16316468" w14:textId="77777777" w:rsidR="00FA6EB2" w:rsidRDefault="00FA6EB2" w:rsidP="003500F9">
            <w:pPr>
              <w:pStyle w:val="NoSpacing"/>
              <w:keepNext/>
              <w:ind w:left="810"/>
              <w:rPr>
                <w:b/>
                <w:u w:val="single"/>
              </w:rPr>
            </w:pPr>
          </w:p>
          <w:p w14:paraId="16316469" w14:textId="0E52BC57" w:rsidR="00040F58" w:rsidRPr="00110240" w:rsidRDefault="00916A5C" w:rsidP="003500F9">
            <w:pPr>
              <w:pStyle w:val="NoSpacing"/>
              <w:keepNext/>
              <w:ind w:left="432"/>
            </w:pPr>
            <w:r>
              <w:t xml:space="preserve">For each institution involved in conducting the research: </w:t>
            </w:r>
            <w:r w:rsidR="00FA6EB2">
              <w:t>D</w:t>
            </w:r>
            <w:r w:rsidR="00FA6EB2" w:rsidRPr="00A12338">
              <w:t xml:space="preserve">escribe </w:t>
            </w:r>
            <w:r w:rsidR="00FA6EB2">
              <w:t xml:space="preserve">who will be financially responsible for research-related injuries experienced by subjects, and any limitations. Describe the process (if any) by which participants may </w:t>
            </w:r>
            <w:r w:rsidR="00207A55">
              <w:t>obtain treatment/compensation.</w:t>
            </w:r>
          </w:p>
        </w:tc>
      </w:tr>
      <w:tr w:rsidR="00FA6EB2" w:rsidRPr="00D66BBC" w14:paraId="1631646D" w14:textId="77777777" w:rsidTr="002068E8">
        <w:trPr>
          <w:trHeight w:val="432"/>
        </w:trPr>
        <w:tc>
          <w:tcPr>
            <w:tcW w:w="553" w:type="dxa"/>
            <w:tcBorders>
              <w:top w:val="nil"/>
              <w:left w:val="nil"/>
              <w:bottom w:val="nil"/>
              <w:right w:val="single" w:sz="24" w:space="0" w:color="E8960C"/>
            </w:tcBorders>
            <w:vAlign w:val="center"/>
          </w:tcPr>
          <w:p w14:paraId="1631646B" w14:textId="77777777" w:rsidR="00FA6EB2" w:rsidRPr="00D66BBC" w:rsidRDefault="00FA6EB2" w:rsidP="00040F58">
            <w:pPr>
              <w:pStyle w:val="NoSpacing"/>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6C" w14:textId="62DF5B51" w:rsidR="00FA6EB2" w:rsidRPr="00D66BBC" w:rsidRDefault="002068E8" w:rsidP="00040F58">
            <w:pPr>
              <w:pStyle w:val="NoSpacing"/>
            </w:pPr>
            <w:r>
              <w:rPr>
                <w:rFonts w:ascii="Times New Roman" w:hAnsi="Times New Roman" w:cs="Times New Roman"/>
              </w:rPr>
              <w:t>N/A</w:t>
            </w:r>
          </w:p>
        </w:tc>
      </w:tr>
      <w:tr w:rsidR="00040F58" w:rsidRPr="00D66BBC" w14:paraId="1631646F" w14:textId="77777777" w:rsidTr="002068E8">
        <w:trPr>
          <w:trHeight w:val="1056"/>
        </w:trPr>
        <w:tc>
          <w:tcPr>
            <w:tcW w:w="10800" w:type="dxa"/>
            <w:gridSpan w:val="2"/>
            <w:tcBorders>
              <w:top w:val="nil"/>
              <w:left w:val="nil"/>
              <w:bottom w:val="nil"/>
              <w:right w:val="nil"/>
            </w:tcBorders>
            <w:vAlign w:val="center"/>
          </w:tcPr>
          <w:p w14:paraId="1631646E" w14:textId="742C0902" w:rsidR="00040F58" w:rsidRPr="00753970" w:rsidRDefault="00040F58" w:rsidP="00ED58CD">
            <w:pPr>
              <w:pStyle w:val="NoSpacing"/>
              <w:keepNext/>
              <w:ind w:left="432" w:hanging="432"/>
            </w:pPr>
            <w:r w:rsidRPr="00753970">
              <w:rPr>
                <w:b/>
              </w:rPr>
              <w:t>1</w:t>
            </w:r>
            <w:r w:rsidR="00FA6EB2">
              <w:rPr>
                <w:b/>
              </w:rPr>
              <w:t>1</w:t>
            </w:r>
            <w:r w:rsidRPr="00753970">
              <w:rPr>
                <w:b/>
              </w:rPr>
              <w:t xml:space="preserve">.2 </w:t>
            </w:r>
            <w:r w:rsidR="00FA6EB2">
              <w:rPr>
                <w:b/>
              </w:rPr>
              <w:t>Costs to subjects</w:t>
            </w:r>
            <w:r>
              <w:t xml:space="preserve">. </w:t>
            </w:r>
            <w:r w:rsidR="00FA6EB2">
              <w:t xml:space="preserve">Describe any research-related costs for which subjects </w:t>
            </w:r>
            <w:r w:rsidR="00ED58CD">
              <w:t xml:space="preserve">and/or their health insurance </w:t>
            </w:r>
            <w:r w:rsidR="00FA6EB2">
              <w:t>may be responsible (</w:t>
            </w:r>
            <w:r w:rsidR="00ED58CD">
              <w:t xml:space="preserve">examples might </w:t>
            </w:r>
            <w:proofErr w:type="gramStart"/>
            <w:r w:rsidR="00ED58CD">
              <w:t>include:</w:t>
            </w:r>
            <w:proofErr w:type="gramEnd"/>
            <w:r w:rsidR="00FA6EB2">
              <w:t xml:space="preserve"> CT scan required for research eligibility screening; co-pays; </w:t>
            </w:r>
            <w:r w:rsidR="00ED58CD">
              <w:t xml:space="preserve">surgical costs when a subject is randomized to a specific procedure; </w:t>
            </w:r>
            <w:r w:rsidR="00FA6EB2">
              <w:t>cost of a device</w:t>
            </w:r>
            <w:r w:rsidR="00E23754">
              <w:t>; travel and parking expenses that will not be reimbursed</w:t>
            </w:r>
            <w:r w:rsidR="00FA6EB2">
              <w:t>).</w:t>
            </w:r>
          </w:p>
        </w:tc>
      </w:tr>
      <w:tr w:rsidR="002068E8" w:rsidRPr="00D66BBC" w14:paraId="16316476" w14:textId="77777777" w:rsidTr="002068E8">
        <w:trPr>
          <w:trHeight w:val="432"/>
        </w:trPr>
        <w:tc>
          <w:tcPr>
            <w:tcW w:w="553" w:type="dxa"/>
            <w:tcBorders>
              <w:top w:val="nil"/>
              <w:left w:val="nil"/>
              <w:bottom w:val="nil"/>
              <w:right w:val="single" w:sz="24" w:space="0" w:color="E8960C"/>
            </w:tcBorders>
            <w:vAlign w:val="center"/>
          </w:tcPr>
          <w:p w14:paraId="16316474" w14:textId="77777777" w:rsidR="002068E8" w:rsidRPr="00753970" w:rsidRDefault="002068E8" w:rsidP="002068E8">
            <w:pPr>
              <w:pStyle w:val="NoSpacing"/>
              <w:ind w:left="432" w:hanging="432"/>
              <w:rPr>
                <w:b/>
              </w:rPr>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75" w14:textId="19534AD5" w:rsidR="002068E8" w:rsidRPr="00753970" w:rsidRDefault="002068E8" w:rsidP="002068E8">
            <w:pPr>
              <w:pStyle w:val="NoSpacing"/>
              <w:ind w:left="432" w:hanging="432"/>
              <w:rPr>
                <w:b/>
              </w:rPr>
            </w:pPr>
            <w:r>
              <w:rPr>
                <w:rFonts w:ascii="Times New Roman" w:hAnsi="Times New Roman" w:cs="Times New Roman"/>
              </w:rPr>
              <w:t>Participants may incur in expenses due to internet data usage, which they will not be reimbursed for.</w:t>
            </w:r>
          </w:p>
        </w:tc>
      </w:tr>
      <w:tr w:rsidR="002068E8" w:rsidRPr="00D66BBC" w14:paraId="16316478" w14:textId="77777777" w:rsidTr="002068E8">
        <w:trPr>
          <w:trHeight w:val="498"/>
        </w:trPr>
        <w:tc>
          <w:tcPr>
            <w:tcW w:w="10800" w:type="dxa"/>
            <w:gridSpan w:val="2"/>
            <w:tcBorders>
              <w:top w:val="nil"/>
              <w:left w:val="nil"/>
              <w:bottom w:val="nil"/>
              <w:right w:val="nil"/>
            </w:tcBorders>
            <w:vAlign w:val="center"/>
          </w:tcPr>
          <w:p w14:paraId="16316477" w14:textId="6FA5285F" w:rsidR="002068E8" w:rsidRPr="00753970" w:rsidRDefault="002068E8" w:rsidP="002068E8">
            <w:pPr>
              <w:pStyle w:val="NoSpacing"/>
              <w:keepNext/>
              <w:ind w:left="432" w:hanging="432"/>
            </w:pPr>
            <w:r>
              <w:rPr>
                <w:b/>
              </w:rPr>
              <w:t>11.3 Reimbursement for costs</w:t>
            </w:r>
            <w:r w:rsidRPr="004C3D9E">
              <w:rPr>
                <w:b/>
              </w:rPr>
              <w:t xml:space="preserve">. </w:t>
            </w:r>
            <w:r w:rsidRPr="00A12338">
              <w:t xml:space="preserve">Describe any costs to </w:t>
            </w:r>
            <w:r>
              <w:t>subjects</w:t>
            </w:r>
            <w:r w:rsidRPr="00A12338">
              <w:t xml:space="preserve"> that will be reimbursed</w:t>
            </w:r>
            <w:r>
              <w:t xml:space="preserve"> (such as travel expenses).</w:t>
            </w:r>
          </w:p>
        </w:tc>
      </w:tr>
      <w:tr w:rsidR="002068E8" w:rsidRPr="00D66BBC" w14:paraId="1631647F" w14:textId="77777777" w:rsidTr="002068E8">
        <w:trPr>
          <w:trHeight w:val="432"/>
        </w:trPr>
        <w:tc>
          <w:tcPr>
            <w:tcW w:w="553" w:type="dxa"/>
            <w:tcBorders>
              <w:top w:val="nil"/>
              <w:left w:val="nil"/>
              <w:bottom w:val="nil"/>
              <w:right w:val="single" w:sz="24" w:space="0" w:color="E8960C"/>
            </w:tcBorders>
            <w:vAlign w:val="center"/>
          </w:tcPr>
          <w:p w14:paraId="1631647D" w14:textId="77777777" w:rsidR="002068E8" w:rsidRPr="00753970" w:rsidRDefault="002068E8" w:rsidP="002068E8">
            <w:pPr>
              <w:pStyle w:val="NoSpacing"/>
              <w:ind w:left="432" w:hanging="432"/>
              <w:rPr>
                <w:b/>
              </w:rPr>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7E" w14:textId="17A042DE" w:rsidR="002068E8" w:rsidRPr="00753970" w:rsidRDefault="002068E8" w:rsidP="002068E8">
            <w:pPr>
              <w:pStyle w:val="NoSpacing"/>
              <w:ind w:left="432" w:hanging="432"/>
              <w:rPr>
                <w:b/>
              </w:rPr>
            </w:pPr>
            <w:r>
              <w:rPr>
                <w:rFonts w:ascii="Times New Roman" w:hAnsi="Times New Roman" w:cs="Times New Roman"/>
              </w:rPr>
              <w:t>N/A</w:t>
            </w:r>
          </w:p>
        </w:tc>
      </w:tr>
    </w:tbl>
    <w:p w14:paraId="16316480" w14:textId="77777777" w:rsidR="00040F58" w:rsidRDefault="00040F58"/>
    <w:p w14:paraId="20B45542" w14:textId="77777777" w:rsidR="00904E2D" w:rsidRDefault="00904E2D"/>
    <w:tbl>
      <w:tblPr>
        <w:tblStyle w:val="TableGrid"/>
        <w:tblW w:w="4958" w:type="pct"/>
        <w:tblInd w:w="91" w:type="dxa"/>
        <w:tblLayout w:type="fixed"/>
        <w:tblCellMar>
          <w:left w:w="115" w:type="dxa"/>
          <w:right w:w="115" w:type="dxa"/>
        </w:tblCellMar>
        <w:tblLook w:val="04A0" w:firstRow="1" w:lastRow="0" w:firstColumn="1" w:lastColumn="0" w:noHBand="0" w:noVBand="1"/>
        <w:tblCaption w:val="12 Resources"/>
        <w:tblDescription w:val="This table holds the questions to part 12."/>
      </w:tblPr>
      <w:tblGrid>
        <w:gridCol w:w="422"/>
        <w:gridCol w:w="321"/>
        <w:gridCol w:w="435"/>
        <w:gridCol w:w="321"/>
        <w:gridCol w:w="9210"/>
      </w:tblGrid>
      <w:tr w:rsidR="00FA6EB2" w:rsidRPr="004506EE" w14:paraId="16316482" w14:textId="77777777" w:rsidTr="00D42837">
        <w:trPr>
          <w:trHeight w:val="360"/>
        </w:trPr>
        <w:tc>
          <w:tcPr>
            <w:tcW w:w="5000" w:type="pct"/>
            <w:gridSpan w:val="5"/>
            <w:tcBorders>
              <w:top w:val="nil"/>
              <w:left w:val="nil"/>
              <w:bottom w:val="nil"/>
              <w:right w:val="nil"/>
            </w:tcBorders>
            <w:shd w:val="clear" w:color="auto" w:fill="7A9BBC"/>
            <w:vAlign w:val="center"/>
          </w:tcPr>
          <w:p w14:paraId="16316481" w14:textId="77777777" w:rsidR="00FA6EB2" w:rsidRPr="00F0167C" w:rsidRDefault="00FA6EB2" w:rsidP="00764B59">
            <w:pPr>
              <w:pStyle w:val="NoSpacing"/>
              <w:keepNext/>
              <w:rPr>
                <w:rFonts w:cstheme="minorHAnsi"/>
                <w:b/>
                <w:sz w:val="28"/>
                <w:szCs w:val="28"/>
              </w:rPr>
            </w:pPr>
            <w:bookmarkStart w:id="475" w:name="Resources"/>
            <w:r w:rsidRPr="00F0167C">
              <w:rPr>
                <w:rFonts w:cstheme="minorHAnsi"/>
                <w:b/>
                <w:color w:val="FFFFFF" w:themeColor="background1"/>
                <w:sz w:val="28"/>
                <w:szCs w:val="28"/>
              </w:rPr>
              <w:lastRenderedPageBreak/>
              <w:t>12</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RESOURCES</w:t>
            </w:r>
            <w:bookmarkEnd w:id="475"/>
          </w:p>
        </w:tc>
      </w:tr>
      <w:tr w:rsidR="00FA6EB2" w:rsidRPr="00110240" w14:paraId="16316487" w14:textId="77777777" w:rsidTr="00D42837">
        <w:trPr>
          <w:trHeight w:val="1521"/>
        </w:trPr>
        <w:tc>
          <w:tcPr>
            <w:tcW w:w="5000" w:type="pct"/>
            <w:gridSpan w:val="5"/>
            <w:tcBorders>
              <w:top w:val="nil"/>
              <w:left w:val="nil"/>
              <w:bottom w:val="nil"/>
              <w:right w:val="nil"/>
            </w:tcBorders>
            <w:vAlign w:val="center"/>
          </w:tcPr>
          <w:p w14:paraId="16316483" w14:textId="271E3E6A" w:rsidR="00FA6EB2" w:rsidRDefault="009765DC" w:rsidP="00F15AF5">
            <w:pPr>
              <w:pStyle w:val="NoSpacing"/>
              <w:keepNext/>
              <w:keepLines/>
              <w:ind w:left="432" w:hanging="432"/>
            </w:pPr>
            <w:r>
              <w:rPr>
                <w:rFonts w:cstheme="minorHAnsi"/>
                <w:b/>
                <w:noProof/>
                <w:color w:val="FFFFFF" w:themeColor="background1"/>
                <w:sz w:val="24"/>
                <w:szCs w:val="24"/>
              </w:rPr>
              <mc:AlternateContent>
                <mc:Choice Requires="wps">
                  <w:drawing>
                    <wp:anchor distT="0" distB="0" distL="114300" distR="114300" simplePos="0" relativeHeight="251664896" behindDoc="0" locked="0" layoutInCell="1" allowOverlap="1" wp14:anchorId="265008D3" wp14:editId="5516C2C3">
                      <wp:simplePos x="0" y="0"/>
                      <wp:positionH relativeFrom="column">
                        <wp:posOffset>-36830</wp:posOffset>
                      </wp:positionH>
                      <wp:positionV relativeFrom="paragraph">
                        <wp:posOffset>-25400</wp:posOffset>
                      </wp:positionV>
                      <wp:extent cx="292100" cy="255905"/>
                      <wp:effectExtent l="0" t="0" r="12700" b="10795"/>
                      <wp:wrapNone/>
                      <wp:docPr id="8" name="Oval 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70C6A" id="Oval 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9pt;margin-top:-2pt;width:23pt;height:20.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icuJg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" filled="f" strokecolor="#1f5a87" strokeweight="1pt"/>
                  </w:pict>
                </mc:Fallback>
              </mc:AlternateContent>
            </w:r>
            <w:r w:rsidR="00FA6EB2">
              <w:rPr>
                <w:rFonts w:cstheme="minorHAnsi"/>
                <w:b/>
              </w:rPr>
              <w:t xml:space="preserve">12.1 </w:t>
            </w:r>
            <w:r w:rsidR="00FA6EB2">
              <w:rPr>
                <w:b/>
              </w:rPr>
              <w:t>Faculty Advisor</w:t>
            </w:r>
            <w:r w:rsidR="00FA6EB2" w:rsidRPr="00FA6EB2">
              <w:rPr>
                <w:b/>
              </w:rPr>
              <w:t>.</w:t>
            </w:r>
            <w:r w:rsidR="00FA6EB2">
              <w:rPr>
                <w:b/>
              </w:rPr>
              <w:t xml:space="preserve"> </w:t>
            </w:r>
            <w:r w:rsidR="00FA6EB2">
              <w:t xml:space="preserve">(For researchers who are students, fellows, or post-docs.) Provide the following information about </w:t>
            </w:r>
            <w:r w:rsidR="00190CDA">
              <w:t>the</w:t>
            </w:r>
            <w:r w:rsidR="00FA6EB2">
              <w:t xml:space="preserve"> faculty advisor. </w:t>
            </w:r>
          </w:p>
          <w:p w14:paraId="16316484" w14:textId="77777777" w:rsidR="00FA6EB2" w:rsidRDefault="00FA6EB2" w:rsidP="00F15AF5">
            <w:pPr>
              <w:pStyle w:val="NoSpacing"/>
              <w:keepNext/>
              <w:keepLines/>
              <w:numPr>
                <w:ilvl w:val="0"/>
                <w:numId w:val="28"/>
              </w:numPr>
              <w:ind w:left="1080"/>
            </w:pPr>
            <w:r>
              <w:t>Advisor’s name</w:t>
            </w:r>
          </w:p>
          <w:p w14:paraId="16316485" w14:textId="77777777" w:rsidR="00FA6EB2" w:rsidRDefault="00FA6EB2" w:rsidP="00F15AF5">
            <w:pPr>
              <w:pStyle w:val="NoSpacing"/>
              <w:keepNext/>
              <w:keepLines/>
              <w:numPr>
                <w:ilvl w:val="0"/>
                <w:numId w:val="28"/>
              </w:numPr>
              <w:ind w:left="1080"/>
            </w:pPr>
            <w:r>
              <w:t xml:space="preserve">Your relationship with your </w:t>
            </w:r>
            <w:r w:rsidR="00C92D4B">
              <w:t xml:space="preserve">advisor (for example: </w:t>
            </w:r>
            <w:r>
              <w:t>graduate advisor; course instructor)</w:t>
            </w:r>
          </w:p>
          <w:p w14:paraId="16316486" w14:textId="77777777" w:rsidR="00FA6EB2" w:rsidRPr="00110240" w:rsidRDefault="00FA6EB2" w:rsidP="00F15AF5">
            <w:pPr>
              <w:pStyle w:val="NoSpacing"/>
              <w:keepNext/>
              <w:keepLines/>
              <w:numPr>
                <w:ilvl w:val="0"/>
                <w:numId w:val="28"/>
              </w:numPr>
              <w:ind w:left="1080"/>
            </w:pPr>
            <w:r>
              <w:t xml:space="preserve">Your plans for communication/consultation with your advisor about progress, problems, and changes. </w:t>
            </w:r>
          </w:p>
        </w:tc>
      </w:tr>
      <w:tr w:rsidR="00FA6EB2" w:rsidRPr="00D66BBC" w14:paraId="1631648E" w14:textId="77777777" w:rsidTr="00D42837">
        <w:trPr>
          <w:trHeight w:val="432"/>
        </w:trPr>
        <w:tc>
          <w:tcPr>
            <w:tcW w:w="550" w:type="pct"/>
            <w:gridSpan w:val="3"/>
            <w:tcBorders>
              <w:top w:val="nil"/>
              <w:left w:val="nil"/>
              <w:bottom w:val="nil"/>
              <w:right w:val="single" w:sz="24" w:space="0" w:color="E8960C"/>
            </w:tcBorders>
            <w:vAlign w:val="center"/>
          </w:tcPr>
          <w:p w14:paraId="1631648C" w14:textId="77777777" w:rsidR="00FA6EB2" w:rsidRPr="00D66BBC" w:rsidRDefault="00FA6EB2" w:rsidP="00574923">
            <w:pPr>
              <w:pStyle w:val="NoSpacing"/>
            </w:pPr>
          </w:p>
        </w:tc>
        <w:tc>
          <w:tcPr>
            <w:tcW w:w="4450" w:type="pct"/>
            <w:gridSpan w:val="2"/>
            <w:tcBorders>
              <w:top w:val="single" w:sz="24" w:space="0" w:color="E8960C"/>
              <w:left w:val="single" w:sz="24" w:space="0" w:color="E8960C"/>
              <w:bottom w:val="single" w:sz="24" w:space="0" w:color="E8960C"/>
              <w:right w:val="single" w:sz="24" w:space="0" w:color="E8960C"/>
            </w:tcBorders>
            <w:vAlign w:val="center"/>
          </w:tcPr>
          <w:p w14:paraId="1631648D" w14:textId="70F147CF" w:rsidR="00FA6EB2" w:rsidRPr="00D66BBC" w:rsidRDefault="002068E8" w:rsidP="00574923">
            <w:pPr>
              <w:pStyle w:val="NoSpacing"/>
              <w:keepLines/>
            </w:pPr>
            <w:r>
              <w:rPr>
                <w:rFonts w:ascii="Times New Roman" w:hAnsi="Times New Roman" w:cs="Times New Roman"/>
              </w:rPr>
              <w:t>N/A</w:t>
            </w:r>
          </w:p>
        </w:tc>
      </w:tr>
      <w:tr w:rsidR="00CE62C0" w:rsidRPr="00753970" w14:paraId="510DEC87" w14:textId="77777777" w:rsidTr="00D42837">
        <w:trPr>
          <w:trHeight w:val="1200"/>
        </w:trPr>
        <w:tc>
          <w:tcPr>
            <w:tcW w:w="5000" w:type="pct"/>
            <w:gridSpan w:val="5"/>
            <w:tcBorders>
              <w:top w:val="nil"/>
              <w:left w:val="nil"/>
              <w:bottom w:val="nil"/>
              <w:right w:val="nil"/>
            </w:tcBorders>
            <w:vAlign w:val="center"/>
          </w:tcPr>
          <w:p w14:paraId="363958BC" w14:textId="538B7C75" w:rsidR="00B31526" w:rsidRPr="00753970" w:rsidRDefault="00CE62C0" w:rsidP="00574923">
            <w:pPr>
              <w:pStyle w:val="NoSpacing"/>
              <w:keepLines/>
              <w:ind w:left="432" w:hanging="432"/>
            </w:pPr>
            <w:r w:rsidRPr="00753970">
              <w:rPr>
                <w:b/>
              </w:rPr>
              <w:t>1</w:t>
            </w:r>
            <w:r>
              <w:rPr>
                <w:b/>
              </w:rPr>
              <w:t>2.2</w:t>
            </w:r>
            <w:r w:rsidRPr="00753970">
              <w:rPr>
                <w:b/>
              </w:rPr>
              <w:t xml:space="preserve"> </w:t>
            </w:r>
            <w:r>
              <w:rPr>
                <w:b/>
              </w:rPr>
              <w:t>UW Principal Investigator Qualifications</w:t>
            </w:r>
            <w:r>
              <w:t>. Upload a current</w:t>
            </w:r>
            <w:r w:rsidR="00944DC3">
              <w:t xml:space="preserve"> or recent</w:t>
            </w:r>
            <w:r>
              <w:t xml:space="preserve"> </w:t>
            </w:r>
            <w:r w:rsidRPr="00B3709B">
              <w:t>Curriculum Vitae</w:t>
            </w:r>
            <w:r>
              <w:t xml:space="preserve"> (CV)</w:t>
            </w:r>
            <w:r w:rsidR="00944DC3">
              <w:t xml:space="preserve">, </w:t>
            </w:r>
            <w:proofErr w:type="spellStart"/>
            <w:r w:rsidR="00944DC3">
              <w:t>Biosketch</w:t>
            </w:r>
            <w:proofErr w:type="spellEnd"/>
            <w:r w:rsidR="00944DC3">
              <w:t xml:space="preserve"> (as provided to federal funding agencies), or similar document </w:t>
            </w:r>
            <w:r>
              <w:t>to the Local Site Documents page in Zipline. The</w:t>
            </w:r>
            <w:r w:rsidR="00944DC3">
              <w:t xml:space="preserve"> purpose of this </w:t>
            </w:r>
            <w:r w:rsidR="00F15AF5">
              <w:t>is to</w:t>
            </w:r>
            <w:r w:rsidR="00944DC3">
              <w:t xml:space="preserve"> </w:t>
            </w:r>
            <w:r>
              <w:t>address the PI’s qualifications to conduct the proposed research (education, experience, training, certifications, etc.).</w:t>
            </w:r>
          </w:p>
        </w:tc>
      </w:tr>
      <w:tr w:rsidR="00DA2315" w:rsidRPr="00753970" w14:paraId="0354150E" w14:textId="77777777" w:rsidTr="00D42837">
        <w:trPr>
          <w:trHeight w:val="684"/>
        </w:trPr>
        <w:tc>
          <w:tcPr>
            <w:tcW w:w="5000" w:type="pct"/>
            <w:gridSpan w:val="5"/>
            <w:tcBorders>
              <w:top w:val="nil"/>
              <w:left w:val="nil"/>
              <w:bottom w:val="nil"/>
              <w:right w:val="nil"/>
            </w:tcBorders>
            <w:vAlign w:val="center"/>
          </w:tcPr>
          <w:p w14:paraId="092FA185" w14:textId="2122E34D" w:rsidR="00DA2315" w:rsidRPr="001D1DA5" w:rsidRDefault="00DA2315" w:rsidP="00574923">
            <w:pPr>
              <w:pStyle w:val="NoSpacing"/>
              <w:keepLines/>
              <w:spacing w:before="120"/>
              <w:ind w:left="374"/>
              <w:rPr>
                <w:i/>
                <w:sz w:val="18"/>
              </w:rPr>
            </w:pPr>
            <w:r w:rsidRPr="001D1DA5">
              <w:rPr>
                <w:rFonts w:cstheme="minorHAnsi"/>
                <w:i/>
                <w:color w:val="7F7F7F" w:themeColor="text1" w:themeTint="80"/>
                <w:sz w:val="20"/>
              </w:rPr>
              <w:t xml:space="preserve">For help with creating a </w:t>
            </w:r>
            <w:r w:rsidRPr="001D1DA5">
              <w:rPr>
                <w:rFonts w:cstheme="minorHAnsi"/>
                <w:i/>
                <w:color w:val="7F7F7F" w:themeColor="text1" w:themeTint="80"/>
                <w:sz w:val="20"/>
                <w:szCs w:val="20"/>
              </w:rPr>
              <w:t>CV, see</w:t>
            </w:r>
            <w:r w:rsidRPr="001D1DA5">
              <w:rPr>
                <w:i/>
                <w:sz w:val="20"/>
                <w:szCs w:val="20"/>
              </w:rPr>
              <w:t xml:space="preserve"> </w:t>
            </w:r>
            <w:hyperlink r:id="rId49" w:history="1">
              <w:r w:rsidRPr="001D1DA5">
                <w:rPr>
                  <w:rStyle w:val="Hyperlink"/>
                  <w:i/>
                  <w:sz w:val="20"/>
                  <w:szCs w:val="20"/>
                </w:rPr>
                <w:t>http://adai.uw.edu/grants/nsf_biosketch_template.pdf</w:t>
              </w:r>
            </w:hyperlink>
            <w:r w:rsidRPr="001D1DA5">
              <w:rPr>
                <w:i/>
                <w:sz w:val="20"/>
                <w:szCs w:val="20"/>
              </w:rPr>
              <w:t xml:space="preserve"> </w:t>
            </w:r>
            <w:r w:rsidRPr="001D1DA5">
              <w:rPr>
                <w:rFonts w:cstheme="minorHAnsi"/>
                <w:i/>
                <w:color w:val="7F7F7F" w:themeColor="text1" w:themeTint="80"/>
                <w:sz w:val="20"/>
              </w:rPr>
              <w:t xml:space="preserve">and </w:t>
            </w:r>
            <w:hyperlink r:id="rId50" w:history="1">
              <w:r w:rsidRPr="001D1DA5">
                <w:rPr>
                  <w:rStyle w:val="Hyperlink"/>
                  <w:i/>
                  <w:sz w:val="20"/>
                  <w:szCs w:val="20"/>
                </w:rPr>
                <w:t>https://education.uwmedicine.org/student-affairs/career-advising/year-4/residency-applications/curriculum-vitae/</w:t>
              </w:r>
            </w:hyperlink>
            <w:r w:rsidRPr="008004D6">
              <w:rPr>
                <w:i/>
                <w:sz w:val="18"/>
              </w:rPr>
              <w:t xml:space="preserve"> </w:t>
            </w:r>
          </w:p>
        </w:tc>
      </w:tr>
      <w:tr w:rsidR="00CE62C0" w:rsidRPr="00753970" w14:paraId="763B2A8E" w14:textId="77777777" w:rsidTr="00D42837">
        <w:trPr>
          <w:trHeight w:val="225"/>
        </w:trPr>
        <w:tc>
          <w:tcPr>
            <w:tcW w:w="197" w:type="pct"/>
            <w:tcBorders>
              <w:top w:val="nil"/>
              <w:left w:val="nil"/>
              <w:bottom w:val="nil"/>
              <w:right w:val="single" w:sz="12" w:space="0" w:color="auto"/>
            </w:tcBorders>
            <w:vAlign w:val="center"/>
          </w:tcPr>
          <w:p w14:paraId="1E37D4C8" w14:textId="77777777" w:rsidR="00CE62C0" w:rsidRPr="00753970" w:rsidRDefault="00CE62C0" w:rsidP="00574923">
            <w:pPr>
              <w:pStyle w:val="NoSpacing"/>
              <w:ind w:left="432" w:hanging="432"/>
              <w:rPr>
                <w:b/>
              </w:rPr>
            </w:pPr>
          </w:p>
        </w:tc>
        <w:tc>
          <w:tcPr>
            <w:tcW w:w="150"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EEAB90C" w14:textId="735CB713" w:rsidR="00CE62C0" w:rsidRPr="00753970" w:rsidRDefault="002068E8" w:rsidP="00574923">
            <w:pPr>
              <w:pStyle w:val="NoSpacing"/>
              <w:ind w:left="432" w:hanging="432"/>
              <w:jc w:val="center"/>
              <w:rPr>
                <w:b/>
              </w:rPr>
            </w:pPr>
            <w:r>
              <w:rPr>
                <w:b/>
              </w:rPr>
              <w:t>X</w:t>
            </w:r>
          </w:p>
        </w:tc>
        <w:tc>
          <w:tcPr>
            <w:tcW w:w="4653" w:type="pct"/>
            <w:gridSpan w:val="3"/>
            <w:tcBorders>
              <w:top w:val="nil"/>
              <w:left w:val="single" w:sz="12" w:space="0" w:color="auto"/>
              <w:bottom w:val="nil"/>
              <w:right w:val="nil"/>
            </w:tcBorders>
            <w:vAlign w:val="center"/>
          </w:tcPr>
          <w:p w14:paraId="6DC9EAA2" w14:textId="77777777" w:rsidR="00CE62C0" w:rsidRPr="00753970" w:rsidRDefault="00CE62C0" w:rsidP="00574923">
            <w:pPr>
              <w:pStyle w:val="NoSpacing"/>
              <w:ind w:left="432" w:hanging="432"/>
              <w:rPr>
                <w:b/>
              </w:rPr>
            </w:pPr>
            <w:r>
              <w:rPr>
                <w:b/>
              </w:rPr>
              <w:t>The CV will be uploaded.</w:t>
            </w:r>
          </w:p>
        </w:tc>
      </w:tr>
      <w:tr w:rsidR="00CE62C0" w:rsidRPr="00753970" w14:paraId="5E6F97D6" w14:textId="77777777" w:rsidTr="00D42837">
        <w:trPr>
          <w:trHeight w:val="1047"/>
        </w:trPr>
        <w:tc>
          <w:tcPr>
            <w:tcW w:w="5000" w:type="pct"/>
            <w:gridSpan w:val="5"/>
            <w:tcBorders>
              <w:top w:val="nil"/>
              <w:left w:val="nil"/>
              <w:bottom w:val="nil"/>
              <w:right w:val="nil"/>
            </w:tcBorders>
            <w:vAlign w:val="center"/>
          </w:tcPr>
          <w:p w14:paraId="56DC8464" w14:textId="701265A2" w:rsidR="00CE62C0" w:rsidRDefault="00CE62C0" w:rsidP="00574923">
            <w:pPr>
              <w:pStyle w:val="NoSpacing"/>
              <w:spacing w:before="120"/>
              <w:ind w:left="432" w:hanging="432"/>
            </w:pPr>
            <w:r w:rsidRPr="00753970">
              <w:rPr>
                <w:b/>
              </w:rPr>
              <w:t>1</w:t>
            </w:r>
            <w:r>
              <w:rPr>
                <w:b/>
              </w:rPr>
              <w:t>2.3</w:t>
            </w:r>
            <w:r w:rsidRPr="00753970">
              <w:rPr>
                <w:b/>
              </w:rPr>
              <w:t xml:space="preserve"> </w:t>
            </w:r>
            <w:r>
              <w:rPr>
                <w:b/>
              </w:rPr>
              <w:t>UW Study team qualifications</w:t>
            </w:r>
            <w:r>
              <w:t>. Describe the qualifications</w:t>
            </w:r>
            <w:r w:rsidR="00B94563">
              <w:t xml:space="preserve"> and/or training for</w:t>
            </w:r>
            <w:r>
              <w:t xml:space="preserve"> each </w:t>
            </w:r>
            <w:r w:rsidRPr="00244BB6">
              <w:rPr>
                <w:u w:val="single"/>
              </w:rPr>
              <w:t>UW</w:t>
            </w:r>
            <w:r>
              <w:t xml:space="preserve"> study team member to fulfill their role on the study and perform study procedures.</w:t>
            </w:r>
            <w:r w:rsidR="00B94563">
              <w:t xml:space="preserve"> </w:t>
            </w:r>
            <w:r w:rsidR="00DA2315">
              <w:t xml:space="preserve">(You may be asked about non-UW study team members during the review; they should not be described here.) </w:t>
            </w:r>
            <w:r>
              <w:t xml:space="preserve">You may list these individuals by name, however if you list an individual by name, you will need to modify this application if that individual is replaced. Alternatively, you can describe study </w:t>
            </w:r>
            <w:r w:rsidRPr="00244BB6">
              <w:rPr>
                <w:u w:val="single"/>
              </w:rPr>
              <w:t>roles</w:t>
            </w:r>
            <w:r>
              <w:t xml:space="preserve"> and the</w:t>
            </w:r>
            <w:r w:rsidR="00B94563">
              <w:t xml:space="preserve"> </w:t>
            </w:r>
            <w:r>
              <w:t xml:space="preserve">qualifications </w:t>
            </w:r>
            <w:r w:rsidR="00CE4007">
              <w:t xml:space="preserve">and training the PI or study leadership will require </w:t>
            </w:r>
            <w:r>
              <w:t xml:space="preserve">for any individual who might fill that role. </w:t>
            </w:r>
            <w:r w:rsidR="00CE4007">
              <w:t>The IRB will use this information to assess whether risks to subjects are minimized because study activities are being conducted by properly qualified and trained individuals.</w:t>
            </w:r>
          </w:p>
          <w:p w14:paraId="64CFE570" w14:textId="0CD1DF8E" w:rsidR="00CE62C0" w:rsidRDefault="00CE62C0" w:rsidP="00574923">
            <w:pPr>
              <w:pStyle w:val="NoSpacing"/>
              <w:ind w:left="432" w:hanging="3"/>
            </w:pPr>
            <w:r>
              <w:rPr>
                <w:b/>
              </w:rPr>
              <w:t xml:space="preserve">Describe: The role (or name of person), the study activities they will perform, </w:t>
            </w:r>
            <w:r w:rsidR="00CE4007">
              <w:rPr>
                <w:b/>
              </w:rPr>
              <w:t>and the qualifications or training that are relevant to performing those study activities</w:t>
            </w:r>
            <w:r>
              <w:rPr>
                <w:b/>
              </w:rPr>
              <w:t>.</w:t>
            </w:r>
          </w:p>
          <w:p w14:paraId="16A1F639" w14:textId="77777777" w:rsidR="00CE62C0" w:rsidRPr="00753970" w:rsidRDefault="00CE62C0" w:rsidP="00574923">
            <w:pPr>
              <w:pStyle w:val="NoSpacing"/>
              <w:ind w:left="432" w:hanging="432"/>
            </w:pPr>
          </w:p>
        </w:tc>
      </w:tr>
      <w:tr w:rsidR="00CE62C0" w:rsidRPr="00753970" w14:paraId="3EB4D89E" w14:textId="77777777" w:rsidTr="00D42837">
        <w:trPr>
          <w:trHeight w:val="225"/>
        </w:trPr>
        <w:tc>
          <w:tcPr>
            <w:tcW w:w="197" w:type="pct"/>
            <w:tcBorders>
              <w:top w:val="nil"/>
              <w:left w:val="nil"/>
              <w:bottom w:val="nil"/>
              <w:right w:val="single" w:sz="12" w:space="0" w:color="auto"/>
            </w:tcBorders>
            <w:vAlign w:val="center"/>
          </w:tcPr>
          <w:p w14:paraId="7A20D03E" w14:textId="77777777" w:rsidR="00CE62C0" w:rsidRPr="00753970" w:rsidRDefault="00CE62C0" w:rsidP="00574923">
            <w:pPr>
              <w:pStyle w:val="NoSpacing"/>
              <w:ind w:left="432" w:hanging="432"/>
              <w:rPr>
                <w:b/>
              </w:rPr>
            </w:pPr>
          </w:p>
        </w:tc>
        <w:tc>
          <w:tcPr>
            <w:tcW w:w="4803" w:type="pct"/>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E1E31E" w14:textId="77777777" w:rsidR="00CE62C0" w:rsidRDefault="00CE62C0" w:rsidP="00574923">
            <w:pPr>
              <w:pStyle w:val="NoSpacing"/>
              <w:rPr>
                <w:b/>
              </w:rPr>
            </w:pPr>
            <w:r>
              <w:rPr>
                <w:b/>
              </w:rPr>
              <w:t xml:space="preserve">Examples: </w:t>
            </w:r>
          </w:p>
          <w:p w14:paraId="0FD2D4D6" w14:textId="1ACD6B90" w:rsidR="00CE62C0" w:rsidRDefault="00CE62C0" w:rsidP="00574923">
            <w:pPr>
              <w:pStyle w:val="NoSpacing"/>
            </w:pPr>
            <w:r w:rsidRPr="00172CB3">
              <w:rPr>
                <w:u w:val="single"/>
              </w:rPr>
              <w:t>Research Study Coordinator:</w:t>
            </w:r>
            <w:r w:rsidRPr="00244BB6">
              <w:t xml:space="preserve"> </w:t>
            </w:r>
            <w:r>
              <w:t xml:space="preserve">Obtain consent, administer surveys, blood draw. Will have </w:t>
            </w:r>
            <w:r w:rsidR="00B94563">
              <w:t>previous</w:t>
            </w:r>
            <w:r>
              <w:t xml:space="preserve"> experience </w:t>
            </w:r>
            <w:r w:rsidR="00B94563">
              <w:t>coordinating</w:t>
            </w:r>
            <w:r>
              <w:t xml:space="preserve"> clinical research and be a certified phlebotomist in WA.</w:t>
            </w:r>
          </w:p>
          <w:p w14:paraId="263BCE8A" w14:textId="65DE773A" w:rsidR="00CE62C0" w:rsidRDefault="00CE62C0" w:rsidP="00574923">
            <w:pPr>
              <w:pStyle w:val="NoSpacing"/>
            </w:pPr>
            <w:r w:rsidRPr="00172CB3">
              <w:rPr>
                <w:u w:val="single"/>
              </w:rPr>
              <w:t>Undergraduate Research Assistant:</w:t>
            </w:r>
            <w:r>
              <w:t xml:space="preserve"> Obtain consent, perform all study procedures. Will have had coursework in research methods, </w:t>
            </w:r>
            <w:r w:rsidR="00CE4007">
              <w:t xml:space="preserve">complete an orientation to human </w:t>
            </w:r>
            <w:proofErr w:type="gramStart"/>
            <w:r w:rsidR="00CE4007">
              <w:t>subjects</w:t>
            </w:r>
            <w:proofErr w:type="gramEnd"/>
            <w:r w:rsidR="00CE4007">
              <w:t xml:space="preserve"> protections given by the department, </w:t>
            </w:r>
            <w:r>
              <w:t>and will receive training from the PI</w:t>
            </w:r>
            <w:r w:rsidR="00B94563">
              <w:t xml:space="preserve"> or the graduate student project lead </w:t>
            </w:r>
            <w:r>
              <w:t>on obtaining consent and debriefing subjects.</w:t>
            </w:r>
          </w:p>
          <w:p w14:paraId="5F6F51D5" w14:textId="2290E442" w:rsidR="00CE62C0" w:rsidRDefault="00CE62C0" w:rsidP="00574923">
            <w:pPr>
              <w:pStyle w:val="NoSpacing"/>
            </w:pPr>
            <w:r w:rsidRPr="00172CB3">
              <w:rPr>
                <w:u w:val="single"/>
              </w:rPr>
              <w:t>Acupuncturist:</w:t>
            </w:r>
            <w:r>
              <w:t xml:space="preserve"> Perform acupuncture procedures and administer surveys. Must be licensed with WA State </w:t>
            </w:r>
            <w:proofErr w:type="spellStart"/>
            <w:r>
              <w:t>DoH</w:t>
            </w:r>
            <w:proofErr w:type="spellEnd"/>
            <w:r>
              <w:t xml:space="preserve"> and </w:t>
            </w:r>
            <w:r w:rsidR="00B94563">
              <w:t xml:space="preserve">complete training in administering research surveys given by the </w:t>
            </w:r>
            <w:r w:rsidR="00CE4007">
              <w:t>project director, an experienced survey researcher</w:t>
            </w:r>
            <w:r>
              <w:t>.</w:t>
            </w:r>
          </w:p>
          <w:p w14:paraId="4CA34014" w14:textId="2B9178F1" w:rsidR="00CE62C0" w:rsidRPr="00281B48" w:rsidRDefault="00CE62C0" w:rsidP="00574923">
            <w:pPr>
              <w:pStyle w:val="NoSpacing"/>
              <w:rPr>
                <w:u w:val="single"/>
              </w:rPr>
            </w:pPr>
            <w:r>
              <w:rPr>
                <w:u w:val="single"/>
              </w:rPr>
              <w:t>Co-</w:t>
            </w:r>
            <w:r w:rsidRPr="00281B48">
              <w:rPr>
                <w:u w:val="single"/>
              </w:rPr>
              <w:t>Investigator:</w:t>
            </w:r>
            <w:r w:rsidRPr="00281B48">
              <w:t xml:space="preserve"> </w:t>
            </w:r>
            <w:r>
              <w:t xml:space="preserve">Supervise MRI and CT scan procedures and data interpretation, obtain consent. MD, specialty in interventional radiology and body imaging. 5-years clinical research experience. </w:t>
            </w:r>
          </w:p>
          <w:p w14:paraId="2DDE2817" w14:textId="77777777" w:rsidR="00CE62C0" w:rsidRPr="00244BB6" w:rsidRDefault="00CE62C0" w:rsidP="00574923">
            <w:pPr>
              <w:pStyle w:val="NoSpacing"/>
            </w:pPr>
          </w:p>
        </w:tc>
      </w:tr>
      <w:tr w:rsidR="00CE62C0" w14:paraId="69A74C49" w14:textId="77777777" w:rsidTr="00D42837">
        <w:trPr>
          <w:trHeight w:val="194"/>
        </w:trPr>
        <w:tc>
          <w:tcPr>
            <w:tcW w:w="197" w:type="pct"/>
            <w:tcBorders>
              <w:top w:val="nil"/>
              <w:left w:val="nil"/>
              <w:bottom w:val="nil"/>
              <w:right w:val="nil"/>
            </w:tcBorders>
            <w:vAlign w:val="center"/>
          </w:tcPr>
          <w:p w14:paraId="3AE6EC35" w14:textId="77777777" w:rsidR="00CE62C0" w:rsidRPr="00753970" w:rsidRDefault="00CE62C0" w:rsidP="00574923">
            <w:pPr>
              <w:pStyle w:val="NoSpacing"/>
              <w:ind w:left="432" w:hanging="432"/>
              <w:rPr>
                <w:b/>
              </w:rPr>
            </w:pPr>
          </w:p>
        </w:tc>
        <w:tc>
          <w:tcPr>
            <w:tcW w:w="150" w:type="pct"/>
            <w:tcBorders>
              <w:top w:val="single" w:sz="12" w:space="0" w:color="auto"/>
              <w:left w:val="nil"/>
              <w:bottom w:val="single" w:sz="24" w:space="0" w:color="E8960C"/>
              <w:right w:val="nil"/>
            </w:tcBorders>
            <w:vAlign w:val="center"/>
          </w:tcPr>
          <w:p w14:paraId="480079AE" w14:textId="77777777" w:rsidR="00CE62C0" w:rsidRDefault="00CE62C0" w:rsidP="00574923">
            <w:pPr>
              <w:pStyle w:val="NoSpacing"/>
              <w:ind w:left="432" w:hanging="432"/>
              <w:rPr>
                <w:b/>
              </w:rPr>
            </w:pPr>
          </w:p>
        </w:tc>
        <w:tc>
          <w:tcPr>
            <w:tcW w:w="4653" w:type="pct"/>
            <w:gridSpan w:val="3"/>
            <w:tcBorders>
              <w:top w:val="nil"/>
              <w:left w:val="nil"/>
              <w:bottom w:val="single" w:sz="24" w:space="0" w:color="E8960C"/>
              <w:right w:val="nil"/>
            </w:tcBorders>
            <w:vAlign w:val="center"/>
          </w:tcPr>
          <w:p w14:paraId="5548EC8A" w14:textId="77777777" w:rsidR="00CE62C0" w:rsidRDefault="00CE62C0" w:rsidP="00574923">
            <w:pPr>
              <w:pStyle w:val="NoSpacing"/>
              <w:ind w:left="432" w:hanging="432"/>
              <w:rPr>
                <w:b/>
              </w:rPr>
            </w:pPr>
          </w:p>
        </w:tc>
      </w:tr>
      <w:tr w:rsidR="002068E8" w:rsidRPr="00753970" w14:paraId="33DDDDF9" w14:textId="77777777" w:rsidTr="00D42837">
        <w:trPr>
          <w:trHeight w:val="432"/>
        </w:trPr>
        <w:tc>
          <w:tcPr>
            <w:tcW w:w="197" w:type="pct"/>
            <w:tcBorders>
              <w:top w:val="nil"/>
              <w:left w:val="nil"/>
              <w:bottom w:val="nil"/>
              <w:right w:val="single" w:sz="24" w:space="0" w:color="E8960C"/>
            </w:tcBorders>
            <w:vAlign w:val="center"/>
          </w:tcPr>
          <w:p w14:paraId="52268AC6" w14:textId="77777777" w:rsidR="002068E8" w:rsidRPr="00753970" w:rsidRDefault="002068E8" w:rsidP="002068E8">
            <w:pPr>
              <w:pStyle w:val="NoSpacing"/>
              <w:ind w:left="432" w:hanging="432"/>
              <w:rPr>
                <w:b/>
              </w:rPr>
            </w:pPr>
          </w:p>
        </w:tc>
        <w:tc>
          <w:tcPr>
            <w:tcW w:w="4803" w:type="pct"/>
            <w:gridSpan w:val="4"/>
            <w:tcBorders>
              <w:top w:val="single" w:sz="24" w:space="0" w:color="E8960C"/>
              <w:left w:val="single" w:sz="24" w:space="0" w:color="E8960C"/>
              <w:bottom w:val="single" w:sz="24" w:space="0" w:color="E8960C"/>
              <w:right w:val="single" w:sz="24" w:space="0" w:color="E8960C"/>
            </w:tcBorders>
            <w:vAlign w:val="center"/>
          </w:tcPr>
          <w:p w14:paraId="22439F74" w14:textId="77777777" w:rsidR="002068E8" w:rsidRDefault="002068E8" w:rsidP="002068E8">
            <w:pPr>
              <w:pStyle w:val="NoSpacing"/>
              <w:ind w:left="432" w:hanging="432"/>
            </w:pPr>
            <w:r w:rsidRPr="00172CB3">
              <w:rPr>
                <w:u w:val="single"/>
              </w:rPr>
              <w:t>Research Study Coordinator:</w:t>
            </w:r>
            <w:r w:rsidRPr="00244BB6">
              <w:t xml:space="preserve"> </w:t>
            </w:r>
            <w:r>
              <w:t>This will be the PI. Will supervise and participate in the communication with participants and handling of data.</w:t>
            </w:r>
          </w:p>
          <w:p w14:paraId="2BA6AA3E" w14:textId="36B788A3" w:rsidR="002068E8" w:rsidRPr="00753970" w:rsidRDefault="002068E8" w:rsidP="002068E8">
            <w:pPr>
              <w:pStyle w:val="NoSpacing"/>
              <w:ind w:left="432" w:hanging="432"/>
              <w:rPr>
                <w:b/>
              </w:rPr>
            </w:pPr>
            <w:r w:rsidRPr="00196600">
              <w:rPr>
                <w:bCs/>
                <w:u w:val="single"/>
              </w:rPr>
              <w:t xml:space="preserve">Postdoc and Graduate Student Researchers: </w:t>
            </w:r>
            <w:r>
              <w:rPr>
                <w:bCs/>
              </w:rPr>
              <w:t>Will communicate with participants to obtain consent and answer any questions, communicate with participants as they follow study procedures, and will handle, store, and analyze data.</w:t>
            </w:r>
          </w:p>
        </w:tc>
      </w:tr>
      <w:tr w:rsidR="002068E8" w:rsidRPr="00753970" w14:paraId="1F9489DA" w14:textId="77777777" w:rsidTr="00D42837">
        <w:trPr>
          <w:trHeight w:val="1047"/>
        </w:trPr>
        <w:tc>
          <w:tcPr>
            <w:tcW w:w="5000" w:type="pct"/>
            <w:gridSpan w:val="5"/>
            <w:tcBorders>
              <w:top w:val="nil"/>
              <w:left w:val="nil"/>
              <w:bottom w:val="nil"/>
              <w:right w:val="nil"/>
            </w:tcBorders>
            <w:vAlign w:val="center"/>
          </w:tcPr>
          <w:p w14:paraId="0175CF0B" w14:textId="53557897" w:rsidR="002068E8" w:rsidRPr="00753970" w:rsidRDefault="002068E8" w:rsidP="002068E8">
            <w:pPr>
              <w:pStyle w:val="NoSpacing"/>
              <w:ind w:left="432" w:hanging="432"/>
            </w:pPr>
            <w:r w:rsidRPr="00753970">
              <w:rPr>
                <w:b/>
              </w:rPr>
              <w:lastRenderedPageBreak/>
              <w:t>1</w:t>
            </w:r>
            <w:r>
              <w:rPr>
                <w:b/>
              </w:rPr>
              <w:t>2</w:t>
            </w:r>
            <w:r w:rsidRPr="00753970">
              <w:rPr>
                <w:b/>
              </w:rPr>
              <w:t>.</w:t>
            </w:r>
            <w:r>
              <w:rPr>
                <w:b/>
              </w:rPr>
              <w:t>4</w:t>
            </w:r>
            <w:r w:rsidRPr="00753970">
              <w:rPr>
                <w:b/>
              </w:rPr>
              <w:t xml:space="preserve"> </w:t>
            </w:r>
            <w:r>
              <w:rPr>
                <w:b/>
              </w:rPr>
              <w:t>Study team training and communication</w:t>
            </w:r>
            <w:r>
              <w:t>. Describe how it will be ensured that each study team member is adequately trained and informed about the research procedures and requirements (including any changes) as well as their research-related duties and functions.</w:t>
            </w:r>
          </w:p>
        </w:tc>
      </w:tr>
      <w:tr w:rsidR="002068E8" w:rsidRPr="00753970" w14:paraId="07FAB8D3" w14:textId="77777777" w:rsidTr="00D42837">
        <w:trPr>
          <w:trHeight w:val="225"/>
        </w:trPr>
        <w:tc>
          <w:tcPr>
            <w:tcW w:w="550" w:type="pct"/>
            <w:gridSpan w:val="3"/>
            <w:tcBorders>
              <w:top w:val="nil"/>
              <w:left w:val="nil"/>
              <w:bottom w:val="nil"/>
              <w:right w:val="single" w:sz="12" w:space="0" w:color="auto"/>
            </w:tcBorders>
            <w:vAlign w:val="center"/>
          </w:tcPr>
          <w:p w14:paraId="20793429" w14:textId="77777777" w:rsidR="002068E8" w:rsidRPr="00753970" w:rsidRDefault="002068E8" w:rsidP="002068E8">
            <w:pPr>
              <w:pStyle w:val="NoSpacing"/>
              <w:ind w:left="432" w:hanging="432"/>
              <w:rPr>
                <w:b/>
              </w:rPr>
            </w:pPr>
          </w:p>
        </w:tc>
        <w:tc>
          <w:tcPr>
            <w:tcW w:w="150"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4D2BE34" w14:textId="77777777" w:rsidR="002068E8" w:rsidRPr="00753970" w:rsidRDefault="002068E8" w:rsidP="002068E8">
            <w:pPr>
              <w:pStyle w:val="NoSpacing"/>
              <w:ind w:left="432" w:hanging="432"/>
              <w:jc w:val="center"/>
              <w:rPr>
                <w:b/>
              </w:rPr>
            </w:pPr>
          </w:p>
        </w:tc>
        <w:tc>
          <w:tcPr>
            <w:tcW w:w="4300" w:type="pct"/>
            <w:tcBorders>
              <w:top w:val="nil"/>
              <w:left w:val="single" w:sz="12" w:space="0" w:color="auto"/>
              <w:bottom w:val="nil"/>
              <w:right w:val="nil"/>
            </w:tcBorders>
            <w:vAlign w:val="center"/>
          </w:tcPr>
          <w:p w14:paraId="03D7C705" w14:textId="77777777" w:rsidR="002068E8" w:rsidRPr="00753970" w:rsidRDefault="002068E8" w:rsidP="002068E8">
            <w:pPr>
              <w:pStyle w:val="NoSpacing"/>
              <w:ind w:left="432" w:hanging="432"/>
              <w:rPr>
                <w:b/>
              </w:rPr>
            </w:pPr>
            <w:r>
              <w:rPr>
                <w:b/>
              </w:rPr>
              <w:t>There is no study team.</w:t>
            </w:r>
          </w:p>
        </w:tc>
      </w:tr>
      <w:tr w:rsidR="002068E8" w:rsidRPr="00753970" w14:paraId="199C6CFF" w14:textId="77777777" w:rsidTr="00D42837">
        <w:trPr>
          <w:trHeight w:val="194"/>
        </w:trPr>
        <w:tc>
          <w:tcPr>
            <w:tcW w:w="550" w:type="pct"/>
            <w:gridSpan w:val="3"/>
            <w:tcBorders>
              <w:top w:val="nil"/>
              <w:left w:val="nil"/>
              <w:bottom w:val="nil"/>
              <w:right w:val="nil"/>
            </w:tcBorders>
            <w:vAlign w:val="center"/>
          </w:tcPr>
          <w:p w14:paraId="38913E5C" w14:textId="77777777" w:rsidR="002068E8" w:rsidRPr="00753970" w:rsidRDefault="002068E8" w:rsidP="002068E8">
            <w:pPr>
              <w:pStyle w:val="NoSpacing"/>
              <w:ind w:left="432" w:hanging="432"/>
              <w:rPr>
                <w:b/>
              </w:rPr>
            </w:pPr>
          </w:p>
        </w:tc>
        <w:tc>
          <w:tcPr>
            <w:tcW w:w="150" w:type="pct"/>
            <w:tcBorders>
              <w:top w:val="single" w:sz="12" w:space="0" w:color="auto"/>
              <w:left w:val="nil"/>
              <w:bottom w:val="single" w:sz="24" w:space="0" w:color="E8960C"/>
              <w:right w:val="nil"/>
            </w:tcBorders>
            <w:vAlign w:val="center"/>
          </w:tcPr>
          <w:p w14:paraId="371222BE" w14:textId="77777777" w:rsidR="002068E8" w:rsidRDefault="002068E8" w:rsidP="002068E8">
            <w:pPr>
              <w:pStyle w:val="NoSpacing"/>
              <w:ind w:left="432" w:hanging="432"/>
              <w:rPr>
                <w:b/>
              </w:rPr>
            </w:pPr>
          </w:p>
        </w:tc>
        <w:tc>
          <w:tcPr>
            <w:tcW w:w="4300" w:type="pct"/>
            <w:tcBorders>
              <w:top w:val="nil"/>
              <w:left w:val="nil"/>
              <w:bottom w:val="single" w:sz="24" w:space="0" w:color="E8960C"/>
              <w:right w:val="nil"/>
            </w:tcBorders>
            <w:vAlign w:val="center"/>
          </w:tcPr>
          <w:p w14:paraId="4DCBAC43" w14:textId="77777777" w:rsidR="002068E8" w:rsidRDefault="002068E8" w:rsidP="002068E8">
            <w:pPr>
              <w:pStyle w:val="NoSpacing"/>
              <w:ind w:left="432" w:hanging="432"/>
              <w:rPr>
                <w:b/>
              </w:rPr>
            </w:pPr>
          </w:p>
        </w:tc>
      </w:tr>
      <w:tr w:rsidR="002068E8" w:rsidRPr="00753970" w14:paraId="23429F2C" w14:textId="77777777" w:rsidTr="00D42837">
        <w:trPr>
          <w:trHeight w:val="432"/>
        </w:trPr>
        <w:tc>
          <w:tcPr>
            <w:tcW w:w="550" w:type="pct"/>
            <w:gridSpan w:val="3"/>
            <w:tcBorders>
              <w:top w:val="nil"/>
              <w:left w:val="nil"/>
              <w:bottom w:val="nil"/>
              <w:right w:val="single" w:sz="24" w:space="0" w:color="E8960C"/>
            </w:tcBorders>
            <w:vAlign w:val="center"/>
          </w:tcPr>
          <w:p w14:paraId="210E2045" w14:textId="77777777" w:rsidR="002068E8" w:rsidRPr="00753970" w:rsidRDefault="002068E8" w:rsidP="002068E8">
            <w:pPr>
              <w:pStyle w:val="NoSpacing"/>
              <w:ind w:left="432" w:hanging="432"/>
              <w:rPr>
                <w:b/>
              </w:rPr>
            </w:pPr>
          </w:p>
        </w:tc>
        <w:tc>
          <w:tcPr>
            <w:tcW w:w="4450" w:type="pct"/>
            <w:gridSpan w:val="2"/>
            <w:tcBorders>
              <w:top w:val="single" w:sz="24" w:space="0" w:color="E8960C"/>
              <w:left w:val="single" w:sz="24" w:space="0" w:color="E8960C"/>
              <w:bottom w:val="single" w:sz="24" w:space="0" w:color="E8960C"/>
              <w:right w:val="single" w:sz="24" w:space="0" w:color="E8960C"/>
            </w:tcBorders>
            <w:vAlign w:val="center"/>
          </w:tcPr>
          <w:p w14:paraId="1E0ADE1A" w14:textId="77777777" w:rsidR="002068E8" w:rsidRDefault="002068E8" w:rsidP="002068E8">
            <w:pPr>
              <w:pStyle w:val="NoSpacing"/>
              <w:ind w:left="432" w:hanging="432"/>
              <w:rPr>
                <w:rFonts w:ascii="Times New Roman" w:hAnsi="Times New Roman" w:cs="Times New Roman"/>
              </w:rPr>
            </w:pPr>
            <w:r w:rsidRPr="00970CB1">
              <w:rPr>
                <w:rFonts w:ascii="Times New Roman" w:hAnsi="Times New Roman" w:cs="Times New Roman"/>
              </w:rPr>
              <w:t xml:space="preserve">The proposed protocol will be shared with the team and preliminary meetings will be held to ensure </w:t>
            </w:r>
            <w:proofErr w:type="gramStart"/>
            <w:r w:rsidRPr="00970CB1">
              <w:rPr>
                <w:rFonts w:ascii="Times New Roman" w:hAnsi="Times New Roman" w:cs="Times New Roman"/>
              </w:rPr>
              <w:t>that</w:t>
            </w:r>
            <w:proofErr w:type="gramEnd"/>
          </w:p>
          <w:p w14:paraId="35F8C24C" w14:textId="21F74BD0" w:rsidR="002068E8" w:rsidRPr="00753970" w:rsidRDefault="002068E8" w:rsidP="002068E8">
            <w:pPr>
              <w:pStyle w:val="NoSpacing"/>
              <w:ind w:left="432" w:hanging="432"/>
              <w:rPr>
                <w:b/>
              </w:rPr>
            </w:pPr>
            <w:r w:rsidRPr="00970CB1">
              <w:rPr>
                <w:rFonts w:ascii="Times New Roman" w:hAnsi="Times New Roman" w:cs="Times New Roman"/>
              </w:rPr>
              <w:t>every member is aware of all the procedures regarding promotion, enrollment, participation, consent, data acquisition and storage, and proper use of research data. Members will hold periodic meetings to revise new enrollments and completed participants.</w:t>
            </w:r>
          </w:p>
        </w:tc>
      </w:tr>
    </w:tbl>
    <w:p w14:paraId="16316498" w14:textId="77777777" w:rsidR="00FA6EB2" w:rsidRDefault="00FA6EB2"/>
    <w:p w14:paraId="0DB2CF27" w14:textId="77777777" w:rsidR="00CA09A6" w:rsidRDefault="00CA09A6"/>
    <w:tbl>
      <w:tblPr>
        <w:tblStyle w:val="TableGrid"/>
        <w:tblW w:w="10800" w:type="dxa"/>
        <w:tblInd w:w="108" w:type="dxa"/>
        <w:tblLayout w:type="fixed"/>
        <w:tblLook w:val="04A0" w:firstRow="1" w:lastRow="0" w:firstColumn="1" w:lastColumn="0" w:noHBand="0" w:noVBand="1"/>
        <w:tblCaption w:val="13 Other approvals, permissions, and regulatory issues"/>
        <w:tblDescription w:val="This table holds the questions to part 13."/>
      </w:tblPr>
      <w:tblGrid>
        <w:gridCol w:w="469"/>
        <w:gridCol w:w="71"/>
        <w:gridCol w:w="293"/>
        <w:gridCol w:w="566"/>
        <w:gridCol w:w="359"/>
        <w:gridCol w:w="19"/>
        <w:gridCol w:w="365"/>
        <w:gridCol w:w="785"/>
        <w:gridCol w:w="25"/>
        <w:gridCol w:w="7848"/>
      </w:tblGrid>
      <w:tr w:rsidR="00FA6EB2" w:rsidRPr="00725F39" w14:paraId="1631649A" w14:textId="77777777" w:rsidTr="00346866">
        <w:trPr>
          <w:trHeight w:val="360"/>
        </w:trPr>
        <w:tc>
          <w:tcPr>
            <w:tcW w:w="10800" w:type="dxa"/>
            <w:gridSpan w:val="10"/>
            <w:tcBorders>
              <w:top w:val="nil"/>
              <w:left w:val="nil"/>
              <w:bottom w:val="nil"/>
              <w:right w:val="nil"/>
            </w:tcBorders>
            <w:shd w:val="clear" w:color="auto" w:fill="7A9BBC"/>
            <w:vAlign w:val="center"/>
          </w:tcPr>
          <w:p w14:paraId="16316499" w14:textId="77777777" w:rsidR="00FA6EB2" w:rsidRPr="004506EE" w:rsidRDefault="00FA6EB2" w:rsidP="00764B59">
            <w:pPr>
              <w:pStyle w:val="NoSpacing"/>
              <w:keepNext/>
              <w:rPr>
                <w:rFonts w:cstheme="minorHAnsi"/>
                <w:b/>
                <w:sz w:val="24"/>
                <w:szCs w:val="24"/>
              </w:rPr>
            </w:pPr>
            <w:bookmarkStart w:id="476" w:name="Other"/>
            <w:r w:rsidRPr="00F0167C">
              <w:rPr>
                <w:rFonts w:cstheme="minorHAnsi"/>
                <w:b/>
                <w:color w:val="FFFFFF" w:themeColor="background1"/>
                <w:sz w:val="28"/>
                <w:szCs w:val="24"/>
              </w:rPr>
              <w:t>13</w:t>
            </w:r>
            <w:r w:rsidR="00C92D4B" w:rsidRPr="00F0167C">
              <w:rPr>
                <w:rFonts w:cstheme="minorHAnsi"/>
                <w:b/>
                <w:color w:val="FFFFFF" w:themeColor="background1"/>
                <w:sz w:val="28"/>
                <w:szCs w:val="24"/>
              </w:rPr>
              <w:t xml:space="preserve"> </w:t>
            </w:r>
            <w:r w:rsidRPr="00F0167C">
              <w:rPr>
                <w:rFonts w:cstheme="minorHAnsi"/>
                <w:b/>
                <w:color w:val="FFFFFF" w:themeColor="background1"/>
                <w:sz w:val="28"/>
                <w:szCs w:val="24"/>
              </w:rPr>
              <w:t>OTHER APPROVALS, PERMISSIONS, and REGULATORY ISSUES</w:t>
            </w:r>
            <w:bookmarkEnd w:id="476"/>
          </w:p>
        </w:tc>
      </w:tr>
      <w:tr w:rsidR="002B125A" w:rsidRPr="00725F39" w14:paraId="163164B8" w14:textId="77777777" w:rsidTr="00346866">
        <w:trPr>
          <w:trHeight w:val="714"/>
        </w:trPr>
        <w:tc>
          <w:tcPr>
            <w:tcW w:w="10800" w:type="dxa"/>
            <w:gridSpan w:val="10"/>
            <w:tcBorders>
              <w:top w:val="nil"/>
              <w:left w:val="nil"/>
              <w:bottom w:val="nil"/>
              <w:right w:val="nil"/>
            </w:tcBorders>
            <w:vAlign w:val="center"/>
          </w:tcPr>
          <w:p w14:paraId="163164B7" w14:textId="47BFF13C" w:rsidR="002B125A" w:rsidRPr="003F5F4C" w:rsidRDefault="000602F7" w:rsidP="00764B59">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802624" behindDoc="0" locked="0" layoutInCell="1" allowOverlap="1" wp14:anchorId="2B782C25" wp14:editId="56F6208A">
                      <wp:simplePos x="0" y="0"/>
                      <wp:positionH relativeFrom="column">
                        <wp:posOffset>-34290</wp:posOffset>
                      </wp:positionH>
                      <wp:positionV relativeFrom="paragraph">
                        <wp:posOffset>-26035</wp:posOffset>
                      </wp:positionV>
                      <wp:extent cx="292100" cy="255905"/>
                      <wp:effectExtent l="0" t="0" r="12700" b="10795"/>
                      <wp:wrapNone/>
                      <wp:docPr id="21" name="Oval 2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B2A13" id="Oval 2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7pt;margin-top:-2.05pt;width:23pt;height:20.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" filled="f" strokecolor="#1f5a87" strokeweight="1pt"/>
                  </w:pict>
                </mc:Fallback>
              </mc:AlternateContent>
            </w:r>
            <w:r w:rsidR="002B125A">
              <w:rPr>
                <w:rFonts w:cs="Times New Roman"/>
                <w:b/>
              </w:rPr>
              <w:t>13.</w:t>
            </w:r>
            <w:r w:rsidR="00426AC4">
              <w:rPr>
                <w:rFonts w:cs="Times New Roman"/>
                <w:b/>
              </w:rPr>
              <w:t>1</w:t>
            </w:r>
            <w:r w:rsidR="002B125A">
              <w:rPr>
                <w:rFonts w:ascii="Times New Roman" w:hAnsi="Times New Roman" w:cs="Times New Roman"/>
              </w:rPr>
              <w:t xml:space="preserve"> </w:t>
            </w:r>
            <w:r w:rsidR="002B125A">
              <w:rPr>
                <w:b/>
              </w:rPr>
              <w:t>Approvals and permissions.</w:t>
            </w:r>
            <w:r w:rsidR="002B125A" w:rsidRPr="00194BCB">
              <w:t xml:space="preserve"> </w:t>
            </w:r>
            <w:r w:rsidR="002B125A">
              <w:t>Identify any other approvals or perm</w:t>
            </w:r>
            <w:r w:rsidR="005E0D74">
              <w:t xml:space="preserve">issions that will be obtained. </w:t>
            </w:r>
            <w:r w:rsidR="00ED58CD">
              <w:t xml:space="preserve">For example: </w:t>
            </w:r>
            <w:r w:rsidR="002B125A">
              <w:t>from a school, external site/organization, funding agency, employee uni</w:t>
            </w:r>
            <w:r w:rsidR="00ED58CD">
              <w:t>on, UW Medicine clinical unit.</w:t>
            </w:r>
          </w:p>
        </w:tc>
      </w:tr>
      <w:tr w:rsidR="002B125A" w:rsidRPr="00725F39" w14:paraId="163164BA" w14:textId="77777777" w:rsidTr="00346866">
        <w:trPr>
          <w:trHeight w:val="432"/>
        </w:trPr>
        <w:tc>
          <w:tcPr>
            <w:tcW w:w="10800" w:type="dxa"/>
            <w:gridSpan w:val="10"/>
            <w:tcBorders>
              <w:top w:val="nil"/>
              <w:left w:val="nil"/>
              <w:bottom w:val="nil"/>
              <w:right w:val="nil"/>
            </w:tcBorders>
            <w:vAlign w:val="center"/>
          </w:tcPr>
          <w:p w14:paraId="163164B9" w14:textId="77777777" w:rsidR="002B125A" w:rsidRPr="00F2622A" w:rsidRDefault="002B125A" w:rsidP="00764B59">
            <w:pPr>
              <w:pStyle w:val="NoSpacing"/>
              <w:keepNext/>
              <w:ind w:left="432"/>
              <w:rPr>
                <w:rFonts w:cstheme="minorHAnsi"/>
                <w:i/>
                <w:color w:val="7F7F7F" w:themeColor="text1" w:themeTint="80"/>
                <w:sz w:val="20"/>
              </w:rPr>
            </w:pPr>
            <w:r w:rsidRPr="00F2622A">
              <w:rPr>
                <w:rFonts w:cstheme="minorHAnsi"/>
                <w:i/>
                <w:color w:val="7F7F7F" w:themeColor="text1" w:themeTint="80"/>
                <w:sz w:val="20"/>
              </w:rPr>
              <w:t>Do not attach the approvals and permissions unless requested by the IRB.</w:t>
            </w:r>
          </w:p>
        </w:tc>
      </w:tr>
      <w:tr w:rsidR="002B125A" w:rsidRPr="00725F39" w14:paraId="163164BD" w14:textId="77777777" w:rsidTr="00346866">
        <w:trPr>
          <w:trHeight w:val="432"/>
        </w:trPr>
        <w:tc>
          <w:tcPr>
            <w:tcW w:w="540" w:type="dxa"/>
            <w:gridSpan w:val="2"/>
            <w:tcBorders>
              <w:top w:val="nil"/>
              <w:left w:val="nil"/>
              <w:bottom w:val="nil"/>
              <w:right w:val="single" w:sz="24" w:space="0" w:color="E8960C"/>
            </w:tcBorders>
            <w:vAlign w:val="center"/>
          </w:tcPr>
          <w:p w14:paraId="163164BB" w14:textId="77777777" w:rsidR="002B125A" w:rsidRPr="00DD38CB" w:rsidRDefault="002B125A" w:rsidP="00C92D4B">
            <w:pPr>
              <w:pStyle w:val="NoSpacing"/>
              <w:rPr>
                <w:rFonts w:cstheme="minorHAnsi"/>
              </w:rPr>
            </w:pPr>
          </w:p>
        </w:tc>
        <w:tc>
          <w:tcPr>
            <w:tcW w:w="10260" w:type="dxa"/>
            <w:gridSpan w:val="8"/>
            <w:tcBorders>
              <w:top w:val="single" w:sz="24" w:space="0" w:color="E8960C"/>
              <w:left w:val="single" w:sz="24" w:space="0" w:color="E8960C"/>
              <w:bottom w:val="single" w:sz="24" w:space="0" w:color="E8960C"/>
              <w:right w:val="single" w:sz="24" w:space="0" w:color="E8960C"/>
            </w:tcBorders>
            <w:vAlign w:val="center"/>
          </w:tcPr>
          <w:p w14:paraId="163164BC" w14:textId="3A16DC13" w:rsidR="002B125A" w:rsidRPr="00DD38CB" w:rsidRDefault="002068E8" w:rsidP="00C92D4B">
            <w:pPr>
              <w:pStyle w:val="NoSpacing"/>
              <w:rPr>
                <w:rFonts w:cstheme="minorHAnsi"/>
              </w:rPr>
            </w:pPr>
            <w:r>
              <w:rPr>
                <w:rFonts w:ascii="Times New Roman" w:hAnsi="Times New Roman" w:cs="Times New Roman"/>
              </w:rPr>
              <w:t>N/A</w:t>
            </w:r>
          </w:p>
        </w:tc>
      </w:tr>
      <w:bookmarkStart w:id="477" w:name="_Hlk23496775"/>
      <w:tr w:rsidR="002B125A" w:rsidRPr="00725F39" w14:paraId="163164F2" w14:textId="77777777" w:rsidTr="00346866">
        <w:trPr>
          <w:trHeight w:val="822"/>
        </w:trPr>
        <w:tc>
          <w:tcPr>
            <w:tcW w:w="10800" w:type="dxa"/>
            <w:gridSpan w:val="10"/>
            <w:tcBorders>
              <w:top w:val="nil"/>
              <w:left w:val="nil"/>
              <w:bottom w:val="nil"/>
              <w:right w:val="nil"/>
            </w:tcBorders>
            <w:vAlign w:val="center"/>
          </w:tcPr>
          <w:p w14:paraId="163164F1" w14:textId="29966277" w:rsidR="002B125A" w:rsidRPr="001F7F61" w:rsidRDefault="009765DC" w:rsidP="00346866">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668992" behindDoc="0" locked="0" layoutInCell="1" allowOverlap="1" wp14:anchorId="183BE67D" wp14:editId="653AA866">
                      <wp:simplePos x="0" y="0"/>
                      <wp:positionH relativeFrom="column">
                        <wp:posOffset>-36830</wp:posOffset>
                      </wp:positionH>
                      <wp:positionV relativeFrom="paragraph">
                        <wp:posOffset>-26670</wp:posOffset>
                      </wp:positionV>
                      <wp:extent cx="292100" cy="255905"/>
                      <wp:effectExtent l="0" t="0" r="12700" b="10795"/>
                      <wp:wrapNone/>
                      <wp:docPr id="9" name="Oval 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68899" id="Oval 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9pt;margin-top:-2.1pt;width:23pt;height:20.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XCJw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" filled="f" strokecolor="#1f5a87" strokeweight="1pt"/>
                  </w:pict>
                </mc:Fallback>
              </mc:AlternateContent>
            </w:r>
            <w:r w:rsidR="00F2622A" w:rsidRPr="001F7F61">
              <w:rPr>
                <w:b/>
              </w:rPr>
              <w:t>13.</w:t>
            </w:r>
            <w:r w:rsidR="00426AC4">
              <w:rPr>
                <w:b/>
              </w:rPr>
              <w:t>2</w:t>
            </w:r>
            <w:r w:rsidR="002B125A" w:rsidRPr="001F7F61">
              <w:t xml:space="preserve"> </w:t>
            </w:r>
            <w:r w:rsidR="00AF5EAA" w:rsidRPr="001F7F61">
              <w:rPr>
                <w:b/>
              </w:rPr>
              <w:t>Financial Conflict of I</w:t>
            </w:r>
            <w:r w:rsidR="00DE4DA5" w:rsidRPr="001F7F61">
              <w:rPr>
                <w:b/>
              </w:rPr>
              <w:t>nterest</w:t>
            </w:r>
            <w:r w:rsidR="002B125A" w:rsidRPr="001F7F61">
              <w:rPr>
                <w:b/>
              </w:rPr>
              <w:t xml:space="preserve">. </w:t>
            </w:r>
            <w:r w:rsidR="00DE4DA5" w:rsidRPr="001F7F61">
              <w:t xml:space="preserve">Does any </w:t>
            </w:r>
            <w:r w:rsidR="007D6CB2">
              <w:t xml:space="preserve">UW </w:t>
            </w:r>
            <w:r w:rsidR="00DE4DA5" w:rsidRPr="001F7F61">
              <w:t xml:space="preserve">member of the team have </w:t>
            </w:r>
            <w:r w:rsidR="00346866">
              <w:t xml:space="preserve">ownership or other Significant Financial Interest (SFI) with this research as defined by </w:t>
            </w:r>
            <w:hyperlink r:id="rId51" w:history="1">
              <w:r w:rsidR="00DE4DA5" w:rsidRPr="001F7F61">
                <w:rPr>
                  <w:rStyle w:val="Hyperlink"/>
                </w:rPr>
                <w:t>UW policy GIM 10</w:t>
              </w:r>
            </w:hyperlink>
            <w:r w:rsidR="00ED58CD">
              <w:t>?</w:t>
            </w:r>
          </w:p>
        </w:tc>
      </w:tr>
      <w:tr w:rsidR="00B72857" w:rsidRPr="00725F39" w14:paraId="163164F6" w14:textId="77777777" w:rsidTr="00346866">
        <w:trPr>
          <w:trHeight w:val="288"/>
        </w:trPr>
        <w:tc>
          <w:tcPr>
            <w:tcW w:w="469" w:type="dxa"/>
            <w:tcBorders>
              <w:top w:val="nil"/>
              <w:left w:val="nil"/>
              <w:bottom w:val="nil"/>
              <w:right w:val="single" w:sz="12" w:space="0" w:color="auto"/>
            </w:tcBorders>
            <w:vAlign w:val="center"/>
          </w:tcPr>
          <w:p w14:paraId="163164F3" w14:textId="77777777" w:rsidR="00B72857" w:rsidRPr="001F7F61" w:rsidRDefault="00B72857" w:rsidP="00C92D4B">
            <w:pPr>
              <w:pStyle w:val="NoSpacing"/>
              <w:rPr>
                <w:rFonts w:cstheme="minorHAnsi"/>
              </w:rPr>
            </w:pPr>
          </w:p>
        </w:tc>
        <w:tc>
          <w:tcPr>
            <w:tcW w:w="364"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F4" w14:textId="1A058FAF" w:rsidR="00B72857" w:rsidRPr="001F7F61" w:rsidRDefault="002068E8" w:rsidP="00B72857">
            <w:pPr>
              <w:pStyle w:val="NoSpacing"/>
              <w:ind w:left="-18"/>
              <w:jc w:val="center"/>
              <w:rPr>
                <w:rFonts w:cstheme="minorHAnsi"/>
                <w:b/>
              </w:rPr>
            </w:pPr>
            <w:r>
              <w:rPr>
                <w:rFonts w:cstheme="minorHAnsi"/>
                <w:b/>
              </w:rPr>
              <w:t>X</w:t>
            </w:r>
          </w:p>
        </w:tc>
        <w:tc>
          <w:tcPr>
            <w:tcW w:w="566" w:type="dxa"/>
            <w:tcBorders>
              <w:top w:val="nil"/>
              <w:left w:val="single" w:sz="12" w:space="0" w:color="auto"/>
              <w:bottom w:val="nil"/>
              <w:right w:val="nil"/>
            </w:tcBorders>
          </w:tcPr>
          <w:p w14:paraId="7459DBB2" w14:textId="659BA3E8" w:rsidR="00B72857" w:rsidRPr="001F7F61" w:rsidRDefault="00B72857" w:rsidP="00C92D4B">
            <w:pPr>
              <w:pStyle w:val="NoSpacing"/>
              <w:ind w:left="-18"/>
              <w:rPr>
                <w:rFonts w:cstheme="minorHAnsi"/>
              </w:rPr>
            </w:pPr>
            <w:r w:rsidRPr="001F7F61">
              <w:rPr>
                <w:rFonts w:cstheme="minorHAnsi"/>
                <w:b/>
              </w:rPr>
              <w:t>No</w:t>
            </w:r>
          </w:p>
        </w:tc>
        <w:tc>
          <w:tcPr>
            <w:tcW w:w="9401" w:type="dxa"/>
            <w:gridSpan w:val="6"/>
            <w:tcBorders>
              <w:top w:val="nil"/>
              <w:left w:val="nil"/>
              <w:bottom w:val="nil"/>
              <w:right w:val="nil"/>
            </w:tcBorders>
            <w:vAlign w:val="center"/>
          </w:tcPr>
          <w:p w14:paraId="163164F5" w14:textId="26F08638" w:rsidR="00B72857" w:rsidRPr="001F7F61" w:rsidRDefault="00B72857" w:rsidP="00C92D4B">
            <w:pPr>
              <w:pStyle w:val="NoSpacing"/>
              <w:ind w:left="274" w:hanging="274"/>
              <w:rPr>
                <w:rFonts w:cstheme="minorHAnsi"/>
              </w:rPr>
            </w:pPr>
          </w:p>
        </w:tc>
      </w:tr>
      <w:tr w:rsidR="00B72857" w:rsidRPr="00725F39" w14:paraId="163164FA" w14:textId="77777777" w:rsidTr="00346866">
        <w:trPr>
          <w:trHeight w:val="271"/>
        </w:trPr>
        <w:tc>
          <w:tcPr>
            <w:tcW w:w="469" w:type="dxa"/>
            <w:tcBorders>
              <w:top w:val="nil"/>
              <w:left w:val="nil"/>
              <w:bottom w:val="nil"/>
              <w:right w:val="single" w:sz="12" w:space="0" w:color="auto"/>
            </w:tcBorders>
            <w:vAlign w:val="center"/>
          </w:tcPr>
          <w:p w14:paraId="163164F7" w14:textId="77777777" w:rsidR="00B72857" w:rsidRPr="001F7F61" w:rsidRDefault="00B72857" w:rsidP="00764B59">
            <w:pPr>
              <w:pStyle w:val="NoSpacing"/>
              <w:keepNext/>
              <w:rPr>
                <w:rFonts w:cstheme="minorHAnsi"/>
              </w:rPr>
            </w:pPr>
          </w:p>
        </w:tc>
        <w:tc>
          <w:tcPr>
            <w:tcW w:w="364"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F8" w14:textId="0AF27951" w:rsidR="00B72857" w:rsidRPr="001F7F61" w:rsidRDefault="00B72857" w:rsidP="00764B59">
            <w:pPr>
              <w:pStyle w:val="NoSpacing"/>
              <w:keepNext/>
              <w:ind w:left="-18"/>
              <w:jc w:val="center"/>
              <w:rPr>
                <w:rFonts w:cstheme="minorHAnsi"/>
                <w:b/>
              </w:rPr>
            </w:pPr>
          </w:p>
        </w:tc>
        <w:tc>
          <w:tcPr>
            <w:tcW w:w="566" w:type="dxa"/>
            <w:tcBorders>
              <w:top w:val="nil"/>
              <w:left w:val="single" w:sz="12" w:space="0" w:color="auto"/>
              <w:bottom w:val="nil"/>
              <w:right w:val="nil"/>
            </w:tcBorders>
          </w:tcPr>
          <w:p w14:paraId="0283A159" w14:textId="071DA32A" w:rsidR="00B72857" w:rsidRPr="001F7F61" w:rsidRDefault="00B72857" w:rsidP="00764B59">
            <w:pPr>
              <w:pStyle w:val="NoSpacing"/>
              <w:keepNext/>
              <w:ind w:left="-18"/>
              <w:rPr>
                <w:rFonts w:cstheme="minorHAnsi"/>
              </w:rPr>
            </w:pPr>
            <w:r w:rsidRPr="001F7F61">
              <w:rPr>
                <w:rFonts w:cstheme="minorHAnsi"/>
                <w:b/>
              </w:rPr>
              <w:t>Yes</w:t>
            </w:r>
          </w:p>
        </w:tc>
        <w:tc>
          <w:tcPr>
            <w:tcW w:w="9401" w:type="dxa"/>
            <w:gridSpan w:val="6"/>
            <w:vMerge w:val="restart"/>
            <w:tcBorders>
              <w:top w:val="nil"/>
              <w:left w:val="nil"/>
              <w:right w:val="nil"/>
            </w:tcBorders>
          </w:tcPr>
          <w:p w14:paraId="163164F9" w14:textId="094C36A4" w:rsidR="00B72857" w:rsidRPr="001F7F61" w:rsidRDefault="00B72857" w:rsidP="00190CDA">
            <w:pPr>
              <w:pStyle w:val="NoSpacing"/>
              <w:keepNext/>
              <w:ind w:left="265" w:hanging="265"/>
              <w:rPr>
                <w:rFonts w:cstheme="minorHAnsi"/>
              </w:rPr>
            </w:pPr>
            <w:r w:rsidRPr="001F7F61">
              <w:rPr>
                <w:rFonts w:cstheme="minorHAnsi"/>
              </w:rPr>
              <w:sym w:font="Wingdings" w:char="F0E0"/>
            </w:r>
            <w:r w:rsidRPr="001F7F61">
              <w:rPr>
                <w:rFonts w:cstheme="minorHAnsi"/>
              </w:rPr>
              <w:t xml:space="preserve"> If yes, </w:t>
            </w:r>
            <w:r w:rsidR="00346866">
              <w:t xml:space="preserve">has the Office of Research </w:t>
            </w:r>
            <w:proofErr w:type="gramStart"/>
            <w:r w:rsidR="00346866">
              <w:t>made a determination</w:t>
            </w:r>
            <w:proofErr w:type="gramEnd"/>
            <w:r w:rsidR="00346866">
              <w:t xml:space="preserve"> regarding this SFI as it pertains to </w:t>
            </w:r>
            <w:r w:rsidR="00190CDA">
              <w:t>the</w:t>
            </w:r>
            <w:r w:rsidR="00346866">
              <w:t xml:space="preserve"> proposed research?</w:t>
            </w:r>
          </w:p>
        </w:tc>
      </w:tr>
      <w:tr w:rsidR="00B72857" w:rsidRPr="00725F39" w14:paraId="4641866B" w14:textId="77777777" w:rsidTr="00346866">
        <w:trPr>
          <w:trHeight w:val="303"/>
        </w:trPr>
        <w:tc>
          <w:tcPr>
            <w:tcW w:w="469" w:type="dxa"/>
            <w:tcBorders>
              <w:top w:val="nil"/>
              <w:left w:val="nil"/>
              <w:bottom w:val="nil"/>
              <w:right w:val="nil"/>
            </w:tcBorders>
            <w:vAlign w:val="center"/>
          </w:tcPr>
          <w:p w14:paraId="5EB7592F" w14:textId="77777777" w:rsidR="00B72857" w:rsidRPr="00DD38CB" w:rsidRDefault="00B72857" w:rsidP="00764B59">
            <w:pPr>
              <w:pStyle w:val="NoSpacing"/>
              <w:keepNext/>
              <w:rPr>
                <w:rFonts w:cstheme="minorHAnsi"/>
              </w:rPr>
            </w:pPr>
          </w:p>
        </w:tc>
        <w:tc>
          <w:tcPr>
            <w:tcW w:w="930" w:type="dxa"/>
            <w:gridSpan w:val="3"/>
            <w:tcBorders>
              <w:top w:val="nil"/>
              <w:left w:val="nil"/>
              <w:bottom w:val="nil"/>
              <w:right w:val="nil"/>
            </w:tcBorders>
          </w:tcPr>
          <w:p w14:paraId="3AE54035" w14:textId="77777777" w:rsidR="00B72857" w:rsidRPr="00DD38CB" w:rsidRDefault="00B72857" w:rsidP="00764B59">
            <w:pPr>
              <w:pStyle w:val="NoSpacing"/>
              <w:keepNext/>
              <w:ind w:left="-18"/>
              <w:rPr>
                <w:rFonts w:cstheme="minorHAnsi"/>
              </w:rPr>
            </w:pPr>
          </w:p>
        </w:tc>
        <w:tc>
          <w:tcPr>
            <w:tcW w:w="9401" w:type="dxa"/>
            <w:gridSpan w:val="6"/>
            <w:vMerge/>
            <w:tcBorders>
              <w:left w:val="nil"/>
              <w:bottom w:val="nil"/>
              <w:right w:val="nil"/>
            </w:tcBorders>
            <w:vAlign w:val="center"/>
          </w:tcPr>
          <w:p w14:paraId="07DD0CD2" w14:textId="77777777" w:rsidR="00B72857" w:rsidRPr="00DD38CB" w:rsidRDefault="00B72857" w:rsidP="00764B59">
            <w:pPr>
              <w:pStyle w:val="NoSpacing"/>
              <w:keepNext/>
              <w:ind w:left="265" w:hanging="265"/>
              <w:rPr>
                <w:rFonts w:cstheme="minorHAnsi"/>
              </w:rPr>
            </w:pPr>
          </w:p>
        </w:tc>
      </w:tr>
      <w:tr w:rsidR="00E75D76" w:rsidRPr="00725F39" w14:paraId="6295B9CC" w14:textId="0A5FDAEF" w:rsidTr="00E75D76">
        <w:trPr>
          <w:trHeight w:val="288"/>
        </w:trPr>
        <w:tc>
          <w:tcPr>
            <w:tcW w:w="1758" w:type="dxa"/>
            <w:gridSpan w:val="5"/>
            <w:tcBorders>
              <w:top w:val="nil"/>
              <w:left w:val="nil"/>
              <w:bottom w:val="nil"/>
              <w:right w:val="single" w:sz="12" w:space="0" w:color="auto"/>
            </w:tcBorders>
            <w:vAlign w:val="center"/>
          </w:tcPr>
          <w:p w14:paraId="3CFA1F76" w14:textId="77777777" w:rsidR="00E75D76" w:rsidRPr="00960BED" w:rsidRDefault="00E75D76" w:rsidP="00E75D76">
            <w:pPr>
              <w:pStyle w:val="NoSpacing"/>
              <w:keepNext/>
              <w:rPr>
                <w:rFonts w:ascii="Times New Roman" w:hAnsi="Times New Roman" w:cs="Times New Roman"/>
              </w:rPr>
            </w:pPr>
          </w:p>
        </w:tc>
        <w:tc>
          <w:tcPr>
            <w:tcW w:w="384" w:type="dxa"/>
            <w:gridSpan w:val="2"/>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07826CD7" w14:textId="77777777" w:rsidR="00E75D76" w:rsidRPr="00E75D76" w:rsidRDefault="00E75D76" w:rsidP="00E75D76">
            <w:pPr>
              <w:pStyle w:val="NoSpacing"/>
              <w:keepNext/>
              <w:ind w:left="-18"/>
              <w:jc w:val="center"/>
              <w:rPr>
                <w:rFonts w:cstheme="minorHAnsi"/>
                <w:b/>
              </w:rPr>
            </w:pPr>
          </w:p>
        </w:tc>
        <w:tc>
          <w:tcPr>
            <w:tcW w:w="785" w:type="dxa"/>
            <w:tcBorders>
              <w:top w:val="nil"/>
              <w:left w:val="single" w:sz="12" w:space="0" w:color="auto"/>
              <w:bottom w:val="nil"/>
              <w:right w:val="nil"/>
            </w:tcBorders>
            <w:vAlign w:val="center"/>
          </w:tcPr>
          <w:p w14:paraId="44FDB233" w14:textId="20D5A89D" w:rsidR="00E75D76" w:rsidRPr="00960BED" w:rsidRDefault="00E75D76" w:rsidP="00E75D76">
            <w:pPr>
              <w:pStyle w:val="NoSpacing"/>
              <w:ind w:left="-18"/>
              <w:rPr>
                <w:rFonts w:ascii="Times New Roman" w:hAnsi="Times New Roman" w:cs="Times New Roman"/>
              </w:rPr>
            </w:pPr>
            <w:r w:rsidRPr="00E75D76">
              <w:rPr>
                <w:rFonts w:cstheme="minorHAnsi"/>
                <w:b/>
              </w:rPr>
              <w:t>No</w:t>
            </w:r>
          </w:p>
        </w:tc>
        <w:tc>
          <w:tcPr>
            <w:tcW w:w="7873" w:type="dxa"/>
            <w:gridSpan w:val="2"/>
            <w:vMerge w:val="restart"/>
            <w:tcBorders>
              <w:top w:val="nil"/>
              <w:left w:val="nil"/>
              <w:right w:val="nil"/>
            </w:tcBorders>
            <w:vAlign w:val="center"/>
          </w:tcPr>
          <w:p w14:paraId="1A5EB46E" w14:textId="555E09F2" w:rsidR="00E75D76" w:rsidRPr="00960BED" w:rsidRDefault="00E75D76" w:rsidP="00E75D76">
            <w:pPr>
              <w:pStyle w:val="NoSpacing"/>
              <w:ind w:left="278" w:hanging="270"/>
              <w:rPr>
                <w:rFonts w:ascii="Times New Roman" w:hAnsi="Times New Roman" w:cs="Times New Roman"/>
              </w:rPr>
            </w:pPr>
            <w:r w:rsidRPr="001F7F61">
              <w:rPr>
                <w:rFonts w:cstheme="minorHAnsi"/>
              </w:rPr>
              <w:sym w:font="Wingdings" w:char="F0E0"/>
            </w:r>
            <w:r>
              <w:rPr>
                <w:rFonts w:cstheme="minorHAnsi"/>
              </w:rPr>
              <w:t xml:space="preserve"> If no, contact the Office of Research (206.616.0804, </w:t>
            </w:r>
            <w:hyperlink r:id="rId52" w:history="1">
              <w:r w:rsidRPr="005C14BD">
                <w:rPr>
                  <w:rStyle w:val="Hyperlink"/>
                  <w:rFonts w:cstheme="minorHAnsi"/>
                </w:rPr>
                <w:t>research@uw.edu</w:t>
              </w:r>
            </w:hyperlink>
            <w:r>
              <w:rPr>
                <w:rFonts w:cstheme="minorHAnsi"/>
              </w:rPr>
              <w:t xml:space="preserve">) </w:t>
            </w:r>
            <w:proofErr w:type="gramStart"/>
            <w:r>
              <w:rPr>
                <w:rFonts w:cstheme="minorHAnsi"/>
              </w:rPr>
              <w:t xml:space="preserve">for </w:t>
            </w:r>
            <w:r>
              <w:rPr>
                <w:rFonts w:ascii="Times New Roman" w:hAnsi="Times New Roman" w:cs="Times New Roman"/>
              </w:rPr>
              <w:t xml:space="preserve"> </w:t>
            </w:r>
            <w:r>
              <w:rPr>
                <w:rFonts w:cstheme="minorHAnsi"/>
              </w:rPr>
              <w:t>guidance</w:t>
            </w:r>
            <w:proofErr w:type="gramEnd"/>
            <w:r>
              <w:rPr>
                <w:rFonts w:cstheme="minorHAnsi"/>
              </w:rPr>
              <w:t xml:space="preserve"> on how to obtain the determination</w:t>
            </w:r>
          </w:p>
        </w:tc>
      </w:tr>
      <w:tr w:rsidR="00E75D76" w:rsidRPr="00725F39" w14:paraId="06543E38" w14:textId="482F4843" w:rsidTr="00E75D76">
        <w:trPr>
          <w:trHeight w:val="366"/>
        </w:trPr>
        <w:tc>
          <w:tcPr>
            <w:tcW w:w="2927" w:type="dxa"/>
            <w:gridSpan w:val="8"/>
            <w:tcBorders>
              <w:top w:val="nil"/>
              <w:left w:val="nil"/>
              <w:bottom w:val="nil"/>
              <w:right w:val="nil"/>
            </w:tcBorders>
            <w:vAlign w:val="center"/>
          </w:tcPr>
          <w:p w14:paraId="3BC4C206" w14:textId="420FCBB5" w:rsidR="00E75D76" w:rsidRPr="00960BED" w:rsidRDefault="00E75D76" w:rsidP="00C92D4B">
            <w:pPr>
              <w:pStyle w:val="NoSpacing"/>
              <w:rPr>
                <w:rFonts w:ascii="Times New Roman" w:hAnsi="Times New Roman" w:cs="Times New Roman"/>
              </w:rPr>
            </w:pPr>
          </w:p>
        </w:tc>
        <w:tc>
          <w:tcPr>
            <w:tcW w:w="7873" w:type="dxa"/>
            <w:gridSpan w:val="2"/>
            <w:vMerge/>
            <w:tcBorders>
              <w:left w:val="nil"/>
              <w:bottom w:val="nil"/>
              <w:right w:val="nil"/>
            </w:tcBorders>
            <w:vAlign w:val="center"/>
          </w:tcPr>
          <w:p w14:paraId="58F415EB" w14:textId="76FDCCCE" w:rsidR="00E75D76" w:rsidRPr="00960BED" w:rsidRDefault="00E75D76" w:rsidP="00E75D76">
            <w:pPr>
              <w:pStyle w:val="NoSpacing"/>
              <w:ind w:left="601"/>
              <w:rPr>
                <w:rFonts w:ascii="Times New Roman" w:hAnsi="Times New Roman" w:cs="Times New Roman"/>
              </w:rPr>
            </w:pPr>
          </w:p>
        </w:tc>
      </w:tr>
      <w:tr w:rsidR="00E75D76" w:rsidRPr="00725F39" w14:paraId="76DAB8A7" w14:textId="37CAAF97" w:rsidTr="000A0C03">
        <w:trPr>
          <w:trHeight w:val="288"/>
        </w:trPr>
        <w:tc>
          <w:tcPr>
            <w:tcW w:w="1777" w:type="dxa"/>
            <w:gridSpan w:val="6"/>
            <w:tcBorders>
              <w:top w:val="nil"/>
              <w:left w:val="nil"/>
              <w:bottom w:val="nil"/>
              <w:right w:val="single" w:sz="12" w:space="0" w:color="auto"/>
            </w:tcBorders>
            <w:vAlign w:val="center"/>
          </w:tcPr>
          <w:p w14:paraId="0AE7BA17" w14:textId="77777777" w:rsidR="00E75D76" w:rsidRPr="00960BED" w:rsidRDefault="00E75D76" w:rsidP="00E75D76">
            <w:pPr>
              <w:pStyle w:val="NoSpacing"/>
              <w:keepNext/>
              <w:rPr>
                <w:rFonts w:ascii="Times New Roman" w:hAnsi="Times New Roman" w:cs="Times New Roman"/>
              </w:rPr>
            </w:pPr>
          </w:p>
        </w:tc>
        <w:tc>
          <w:tcPr>
            <w:tcW w:w="365" w:type="dxa"/>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6E5883CE" w14:textId="77777777" w:rsidR="00E75D76" w:rsidRPr="00E75D76" w:rsidRDefault="00E75D76" w:rsidP="00E75D76">
            <w:pPr>
              <w:pStyle w:val="NoSpacing"/>
              <w:keepNext/>
              <w:ind w:left="-18"/>
              <w:jc w:val="center"/>
              <w:rPr>
                <w:rFonts w:cstheme="minorHAnsi"/>
                <w:b/>
              </w:rPr>
            </w:pPr>
          </w:p>
        </w:tc>
        <w:tc>
          <w:tcPr>
            <w:tcW w:w="810" w:type="dxa"/>
            <w:gridSpan w:val="2"/>
            <w:tcBorders>
              <w:top w:val="nil"/>
              <w:left w:val="single" w:sz="12" w:space="0" w:color="auto"/>
              <w:bottom w:val="nil"/>
              <w:right w:val="nil"/>
            </w:tcBorders>
            <w:vAlign w:val="center"/>
          </w:tcPr>
          <w:p w14:paraId="74A71011" w14:textId="502054CB" w:rsidR="00E75D76" w:rsidRPr="00960BED" w:rsidRDefault="00E75D76" w:rsidP="00E75D76">
            <w:pPr>
              <w:pStyle w:val="NoSpacing"/>
              <w:ind w:left="-18"/>
              <w:rPr>
                <w:rFonts w:ascii="Times New Roman" w:hAnsi="Times New Roman" w:cs="Times New Roman"/>
              </w:rPr>
            </w:pPr>
            <w:r w:rsidRPr="00E75D76">
              <w:rPr>
                <w:rFonts w:cstheme="minorHAnsi"/>
                <w:b/>
              </w:rPr>
              <w:t>Yes</w:t>
            </w:r>
          </w:p>
        </w:tc>
        <w:tc>
          <w:tcPr>
            <w:tcW w:w="7848" w:type="dxa"/>
            <w:vMerge w:val="restart"/>
            <w:tcBorders>
              <w:top w:val="nil"/>
              <w:left w:val="nil"/>
              <w:right w:val="nil"/>
            </w:tcBorders>
            <w:vAlign w:val="center"/>
          </w:tcPr>
          <w:p w14:paraId="75BEFDF5" w14:textId="0441A713" w:rsidR="00E75D76" w:rsidRPr="00960BED" w:rsidRDefault="00E75D76" w:rsidP="00E75D76">
            <w:pPr>
              <w:pStyle w:val="NoSpacing"/>
              <w:ind w:left="250" w:hanging="250"/>
              <w:rPr>
                <w:rFonts w:ascii="Times New Roman" w:hAnsi="Times New Roman" w:cs="Times New Roman"/>
              </w:rPr>
            </w:pPr>
            <w:r w:rsidRPr="001F7F61">
              <w:rPr>
                <w:rFonts w:cstheme="minorHAnsi"/>
              </w:rPr>
              <w:sym w:font="Wingdings" w:char="F0E0"/>
            </w:r>
            <w:r>
              <w:rPr>
                <w:rFonts w:cstheme="minorHAnsi"/>
              </w:rPr>
              <w:t xml:space="preserve"> If yes, upload the Conflict Management Plan for every </w:t>
            </w:r>
            <w:r w:rsidR="00944DC3">
              <w:rPr>
                <w:rFonts w:cstheme="minorHAnsi"/>
              </w:rPr>
              <w:t xml:space="preserve">UW </w:t>
            </w:r>
            <w:r>
              <w:rPr>
                <w:rFonts w:cstheme="minorHAnsi"/>
              </w:rPr>
              <w:t xml:space="preserve">team member who has a FCOI with respect to the research, to </w:t>
            </w:r>
            <w:r w:rsidRPr="00E75D76">
              <w:rPr>
                <w:rFonts w:cstheme="minorHAnsi"/>
                <w:b/>
                <w:i/>
              </w:rPr>
              <w:t>Zipline</w:t>
            </w:r>
            <w:r>
              <w:rPr>
                <w:rFonts w:cstheme="minorHAnsi"/>
              </w:rPr>
              <w:t>. If it is not yet available, use the text box to describe whether the Significant Financial Interest has been disclosed already to the UW Office of Research and include the FIDS Disclosure ID if available.</w:t>
            </w:r>
          </w:p>
        </w:tc>
      </w:tr>
      <w:tr w:rsidR="00E75D76" w:rsidRPr="00725F39" w14:paraId="15AC4A00" w14:textId="6EB0AA82" w:rsidTr="000A0C03">
        <w:trPr>
          <w:trHeight w:val="453"/>
        </w:trPr>
        <w:tc>
          <w:tcPr>
            <w:tcW w:w="2952" w:type="dxa"/>
            <w:gridSpan w:val="9"/>
            <w:tcBorders>
              <w:top w:val="nil"/>
              <w:left w:val="nil"/>
              <w:bottom w:val="nil"/>
              <w:right w:val="nil"/>
            </w:tcBorders>
            <w:vAlign w:val="center"/>
          </w:tcPr>
          <w:p w14:paraId="3BD28104" w14:textId="77777777" w:rsidR="00E75D76" w:rsidRPr="00960BED" w:rsidRDefault="00E75D76" w:rsidP="00C92D4B">
            <w:pPr>
              <w:pStyle w:val="NoSpacing"/>
              <w:rPr>
                <w:rFonts w:ascii="Times New Roman" w:hAnsi="Times New Roman" w:cs="Times New Roman"/>
              </w:rPr>
            </w:pPr>
          </w:p>
        </w:tc>
        <w:tc>
          <w:tcPr>
            <w:tcW w:w="7848" w:type="dxa"/>
            <w:vMerge/>
            <w:tcBorders>
              <w:left w:val="nil"/>
              <w:bottom w:val="single" w:sz="24" w:space="0" w:color="E8960C"/>
              <w:right w:val="nil"/>
            </w:tcBorders>
            <w:vAlign w:val="center"/>
          </w:tcPr>
          <w:p w14:paraId="0A8A2D06" w14:textId="568D3477" w:rsidR="00E75D76" w:rsidRPr="00960BED" w:rsidRDefault="00E75D76" w:rsidP="00C92D4B">
            <w:pPr>
              <w:pStyle w:val="NoSpacing"/>
              <w:rPr>
                <w:rFonts w:ascii="Times New Roman" w:hAnsi="Times New Roman" w:cs="Times New Roman"/>
              </w:rPr>
            </w:pPr>
          </w:p>
        </w:tc>
      </w:tr>
      <w:bookmarkEnd w:id="477"/>
      <w:tr w:rsidR="00E75D76" w:rsidRPr="00725F39" w14:paraId="45E24F00" w14:textId="36CEC98D" w:rsidTr="00E75D76">
        <w:trPr>
          <w:trHeight w:val="432"/>
        </w:trPr>
        <w:tc>
          <w:tcPr>
            <w:tcW w:w="2952" w:type="dxa"/>
            <w:gridSpan w:val="9"/>
            <w:tcBorders>
              <w:top w:val="nil"/>
              <w:left w:val="nil"/>
              <w:bottom w:val="nil"/>
              <w:right w:val="single" w:sz="24" w:space="0" w:color="E8960C"/>
            </w:tcBorders>
            <w:vAlign w:val="center"/>
          </w:tcPr>
          <w:p w14:paraId="2B891B1F" w14:textId="77777777" w:rsidR="00E75D76" w:rsidRPr="00960BED" w:rsidRDefault="00E75D76" w:rsidP="00C92D4B">
            <w:pPr>
              <w:pStyle w:val="NoSpacing"/>
              <w:rPr>
                <w:rFonts w:ascii="Times New Roman" w:hAnsi="Times New Roman" w:cs="Times New Roman"/>
              </w:rPr>
            </w:pPr>
          </w:p>
        </w:tc>
        <w:tc>
          <w:tcPr>
            <w:tcW w:w="7848" w:type="dxa"/>
            <w:tcBorders>
              <w:top w:val="single" w:sz="24" w:space="0" w:color="E8960C"/>
              <w:left w:val="single" w:sz="24" w:space="0" w:color="E8960C"/>
              <w:bottom w:val="single" w:sz="24" w:space="0" w:color="E8960C"/>
              <w:right w:val="single" w:sz="24" w:space="0" w:color="E8960C"/>
            </w:tcBorders>
            <w:vAlign w:val="center"/>
          </w:tcPr>
          <w:p w14:paraId="3616F8DF" w14:textId="0DFA177C" w:rsidR="00E75D76" w:rsidRPr="00960BED" w:rsidRDefault="00E75D76" w:rsidP="00C92D4B">
            <w:pPr>
              <w:pStyle w:val="NoSpacing"/>
              <w:rPr>
                <w:rFonts w:ascii="Times New Roman" w:hAnsi="Times New Roman" w:cs="Times New Roman"/>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FF" w14:textId="77777777" w:rsidR="00FA6EB2" w:rsidRDefault="00FA6EB2"/>
    <w:p w14:paraId="3FFE244B" w14:textId="77777777" w:rsidR="00A63869" w:rsidRDefault="00A63869"/>
    <w:sectPr w:rsidR="00A63869" w:rsidSect="00376312">
      <w:footerReference w:type="default" r:id="rId53"/>
      <w:pgSz w:w="12240" w:h="15840"/>
      <w:pgMar w:top="720" w:right="720" w:bottom="720" w:left="720"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9C032" w14:textId="77777777" w:rsidR="00DA2906" w:rsidRDefault="00DA2906" w:rsidP="00577EF1">
      <w:r>
        <w:separator/>
      </w:r>
    </w:p>
  </w:endnote>
  <w:endnote w:type="continuationSeparator" w:id="0">
    <w:p w14:paraId="4B664224" w14:textId="77777777" w:rsidR="00DA2906" w:rsidRDefault="00DA2906" w:rsidP="00577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08" w:type="dxa"/>
      <w:tblLayout w:type="fixed"/>
      <w:tblLook w:val="04A0" w:firstRow="1" w:lastRow="0" w:firstColumn="1" w:lastColumn="0" w:noHBand="0" w:noVBand="1"/>
      <w:tblCaption w:val="Footer"/>
      <w:tblDescription w:val="This table holds date updated, version number, form title and page number of the form."/>
    </w:tblPr>
    <w:tblGrid>
      <w:gridCol w:w="2250"/>
      <w:gridCol w:w="6030"/>
      <w:gridCol w:w="2525"/>
    </w:tblGrid>
    <w:tr w:rsidR="00F938D5" w:rsidRPr="00934116" w14:paraId="26AF5D9F" w14:textId="77777777" w:rsidTr="001B7711">
      <w:trPr>
        <w:trHeight w:val="172"/>
      </w:trPr>
      <w:tc>
        <w:tcPr>
          <w:tcW w:w="2250" w:type="dxa"/>
          <w:tcBorders>
            <w:left w:val="nil"/>
            <w:bottom w:val="single" w:sz="4" w:space="0" w:color="auto"/>
            <w:right w:val="nil"/>
          </w:tcBorders>
          <w:vAlign w:val="center"/>
        </w:tcPr>
        <w:p w14:paraId="21606BE3" w14:textId="77777777" w:rsidR="00F938D5" w:rsidRDefault="00F938D5" w:rsidP="00624525">
          <w:pPr>
            <w:pStyle w:val="Footer"/>
            <w:rPr>
              <w:rFonts w:asciiTheme="minorHAnsi" w:hAnsiTheme="minorHAnsi" w:cstheme="minorHAnsi"/>
              <w:sz w:val="18"/>
              <w:szCs w:val="18"/>
            </w:rPr>
          </w:pPr>
          <w:r>
            <w:rPr>
              <w:rFonts w:asciiTheme="minorHAnsi" w:hAnsiTheme="minorHAnsi" w:cstheme="minorHAnsi"/>
              <w:sz w:val="18"/>
              <w:szCs w:val="18"/>
            </w:rPr>
            <w:t>Document Date &amp; Version</w:t>
          </w:r>
        </w:p>
      </w:tc>
      <w:tc>
        <w:tcPr>
          <w:tcW w:w="6030" w:type="dxa"/>
          <w:tcBorders>
            <w:left w:val="nil"/>
            <w:bottom w:val="nil"/>
            <w:right w:val="nil"/>
          </w:tcBorders>
          <w:vAlign w:val="center"/>
        </w:tcPr>
        <w:p w14:paraId="0B17A867" w14:textId="77777777" w:rsidR="00F938D5" w:rsidRPr="004506EE" w:rsidRDefault="00F938D5" w:rsidP="00624525">
          <w:pPr>
            <w:pStyle w:val="Footer"/>
            <w:jc w:val="center"/>
            <w:rPr>
              <w:rStyle w:val="PageNumber"/>
              <w:rFonts w:asciiTheme="minorHAnsi" w:hAnsiTheme="minorHAnsi" w:cstheme="minorHAnsi"/>
              <w:i/>
              <w:sz w:val="18"/>
              <w:szCs w:val="18"/>
            </w:rPr>
          </w:pPr>
        </w:p>
      </w:tc>
      <w:tc>
        <w:tcPr>
          <w:tcW w:w="2525" w:type="dxa"/>
          <w:tcBorders>
            <w:left w:val="nil"/>
            <w:bottom w:val="single" w:sz="4" w:space="0" w:color="auto"/>
            <w:right w:val="nil"/>
          </w:tcBorders>
          <w:vAlign w:val="center"/>
        </w:tcPr>
        <w:p w14:paraId="25A42F17" w14:textId="77777777" w:rsidR="00F938D5" w:rsidRDefault="00F938D5" w:rsidP="00624525">
          <w:pPr>
            <w:pStyle w:val="Footer"/>
            <w:jc w:val="right"/>
            <w:rPr>
              <w:rFonts w:asciiTheme="minorHAnsi" w:hAnsiTheme="minorHAnsi" w:cstheme="minorHAnsi"/>
              <w:sz w:val="18"/>
              <w:szCs w:val="18"/>
            </w:rPr>
          </w:pPr>
          <w:r>
            <w:rPr>
              <w:rFonts w:asciiTheme="minorHAnsi" w:hAnsiTheme="minorHAnsi" w:cstheme="minorHAnsi"/>
              <w:sz w:val="18"/>
              <w:szCs w:val="18"/>
            </w:rPr>
            <w:t>Researcher Date &amp; Version</w:t>
          </w:r>
        </w:p>
      </w:tc>
    </w:tr>
    <w:tr w:rsidR="00F938D5" w:rsidRPr="00934116" w14:paraId="68DC79C4" w14:textId="77777777" w:rsidTr="001B7711">
      <w:trPr>
        <w:trHeight w:val="172"/>
      </w:trPr>
      <w:tc>
        <w:tcPr>
          <w:tcW w:w="2250" w:type="dxa"/>
          <w:tcBorders>
            <w:left w:val="nil"/>
            <w:bottom w:val="nil"/>
            <w:right w:val="nil"/>
          </w:tcBorders>
          <w:vAlign w:val="center"/>
        </w:tcPr>
        <w:p w14:paraId="30A7758E" w14:textId="180E2502" w:rsidR="00F938D5" w:rsidRPr="0089403A" w:rsidRDefault="00F938D5" w:rsidP="007A158B">
          <w:pPr>
            <w:pStyle w:val="Footer"/>
            <w:rPr>
              <w:rStyle w:val="PageNumber"/>
              <w:rFonts w:asciiTheme="minorHAnsi" w:hAnsiTheme="minorHAnsi" w:cstheme="minorHAnsi"/>
              <w:sz w:val="18"/>
              <w:szCs w:val="18"/>
            </w:rPr>
          </w:pPr>
          <w:r>
            <w:rPr>
              <w:rFonts w:asciiTheme="minorHAnsi" w:hAnsiTheme="minorHAnsi" w:cstheme="minorHAnsi"/>
              <w:sz w:val="18"/>
              <w:szCs w:val="18"/>
            </w:rPr>
            <w:t>11/15/2019</w:t>
          </w:r>
        </w:p>
      </w:tc>
      <w:tc>
        <w:tcPr>
          <w:tcW w:w="6030" w:type="dxa"/>
          <w:vMerge w:val="restart"/>
          <w:tcBorders>
            <w:top w:val="nil"/>
            <w:left w:val="nil"/>
            <w:right w:val="nil"/>
          </w:tcBorders>
          <w:vAlign w:val="center"/>
        </w:tcPr>
        <w:p w14:paraId="2355856E" w14:textId="2EC484E6" w:rsidR="00F938D5" w:rsidRPr="0089403A" w:rsidRDefault="00F938D5" w:rsidP="00624525">
          <w:pPr>
            <w:pStyle w:val="Footer"/>
            <w:jc w:val="center"/>
            <w:rPr>
              <w:rStyle w:val="PageNumber"/>
              <w:rFonts w:asciiTheme="minorHAnsi" w:hAnsiTheme="minorHAnsi" w:cstheme="minorHAnsi"/>
              <w:sz w:val="18"/>
              <w:szCs w:val="18"/>
            </w:rPr>
          </w:pPr>
          <w:r w:rsidRPr="004506EE">
            <w:rPr>
              <w:rStyle w:val="PageNumber"/>
              <w:rFonts w:asciiTheme="minorHAnsi" w:hAnsiTheme="minorHAnsi" w:cstheme="minorHAnsi"/>
              <w:i/>
              <w:sz w:val="18"/>
              <w:szCs w:val="18"/>
            </w:rPr>
            <w:t xml:space="preserve">ZIPLINE </w:t>
          </w:r>
          <w:r>
            <w:rPr>
              <w:rStyle w:val="PageNumber"/>
              <w:rFonts w:asciiTheme="minorHAnsi" w:hAnsiTheme="minorHAnsi" w:cstheme="minorHAnsi"/>
              <w:sz w:val="18"/>
              <w:szCs w:val="18"/>
            </w:rPr>
            <w:t>APPLICATION: IRB Protocol</w:t>
          </w:r>
        </w:p>
      </w:tc>
      <w:tc>
        <w:tcPr>
          <w:tcW w:w="2525" w:type="dxa"/>
          <w:tcBorders>
            <w:left w:val="nil"/>
            <w:bottom w:val="nil"/>
            <w:right w:val="nil"/>
          </w:tcBorders>
          <w:vAlign w:val="center"/>
        </w:tcPr>
        <w:p w14:paraId="22EC9352" w14:textId="77777777" w:rsidR="00F938D5" w:rsidRPr="0089403A" w:rsidRDefault="00F938D5" w:rsidP="00624525">
          <w:pPr>
            <w:pStyle w:val="Footer"/>
            <w:jc w:val="right"/>
            <w:rPr>
              <w:rFonts w:asciiTheme="minorHAnsi" w:hAnsiTheme="minorHAnsi" w:cstheme="minorHAnsi"/>
              <w:sz w:val="18"/>
              <w:szCs w:val="18"/>
            </w:rPr>
          </w:pPr>
          <w:r>
            <w:rPr>
              <w:rFonts w:asciiTheme="minorHAnsi" w:hAnsiTheme="minorHAnsi" w:cstheme="minorHAnsi"/>
              <w:sz w:val="18"/>
              <w:szCs w:val="18"/>
            </w:rPr>
            <w:t>mm/dd/</w:t>
          </w:r>
          <w:proofErr w:type="spellStart"/>
          <w:r>
            <w:rPr>
              <w:rFonts w:asciiTheme="minorHAnsi" w:hAnsiTheme="minorHAnsi" w:cstheme="minorHAnsi"/>
              <w:sz w:val="18"/>
              <w:szCs w:val="18"/>
            </w:rPr>
            <w:t>yyyy</w:t>
          </w:r>
          <w:proofErr w:type="spellEnd"/>
        </w:p>
      </w:tc>
    </w:tr>
    <w:tr w:rsidR="00F938D5" w:rsidRPr="00934116" w14:paraId="616AF91D" w14:textId="77777777" w:rsidTr="001B7711">
      <w:trPr>
        <w:trHeight w:val="261"/>
      </w:trPr>
      <w:tc>
        <w:tcPr>
          <w:tcW w:w="2250" w:type="dxa"/>
          <w:tcBorders>
            <w:top w:val="nil"/>
            <w:left w:val="nil"/>
            <w:bottom w:val="nil"/>
            <w:right w:val="nil"/>
          </w:tcBorders>
          <w:vAlign w:val="center"/>
        </w:tcPr>
        <w:p w14:paraId="6D385142" w14:textId="71AE8ECC" w:rsidR="00F938D5" w:rsidRPr="0089403A" w:rsidRDefault="00F938D5" w:rsidP="007101A1">
          <w:pPr>
            <w:pStyle w:val="Footer"/>
            <w:rPr>
              <w:rFonts w:asciiTheme="minorHAnsi" w:hAnsiTheme="minorHAnsi" w:cstheme="minorHAnsi"/>
              <w:sz w:val="18"/>
              <w:szCs w:val="18"/>
            </w:rPr>
          </w:pPr>
          <w:r w:rsidRPr="0089403A">
            <w:rPr>
              <w:rFonts w:asciiTheme="minorHAnsi" w:hAnsiTheme="minorHAnsi" w:cstheme="minorHAnsi"/>
              <w:sz w:val="18"/>
              <w:szCs w:val="18"/>
            </w:rPr>
            <w:t xml:space="preserve">Version </w:t>
          </w:r>
          <w:r>
            <w:rPr>
              <w:rFonts w:asciiTheme="minorHAnsi" w:hAnsiTheme="minorHAnsi" w:cstheme="minorHAnsi"/>
              <w:sz w:val="18"/>
              <w:szCs w:val="18"/>
            </w:rPr>
            <w:t>2.2</w:t>
          </w:r>
        </w:p>
      </w:tc>
      <w:tc>
        <w:tcPr>
          <w:tcW w:w="6030" w:type="dxa"/>
          <w:vMerge/>
          <w:tcBorders>
            <w:left w:val="nil"/>
            <w:bottom w:val="nil"/>
            <w:right w:val="nil"/>
          </w:tcBorders>
          <w:vAlign w:val="center"/>
        </w:tcPr>
        <w:p w14:paraId="249230E3" w14:textId="77777777" w:rsidR="00F938D5" w:rsidRPr="0089403A" w:rsidRDefault="00F938D5" w:rsidP="00624525">
          <w:pPr>
            <w:pStyle w:val="Footer"/>
            <w:jc w:val="center"/>
            <w:rPr>
              <w:rStyle w:val="PageNumber"/>
              <w:rFonts w:asciiTheme="minorHAnsi" w:hAnsiTheme="minorHAnsi" w:cstheme="minorHAnsi"/>
              <w:sz w:val="18"/>
              <w:szCs w:val="18"/>
            </w:rPr>
          </w:pPr>
        </w:p>
      </w:tc>
      <w:tc>
        <w:tcPr>
          <w:tcW w:w="2525" w:type="dxa"/>
          <w:tcBorders>
            <w:top w:val="nil"/>
            <w:left w:val="nil"/>
            <w:bottom w:val="nil"/>
            <w:right w:val="nil"/>
          </w:tcBorders>
          <w:vAlign w:val="center"/>
        </w:tcPr>
        <w:p w14:paraId="176A3B20" w14:textId="77777777" w:rsidR="00F938D5" w:rsidRPr="0089403A" w:rsidRDefault="00F938D5" w:rsidP="00624525">
          <w:pPr>
            <w:pStyle w:val="Footer"/>
            <w:jc w:val="right"/>
            <w:rPr>
              <w:rStyle w:val="PageNumber"/>
              <w:rFonts w:asciiTheme="minorHAnsi" w:hAnsiTheme="minorHAnsi" w:cstheme="minorHAnsi"/>
              <w:sz w:val="18"/>
              <w:szCs w:val="18"/>
            </w:rPr>
          </w:pPr>
          <w:r>
            <w:rPr>
              <w:rStyle w:val="PageNumber"/>
              <w:rFonts w:asciiTheme="minorHAnsi" w:hAnsiTheme="minorHAnsi" w:cstheme="minorHAnsi"/>
              <w:sz w:val="18"/>
              <w:szCs w:val="18"/>
            </w:rPr>
            <w:t xml:space="preserve">Version </w:t>
          </w:r>
          <w:proofErr w:type="spellStart"/>
          <w:r>
            <w:rPr>
              <w:rStyle w:val="PageNumber"/>
              <w:rFonts w:asciiTheme="minorHAnsi" w:hAnsiTheme="minorHAnsi" w:cstheme="minorHAnsi"/>
              <w:sz w:val="18"/>
              <w:szCs w:val="18"/>
            </w:rPr>
            <w:t>x.x</w:t>
          </w:r>
          <w:proofErr w:type="spellEnd"/>
        </w:p>
      </w:tc>
    </w:tr>
    <w:tr w:rsidR="00F938D5" w:rsidRPr="00934116" w14:paraId="3D08D32B" w14:textId="77777777" w:rsidTr="001B7711">
      <w:trPr>
        <w:trHeight w:val="262"/>
      </w:trPr>
      <w:tc>
        <w:tcPr>
          <w:tcW w:w="2250" w:type="dxa"/>
          <w:tcBorders>
            <w:top w:val="nil"/>
            <w:left w:val="nil"/>
            <w:bottom w:val="nil"/>
            <w:right w:val="nil"/>
          </w:tcBorders>
          <w:vAlign w:val="center"/>
        </w:tcPr>
        <w:p w14:paraId="5FE3BA1B" w14:textId="205D7A0F" w:rsidR="00F938D5" w:rsidRPr="0089403A" w:rsidRDefault="00F938D5" w:rsidP="00624525">
          <w:pPr>
            <w:pStyle w:val="Footer"/>
            <w:rPr>
              <w:rFonts w:asciiTheme="minorHAnsi" w:hAnsiTheme="minorHAnsi" w:cstheme="minorHAnsi"/>
              <w:sz w:val="18"/>
              <w:szCs w:val="18"/>
            </w:rPr>
          </w:pPr>
          <w:r>
            <w:rPr>
              <w:rFonts w:asciiTheme="minorHAnsi" w:hAnsiTheme="minorHAnsi" w:cstheme="minorHAnsi"/>
              <w:sz w:val="18"/>
              <w:szCs w:val="18"/>
            </w:rPr>
            <w:t>#2003</w:t>
          </w:r>
        </w:p>
      </w:tc>
      <w:tc>
        <w:tcPr>
          <w:tcW w:w="6030" w:type="dxa"/>
          <w:tcBorders>
            <w:top w:val="nil"/>
            <w:left w:val="nil"/>
            <w:bottom w:val="nil"/>
            <w:right w:val="nil"/>
          </w:tcBorders>
          <w:vAlign w:val="center"/>
        </w:tcPr>
        <w:p w14:paraId="3E677F37" w14:textId="77777777" w:rsidR="00F938D5" w:rsidRPr="0089403A" w:rsidRDefault="00F938D5" w:rsidP="00624525">
          <w:pPr>
            <w:pStyle w:val="Footer"/>
            <w:rPr>
              <w:rFonts w:asciiTheme="minorHAnsi" w:hAnsiTheme="minorHAnsi" w:cstheme="minorHAnsi"/>
              <w:sz w:val="18"/>
              <w:szCs w:val="18"/>
            </w:rPr>
          </w:pPr>
        </w:p>
      </w:tc>
      <w:tc>
        <w:tcPr>
          <w:tcW w:w="2525" w:type="dxa"/>
          <w:tcBorders>
            <w:top w:val="nil"/>
            <w:left w:val="nil"/>
            <w:bottom w:val="nil"/>
            <w:right w:val="nil"/>
          </w:tcBorders>
          <w:vAlign w:val="center"/>
        </w:tcPr>
        <w:p w14:paraId="23883FEB" w14:textId="6F557C2C" w:rsidR="00F938D5" w:rsidRPr="0089403A" w:rsidRDefault="00F938D5" w:rsidP="00624525">
          <w:pPr>
            <w:pStyle w:val="Footer"/>
            <w:jc w:val="right"/>
            <w:rPr>
              <w:rFonts w:asciiTheme="minorHAnsi" w:hAnsiTheme="minorHAnsi" w:cstheme="minorHAnsi"/>
              <w:sz w:val="18"/>
              <w:szCs w:val="18"/>
            </w:rPr>
          </w:pPr>
          <w:r w:rsidRPr="0089403A">
            <w:rPr>
              <w:rFonts w:asciiTheme="minorHAnsi" w:hAnsiTheme="minorHAnsi" w:cstheme="minorHAnsi"/>
              <w:sz w:val="18"/>
              <w:szCs w:val="18"/>
            </w:rPr>
            <w:t xml:space="preserve">Page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PAGE </w:instrText>
          </w:r>
          <w:r w:rsidRPr="0089403A">
            <w:rPr>
              <w:rStyle w:val="PageNumber"/>
              <w:rFonts w:cstheme="minorHAnsi"/>
              <w:sz w:val="18"/>
              <w:szCs w:val="18"/>
            </w:rPr>
            <w:fldChar w:fldCharType="separate"/>
          </w:r>
          <w:r>
            <w:rPr>
              <w:rStyle w:val="PageNumber"/>
              <w:rFonts w:asciiTheme="minorHAnsi" w:hAnsiTheme="minorHAnsi" w:cstheme="minorHAnsi"/>
              <w:noProof/>
              <w:sz w:val="18"/>
              <w:szCs w:val="18"/>
            </w:rPr>
            <w:t>43</w:t>
          </w:r>
          <w:r w:rsidRPr="0089403A">
            <w:rPr>
              <w:rStyle w:val="PageNumber"/>
              <w:rFonts w:cstheme="minorHAnsi"/>
              <w:sz w:val="18"/>
              <w:szCs w:val="18"/>
            </w:rPr>
            <w:fldChar w:fldCharType="end"/>
          </w:r>
          <w:r w:rsidRPr="0089403A">
            <w:rPr>
              <w:rStyle w:val="PageNumber"/>
              <w:rFonts w:asciiTheme="minorHAnsi" w:hAnsiTheme="minorHAnsi" w:cstheme="minorHAnsi"/>
              <w:sz w:val="18"/>
              <w:szCs w:val="18"/>
            </w:rPr>
            <w:t xml:space="preserve"> of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NUMPAGES </w:instrText>
          </w:r>
          <w:r w:rsidRPr="0089403A">
            <w:rPr>
              <w:rStyle w:val="PageNumber"/>
              <w:rFonts w:cstheme="minorHAnsi"/>
              <w:sz w:val="18"/>
              <w:szCs w:val="18"/>
            </w:rPr>
            <w:fldChar w:fldCharType="separate"/>
          </w:r>
          <w:r>
            <w:rPr>
              <w:rStyle w:val="PageNumber"/>
              <w:rFonts w:asciiTheme="minorHAnsi" w:hAnsiTheme="minorHAnsi" w:cstheme="minorHAnsi"/>
              <w:noProof/>
              <w:sz w:val="18"/>
              <w:szCs w:val="18"/>
            </w:rPr>
            <w:t>44</w:t>
          </w:r>
          <w:r w:rsidRPr="0089403A">
            <w:rPr>
              <w:rStyle w:val="PageNumber"/>
              <w:rFonts w:cstheme="minorHAnsi"/>
              <w:sz w:val="18"/>
              <w:szCs w:val="18"/>
            </w:rPr>
            <w:fldChar w:fldCharType="end"/>
          </w:r>
        </w:p>
      </w:tc>
    </w:tr>
  </w:tbl>
  <w:p w14:paraId="16316570" w14:textId="77777777" w:rsidR="00F938D5" w:rsidRDefault="00F938D5" w:rsidP="00577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4257C" w14:textId="77777777" w:rsidR="00DA2906" w:rsidRDefault="00DA2906" w:rsidP="00577EF1">
      <w:r>
        <w:separator/>
      </w:r>
    </w:p>
  </w:footnote>
  <w:footnote w:type="continuationSeparator" w:id="0">
    <w:p w14:paraId="0FAE23B0" w14:textId="77777777" w:rsidR="00DA2906" w:rsidRDefault="00DA2906" w:rsidP="00577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88A"/>
    <w:multiLevelType w:val="hybridMultilevel"/>
    <w:tmpl w:val="4A6C8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B0785"/>
    <w:multiLevelType w:val="hybridMultilevel"/>
    <w:tmpl w:val="3F9C9E9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15:restartNumberingAfterBreak="0">
    <w:nsid w:val="04D3529F"/>
    <w:multiLevelType w:val="hybridMultilevel"/>
    <w:tmpl w:val="E3AC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65244B"/>
    <w:multiLevelType w:val="hybridMultilevel"/>
    <w:tmpl w:val="1D6AD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55017"/>
    <w:multiLevelType w:val="hybridMultilevel"/>
    <w:tmpl w:val="A24CD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54D0F"/>
    <w:multiLevelType w:val="hybridMultilevel"/>
    <w:tmpl w:val="21CCF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0F1F41"/>
    <w:multiLevelType w:val="hybridMultilevel"/>
    <w:tmpl w:val="93409500"/>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7" w15:restartNumberingAfterBreak="0">
    <w:nsid w:val="1634736F"/>
    <w:multiLevelType w:val="hybridMultilevel"/>
    <w:tmpl w:val="BF22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220215"/>
    <w:multiLevelType w:val="hybridMultilevel"/>
    <w:tmpl w:val="23FE315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1D7F4D66"/>
    <w:multiLevelType w:val="hybridMultilevel"/>
    <w:tmpl w:val="08143638"/>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0" w15:restartNumberingAfterBreak="0">
    <w:nsid w:val="20B85BC8"/>
    <w:multiLevelType w:val="hybridMultilevel"/>
    <w:tmpl w:val="C4988336"/>
    <w:lvl w:ilvl="0" w:tplc="E7589E06">
      <w:start w:val="1"/>
      <w:numFmt w:val="lowerLetter"/>
      <w:lvlText w:val="%1."/>
      <w:lvlJc w:val="left"/>
      <w:pPr>
        <w:ind w:left="1705" w:hanging="360"/>
      </w:pPr>
      <w:rPr>
        <w:rFonts w:hint="default"/>
      </w:rPr>
    </w:lvl>
    <w:lvl w:ilvl="1" w:tplc="04090019" w:tentative="1">
      <w:start w:val="1"/>
      <w:numFmt w:val="lowerLetter"/>
      <w:lvlText w:val="%2."/>
      <w:lvlJc w:val="left"/>
      <w:pPr>
        <w:ind w:left="2425" w:hanging="360"/>
      </w:pPr>
    </w:lvl>
    <w:lvl w:ilvl="2" w:tplc="0409001B" w:tentative="1">
      <w:start w:val="1"/>
      <w:numFmt w:val="lowerRoman"/>
      <w:lvlText w:val="%3."/>
      <w:lvlJc w:val="right"/>
      <w:pPr>
        <w:ind w:left="3145" w:hanging="180"/>
      </w:pPr>
    </w:lvl>
    <w:lvl w:ilvl="3" w:tplc="0409000F" w:tentative="1">
      <w:start w:val="1"/>
      <w:numFmt w:val="decimal"/>
      <w:lvlText w:val="%4."/>
      <w:lvlJc w:val="left"/>
      <w:pPr>
        <w:ind w:left="3865" w:hanging="360"/>
      </w:pPr>
    </w:lvl>
    <w:lvl w:ilvl="4" w:tplc="04090019" w:tentative="1">
      <w:start w:val="1"/>
      <w:numFmt w:val="lowerLetter"/>
      <w:lvlText w:val="%5."/>
      <w:lvlJc w:val="left"/>
      <w:pPr>
        <w:ind w:left="4585" w:hanging="360"/>
      </w:pPr>
    </w:lvl>
    <w:lvl w:ilvl="5" w:tplc="0409001B" w:tentative="1">
      <w:start w:val="1"/>
      <w:numFmt w:val="lowerRoman"/>
      <w:lvlText w:val="%6."/>
      <w:lvlJc w:val="right"/>
      <w:pPr>
        <w:ind w:left="5305" w:hanging="180"/>
      </w:pPr>
    </w:lvl>
    <w:lvl w:ilvl="6" w:tplc="0409000F" w:tentative="1">
      <w:start w:val="1"/>
      <w:numFmt w:val="decimal"/>
      <w:lvlText w:val="%7."/>
      <w:lvlJc w:val="left"/>
      <w:pPr>
        <w:ind w:left="6025" w:hanging="360"/>
      </w:pPr>
    </w:lvl>
    <w:lvl w:ilvl="7" w:tplc="04090019" w:tentative="1">
      <w:start w:val="1"/>
      <w:numFmt w:val="lowerLetter"/>
      <w:lvlText w:val="%8."/>
      <w:lvlJc w:val="left"/>
      <w:pPr>
        <w:ind w:left="6745" w:hanging="360"/>
      </w:pPr>
    </w:lvl>
    <w:lvl w:ilvl="8" w:tplc="0409001B" w:tentative="1">
      <w:start w:val="1"/>
      <w:numFmt w:val="lowerRoman"/>
      <w:lvlText w:val="%9."/>
      <w:lvlJc w:val="right"/>
      <w:pPr>
        <w:ind w:left="7465" w:hanging="180"/>
      </w:pPr>
    </w:lvl>
  </w:abstractNum>
  <w:abstractNum w:abstractNumId="11" w15:restartNumberingAfterBreak="0">
    <w:nsid w:val="23A3573E"/>
    <w:multiLevelType w:val="hybridMultilevel"/>
    <w:tmpl w:val="7812A9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2434217C"/>
    <w:multiLevelType w:val="hybridMultilevel"/>
    <w:tmpl w:val="AACE3F7A"/>
    <w:lvl w:ilvl="0" w:tplc="FC2CC0FA">
      <w:start w:val="1"/>
      <w:numFmt w:val="lowerLetter"/>
      <w:lvlText w:val="%1."/>
      <w:lvlJc w:val="left"/>
      <w:pPr>
        <w:ind w:left="1705" w:hanging="360"/>
      </w:pPr>
      <w:rPr>
        <w:rFonts w:hint="default"/>
      </w:rPr>
    </w:lvl>
    <w:lvl w:ilvl="1" w:tplc="04090019" w:tentative="1">
      <w:start w:val="1"/>
      <w:numFmt w:val="lowerLetter"/>
      <w:lvlText w:val="%2."/>
      <w:lvlJc w:val="left"/>
      <w:pPr>
        <w:ind w:left="2425" w:hanging="360"/>
      </w:pPr>
    </w:lvl>
    <w:lvl w:ilvl="2" w:tplc="0409001B" w:tentative="1">
      <w:start w:val="1"/>
      <w:numFmt w:val="lowerRoman"/>
      <w:lvlText w:val="%3."/>
      <w:lvlJc w:val="right"/>
      <w:pPr>
        <w:ind w:left="3145" w:hanging="180"/>
      </w:pPr>
    </w:lvl>
    <w:lvl w:ilvl="3" w:tplc="0409000F" w:tentative="1">
      <w:start w:val="1"/>
      <w:numFmt w:val="decimal"/>
      <w:lvlText w:val="%4."/>
      <w:lvlJc w:val="left"/>
      <w:pPr>
        <w:ind w:left="3865" w:hanging="360"/>
      </w:pPr>
    </w:lvl>
    <w:lvl w:ilvl="4" w:tplc="04090019" w:tentative="1">
      <w:start w:val="1"/>
      <w:numFmt w:val="lowerLetter"/>
      <w:lvlText w:val="%5."/>
      <w:lvlJc w:val="left"/>
      <w:pPr>
        <w:ind w:left="4585" w:hanging="360"/>
      </w:pPr>
    </w:lvl>
    <w:lvl w:ilvl="5" w:tplc="0409001B" w:tentative="1">
      <w:start w:val="1"/>
      <w:numFmt w:val="lowerRoman"/>
      <w:lvlText w:val="%6."/>
      <w:lvlJc w:val="right"/>
      <w:pPr>
        <w:ind w:left="5305" w:hanging="180"/>
      </w:pPr>
    </w:lvl>
    <w:lvl w:ilvl="6" w:tplc="0409000F" w:tentative="1">
      <w:start w:val="1"/>
      <w:numFmt w:val="decimal"/>
      <w:lvlText w:val="%7."/>
      <w:lvlJc w:val="left"/>
      <w:pPr>
        <w:ind w:left="6025" w:hanging="360"/>
      </w:pPr>
    </w:lvl>
    <w:lvl w:ilvl="7" w:tplc="04090019" w:tentative="1">
      <w:start w:val="1"/>
      <w:numFmt w:val="lowerLetter"/>
      <w:lvlText w:val="%8."/>
      <w:lvlJc w:val="left"/>
      <w:pPr>
        <w:ind w:left="6745" w:hanging="360"/>
      </w:pPr>
    </w:lvl>
    <w:lvl w:ilvl="8" w:tplc="0409001B" w:tentative="1">
      <w:start w:val="1"/>
      <w:numFmt w:val="lowerRoman"/>
      <w:lvlText w:val="%9."/>
      <w:lvlJc w:val="right"/>
      <w:pPr>
        <w:ind w:left="7465" w:hanging="180"/>
      </w:pPr>
    </w:lvl>
  </w:abstractNum>
  <w:abstractNum w:abstractNumId="13" w15:restartNumberingAfterBreak="0">
    <w:nsid w:val="25740303"/>
    <w:multiLevelType w:val="hybridMultilevel"/>
    <w:tmpl w:val="BDA27588"/>
    <w:lvl w:ilvl="0" w:tplc="04090011">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04597"/>
    <w:multiLevelType w:val="hybridMultilevel"/>
    <w:tmpl w:val="E542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872DB"/>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296E95"/>
    <w:multiLevelType w:val="hybridMultilevel"/>
    <w:tmpl w:val="13725120"/>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7" w15:restartNumberingAfterBreak="0">
    <w:nsid w:val="2862790C"/>
    <w:multiLevelType w:val="hybridMultilevel"/>
    <w:tmpl w:val="1AC45BCE"/>
    <w:lvl w:ilvl="0" w:tplc="04090001">
      <w:start w:val="1"/>
      <w:numFmt w:val="bullet"/>
      <w:lvlText w:val=""/>
      <w:lvlJc w:val="left"/>
      <w:pPr>
        <w:ind w:left="736" w:hanging="360"/>
      </w:pPr>
      <w:rPr>
        <w:rFonts w:ascii="Symbol" w:hAnsi="Symbol"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8" w15:restartNumberingAfterBreak="0">
    <w:nsid w:val="2BCA1CE1"/>
    <w:multiLevelType w:val="hybridMultilevel"/>
    <w:tmpl w:val="206E9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370C6C"/>
    <w:multiLevelType w:val="hybridMultilevel"/>
    <w:tmpl w:val="521A1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DF4135"/>
    <w:multiLevelType w:val="hybridMultilevel"/>
    <w:tmpl w:val="BF22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7B65B1"/>
    <w:multiLevelType w:val="hybridMultilevel"/>
    <w:tmpl w:val="7A3A9808"/>
    <w:lvl w:ilvl="0" w:tplc="D4A0A34C">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50935"/>
    <w:multiLevelType w:val="hybridMultilevel"/>
    <w:tmpl w:val="DB4A57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369E04DE"/>
    <w:multiLevelType w:val="hybridMultilevel"/>
    <w:tmpl w:val="A4C463B0"/>
    <w:lvl w:ilvl="0" w:tplc="C1B84ACE">
      <w:start w:val="1"/>
      <w:numFmt w:val="bullet"/>
      <w:lvlText w:val=""/>
      <w:lvlJc w:val="left"/>
      <w:pPr>
        <w:ind w:left="1045" w:hanging="360"/>
      </w:pPr>
      <w:rPr>
        <w:rFonts w:ascii="Symbol" w:hAnsi="Symbol" w:hint="default"/>
        <w:color w:val="A6A6A6" w:themeColor="background1" w:themeShade="A6"/>
        <w:sz w:val="20"/>
        <w:szCs w:val="20"/>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24" w15:restartNumberingAfterBreak="0">
    <w:nsid w:val="37405285"/>
    <w:multiLevelType w:val="hybridMultilevel"/>
    <w:tmpl w:val="EFA8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33435D"/>
    <w:multiLevelType w:val="hybridMultilevel"/>
    <w:tmpl w:val="00FC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F04462"/>
    <w:multiLevelType w:val="hybridMultilevel"/>
    <w:tmpl w:val="695ECE9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7" w15:restartNumberingAfterBreak="0">
    <w:nsid w:val="3CFF46BC"/>
    <w:multiLevelType w:val="hybridMultilevel"/>
    <w:tmpl w:val="982C6AAE"/>
    <w:lvl w:ilvl="0" w:tplc="04090011">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BB6A6B"/>
    <w:multiLevelType w:val="hybridMultilevel"/>
    <w:tmpl w:val="893A0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4378B5"/>
    <w:multiLevelType w:val="hybridMultilevel"/>
    <w:tmpl w:val="081EE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D137C7"/>
    <w:multiLevelType w:val="hybridMultilevel"/>
    <w:tmpl w:val="199AA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B413BFC"/>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CF23574"/>
    <w:multiLevelType w:val="hybridMultilevel"/>
    <w:tmpl w:val="B75CC444"/>
    <w:lvl w:ilvl="0" w:tplc="DBA61746">
      <w:start w:val="1"/>
      <w:numFmt w:val="bullet"/>
      <w:lvlText w:val=""/>
      <w:lvlJc w:val="left"/>
      <w:pPr>
        <w:ind w:left="2065" w:hanging="360"/>
      </w:pPr>
      <w:rPr>
        <w:rFonts w:ascii="Symbol" w:hAnsi="Symbol" w:hint="default"/>
        <w:color w:val="auto"/>
      </w:rPr>
    </w:lvl>
    <w:lvl w:ilvl="1" w:tplc="04090003" w:tentative="1">
      <w:start w:val="1"/>
      <w:numFmt w:val="bullet"/>
      <w:lvlText w:val="o"/>
      <w:lvlJc w:val="left"/>
      <w:pPr>
        <w:ind w:left="2785" w:hanging="360"/>
      </w:pPr>
      <w:rPr>
        <w:rFonts w:ascii="Courier New" w:hAnsi="Courier New" w:cs="Courier New" w:hint="default"/>
      </w:rPr>
    </w:lvl>
    <w:lvl w:ilvl="2" w:tplc="04090005" w:tentative="1">
      <w:start w:val="1"/>
      <w:numFmt w:val="bullet"/>
      <w:lvlText w:val=""/>
      <w:lvlJc w:val="left"/>
      <w:pPr>
        <w:ind w:left="3505" w:hanging="360"/>
      </w:pPr>
      <w:rPr>
        <w:rFonts w:ascii="Wingdings" w:hAnsi="Wingdings" w:hint="default"/>
      </w:rPr>
    </w:lvl>
    <w:lvl w:ilvl="3" w:tplc="04090001" w:tentative="1">
      <w:start w:val="1"/>
      <w:numFmt w:val="bullet"/>
      <w:lvlText w:val=""/>
      <w:lvlJc w:val="left"/>
      <w:pPr>
        <w:ind w:left="4225" w:hanging="360"/>
      </w:pPr>
      <w:rPr>
        <w:rFonts w:ascii="Symbol" w:hAnsi="Symbol" w:hint="default"/>
      </w:rPr>
    </w:lvl>
    <w:lvl w:ilvl="4" w:tplc="04090003" w:tentative="1">
      <w:start w:val="1"/>
      <w:numFmt w:val="bullet"/>
      <w:lvlText w:val="o"/>
      <w:lvlJc w:val="left"/>
      <w:pPr>
        <w:ind w:left="4945" w:hanging="360"/>
      </w:pPr>
      <w:rPr>
        <w:rFonts w:ascii="Courier New" w:hAnsi="Courier New" w:cs="Courier New" w:hint="default"/>
      </w:rPr>
    </w:lvl>
    <w:lvl w:ilvl="5" w:tplc="04090005" w:tentative="1">
      <w:start w:val="1"/>
      <w:numFmt w:val="bullet"/>
      <w:lvlText w:val=""/>
      <w:lvlJc w:val="left"/>
      <w:pPr>
        <w:ind w:left="5665" w:hanging="360"/>
      </w:pPr>
      <w:rPr>
        <w:rFonts w:ascii="Wingdings" w:hAnsi="Wingdings" w:hint="default"/>
      </w:rPr>
    </w:lvl>
    <w:lvl w:ilvl="6" w:tplc="04090001" w:tentative="1">
      <w:start w:val="1"/>
      <w:numFmt w:val="bullet"/>
      <w:lvlText w:val=""/>
      <w:lvlJc w:val="left"/>
      <w:pPr>
        <w:ind w:left="6385" w:hanging="360"/>
      </w:pPr>
      <w:rPr>
        <w:rFonts w:ascii="Symbol" w:hAnsi="Symbol" w:hint="default"/>
      </w:rPr>
    </w:lvl>
    <w:lvl w:ilvl="7" w:tplc="04090003" w:tentative="1">
      <w:start w:val="1"/>
      <w:numFmt w:val="bullet"/>
      <w:lvlText w:val="o"/>
      <w:lvlJc w:val="left"/>
      <w:pPr>
        <w:ind w:left="7105" w:hanging="360"/>
      </w:pPr>
      <w:rPr>
        <w:rFonts w:ascii="Courier New" w:hAnsi="Courier New" w:cs="Courier New" w:hint="default"/>
      </w:rPr>
    </w:lvl>
    <w:lvl w:ilvl="8" w:tplc="04090005" w:tentative="1">
      <w:start w:val="1"/>
      <w:numFmt w:val="bullet"/>
      <w:lvlText w:val=""/>
      <w:lvlJc w:val="left"/>
      <w:pPr>
        <w:ind w:left="7825" w:hanging="360"/>
      </w:pPr>
      <w:rPr>
        <w:rFonts w:ascii="Wingdings" w:hAnsi="Wingdings" w:hint="default"/>
      </w:rPr>
    </w:lvl>
  </w:abstractNum>
  <w:abstractNum w:abstractNumId="33" w15:restartNumberingAfterBreak="0">
    <w:nsid w:val="4D0E468C"/>
    <w:multiLevelType w:val="hybridMultilevel"/>
    <w:tmpl w:val="63E6DF34"/>
    <w:lvl w:ilvl="0" w:tplc="959624A6">
      <w:start w:val="1"/>
      <w:numFmt w:val="lowerLetter"/>
      <w:lvlText w:val="%1."/>
      <w:lvlJc w:val="lef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34" w15:restartNumberingAfterBreak="0">
    <w:nsid w:val="4E111859"/>
    <w:multiLevelType w:val="hybridMultilevel"/>
    <w:tmpl w:val="A670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802238"/>
    <w:multiLevelType w:val="hybridMultilevel"/>
    <w:tmpl w:val="00F8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7F7E25"/>
    <w:multiLevelType w:val="hybridMultilevel"/>
    <w:tmpl w:val="4B7A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EF5DC9"/>
    <w:multiLevelType w:val="hybridMultilevel"/>
    <w:tmpl w:val="5952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357FE7"/>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416967"/>
    <w:multiLevelType w:val="hybridMultilevel"/>
    <w:tmpl w:val="4772732A"/>
    <w:lvl w:ilvl="0" w:tplc="6C9AC6CC">
      <w:start w:val="1"/>
      <w:numFmt w:val="decimal"/>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5843C5E"/>
    <w:multiLevelType w:val="hybridMultilevel"/>
    <w:tmpl w:val="E3C824C2"/>
    <w:lvl w:ilvl="0" w:tplc="C9D20EF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1" w15:restartNumberingAfterBreak="0">
    <w:nsid w:val="66C56188"/>
    <w:multiLevelType w:val="hybridMultilevel"/>
    <w:tmpl w:val="35A0B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133C62"/>
    <w:multiLevelType w:val="hybridMultilevel"/>
    <w:tmpl w:val="9964332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3" w15:restartNumberingAfterBreak="0">
    <w:nsid w:val="6C886D4A"/>
    <w:multiLevelType w:val="hybridMultilevel"/>
    <w:tmpl w:val="BF326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BD519E"/>
    <w:multiLevelType w:val="hybridMultilevel"/>
    <w:tmpl w:val="C4AEFFB8"/>
    <w:lvl w:ilvl="0" w:tplc="D54C5B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1C4270"/>
    <w:multiLevelType w:val="hybridMultilevel"/>
    <w:tmpl w:val="1D9A2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E184E"/>
    <w:multiLevelType w:val="hybridMultilevel"/>
    <w:tmpl w:val="65C4A838"/>
    <w:lvl w:ilvl="0" w:tplc="766A30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9CD10F4"/>
    <w:multiLevelType w:val="hybridMultilevel"/>
    <w:tmpl w:val="48BCBD82"/>
    <w:lvl w:ilvl="0" w:tplc="D54C5B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CA7087"/>
    <w:multiLevelType w:val="hybridMultilevel"/>
    <w:tmpl w:val="915CE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E3D2F80"/>
    <w:multiLevelType w:val="hybridMultilevel"/>
    <w:tmpl w:val="E784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1"/>
  </w:num>
  <w:num w:numId="5">
    <w:abstractNumId w:val="26"/>
  </w:num>
  <w:num w:numId="6">
    <w:abstractNumId w:val="5"/>
  </w:num>
  <w:num w:numId="7">
    <w:abstractNumId w:val="25"/>
  </w:num>
  <w:num w:numId="8">
    <w:abstractNumId w:val="37"/>
  </w:num>
  <w:num w:numId="9">
    <w:abstractNumId w:val="42"/>
  </w:num>
  <w:num w:numId="10">
    <w:abstractNumId w:val="6"/>
  </w:num>
  <w:num w:numId="11">
    <w:abstractNumId w:val="48"/>
  </w:num>
  <w:num w:numId="12">
    <w:abstractNumId w:val="34"/>
  </w:num>
  <w:num w:numId="13">
    <w:abstractNumId w:val="30"/>
  </w:num>
  <w:num w:numId="14">
    <w:abstractNumId w:val="39"/>
  </w:num>
  <w:num w:numId="15">
    <w:abstractNumId w:val="9"/>
  </w:num>
  <w:num w:numId="16">
    <w:abstractNumId w:val="20"/>
  </w:num>
  <w:num w:numId="17">
    <w:abstractNumId w:val="31"/>
  </w:num>
  <w:num w:numId="18">
    <w:abstractNumId w:val="24"/>
  </w:num>
  <w:num w:numId="19">
    <w:abstractNumId w:val="0"/>
  </w:num>
  <w:num w:numId="20">
    <w:abstractNumId w:val="7"/>
  </w:num>
  <w:num w:numId="21">
    <w:abstractNumId w:val="29"/>
  </w:num>
  <w:num w:numId="22">
    <w:abstractNumId w:val="38"/>
  </w:num>
  <w:num w:numId="23">
    <w:abstractNumId w:val="35"/>
  </w:num>
  <w:num w:numId="24">
    <w:abstractNumId w:val="2"/>
  </w:num>
  <w:num w:numId="25">
    <w:abstractNumId w:val="18"/>
  </w:num>
  <w:num w:numId="26">
    <w:abstractNumId w:val="49"/>
  </w:num>
  <w:num w:numId="27">
    <w:abstractNumId w:val="15"/>
  </w:num>
  <w:num w:numId="28">
    <w:abstractNumId w:val="36"/>
  </w:num>
  <w:num w:numId="29">
    <w:abstractNumId w:val="47"/>
  </w:num>
  <w:num w:numId="30">
    <w:abstractNumId w:val="44"/>
  </w:num>
  <w:num w:numId="31">
    <w:abstractNumId w:val="16"/>
  </w:num>
  <w:num w:numId="32">
    <w:abstractNumId w:val="12"/>
  </w:num>
  <w:num w:numId="33">
    <w:abstractNumId w:val="10"/>
  </w:num>
  <w:num w:numId="34">
    <w:abstractNumId w:val="32"/>
  </w:num>
  <w:num w:numId="35">
    <w:abstractNumId w:val="21"/>
  </w:num>
  <w:num w:numId="36">
    <w:abstractNumId w:val="41"/>
  </w:num>
  <w:num w:numId="37">
    <w:abstractNumId w:val="33"/>
  </w:num>
  <w:num w:numId="38">
    <w:abstractNumId w:val="45"/>
  </w:num>
  <w:num w:numId="39">
    <w:abstractNumId w:val="23"/>
  </w:num>
  <w:num w:numId="40">
    <w:abstractNumId w:val="43"/>
  </w:num>
  <w:num w:numId="41">
    <w:abstractNumId w:val="3"/>
  </w:num>
  <w:num w:numId="42">
    <w:abstractNumId w:val="4"/>
  </w:num>
  <w:num w:numId="43">
    <w:abstractNumId w:val="17"/>
  </w:num>
  <w:num w:numId="44">
    <w:abstractNumId w:val="22"/>
  </w:num>
  <w:num w:numId="45">
    <w:abstractNumId w:val="28"/>
  </w:num>
  <w:num w:numId="46">
    <w:abstractNumId w:val="46"/>
  </w:num>
  <w:num w:numId="47">
    <w:abstractNumId w:val="19"/>
  </w:num>
  <w:num w:numId="48">
    <w:abstractNumId w:val="40"/>
  </w:num>
  <w:num w:numId="49">
    <w:abstractNumId w:val="27"/>
  </w:num>
  <w:num w:numId="50">
    <w:abstractNumId w:val="13"/>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ndro Casiraghi">
    <w15:presenceInfo w15:providerId="None" w15:userId="Leandro Casiraghi"/>
  </w15:person>
  <w15:person w15:author="raysanchez539@gmail.com">
    <w15:presenceInfo w15:providerId="Windows Live" w15:userId="ab27a8316e53b36d"/>
  </w15:person>
  <w15:person w15:author="Marya Kinsler">
    <w15:presenceInfo w15:providerId="AD" w15:userId="S::maryaj@uw.edu::386fb3fc-edab-4f68-bf5c-567734e0c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EF1"/>
    <w:rsid w:val="000031FF"/>
    <w:rsid w:val="00011C92"/>
    <w:rsid w:val="000120AD"/>
    <w:rsid w:val="000136BB"/>
    <w:rsid w:val="00020A3D"/>
    <w:rsid w:val="000316A0"/>
    <w:rsid w:val="0003371E"/>
    <w:rsid w:val="00034F4D"/>
    <w:rsid w:val="00040F58"/>
    <w:rsid w:val="000439CB"/>
    <w:rsid w:val="000446B7"/>
    <w:rsid w:val="00054190"/>
    <w:rsid w:val="000602F7"/>
    <w:rsid w:val="00064B9D"/>
    <w:rsid w:val="00064D64"/>
    <w:rsid w:val="000663D0"/>
    <w:rsid w:val="00066F47"/>
    <w:rsid w:val="00067C13"/>
    <w:rsid w:val="00070E30"/>
    <w:rsid w:val="000757A8"/>
    <w:rsid w:val="00076346"/>
    <w:rsid w:val="0008213B"/>
    <w:rsid w:val="00087F58"/>
    <w:rsid w:val="0009760D"/>
    <w:rsid w:val="000A0825"/>
    <w:rsid w:val="000A0C03"/>
    <w:rsid w:val="000A6ABC"/>
    <w:rsid w:val="000A7D64"/>
    <w:rsid w:val="000B27FA"/>
    <w:rsid w:val="000B33BF"/>
    <w:rsid w:val="000B6A91"/>
    <w:rsid w:val="000C0705"/>
    <w:rsid w:val="000C12E2"/>
    <w:rsid w:val="000C149D"/>
    <w:rsid w:val="000C1B3D"/>
    <w:rsid w:val="000C2484"/>
    <w:rsid w:val="000E1627"/>
    <w:rsid w:val="000E5458"/>
    <w:rsid w:val="000E7FA3"/>
    <w:rsid w:val="000F3857"/>
    <w:rsid w:val="000F4F82"/>
    <w:rsid w:val="000F6211"/>
    <w:rsid w:val="000F7541"/>
    <w:rsid w:val="0010091A"/>
    <w:rsid w:val="001032ED"/>
    <w:rsid w:val="00106B06"/>
    <w:rsid w:val="00110240"/>
    <w:rsid w:val="00110ABD"/>
    <w:rsid w:val="00110AF3"/>
    <w:rsid w:val="00111F48"/>
    <w:rsid w:val="001127D3"/>
    <w:rsid w:val="00115010"/>
    <w:rsid w:val="00121173"/>
    <w:rsid w:val="00124E66"/>
    <w:rsid w:val="001257F7"/>
    <w:rsid w:val="00125CDA"/>
    <w:rsid w:val="00134030"/>
    <w:rsid w:val="001453C5"/>
    <w:rsid w:val="00147C88"/>
    <w:rsid w:val="00147E60"/>
    <w:rsid w:val="00152BEC"/>
    <w:rsid w:val="00160F53"/>
    <w:rsid w:val="001670A3"/>
    <w:rsid w:val="0017067C"/>
    <w:rsid w:val="001811BE"/>
    <w:rsid w:val="00181E95"/>
    <w:rsid w:val="00182342"/>
    <w:rsid w:val="00183786"/>
    <w:rsid w:val="00190CDA"/>
    <w:rsid w:val="001A0C33"/>
    <w:rsid w:val="001B57AF"/>
    <w:rsid w:val="001B6F11"/>
    <w:rsid w:val="001B7711"/>
    <w:rsid w:val="001C1AC7"/>
    <w:rsid w:val="001C3E0C"/>
    <w:rsid w:val="001C43C5"/>
    <w:rsid w:val="001C56A8"/>
    <w:rsid w:val="001D1A00"/>
    <w:rsid w:val="001D1DA5"/>
    <w:rsid w:val="001D7A7A"/>
    <w:rsid w:val="001E09C9"/>
    <w:rsid w:val="001E0E1A"/>
    <w:rsid w:val="001E0F55"/>
    <w:rsid w:val="001E5C35"/>
    <w:rsid w:val="001E60F0"/>
    <w:rsid w:val="001F3D05"/>
    <w:rsid w:val="001F5C9C"/>
    <w:rsid w:val="001F5EE8"/>
    <w:rsid w:val="001F6AC7"/>
    <w:rsid w:val="001F7F61"/>
    <w:rsid w:val="00200AE6"/>
    <w:rsid w:val="002024AF"/>
    <w:rsid w:val="00203C92"/>
    <w:rsid w:val="00204EE3"/>
    <w:rsid w:val="002065C1"/>
    <w:rsid w:val="002068E8"/>
    <w:rsid w:val="00207A55"/>
    <w:rsid w:val="00212659"/>
    <w:rsid w:val="002213EC"/>
    <w:rsid w:val="00223F56"/>
    <w:rsid w:val="00226358"/>
    <w:rsid w:val="00232455"/>
    <w:rsid w:val="00234D45"/>
    <w:rsid w:val="00256015"/>
    <w:rsid w:val="00260EB6"/>
    <w:rsid w:val="00261694"/>
    <w:rsid w:val="00273E86"/>
    <w:rsid w:val="00276536"/>
    <w:rsid w:val="00277D25"/>
    <w:rsid w:val="00295AC7"/>
    <w:rsid w:val="002A09C9"/>
    <w:rsid w:val="002A293F"/>
    <w:rsid w:val="002A3C17"/>
    <w:rsid w:val="002A4DAE"/>
    <w:rsid w:val="002A67DF"/>
    <w:rsid w:val="002B02F5"/>
    <w:rsid w:val="002B036C"/>
    <w:rsid w:val="002B09B8"/>
    <w:rsid w:val="002B0E6E"/>
    <w:rsid w:val="002B125A"/>
    <w:rsid w:val="002B1CAC"/>
    <w:rsid w:val="002B5A1A"/>
    <w:rsid w:val="002B6DB2"/>
    <w:rsid w:val="002C2C08"/>
    <w:rsid w:val="002C304D"/>
    <w:rsid w:val="002D0C6F"/>
    <w:rsid w:val="002D11F2"/>
    <w:rsid w:val="002D1C09"/>
    <w:rsid w:val="002D3E0B"/>
    <w:rsid w:val="002E399A"/>
    <w:rsid w:val="002F282B"/>
    <w:rsid w:val="00300532"/>
    <w:rsid w:val="00301BF6"/>
    <w:rsid w:val="00303898"/>
    <w:rsid w:val="00304A0E"/>
    <w:rsid w:val="00305C23"/>
    <w:rsid w:val="003110FA"/>
    <w:rsid w:val="003204E8"/>
    <w:rsid w:val="00322AEC"/>
    <w:rsid w:val="003239D9"/>
    <w:rsid w:val="00326F17"/>
    <w:rsid w:val="0033108B"/>
    <w:rsid w:val="00340C7C"/>
    <w:rsid w:val="0034256C"/>
    <w:rsid w:val="003432CB"/>
    <w:rsid w:val="00346866"/>
    <w:rsid w:val="003500F9"/>
    <w:rsid w:val="00354AFF"/>
    <w:rsid w:val="00363F76"/>
    <w:rsid w:val="00364DC6"/>
    <w:rsid w:val="003663DD"/>
    <w:rsid w:val="003665E5"/>
    <w:rsid w:val="003706EB"/>
    <w:rsid w:val="0037083F"/>
    <w:rsid w:val="003756C2"/>
    <w:rsid w:val="00376312"/>
    <w:rsid w:val="003835EA"/>
    <w:rsid w:val="00390207"/>
    <w:rsid w:val="0039202D"/>
    <w:rsid w:val="00392ECB"/>
    <w:rsid w:val="003A3EF9"/>
    <w:rsid w:val="003A4D85"/>
    <w:rsid w:val="003A5699"/>
    <w:rsid w:val="003B0899"/>
    <w:rsid w:val="003B5669"/>
    <w:rsid w:val="003C1049"/>
    <w:rsid w:val="003C27F9"/>
    <w:rsid w:val="003C2A12"/>
    <w:rsid w:val="003D5242"/>
    <w:rsid w:val="003E73AF"/>
    <w:rsid w:val="003F0EB6"/>
    <w:rsid w:val="003F35F7"/>
    <w:rsid w:val="003F5F4C"/>
    <w:rsid w:val="00401169"/>
    <w:rsid w:val="0040540E"/>
    <w:rsid w:val="00411276"/>
    <w:rsid w:val="00411E9C"/>
    <w:rsid w:val="004130DD"/>
    <w:rsid w:val="00415B1C"/>
    <w:rsid w:val="00417CA0"/>
    <w:rsid w:val="0042243A"/>
    <w:rsid w:val="004227B8"/>
    <w:rsid w:val="00424930"/>
    <w:rsid w:val="00425C85"/>
    <w:rsid w:val="00426AC4"/>
    <w:rsid w:val="00434D0C"/>
    <w:rsid w:val="00435B51"/>
    <w:rsid w:val="00443737"/>
    <w:rsid w:val="00444C5C"/>
    <w:rsid w:val="00445D7A"/>
    <w:rsid w:val="00452968"/>
    <w:rsid w:val="00452E9A"/>
    <w:rsid w:val="00453CE9"/>
    <w:rsid w:val="00455EDB"/>
    <w:rsid w:val="0045614B"/>
    <w:rsid w:val="00456174"/>
    <w:rsid w:val="00456DC0"/>
    <w:rsid w:val="00463959"/>
    <w:rsid w:val="0047335B"/>
    <w:rsid w:val="004755F1"/>
    <w:rsid w:val="0048175D"/>
    <w:rsid w:val="004840FE"/>
    <w:rsid w:val="004873B2"/>
    <w:rsid w:val="00490008"/>
    <w:rsid w:val="00492253"/>
    <w:rsid w:val="004A11BA"/>
    <w:rsid w:val="004A25FD"/>
    <w:rsid w:val="004A497A"/>
    <w:rsid w:val="004B213A"/>
    <w:rsid w:val="004C223D"/>
    <w:rsid w:val="004C3788"/>
    <w:rsid w:val="004C5ACF"/>
    <w:rsid w:val="004C6A62"/>
    <w:rsid w:val="004D764A"/>
    <w:rsid w:val="004E26B4"/>
    <w:rsid w:val="004F3782"/>
    <w:rsid w:val="00500F8C"/>
    <w:rsid w:val="00501346"/>
    <w:rsid w:val="005063E5"/>
    <w:rsid w:val="00525BE6"/>
    <w:rsid w:val="00527735"/>
    <w:rsid w:val="00534DB9"/>
    <w:rsid w:val="005433CD"/>
    <w:rsid w:val="00543E15"/>
    <w:rsid w:val="00550446"/>
    <w:rsid w:val="005609E8"/>
    <w:rsid w:val="00564430"/>
    <w:rsid w:val="00571D13"/>
    <w:rsid w:val="0057261B"/>
    <w:rsid w:val="00574923"/>
    <w:rsid w:val="00577EF1"/>
    <w:rsid w:val="00580497"/>
    <w:rsid w:val="00581A06"/>
    <w:rsid w:val="00584C24"/>
    <w:rsid w:val="0059659F"/>
    <w:rsid w:val="00597C06"/>
    <w:rsid w:val="005A0179"/>
    <w:rsid w:val="005A2D80"/>
    <w:rsid w:val="005A5334"/>
    <w:rsid w:val="005B1C78"/>
    <w:rsid w:val="005C5DAC"/>
    <w:rsid w:val="005D116A"/>
    <w:rsid w:val="005D19FD"/>
    <w:rsid w:val="005D5B18"/>
    <w:rsid w:val="005E0D74"/>
    <w:rsid w:val="005E2D3C"/>
    <w:rsid w:val="005E42F5"/>
    <w:rsid w:val="005E5CC8"/>
    <w:rsid w:val="005E6441"/>
    <w:rsid w:val="00620D9E"/>
    <w:rsid w:val="0062263E"/>
    <w:rsid w:val="00624525"/>
    <w:rsid w:val="00625645"/>
    <w:rsid w:val="006278B2"/>
    <w:rsid w:val="00630C81"/>
    <w:rsid w:val="00633A96"/>
    <w:rsid w:val="00641014"/>
    <w:rsid w:val="00644C82"/>
    <w:rsid w:val="006458D7"/>
    <w:rsid w:val="00645D73"/>
    <w:rsid w:val="006522F9"/>
    <w:rsid w:val="00653103"/>
    <w:rsid w:val="00653B3E"/>
    <w:rsid w:val="00660276"/>
    <w:rsid w:val="00666CEC"/>
    <w:rsid w:val="006706F5"/>
    <w:rsid w:val="00676C45"/>
    <w:rsid w:val="0067796D"/>
    <w:rsid w:val="006839F8"/>
    <w:rsid w:val="00687D31"/>
    <w:rsid w:val="006976D2"/>
    <w:rsid w:val="00697784"/>
    <w:rsid w:val="006A6414"/>
    <w:rsid w:val="006B0DAC"/>
    <w:rsid w:val="006B60BB"/>
    <w:rsid w:val="006C467B"/>
    <w:rsid w:val="006D4CD6"/>
    <w:rsid w:val="006E006B"/>
    <w:rsid w:val="006E727B"/>
    <w:rsid w:val="006F2B07"/>
    <w:rsid w:val="006F3267"/>
    <w:rsid w:val="006F72E8"/>
    <w:rsid w:val="00703093"/>
    <w:rsid w:val="007039DF"/>
    <w:rsid w:val="007101A1"/>
    <w:rsid w:val="007161FF"/>
    <w:rsid w:val="00717260"/>
    <w:rsid w:val="00717B54"/>
    <w:rsid w:val="00720299"/>
    <w:rsid w:val="007208B4"/>
    <w:rsid w:val="00720E97"/>
    <w:rsid w:val="00724248"/>
    <w:rsid w:val="0072547F"/>
    <w:rsid w:val="0073155B"/>
    <w:rsid w:val="00731DD4"/>
    <w:rsid w:val="00735352"/>
    <w:rsid w:val="00750F9C"/>
    <w:rsid w:val="00753970"/>
    <w:rsid w:val="0075419E"/>
    <w:rsid w:val="00764B59"/>
    <w:rsid w:val="0077210D"/>
    <w:rsid w:val="0077735C"/>
    <w:rsid w:val="00780D26"/>
    <w:rsid w:val="00782A0D"/>
    <w:rsid w:val="00783067"/>
    <w:rsid w:val="00791840"/>
    <w:rsid w:val="007A158B"/>
    <w:rsid w:val="007A77FF"/>
    <w:rsid w:val="007C113F"/>
    <w:rsid w:val="007C2AD8"/>
    <w:rsid w:val="007C7B30"/>
    <w:rsid w:val="007D62F9"/>
    <w:rsid w:val="007D6CB2"/>
    <w:rsid w:val="007F16BB"/>
    <w:rsid w:val="007F7AB0"/>
    <w:rsid w:val="0080070B"/>
    <w:rsid w:val="00806777"/>
    <w:rsid w:val="008145FE"/>
    <w:rsid w:val="008253AD"/>
    <w:rsid w:val="008274FC"/>
    <w:rsid w:val="008339CB"/>
    <w:rsid w:val="00837411"/>
    <w:rsid w:val="008431D7"/>
    <w:rsid w:val="008537E5"/>
    <w:rsid w:val="00853AE2"/>
    <w:rsid w:val="00853FEF"/>
    <w:rsid w:val="00857C5E"/>
    <w:rsid w:val="008667E1"/>
    <w:rsid w:val="00872C8A"/>
    <w:rsid w:val="00874E54"/>
    <w:rsid w:val="008752B0"/>
    <w:rsid w:val="00876A9C"/>
    <w:rsid w:val="00877AAC"/>
    <w:rsid w:val="00885BE2"/>
    <w:rsid w:val="00886B68"/>
    <w:rsid w:val="00892BD4"/>
    <w:rsid w:val="00895244"/>
    <w:rsid w:val="008A2CB1"/>
    <w:rsid w:val="008A2E85"/>
    <w:rsid w:val="008B07C7"/>
    <w:rsid w:val="008C096F"/>
    <w:rsid w:val="008C222C"/>
    <w:rsid w:val="008C46D6"/>
    <w:rsid w:val="008D0255"/>
    <w:rsid w:val="008D099E"/>
    <w:rsid w:val="008D599D"/>
    <w:rsid w:val="008E0EB4"/>
    <w:rsid w:val="008F1108"/>
    <w:rsid w:val="008F20EE"/>
    <w:rsid w:val="00904E2D"/>
    <w:rsid w:val="0091113E"/>
    <w:rsid w:val="009155C5"/>
    <w:rsid w:val="00916A5C"/>
    <w:rsid w:val="00921E98"/>
    <w:rsid w:val="009315D9"/>
    <w:rsid w:val="00936213"/>
    <w:rsid w:val="00941484"/>
    <w:rsid w:val="0094218A"/>
    <w:rsid w:val="00942581"/>
    <w:rsid w:val="00944435"/>
    <w:rsid w:val="00944DC3"/>
    <w:rsid w:val="00957EDF"/>
    <w:rsid w:val="009665B6"/>
    <w:rsid w:val="009728D3"/>
    <w:rsid w:val="009765DC"/>
    <w:rsid w:val="0097758D"/>
    <w:rsid w:val="009939BD"/>
    <w:rsid w:val="00995076"/>
    <w:rsid w:val="00995DC5"/>
    <w:rsid w:val="009A4124"/>
    <w:rsid w:val="009B0570"/>
    <w:rsid w:val="009B4B24"/>
    <w:rsid w:val="009B6B50"/>
    <w:rsid w:val="009D46C4"/>
    <w:rsid w:val="009D4E7D"/>
    <w:rsid w:val="009D5EAE"/>
    <w:rsid w:val="009E504B"/>
    <w:rsid w:val="009F0D8D"/>
    <w:rsid w:val="00A054AB"/>
    <w:rsid w:val="00A12486"/>
    <w:rsid w:val="00A148EA"/>
    <w:rsid w:val="00A15339"/>
    <w:rsid w:val="00A170FE"/>
    <w:rsid w:val="00A27570"/>
    <w:rsid w:val="00A27AB6"/>
    <w:rsid w:val="00A32A52"/>
    <w:rsid w:val="00A518E6"/>
    <w:rsid w:val="00A539CA"/>
    <w:rsid w:val="00A5599A"/>
    <w:rsid w:val="00A63869"/>
    <w:rsid w:val="00A65C15"/>
    <w:rsid w:val="00A665E6"/>
    <w:rsid w:val="00A666C1"/>
    <w:rsid w:val="00A66F31"/>
    <w:rsid w:val="00A7244F"/>
    <w:rsid w:val="00A90CB1"/>
    <w:rsid w:val="00A95781"/>
    <w:rsid w:val="00A97B2B"/>
    <w:rsid w:val="00AA344A"/>
    <w:rsid w:val="00AB2212"/>
    <w:rsid w:val="00AB4BCF"/>
    <w:rsid w:val="00AB4EB6"/>
    <w:rsid w:val="00AB5474"/>
    <w:rsid w:val="00AB6816"/>
    <w:rsid w:val="00AC041B"/>
    <w:rsid w:val="00AC5475"/>
    <w:rsid w:val="00AC6C29"/>
    <w:rsid w:val="00AD2591"/>
    <w:rsid w:val="00AD2EEE"/>
    <w:rsid w:val="00AF5EAA"/>
    <w:rsid w:val="00B04E74"/>
    <w:rsid w:val="00B10F0C"/>
    <w:rsid w:val="00B123DE"/>
    <w:rsid w:val="00B1511E"/>
    <w:rsid w:val="00B16BEA"/>
    <w:rsid w:val="00B23764"/>
    <w:rsid w:val="00B23773"/>
    <w:rsid w:val="00B247D7"/>
    <w:rsid w:val="00B25263"/>
    <w:rsid w:val="00B30C5D"/>
    <w:rsid w:val="00B31526"/>
    <w:rsid w:val="00B327BB"/>
    <w:rsid w:val="00B36B77"/>
    <w:rsid w:val="00B414D8"/>
    <w:rsid w:val="00B44C4C"/>
    <w:rsid w:val="00B462B0"/>
    <w:rsid w:val="00B55B46"/>
    <w:rsid w:val="00B62343"/>
    <w:rsid w:val="00B629B0"/>
    <w:rsid w:val="00B72857"/>
    <w:rsid w:val="00B90917"/>
    <w:rsid w:val="00B94563"/>
    <w:rsid w:val="00BA321A"/>
    <w:rsid w:val="00BA3F83"/>
    <w:rsid w:val="00BB4EE6"/>
    <w:rsid w:val="00BD4DEE"/>
    <w:rsid w:val="00BD77BD"/>
    <w:rsid w:val="00BE0C5C"/>
    <w:rsid w:val="00BE1530"/>
    <w:rsid w:val="00BE1753"/>
    <w:rsid w:val="00BE692B"/>
    <w:rsid w:val="00BF00B1"/>
    <w:rsid w:val="00BF5C7E"/>
    <w:rsid w:val="00C03B07"/>
    <w:rsid w:val="00C07149"/>
    <w:rsid w:val="00C07313"/>
    <w:rsid w:val="00C10875"/>
    <w:rsid w:val="00C35147"/>
    <w:rsid w:val="00C36E69"/>
    <w:rsid w:val="00C41614"/>
    <w:rsid w:val="00C4397B"/>
    <w:rsid w:val="00C4581A"/>
    <w:rsid w:val="00C56908"/>
    <w:rsid w:val="00C57CCC"/>
    <w:rsid w:val="00C6042F"/>
    <w:rsid w:val="00C61373"/>
    <w:rsid w:val="00C61DCB"/>
    <w:rsid w:val="00C72BED"/>
    <w:rsid w:val="00C734B1"/>
    <w:rsid w:val="00C7513B"/>
    <w:rsid w:val="00C76DBD"/>
    <w:rsid w:val="00C81A27"/>
    <w:rsid w:val="00C81C7A"/>
    <w:rsid w:val="00C84B11"/>
    <w:rsid w:val="00C87BF1"/>
    <w:rsid w:val="00C91E7E"/>
    <w:rsid w:val="00C92D4B"/>
    <w:rsid w:val="00C9546A"/>
    <w:rsid w:val="00C96557"/>
    <w:rsid w:val="00CA09A6"/>
    <w:rsid w:val="00CA09C3"/>
    <w:rsid w:val="00CA29D7"/>
    <w:rsid w:val="00CA2F62"/>
    <w:rsid w:val="00CA3079"/>
    <w:rsid w:val="00CA38F9"/>
    <w:rsid w:val="00CA40F0"/>
    <w:rsid w:val="00CB357B"/>
    <w:rsid w:val="00CC5C1F"/>
    <w:rsid w:val="00CC698A"/>
    <w:rsid w:val="00CE4007"/>
    <w:rsid w:val="00CE62C0"/>
    <w:rsid w:val="00CF0A12"/>
    <w:rsid w:val="00CF26FD"/>
    <w:rsid w:val="00CF289F"/>
    <w:rsid w:val="00D022DB"/>
    <w:rsid w:val="00D0394B"/>
    <w:rsid w:val="00D03ED8"/>
    <w:rsid w:val="00D065BE"/>
    <w:rsid w:val="00D12BA3"/>
    <w:rsid w:val="00D242DB"/>
    <w:rsid w:val="00D248E5"/>
    <w:rsid w:val="00D27647"/>
    <w:rsid w:val="00D327DB"/>
    <w:rsid w:val="00D36ED0"/>
    <w:rsid w:val="00D42837"/>
    <w:rsid w:val="00D44E20"/>
    <w:rsid w:val="00D46672"/>
    <w:rsid w:val="00D47918"/>
    <w:rsid w:val="00D47AB9"/>
    <w:rsid w:val="00D47FC4"/>
    <w:rsid w:val="00D530C2"/>
    <w:rsid w:val="00D5318A"/>
    <w:rsid w:val="00D579AC"/>
    <w:rsid w:val="00D57B0F"/>
    <w:rsid w:val="00D66BBC"/>
    <w:rsid w:val="00D73E94"/>
    <w:rsid w:val="00D75C42"/>
    <w:rsid w:val="00D8458C"/>
    <w:rsid w:val="00D8610F"/>
    <w:rsid w:val="00D86D18"/>
    <w:rsid w:val="00D90E5D"/>
    <w:rsid w:val="00DA178E"/>
    <w:rsid w:val="00DA2315"/>
    <w:rsid w:val="00DA2390"/>
    <w:rsid w:val="00DA2906"/>
    <w:rsid w:val="00DB14D2"/>
    <w:rsid w:val="00DB46AC"/>
    <w:rsid w:val="00DB7CBE"/>
    <w:rsid w:val="00DC472A"/>
    <w:rsid w:val="00DD38CB"/>
    <w:rsid w:val="00DD7DEE"/>
    <w:rsid w:val="00DE0B2E"/>
    <w:rsid w:val="00DE21D8"/>
    <w:rsid w:val="00DE4DA5"/>
    <w:rsid w:val="00DE5DC5"/>
    <w:rsid w:val="00DF2695"/>
    <w:rsid w:val="00DF28AD"/>
    <w:rsid w:val="00DF37D8"/>
    <w:rsid w:val="00DF3B65"/>
    <w:rsid w:val="00DF62EA"/>
    <w:rsid w:val="00E02447"/>
    <w:rsid w:val="00E045B3"/>
    <w:rsid w:val="00E10640"/>
    <w:rsid w:val="00E121BC"/>
    <w:rsid w:val="00E15F25"/>
    <w:rsid w:val="00E21704"/>
    <w:rsid w:val="00E227E7"/>
    <w:rsid w:val="00E22A5A"/>
    <w:rsid w:val="00E23754"/>
    <w:rsid w:val="00E23761"/>
    <w:rsid w:val="00E23867"/>
    <w:rsid w:val="00E30A71"/>
    <w:rsid w:val="00E33D21"/>
    <w:rsid w:val="00E36BC3"/>
    <w:rsid w:val="00E44BD1"/>
    <w:rsid w:val="00E508A9"/>
    <w:rsid w:val="00E50A26"/>
    <w:rsid w:val="00E54124"/>
    <w:rsid w:val="00E56B9F"/>
    <w:rsid w:val="00E5761D"/>
    <w:rsid w:val="00E62D15"/>
    <w:rsid w:val="00E6526F"/>
    <w:rsid w:val="00E664FD"/>
    <w:rsid w:val="00E67CCE"/>
    <w:rsid w:val="00E75D29"/>
    <w:rsid w:val="00E75D76"/>
    <w:rsid w:val="00E82215"/>
    <w:rsid w:val="00E83972"/>
    <w:rsid w:val="00E923AE"/>
    <w:rsid w:val="00EA507F"/>
    <w:rsid w:val="00EA5959"/>
    <w:rsid w:val="00EC1A6A"/>
    <w:rsid w:val="00EC480C"/>
    <w:rsid w:val="00EC7E79"/>
    <w:rsid w:val="00EC7ED5"/>
    <w:rsid w:val="00ED03C7"/>
    <w:rsid w:val="00ED2D27"/>
    <w:rsid w:val="00ED58CD"/>
    <w:rsid w:val="00ED77DB"/>
    <w:rsid w:val="00EE112E"/>
    <w:rsid w:val="00EE7B40"/>
    <w:rsid w:val="00EF53BE"/>
    <w:rsid w:val="00F001D2"/>
    <w:rsid w:val="00F0167C"/>
    <w:rsid w:val="00F06532"/>
    <w:rsid w:val="00F1050C"/>
    <w:rsid w:val="00F115E8"/>
    <w:rsid w:val="00F133E1"/>
    <w:rsid w:val="00F135CA"/>
    <w:rsid w:val="00F15AF5"/>
    <w:rsid w:val="00F20AE6"/>
    <w:rsid w:val="00F23579"/>
    <w:rsid w:val="00F24C05"/>
    <w:rsid w:val="00F2622A"/>
    <w:rsid w:val="00F27353"/>
    <w:rsid w:val="00F33B57"/>
    <w:rsid w:val="00F4445B"/>
    <w:rsid w:val="00F52C51"/>
    <w:rsid w:val="00F55195"/>
    <w:rsid w:val="00F61C38"/>
    <w:rsid w:val="00F65D87"/>
    <w:rsid w:val="00F706E6"/>
    <w:rsid w:val="00F7071D"/>
    <w:rsid w:val="00F736AE"/>
    <w:rsid w:val="00F73AE9"/>
    <w:rsid w:val="00F74737"/>
    <w:rsid w:val="00F938D5"/>
    <w:rsid w:val="00F94760"/>
    <w:rsid w:val="00F96380"/>
    <w:rsid w:val="00F96D89"/>
    <w:rsid w:val="00FA04B2"/>
    <w:rsid w:val="00FA6EB2"/>
    <w:rsid w:val="00FC107A"/>
    <w:rsid w:val="00FC2205"/>
    <w:rsid w:val="00FE5CC1"/>
    <w:rsid w:val="00FF0C06"/>
    <w:rsid w:val="00FF5691"/>
    <w:rsid w:val="00FF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5C13"/>
  <w15:docId w15:val="{8703DE3B-61C5-0F49-ABC2-17ACCE27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F1"/>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B909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Header">
    <w:name w:val="ReportHeader"/>
    <w:basedOn w:val="Heading1"/>
    <w:qFormat/>
    <w:rsid w:val="00B90917"/>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548DD4" w:themeFill="text2" w:themeFillTint="99"/>
      <w:spacing w:before="0"/>
      <w:jc w:val="center"/>
    </w:pPr>
    <w:rPr>
      <w:rFonts w:asciiTheme="minorHAnsi" w:hAnsiTheme="minorHAnsi"/>
      <w:color w:val="FFFFFF" w:themeColor="background1"/>
      <w:sz w:val="32"/>
    </w:rPr>
  </w:style>
  <w:style w:type="character" w:customStyle="1" w:styleId="Heading1Char">
    <w:name w:val="Heading 1 Char"/>
    <w:basedOn w:val="DefaultParagraphFont"/>
    <w:link w:val="Heading1"/>
    <w:uiPriority w:val="9"/>
    <w:rsid w:val="00B9091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57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EF1"/>
    <w:rPr>
      <w:rFonts w:ascii="Tahoma" w:hAnsi="Tahoma" w:cs="Tahoma"/>
      <w:sz w:val="16"/>
      <w:szCs w:val="16"/>
    </w:rPr>
  </w:style>
  <w:style w:type="character" w:customStyle="1" w:styleId="BalloonTextChar">
    <w:name w:val="Balloon Text Char"/>
    <w:basedOn w:val="DefaultParagraphFont"/>
    <w:link w:val="BalloonText"/>
    <w:uiPriority w:val="99"/>
    <w:semiHidden/>
    <w:rsid w:val="00577EF1"/>
    <w:rPr>
      <w:rFonts w:ascii="Tahoma" w:eastAsia="Calibri" w:hAnsi="Tahoma" w:cs="Tahoma"/>
      <w:sz w:val="16"/>
      <w:szCs w:val="16"/>
    </w:rPr>
  </w:style>
  <w:style w:type="paragraph" w:styleId="NoSpacing">
    <w:name w:val="No Spacing"/>
    <w:uiPriority w:val="1"/>
    <w:qFormat/>
    <w:rsid w:val="00577EF1"/>
    <w:pPr>
      <w:spacing w:after="0" w:line="240" w:lineRule="auto"/>
    </w:pPr>
  </w:style>
  <w:style w:type="character" w:styleId="PlaceholderText">
    <w:name w:val="Placeholder Text"/>
    <w:basedOn w:val="DefaultParagraphFont"/>
    <w:uiPriority w:val="99"/>
    <w:semiHidden/>
    <w:rsid w:val="00577EF1"/>
    <w:rPr>
      <w:color w:val="808080"/>
    </w:rPr>
  </w:style>
  <w:style w:type="paragraph" w:styleId="Header">
    <w:name w:val="header"/>
    <w:basedOn w:val="Normal"/>
    <w:link w:val="HeaderChar"/>
    <w:uiPriority w:val="99"/>
    <w:unhideWhenUsed/>
    <w:rsid w:val="00577EF1"/>
    <w:pPr>
      <w:tabs>
        <w:tab w:val="center" w:pos="4680"/>
        <w:tab w:val="right" w:pos="9360"/>
      </w:tabs>
    </w:pPr>
  </w:style>
  <w:style w:type="character" w:customStyle="1" w:styleId="HeaderChar">
    <w:name w:val="Header Char"/>
    <w:basedOn w:val="DefaultParagraphFont"/>
    <w:link w:val="Header"/>
    <w:uiPriority w:val="99"/>
    <w:rsid w:val="00577EF1"/>
    <w:rPr>
      <w:rFonts w:ascii="Calibri" w:eastAsia="Calibri" w:hAnsi="Calibri" w:cs="Times New Roman"/>
    </w:rPr>
  </w:style>
  <w:style w:type="paragraph" w:styleId="Footer">
    <w:name w:val="footer"/>
    <w:basedOn w:val="Normal"/>
    <w:link w:val="FooterChar"/>
    <w:unhideWhenUsed/>
    <w:rsid w:val="00577EF1"/>
    <w:pPr>
      <w:tabs>
        <w:tab w:val="center" w:pos="4680"/>
        <w:tab w:val="right" w:pos="9360"/>
      </w:tabs>
    </w:pPr>
  </w:style>
  <w:style w:type="character" w:customStyle="1" w:styleId="FooterChar">
    <w:name w:val="Footer Char"/>
    <w:basedOn w:val="DefaultParagraphFont"/>
    <w:link w:val="Footer"/>
    <w:rsid w:val="00577EF1"/>
    <w:rPr>
      <w:rFonts w:ascii="Calibri" w:eastAsia="Calibri" w:hAnsi="Calibri" w:cs="Times New Roman"/>
    </w:rPr>
  </w:style>
  <w:style w:type="character" w:styleId="PageNumber">
    <w:name w:val="page number"/>
    <w:basedOn w:val="DefaultParagraphFont"/>
    <w:rsid w:val="00577EF1"/>
  </w:style>
  <w:style w:type="paragraph" w:styleId="ListParagraph">
    <w:name w:val="List Paragraph"/>
    <w:basedOn w:val="Normal"/>
    <w:uiPriority w:val="34"/>
    <w:qFormat/>
    <w:rsid w:val="00115010"/>
    <w:pPr>
      <w:ind w:left="720"/>
      <w:contextualSpacing/>
    </w:pPr>
    <w:rPr>
      <w:rFonts w:ascii="Times New Roman" w:eastAsia="Times New Roman" w:hAnsi="Times New Roman"/>
      <w:sz w:val="24"/>
      <w:szCs w:val="24"/>
    </w:rPr>
  </w:style>
  <w:style w:type="character" w:styleId="Hyperlink">
    <w:name w:val="Hyperlink"/>
    <w:basedOn w:val="DefaultParagraphFont"/>
    <w:uiPriority w:val="99"/>
    <w:unhideWhenUsed/>
    <w:rsid w:val="001C56A8"/>
    <w:rPr>
      <w:color w:val="0000FF" w:themeColor="hyperlink"/>
      <w:u w:val="single"/>
    </w:rPr>
  </w:style>
  <w:style w:type="table" w:customStyle="1" w:styleId="TableGrid1">
    <w:name w:val="Table Grid1"/>
    <w:basedOn w:val="TableNormal"/>
    <w:next w:val="TableGrid"/>
    <w:uiPriority w:val="59"/>
    <w:rsid w:val="0080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00AE6"/>
    <w:rPr>
      <w:color w:val="800080" w:themeColor="followedHyperlink"/>
      <w:u w:val="single"/>
    </w:rPr>
  </w:style>
  <w:style w:type="character" w:styleId="CommentReference">
    <w:name w:val="annotation reference"/>
    <w:basedOn w:val="DefaultParagraphFont"/>
    <w:uiPriority w:val="99"/>
    <w:semiHidden/>
    <w:unhideWhenUsed/>
    <w:rsid w:val="00020A3D"/>
    <w:rPr>
      <w:sz w:val="16"/>
      <w:szCs w:val="16"/>
    </w:rPr>
  </w:style>
  <w:style w:type="paragraph" w:styleId="CommentText">
    <w:name w:val="annotation text"/>
    <w:basedOn w:val="Normal"/>
    <w:link w:val="CommentTextChar"/>
    <w:uiPriority w:val="99"/>
    <w:semiHidden/>
    <w:unhideWhenUsed/>
    <w:rsid w:val="00020A3D"/>
    <w:rPr>
      <w:sz w:val="20"/>
      <w:szCs w:val="20"/>
    </w:rPr>
  </w:style>
  <w:style w:type="character" w:customStyle="1" w:styleId="CommentTextChar">
    <w:name w:val="Comment Text Char"/>
    <w:basedOn w:val="DefaultParagraphFont"/>
    <w:link w:val="CommentText"/>
    <w:uiPriority w:val="99"/>
    <w:semiHidden/>
    <w:rsid w:val="00020A3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453C5"/>
    <w:rPr>
      <w:b/>
      <w:bCs/>
    </w:rPr>
  </w:style>
  <w:style w:type="character" w:customStyle="1" w:styleId="CommentSubjectChar">
    <w:name w:val="Comment Subject Char"/>
    <w:basedOn w:val="CommentTextChar"/>
    <w:link w:val="CommentSubject"/>
    <w:uiPriority w:val="99"/>
    <w:semiHidden/>
    <w:rsid w:val="001453C5"/>
    <w:rPr>
      <w:rFonts w:ascii="Calibri" w:eastAsia="Calibri" w:hAnsi="Calibri" w:cs="Times New Roman"/>
      <w:b/>
      <w:bCs/>
      <w:sz w:val="20"/>
      <w:szCs w:val="20"/>
    </w:rPr>
  </w:style>
  <w:style w:type="paragraph" w:styleId="Revision">
    <w:name w:val="Revision"/>
    <w:hidden/>
    <w:uiPriority w:val="99"/>
    <w:semiHidden/>
    <w:rsid w:val="00A66F31"/>
    <w:pPr>
      <w:spacing w:after="0" w:line="240" w:lineRule="auto"/>
    </w:pPr>
    <w:rPr>
      <w:rFonts w:ascii="Calibri" w:eastAsia="Calibri" w:hAnsi="Calibri" w:cs="Times New Roman"/>
    </w:rPr>
  </w:style>
  <w:style w:type="character" w:customStyle="1" w:styleId="UnresolvedMention1">
    <w:name w:val="Unresolved Mention1"/>
    <w:basedOn w:val="DefaultParagraphFont"/>
    <w:uiPriority w:val="99"/>
    <w:semiHidden/>
    <w:unhideWhenUsed/>
    <w:rsid w:val="00625645"/>
    <w:rPr>
      <w:color w:val="605E5C"/>
      <w:shd w:val="clear" w:color="auto" w:fill="E1DFDD"/>
    </w:rPr>
  </w:style>
  <w:style w:type="character" w:customStyle="1" w:styleId="UnresolvedMention2">
    <w:name w:val="Unresolved Mention2"/>
    <w:basedOn w:val="DefaultParagraphFont"/>
    <w:uiPriority w:val="99"/>
    <w:semiHidden/>
    <w:unhideWhenUsed/>
    <w:rsid w:val="001A0C33"/>
    <w:rPr>
      <w:color w:val="605E5C"/>
      <w:shd w:val="clear" w:color="auto" w:fill="E1DFDD"/>
    </w:rPr>
  </w:style>
  <w:style w:type="character" w:customStyle="1" w:styleId="UnresolvedMention3">
    <w:name w:val="Unresolved Mention3"/>
    <w:basedOn w:val="DefaultParagraphFont"/>
    <w:uiPriority w:val="99"/>
    <w:semiHidden/>
    <w:unhideWhenUsed/>
    <w:rsid w:val="006706F5"/>
    <w:rPr>
      <w:color w:val="605E5C"/>
      <w:shd w:val="clear" w:color="auto" w:fill="E1DFDD"/>
    </w:rPr>
  </w:style>
  <w:style w:type="character" w:styleId="UnresolvedMention">
    <w:name w:val="Unresolved Mention"/>
    <w:basedOn w:val="DefaultParagraphFont"/>
    <w:uiPriority w:val="99"/>
    <w:semiHidden/>
    <w:unhideWhenUsed/>
    <w:rsid w:val="00ED0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0924">
      <w:bodyDiv w:val="1"/>
      <w:marLeft w:val="0"/>
      <w:marRight w:val="0"/>
      <w:marTop w:val="0"/>
      <w:marBottom w:val="0"/>
      <w:divBdr>
        <w:top w:val="none" w:sz="0" w:space="0" w:color="auto"/>
        <w:left w:val="none" w:sz="0" w:space="0" w:color="auto"/>
        <w:bottom w:val="none" w:sz="0" w:space="0" w:color="auto"/>
        <w:right w:val="none" w:sz="0" w:space="0" w:color="auto"/>
      </w:divBdr>
    </w:div>
    <w:div w:id="203380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edu/research/hsd/is-the-uw-irb-the-right-irb/" TargetMode="External"/><Relationship Id="rId18" Type="http://schemas.openxmlformats.org/officeDocument/2006/relationships/hyperlink" Target="https://www.washington.edu/research/forms-and-templates/zipline-supplement-exception-from-informed-consent-for-emergency-research-efic/" TargetMode="External"/><Relationship Id="rId26" Type="http://schemas.openxmlformats.org/officeDocument/2006/relationships/hyperlink" Target="https://www.washington.edu/research/forms-and-templates/worksheet-neonates/" TargetMode="External"/><Relationship Id="rId39" Type="http://schemas.openxmlformats.org/officeDocument/2006/relationships/hyperlink" Target="https://www.washington.edu/research/forms-and-templates/worksheet-children/" TargetMode="External"/><Relationship Id="rId21" Type="http://schemas.openxmlformats.org/officeDocument/2006/relationships/hyperlink" Target="https://www.washington.edu/research/forms-and-templates/supplement-multi-site-or-collaborative-research" TargetMode="External"/><Relationship Id="rId34" Type="http://schemas.openxmlformats.org/officeDocument/2006/relationships/hyperlink" Target="http://www.hhs.gov/ohrp/newsroom/rfc/comstdofcare.html" TargetMode="External"/><Relationship Id="rId42" Type="http://schemas.openxmlformats.org/officeDocument/2006/relationships/hyperlink" Target="https://www.washington.edu/research/policies/guidance-electronic-informed-consent/" TargetMode="External"/><Relationship Id="rId47" Type="http://schemas.openxmlformats.org/officeDocument/2006/relationships/hyperlink" Target="https://www.washington.edu/research/policies/guidance-return-of-individual-results/" TargetMode="External"/><Relationship Id="rId50" Type="http://schemas.openxmlformats.org/officeDocument/2006/relationships/hyperlink" Target="https://education.uwmedicine.org/student-affairs/career-advising/year-4/residency-applications/curriculum-vitae/" TargetMode="External"/><Relationship Id="rId55"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washington.edu/research/forms-and-templates/zipline-and-paper-supplement-department-of-energy/" TargetMode="External"/><Relationship Id="rId29" Type="http://schemas.openxmlformats.org/officeDocument/2006/relationships/hyperlink" Target="https://www.washington.edu/research/forms-and-templates/supplement-non-uw-individual-investigators" TargetMode="External"/><Relationship Id="rId11" Type="http://schemas.openxmlformats.org/officeDocument/2006/relationships/image" Target="media/image1.png"/><Relationship Id="rId24" Type="http://schemas.openxmlformats.org/officeDocument/2006/relationships/hyperlink" Target="https://www.washington.edu/research/forms-and-templates/worksheet-pregnant-women/" TargetMode="External"/><Relationship Id="rId32" Type="http://schemas.openxmlformats.org/officeDocument/2006/relationships/hyperlink" Target="http://www.washington.edu/globalaffairs/global-travelers/warnings-waivers/" TargetMode="External"/><Relationship Id="rId37" Type="http://schemas.openxmlformats.org/officeDocument/2006/relationships/hyperlink" Target="http://depts.washington.edu/comply/comp_104/" TargetMode="External"/><Relationship Id="rId40" Type="http://schemas.openxmlformats.org/officeDocument/2006/relationships/hyperlink" Target="https://www.washington.edu/research/policies/guidance-key-information-for-consent-materials/" TargetMode="External"/><Relationship Id="rId45" Type="http://schemas.openxmlformats.org/officeDocument/2006/relationships/hyperlink" Target="https://www.uwmedicine.org/recordsmanagementuwm-records-retention-schedule.pdf" TargetMode="External"/><Relationship Id="rId53"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washington.edu/research/forms-and-templates/zipline-supplement-genomic-data-sharing/" TargetMode="External"/><Relationship Id="rId31" Type="http://schemas.openxmlformats.org/officeDocument/2006/relationships/hyperlink" Target="http://www.washington.edu/globalaffairs/" TargetMode="External"/><Relationship Id="rId44" Type="http://schemas.openxmlformats.org/officeDocument/2006/relationships/hyperlink" Target="http://f2.washington.edu/fm/recmgt/gs/research?title=R" TargetMode="External"/><Relationship Id="rId52" Type="http://schemas.openxmlformats.org/officeDocument/2006/relationships/hyperlink" Target="mailto:research@uw.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ashington.edu/research/policies/sop-use-of-the-uw-irb-2/" TargetMode="External"/><Relationship Id="rId22" Type="http://schemas.openxmlformats.org/officeDocument/2006/relationships/hyperlink" Target="https://www.washington.edu/research/forms-and-templates/supplement-non-uw-individual-investigators" TargetMode="External"/><Relationship Id="rId27" Type="http://schemas.openxmlformats.org/officeDocument/2006/relationships/hyperlink" Target="https://www.washington.edu/research/forms-and-templates/worksheet-pregnant-women/" TargetMode="External"/><Relationship Id="rId30" Type="http://schemas.openxmlformats.org/officeDocument/2006/relationships/hyperlink" Target="http://www.hhs.gov/ohrp/international/index.html" TargetMode="External"/><Relationship Id="rId35" Type="http://schemas.openxmlformats.org/officeDocument/2006/relationships/hyperlink" Target="mailto:hsdinfo@uw.edu" TargetMode="External"/><Relationship Id="rId43" Type="http://schemas.openxmlformats.org/officeDocument/2006/relationships/hyperlink" Target="https://www.washington.edu/research/policies/guidance-legally-authorized-representative/" TargetMode="External"/><Relationship Id="rId48" Type="http://schemas.openxmlformats.org/officeDocument/2006/relationships/hyperlink" Target="https://www.washington.edu/research/policies/guidance-return-of-individual-results/"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washington.edu/research/policies/gim-10-financial-conflict-of-interest-policy/" TargetMode="External"/><Relationship Id="rId3" Type="http://schemas.openxmlformats.org/officeDocument/2006/relationships/customXml" Target="../customXml/item3.xml"/><Relationship Id="rId12" Type="http://schemas.openxmlformats.org/officeDocument/2006/relationships/hyperlink" Target="mailto:hsdinfo@uw.edu" TargetMode="External"/><Relationship Id="rId17" Type="http://schemas.openxmlformats.org/officeDocument/2006/relationships/hyperlink" Target="https://www.washington.edu/research/forms-and-templates/zipline-supplement-drugs-biologics-botanicals-supplements/" TargetMode="External"/><Relationship Id="rId25" Type="http://schemas.openxmlformats.org/officeDocument/2006/relationships/hyperlink" Target="https://www.washington.edu/research/forms-and-templates/worksheet-neonates/" TargetMode="External"/><Relationship Id="rId33" Type="http://schemas.openxmlformats.org/officeDocument/2006/relationships/hyperlink" Target="https://www.washington.edu/research/policies/risks-of-harm-from-standard-care/" TargetMode="External"/><Relationship Id="rId38" Type="http://schemas.openxmlformats.org/officeDocument/2006/relationships/hyperlink" Target="https://www.washington.edu/research/forms-and-templates/zipline-supplement-genomic-data-sharing/" TargetMode="External"/><Relationship Id="rId46" Type="http://schemas.openxmlformats.org/officeDocument/2006/relationships/hyperlink" Target="https://www.washington.edu/research/policies/zipline-guidance-data-security-protections-2/" TargetMode="External"/><Relationship Id="rId20" Type="http://schemas.openxmlformats.org/officeDocument/2006/relationships/hyperlink" Target="https://www.washington.edu/research/forms-and-templates/zipline-supplement-devices/" TargetMode="External"/><Relationship Id="rId41" Type="http://schemas.openxmlformats.org/officeDocument/2006/relationships/hyperlink" Target="https://www.washington.edu/research/policies/guidance-electronic-informed-consen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washington.edu/research/forms-and-templates/zipline-supplement-department-of-defense-involvement/" TargetMode="External"/><Relationship Id="rId23" Type="http://schemas.openxmlformats.org/officeDocument/2006/relationships/hyperlink" Target="https://www.washington.edu/research/forms-and-templates/worksheet-prisoners/" TargetMode="External"/><Relationship Id="rId28" Type="http://schemas.openxmlformats.org/officeDocument/2006/relationships/hyperlink" Target="https://www.washington.edu/research/glossary/over-enrollment/" TargetMode="External"/><Relationship Id="rId36" Type="http://schemas.openxmlformats.org/officeDocument/2006/relationships/hyperlink" Target="https://www.washington.edu/research/forms-and-templates/template-hipaa-authorization/" TargetMode="External"/><Relationship Id="rId49" Type="http://schemas.openxmlformats.org/officeDocument/2006/relationships/hyperlink" Target="http://adai.uw.edu/grants/nsf_biosketch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5B70DD05830B4DA670C6DF87188CAF" ma:contentTypeVersion="4" ma:contentTypeDescription="Create a new document." ma:contentTypeScope="" ma:versionID="4c72ebcaaaeb5b9ae8e115594c1b67cc">
  <xsd:schema xmlns:xsd="http://www.w3.org/2001/XMLSchema" xmlns:xs="http://www.w3.org/2001/XMLSchema" xmlns:p="http://schemas.microsoft.com/office/2006/metadata/properties" xmlns:ns2="f2a620c0-db0e-4214-bb3f-43f16313c9a0" targetNamespace="http://schemas.microsoft.com/office/2006/metadata/properties" ma:root="true" ma:fieldsID="432b406c4d2b576fdb15d1be46021fbc" ns2:_="">
    <xsd:import namespace="f2a620c0-db0e-4214-bb3f-43f16313c9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620c0-db0e-4214-bb3f-43f16313c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C54050-FADB-7D4E-A478-C99F632EBD46}">
  <ds:schemaRefs>
    <ds:schemaRef ds:uri="http://schemas.openxmlformats.org/officeDocument/2006/bibliography"/>
  </ds:schemaRefs>
</ds:datastoreItem>
</file>

<file path=customXml/itemProps2.xml><?xml version="1.0" encoding="utf-8"?>
<ds:datastoreItem xmlns:ds="http://schemas.openxmlformats.org/officeDocument/2006/customXml" ds:itemID="{33CCB85A-CC7F-45EA-975F-B8753F4AEE8F}">
  <ds:schemaRefs>
    <ds:schemaRef ds:uri="http://schemas.microsoft.com/office/2006/metadata/properties"/>
  </ds:schemaRefs>
</ds:datastoreItem>
</file>

<file path=customXml/itemProps3.xml><?xml version="1.0" encoding="utf-8"?>
<ds:datastoreItem xmlns:ds="http://schemas.openxmlformats.org/officeDocument/2006/customXml" ds:itemID="{7A8C0CF1-E9B6-4CA7-B745-E11B6B7FD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620c0-db0e-4214-bb3f-43f16313c9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5662D2-6A70-4FFD-BF0D-09D923F637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20127</Words>
  <Characters>114728</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134586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sherrye</dc:creator>
  <cp:keywords/>
  <dc:description/>
  <cp:lastModifiedBy>Leandro Casiraghi</cp:lastModifiedBy>
  <cp:revision>2</cp:revision>
  <cp:lastPrinted>2019-11-04T17:37:00Z</cp:lastPrinted>
  <dcterms:created xsi:type="dcterms:W3CDTF">2021-06-18T17:41:00Z</dcterms:created>
  <dcterms:modified xsi:type="dcterms:W3CDTF">2021-06-18T17:41:00Z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0x010100C05B70DD05830B4DA670C6DF87188CAF</vt:lpwstr>
  </property>
  <property fmtid="{D5CDD505-2E9C-101B-9397-08002B2CF9AE}" pid="3" name="Date Edited">
    <vt:lpwstr>2016-03-08T16:19:38Z</vt:lpwstr>
  </property>
</Properties>
</file>
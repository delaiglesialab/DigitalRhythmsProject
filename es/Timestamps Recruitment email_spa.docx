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00B25A" w14:textId="2547FBBD" w:rsidR="00B23D21" w:rsidRDefault="00B23D21">
      <w:pPr>
        <w:rPr>
          <w:rFonts w:ascii="Times New Roman" w:hAnsi="Times New Roman" w:cs="Times New Roman"/>
          <w:b/>
          <w:bCs/>
          <w:sz w:val="22"/>
          <w:szCs w:val="22"/>
          <w:u w:val="single"/>
        </w:rPr>
      </w:pPr>
      <w:r w:rsidRPr="006842EC">
        <w:rPr>
          <w:rFonts w:ascii="Times New Roman" w:hAnsi="Times New Roman" w:cs="Times New Roman"/>
          <w:b/>
          <w:bCs/>
          <w:sz w:val="22"/>
          <w:szCs w:val="22"/>
          <w:u w:val="single"/>
        </w:rPr>
        <w:t>Recruitment social media post</w:t>
      </w:r>
      <w:r w:rsidR="006842EC">
        <w:rPr>
          <w:rFonts w:ascii="Times New Roman" w:hAnsi="Times New Roman" w:cs="Times New Roman"/>
          <w:b/>
          <w:bCs/>
          <w:sz w:val="22"/>
          <w:szCs w:val="22"/>
          <w:u w:val="single"/>
        </w:rPr>
        <w:t xml:space="preserve"> (Spanish version)</w:t>
      </w:r>
    </w:p>
    <w:p w14:paraId="54BC7608" w14:textId="77777777" w:rsidR="0077522F" w:rsidRDefault="0077522F" w:rsidP="0077522F">
      <w:pPr>
        <w:rPr>
          <w:rFonts w:ascii="Times New Roman" w:hAnsi="Times New Roman" w:cs="Times New Roman"/>
          <w:sz w:val="22"/>
          <w:szCs w:val="22"/>
          <w:lang w:val="es-AR"/>
        </w:rPr>
      </w:pPr>
    </w:p>
    <w:p w14:paraId="6D07F667" w14:textId="43169770" w:rsidR="0077522F" w:rsidRDefault="0077522F" w:rsidP="0077522F">
      <w:pPr>
        <w:rPr>
          <w:rFonts w:ascii="Times New Roman" w:hAnsi="Times New Roman" w:cs="Times New Roman"/>
          <w:sz w:val="22"/>
          <w:szCs w:val="22"/>
        </w:rPr>
      </w:pPr>
      <w:r w:rsidRPr="0077522F">
        <w:rPr>
          <w:rFonts w:ascii="Times New Roman" w:hAnsi="Times New Roman" w:cs="Times New Roman"/>
          <w:sz w:val="22"/>
          <w:szCs w:val="22"/>
          <w:lang w:val="es-AR"/>
        </w:rPr>
        <w:t>¿Has sentido que tus hábitos de sueño cambiaron durante los periodos de cuarentena o de teletrabajo?</w:t>
      </w:r>
      <w:r>
        <w:rPr>
          <w:rFonts w:ascii="Times New Roman" w:hAnsi="Times New Roman" w:cs="Times New Roman"/>
          <w:sz w:val="22"/>
          <w:szCs w:val="22"/>
          <w:lang w:val="es-AR"/>
        </w:rPr>
        <w:t xml:space="preserve"> Estamos tratando de entender como se afectó nuestro sueño durante la pandemia de COVID-19, ¡y necesitamos tu ayuda (y la de tu teléfono)! Si tienes 18 años o más de edad, y has utilizado un teléfono Android por al menos dos meses en el último año, puedes ayudar en nuestro proyecto en la Universidad de Washington (Estados Unidos). Puedes leer más aquí:</w:t>
      </w:r>
    </w:p>
    <w:p w14:paraId="196F9A99" w14:textId="2AF5C018" w:rsidR="00C82860" w:rsidRDefault="00B23D21">
      <w:pPr>
        <w:rPr>
          <w:rFonts w:ascii="Times New Roman" w:hAnsi="Times New Roman" w:cs="Times New Roman"/>
          <w:sz w:val="22"/>
          <w:szCs w:val="22"/>
        </w:rPr>
      </w:pPr>
      <w:r>
        <w:rPr>
          <w:rFonts w:ascii="Times New Roman" w:hAnsi="Times New Roman" w:cs="Times New Roman"/>
          <w:sz w:val="22"/>
          <w:szCs w:val="22"/>
        </w:rPr>
        <w:t xml:space="preserve"> </w:t>
      </w:r>
      <w:hyperlink r:id="rId5" w:history="1">
        <w:r w:rsidR="00C82860" w:rsidRPr="00FE0A2E">
          <w:rPr>
            <w:rStyle w:val="Hyperlink"/>
            <w:rFonts w:ascii="Times New Roman" w:hAnsi="Times New Roman" w:cs="Times New Roman"/>
            <w:sz w:val="22"/>
            <w:szCs w:val="22"/>
          </w:rPr>
          <w:t>https://delaiglesialab.github.io/DigitalRhythmsProject/Email_invitation</w:t>
        </w:r>
      </w:hyperlink>
    </w:p>
    <w:p w14:paraId="4898A329" w14:textId="55BAEDD2" w:rsidR="00B23D21" w:rsidRPr="0077522F" w:rsidRDefault="00EE4436">
      <w:pPr>
        <w:rPr>
          <w:rFonts w:ascii="Times New Roman" w:hAnsi="Times New Roman" w:cs="Times New Roman"/>
          <w:sz w:val="22"/>
          <w:szCs w:val="22"/>
          <w:lang w:val="es-AR"/>
        </w:rPr>
      </w:pPr>
      <w:r w:rsidRPr="0077522F">
        <w:rPr>
          <w:rFonts w:ascii="Times New Roman" w:hAnsi="Times New Roman" w:cs="Times New Roman"/>
          <w:sz w:val="22"/>
          <w:szCs w:val="22"/>
          <w:lang w:val="es-AR"/>
        </w:rPr>
        <w:t>o</w:t>
      </w:r>
      <w:r w:rsidR="0077522F" w:rsidRPr="0077522F">
        <w:rPr>
          <w:rFonts w:ascii="Times New Roman" w:hAnsi="Times New Roman" w:cs="Times New Roman"/>
          <w:sz w:val="22"/>
          <w:szCs w:val="22"/>
          <w:lang w:val="es-AR"/>
        </w:rPr>
        <w:t xml:space="preserve"> </w:t>
      </w:r>
      <w:r w:rsidR="0077522F">
        <w:rPr>
          <w:rFonts w:ascii="Times New Roman" w:hAnsi="Times New Roman" w:cs="Times New Roman"/>
          <w:sz w:val="22"/>
          <w:szCs w:val="22"/>
          <w:lang w:val="es-AR"/>
        </w:rPr>
        <w:t>ir directamente a la página del estudio:</w:t>
      </w:r>
    </w:p>
    <w:p w14:paraId="31C3485C" w14:textId="7EB905ED" w:rsidR="00B23D21" w:rsidRPr="0077522F" w:rsidRDefault="00770A6B">
      <w:pPr>
        <w:rPr>
          <w:rFonts w:ascii="Times New Roman" w:hAnsi="Times New Roman" w:cs="Times New Roman"/>
          <w:sz w:val="22"/>
          <w:szCs w:val="22"/>
          <w:lang w:val="es-AR"/>
        </w:rPr>
      </w:pPr>
      <w:hyperlink r:id="rId6" w:history="1">
        <w:r w:rsidR="00EE4436" w:rsidRPr="0077522F">
          <w:rPr>
            <w:rStyle w:val="Hyperlink"/>
            <w:rFonts w:ascii="Times New Roman" w:hAnsi="Times New Roman" w:cs="Times New Roman"/>
            <w:sz w:val="22"/>
            <w:szCs w:val="22"/>
            <w:lang w:val="es-AR"/>
          </w:rPr>
          <w:t>https://delaiglesialab.github.io/DigitalRhythmsProject/</w:t>
        </w:r>
      </w:hyperlink>
    </w:p>
    <w:p w14:paraId="34F200D4" w14:textId="77777777" w:rsidR="0077522F" w:rsidRDefault="0077522F">
      <w:pPr>
        <w:rPr>
          <w:rFonts w:ascii="Times New Roman" w:hAnsi="Times New Roman" w:cs="Times New Roman"/>
          <w:sz w:val="22"/>
          <w:szCs w:val="22"/>
        </w:rPr>
      </w:pPr>
    </w:p>
    <w:p w14:paraId="2E869F01" w14:textId="39EAA12A" w:rsidR="00D23D51" w:rsidRPr="006842EC" w:rsidRDefault="00F33310">
      <w:pPr>
        <w:rPr>
          <w:rFonts w:ascii="Times New Roman" w:hAnsi="Times New Roman" w:cs="Times New Roman"/>
          <w:b/>
          <w:bCs/>
          <w:sz w:val="22"/>
          <w:szCs w:val="22"/>
          <w:u w:val="single"/>
        </w:rPr>
      </w:pPr>
      <w:r w:rsidRPr="006842EC">
        <w:rPr>
          <w:rFonts w:ascii="Times New Roman" w:hAnsi="Times New Roman" w:cs="Times New Roman"/>
          <w:b/>
          <w:bCs/>
          <w:sz w:val="22"/>
          <w:szCs w:val="22"/>
          <w:u w:val="single"/>
        </w:rPr>
        <w:t>Recruitment email</w:t>
      </w:r>
      <w:r w:rsidR="006842EC">
        <w:rPr>
          <w:rFonts w:ascii="Times New Roman" w:hAnsi="Times New Roman" w:cs="Times New Roman"/>
          <w:b/>
          <w:bCs/>
          <w:sz w:val="22"/>
          <w:szCs w:val="22"/>
          <w:u w:val="single"/>
        </w:rPr>
        <w:t xml:space="preserve"> (Spanish version)</w:t>
      </w:r>
    </w:p>
    <w:p w14:paraId="14984576" w14:textId="30AD6C13" w:rsidR="00F33310" w:rsidRPr="00EB74E6" w:rsidRDefault="00F33310">
      <w:pPr>
        <w:rPr>
          <w:rFonts w:ascii="Times New Roman" w:hAnsi="Times New Roman" w:cs="Times New Roman"/>
          <w:sz w:val="22"/>
          <w:szCs w:val="22"/>
        </w:rPr>
      </w:pPr>
    </w:p>
    <w:p w14:paraId="0C9A3A02" w14:textId="3B24DA8B" w:rsidR="00F33310" w:rsidRPr="0006342D" w:rsidRDefault="0077522F" w:rsidP="00F33310">
      <w:pPr>
        <w:rPr>
          <w:rFonts w:ascii="Times New Roman" w:hAnsi="Times New Roman" w:cs="Times New Roman"/>
          <w:sz w:val="22"/>
          <w:szCs w:val="22"/>
        </w:rPr>
      </w:pPr>
      <w:r>
        <w:rPr>
          <w:rFonts w:ascii="Times New Roman" w:hAnsi="Times New Roman" w:cs="Times New Roman"/>
          <w:sz w:val="22"/>
          <w:szCs w:val="22"/>
        </w:rPr>
        <w:t>¡Hola!</w:t>
      </w:r>
    </w:p>
    <w:p w14:paraId="46D01936" w14:textId="77777777" w:rsidR="00687746" w:rsidRPr="0006342D" w:rsidRDefault="00687746" w:rsidP="00F33310">
      <w:pPr>
        <w:rPr>
          <w:rFonts w:ascii="Times New Roman" w:hAnsi="Times New Roman" w:cs="Times New Roman"/>
          <w:sz w:val="22"/>
          <w:szCs w:val="22"/>
        </w:rPr>
      </w:pPr>
    </w:p>
    <w:p w14:paraId="69C72312" w14:textId="45CB1F05" w:rsidR="00F33310" w:rsidRDefault="0077522F" w:rsidP="0077522F">
      <w:pPr>
        <w:rPr>
          <w:rFonts w:ascii="Times New Roman" w:hAnsi="Times New Roman" w:cs="Times New Roman"/>
          <w:sz w:val="22"/>
          <w:szCs w:val="22"/>
          <w:lang w:val="es-AR"/>
        </w:rPr>
      </w:pPr>
      <w:r w:rsidRPr="0077522F">
        <w:rPr>
          <w:rFonts w:ascii="Times New Roman" w:hAnsi="Times New Roman" w:cs="Times New Roman"/>
          <w:sz w:val="22"/>
          <w:szCs w:val="22"/>
          <w:lang w:val="es-AR"/>
        </w:rPr>
        <w:t>El laboratorio de Horacio</w:t>
      </w:r>
      <w:r>
        <w:rPr>
          <w:rFonts w:ascii="Times New Roman" w:hAnsi="Times New Roman" w:cs="Times New Roman"/>
          <w:sz w:val="22"/>
          <w:szCs w:val="22"/>
          <w:lang w:val="es-AR"/>
        </w:rPr>
        <w:t xml:space="preserve"> de la Iglesia en el Departamento de Biología de la Universidad de Washington está buscando participantes para un proyecto de investigación. Estamos seguros de que todos hemos experimentado cambios en nuestros ritmos biológicos durante los periodos de cuarentena, y nuestro laboratorio está estudiando este fenómeno.</w:t>
      </w:r>
    </w:p>
    <w:p w14:paraId="1C71DFF4" w14:textId="57A96503" w:rsidR="0077522F" w:rsidRDefault="0077522F" w:rsidP="0077522F">
      <w:pPr>
        <w:rPr>
          <w:rFonts w:ascii="Times New Roman" w:hAnsi="Times New Roman" w:cs="Times New Roman"/>
          <w:sz w:val="22"/>
          <w:szCs w:val="22"/>
          <w:lang w:val="es-AR"/>
        </w:rPr>
      </w:pPr>
    </w:p>
    <w:p w14:paraId="189507F9" w14:textId="28A1CE10" w:rsidR="0077522F" w:rsidRDefault="0077522F" w:rsidP="0077522F">
      <w:pPr>
        <w:rPr>
          <w:rFonts w:ascii="Times New Roman" w:hAnsi="Times New Roman" w:cs="Times New Roman"/>
          <w:sz w:val="22"/>
          <w:szCs w:val="22"/>
          <w:lang w:val="es-AR"/>
        </w:rPr>
      </w:pPr>
      <w:r>
        <w:rPr>
          <w:rFonts w:ascii="Times New Roman" w:hAnsi="Times New Roman" w:cs="Times New Roman"/>
          <w:sz w:val="22"/>
          <w:szCs w:val="22"/>
          <w:lang w:val="es-AR"/>
        </w:rPr>
        <w:t>Además de nuestros estudios sobre los ciclos de sueño y vigilia durante la pandemia, también nos interesa saber cómo las rutinas y los horarios de trabajo pueden haber cambiado a su vez como resultado de los procesos de aislamiento. Como la pandemia por COVID-19 ha afectado nuestra capacidad de ir a trabajar en persona en la mayoría de los casos, mucha gente ha estado trabajando de forma remota durante el último año. Esto ha eliminado, hasta cierto punto, muchas de la presiones sociales para mantener rutinas fijas todos los días, y creemos que esto puede haber modificado nuestros horarios de sueño y actividad.</w:t>
      </w:r>
    </w:p>
    <w:p w14:paraId="626B0936" w14:textId="3F4D4ECF" w:rsidR="0077522F" w:rsidRDefault="0077522F" w:rsidP="0077522F">
      <w:pPr>
        <w:rPr>
          <w:rFonts w:ascii="Times New Roman" w:hAnsi="Times New Roman" w:cs="Times New Roman"/>
          <w:sz w:val="22"/>
          <w:szCs w:val="22"/>
          <w:lang w:val="es-AR"/>
        </w:rPr>
      </w:pPr>
    </w:p>
    <w:p w14:paraId="1F9BA11C" w14:textId="1FA3A7EB" w:rsidR="00F33310" w:rsidRDefault="0077522F" w:rsidP="0077522F">
      <w:pPr>
        <w:rPr>
          <w:rFonts w:ascii="Times New Roman" w:hAnsi="Times New Roman" w:cs="Times New Roman"/>
          <w:sz w:val="22"/>
          <w:szCs w:val="22"/>
          <w:lang w:val="es-AR"/>
        </w:rPr>
      </w:pPr>
      <w:r>
        <w:rPr>
          <w:rFonts w:ascii="Times New Roman" w:hAnsi="Times New Roman" w:cs="Times New Roman"/>
          <w:sz w:val="22"/>
          <w:szCs w:val="22"/>
          <w:lang w:val="es-AR"/>
        </w:rPr>
        <w:t xml:space="preserve">Estamos buscando voluntarios de 18 o más años de edad que utilicen teléfonos Android y que estén o hayan estado trabajando de forma remota en algún momento de este último año, que puedan completar una pequeña encuesta y proveernos con los </w:t>
      </w:r>
      <w:r w:rsidRPr="0077522F">
        <w:rPr>
          <w:rFonts w:ascii="Times New Roman" w:hAnsi="Times New Roman" w:cs="Times New Roman"/>
          <w:i/>
          <w:iCs/>
          <w:sz w:val="22"/>
          <w:szCs w:val="22"/>
          <w:lang w:val="es-AR"/>
        </w:rPr>
        <w:t>metadatos</w:t>
      </w:r>
      <w:r>
        <w:rPr>
          <w:rFonts w:ascii="Times New Roman" w:hAnsi="Times New Roman" w:cs="Times New Roman"/>
          <w:sz w:val="22"/>
          <w:szCs w:val="22"/>
          <w:lang w:val="es-AR"/>
        </w:rPr>
        <w:t xml:space="preserve"> de su teléfono, que nos permitirán estudiar los cambios en las rutinas a lo largo de la pandemia. Para participar del estudio se requiere:</w:t>
      </w:r>
    </w:p>
    <w:p w14:paraId="646D953F" w14:textId="52817F86" w:rsidR="0077522F" w:rsidRDefault="0077522F" w:rsidP="0077522F">
      <w:pPr>
        <w:pStyle w:val="ListParagraph"/>
        <w:numPr>
          <w:ilvl w:val="0"/>
          <w:numId w:val="2"/>
        </w:numPr>
        <w:rPr>
          <w:rFonts w:ascii="Times New Roman" w:hAnsi="Times New Roman" w:cs="Times New Roman"/>
          <w:sz w:val="22"/>
          <w:szCs w:val="22"/>
          <w:lang w:val="es-AR"/>
        </w:rPr>
      </w:pPr>
      <w:r>
        <w:rPr>
          <w:rFonts w:ascii="Times New Roman" w:hAnsi="Times New Roman" w:cs="Times New Roman"/>
          <w:sz w:val="22"/>
          <w:szCs w:val="22"/>
          <w:lang w:val="es-AR"/>
        </w:rPr>
        <w:t>Firmar</w:t>
      </w:r>
      <w:r w:rsidRPr="0077522F">
        <w:rPr>
          <w:rFonts w:ascii="Times New Roman" w:hAnsi="Times New Roman" w:cs="Times New Roman"/>
          <w:sz w:val="22"/>
          <w:szCs w:val="22"/>
          <w:lang w:val="es-AR"/>
        </w:rPr>
        <w:t xml:space="preserve"> un consentimiento informado, q</w:t>
      </w:r>
      <w:r>
        <w:rPr>
          <w:rFonts w:ascii="Times New Roman" w:hAnsi="Times New Roman" w:cs="Times New Roman"/>
          <w:sz w:val="22"/>
          <w:szCs w:val="22"/>
          <w:lang w:val="es-AR"/>
        </w:rPr>
        <w:t>ue será totalmente online, por obvias razones.</w:t>
      </w:r>
    </w:p>
    <w:p w14:paraId="337C16ED" w14:textId="7A24DB81" w:rsidR="0077522F" w:rsidRDefault="0077522F" w:rsidP="0077522F">
      <w:pPr>
        <w:pStyle w:val="ListParagraph"/>
        <w:numPr>
          <w:ilvl w:val="0"/>
          <w:numId w:val="2"/>
        </w:numPr>
        <w:rPr>
          <w:rFonts w:ascii="Times New Roman" w:hAnsi="Times New Roman" w:cs="Times New Roman"/>
          <w:sz w:val="22"/>
          <w:szCs w:val="22"/>
          <w:lang w:val="es-AR"/>
        </w:rPr>
      </w:pPr>
      <w:r>
        <w:rPr>
          <w:rFonts w:ascii="Times New Roman" w:hAnsi="Times New Roman" w:cs="Times New Roman"/>
          <w:sz w:val="22"/>
          <w:szCs w:val="22"/>
          <w:lang w:val="es-AR"/>
        </w:rPr>
        <w:t>Completar una pequeña encuesta con preguntas acerca de rutinas diarias y hábitos de trabajo.</w:t>
      </w:r>
    </w:p>
    <w:p w14:paraId="7305E1F7" w14:textId="5965517D" w:rsidR="0077522F" w:rsidRDefault="0077522F" w:rsidP="0077522F">
      <w:pPr>
        <w:pStyle w:val="ListParagraph"/>
        <w:numPr>
          <w:ilvl w:val="0"/>
          <w:numId w:val="2"/>
        </w:numPr>
        <w:rPr>
          <w:rFonts w:ascii="Times New Roman" w:hAnsi="Times New Roman" w:cs="Times New Roman"/>
          <w:sz w:val="22"/>
          <w:szCs w:val="22"/>
          <w:lang w:val="es-AR"/>
        </w:rPr>
      </w:pPr>
      <w:r>
        <w:rPr>
          <w:rFonts w:ascii="Times New Roman" w:hAnsi="Times New Roman" w:cs="Times New Roman"/>
          <w:sz w:val="22"/>
          <w:szCs w:val="22"/>
          <w:lang w:val="es-AR"/>
        </w:rPr>
        <w:t>Enviarnos un archivo conteniendo los datos de días y horas de uso de aplicaciones en Android de los últimos 2 a 12 meses (dependiendo de cuánto tiempo hayas utilizado tu teléfono). Hemos establecido un mecanismo para que cada participante pueda descargar sus propios datos de uso de aplicaciones por sí mismo para luego compartirlos con nosotros – pero no le pediremos que comparta ningún tipo de datos sensibles más que los días y horas del uso de aplicaciones, y ofrecemos también un mecanismo adicional que permite al usuario remover todos los nombres de las aplicaciones de dicho archivo de datos.</w:t>
      </w:r>
    </w:p>
    <w:p w14:paraId="1EF41C1A" w14:textId="24D7DF01" w:rsidR="0077522F" w:rsidRDefault="0077522F" w:rsidP="0077522F">
      <w:pPr>
        <w:rPr>
          <w:rFonts w:ascii="Times New Roman" w:hAnsi="Times New Roman" w:cs="Times New Roman"/>
          <w:sz w:val="22"/>
          <w:szCs w:val="22"/>
          <w:lang w:val="es-AR"/>
        </w:rPr>
      </w:pPr>
    </w:p>
    <w:p w14:paraId="0892DDD1" w14:textId="4B80DE90" w:rsidR="0077522F" w:rsidRDefault="0077522F" w:rsidP="0077522F">
      <w:pPr>
        <w:rPr>
          <w:rFonts w:ascii="Times New Roman" w:hAnsi="Times New Roman" w:cs="Times New Roman"/>
          <w:sz w:val="22"/>
          <w:szCs w:val="22"/>
          <w:lang w:val="es-AR"/>
        </w:rPr>
      </w:pPr>
      <w:r>
        <w:rPr>
          <w:rFonts w:ascii="Times New Roman" w:hAnsi="Times New Roman" w:cs="Times New Roman"/>
          <w:sz w:val="22"/>
          <w:szCs w:val="22"/>
          <w:lang w:val="es-AR"/>
        </w:rPr>
        <w:t xml:space="preserve">La participación en este estudio podría requerir </w:t>
      </w:r>
      <w:del w:id="0" w:author="Leandro Casiraghi" w:date="2021-09-20T17:47:00Z">
        <w:r w:rsidDel="00770A6B">
          <w:rPr>
            <w:rFonts w:ascii="Times New Roman" w:hAnsi="Times New Roman" w:cs="Times New Roman"/>
            <w:sz w:val="22"/>
            <w:szCs w:val="22"/>
            <w:lang w:val="es-AR"/>
          </w:rPr>
          <w:delText>de entre 1 y 2 horas</w:delText>
        </w:r>
      </w:del>
      <w:ins w:id="1" w:author="Leandro Casiraghi" w:date="2021-09-20T17:47:00Z">
        <w:r w:rsidR="00770A6B">
          <w:rPr>
            <w:rFonts w:ascii="Times New Roman" w:hAnsi="Times New Roman" w:cs="Times New Roman"/>
            <w:sz w:val="22"/>
            <w:szCs w:val="22"/>
            <w:lang w:val="es-AR"/>
          </w:rPr>
          <w:t>alrededor de una hora</w:t>
        </w:r>
      </w:ins>
      <w:r>
        <w:rPr>
          <w:rFonts w:ascii="Times New Roman" w:hAnsi="Times New Roman" w:cs="Times New Roman"/>
          <w:sz w:val="22"/>
          <w:szCs w:val="22"/>
          <w:lang w:val="es-AR"/>
        </w:rPr>
        <w:t xml:space="preserve">, cómo máximo, si se lo realiza de forma continua, </w:t>
      </w:r>
      <w:r w:rsidRPr="004846BC">
        <w:rPr>
          <w:rFonts w:ascii="Times New Roman" w:hAnsi="Times New Roman" w:cs="Times New Roman"/>
          <w:b/>
          <w:bCs/>
          <w:sz w:val="22"/>
          <w:szCs w:val="22"/>
          <w:lang w:val="es-AR"/>
        </w:rPr>
        <w:t>PERO la mayor parte de este tiempo transcurrirá esperando el proceso del archivo de datos</w:t>
      </w:r>
      <w:r w:rsidR="004846BC" w:rsidRPr="004846BC">
        <w:rPr>
          <w:rFonts w:ascii="Times New Roman" w:hAnsi="Times New Roman" w:cs="Times New Roman"/>
          <w:b/>
          <w:bCs/>
          <w:sz w:val="22"/>
          <w:szCs w:val="22"/>
          <w:lang w:val="es-AR"/>
        </w:rPr>
        <w:t xml:space="preserve"> por parte del servidor de Google.</w:t>
      </w:r>
      <w:r w:rsidR="004846BC">
        <w:rPr>
          <w:rFonts w:ascii="Times New Roman" w:hAnsi="Times New Roman" w:cs="Times New Roman"/>
          <w:sz w:val="22"/>
          <w:szCs w:val="22"/>
          <w:lang w:val="es-AR"/>
        </w:rPr>
        <w:t xml:space="preserve"> Tu participación efectiva no debiera superar los 20 a 30 minutos. Además, no es necesario completar todos los pasos en una única sesión.</w:t>
      </w:r>
    </w:p>
    <w:p w14:paraId="279ADD75" w14:textId="7B2EA951" w:rsidR="004846BC" w:rsidRDefault="004846BC" w:rsidP="004846BC">
      <w:pPr>
        <w:rPr>
          <w:rFonts w:ascii="Times New Roman" w:hAnsi="Times New Roman" w:cs="Times New Roman"/>
          <w:sz w:val="22"/>
          <w:szCs w:val="22"/>
          <w:lang w:val="es-AR"/>
        </w:rPr>
      </w:pPr>
    </w:p>
    <w:p w14:paraId="48228422" w14:textId="6D1FC957" w:rsidR="004846BC" w:rsidRPr="0077522F" w:rsidRDefault="004846BC" w:rsidP="004846BC">
      <w:pPr>
        <w:rPr>
          <w:rFonts w:ascii="Times New Roman" w:hAnsi="Times New Roman" w:cs="Times New Roman"/>
          <w:sz w:val="22"/>
          <w:szCs w:val="22"/>
          <w:lang w:val="es-AR"/>
        </w:rPr>
      </w:pPr>
      <w:r>
        <w:rPr>
          <w:rFonts w:ascii="Times New Roman" w:hAnsi="Times New Roman" w:cs="Times New Roman"/>
          <w:sz w:val="22"/>
          <w:szCs w:val="22"/>
          <w:lang w:val="es-AR"/>
        </w:rPr>
        <w:t>Lamentablemente, no podemos ofrecer compensación por la participación en este estudio y la misma es completamente voluntaria.</w:t>
      </w:r>
    </w:p>
    <w:p w14:paraId="2496CC35" w14:textId="777C01EB" w:rsidR="00CA336D" w:rsidRDefault="00CA336D" w:rsidP="0030650A">
      <w:pPr>
        <w:rPr>
          <w:rFonts w:ascii="Times New Roman" w:hAnsi="Times New Roman" w:cs="Times New Roman"/>
          <w:sz w:val="22"/>
          <w:szCs w:val="22"/>
          <w:lang w:val="es-AR"/>
        </w:rPr>
      </w:pPr>
    </w:p>
    <w:p w14:paraId="5C3D8441" w14:textId="519E8F85" w:rsidR="00F33310" w:rsidRDefault="004846BC" w:rsidP="004846BC">
      <w:pPr>
        <w:rPr>
          <w:rFonts w:ascii="Times New Roman" w:hAnsi="Times New Roman" w:cs="Times New Roman"/>
          <w:sz w:val="22"/>
          <w:szCs w:val="22"/>
          <w:lang w:val="es-AR"/>
        </w:rPr>
      </w:pPr>
      <w:r>
        <w:rPr>
          <w:rFonts w:ascii="Times New Roman" w:hAnsi="Times New Roman" w:cs="Times New Roman"/>
          <w:sz w:val="22"/>
          <w:szCs w:val="22"/>
          <w:lang w:val="es-AR"/>
        </w:rPr>
        <w:t xml:space="preserve">Existe un riesgo potencial de que un tercero pueda romper la confidencialidad del estudio. Todos los datos se guardarán por separado a cualquier dato identificatorio y solo unidas por un código tan pronto </w:t>
      </w:r>
      <w:r>
        <w:rPr>
          <w:rFonts w:ascii="Times New Roman" w:hAnsi="Times New Roman" w:cs="Times New Roman"/>
          <w:sz w:val="22"/>
          <w:szCs w:val="22"/>
          <w:lang w:val="es-AR"/>
        </w:rPr>
        <w:lastRenderedPageBreak/>
        <w:t>como sean descargados, por lo que nadie puede saber a quién corresponde cada archivo de datos, excepto la persona a cargo de la de-identificación, la cual será un investigador de nuestro equipo. Entendemos la preocupación acerca de la privacidad asociadas a la descarga de estos datos, y por ello hemos diseñado protocolos para proteger su privacidad y estamos encantados de proporcionar más información acerca de estos si así lo desea.</w:t>
      </w:r>
    </w:p>
    <w:p w14:paraId="46D73E17" w14:textId="77777777" w:rsidR="004846BC" w:rsidRDefault="004846BC" w:rsidP="004846BC">
      <w:pPr>
        <w:rPr>
          <w:rFonts w:ascii="Times New Roman" w:hAnsi="Times New Roman" w:cs="Times New Roman"/>
          <w:sz w:val="22"/>
          <w:szCs w:val="22"/>
          <w:lang w:val="es-AR"/>
        </w:rPr>
      </w:pPr>
    </w:p>
    <w:p w14:paraId="63694119" w14:textId="67E9AD86" w:rsidR="00ED0D27" w:rsidRDefault="004846BC" w:rsidP="00ED0D27">
      <w:pPr>
        <w:rPr>
          <w:rFonts w:ascii="Times New Roman" w:hAnsi="Times New Roman" w:cs="Times New Roman"/>
          <w:sz w:val="22"/>
          <w:szCs w:val="22"/>
          <w:lang w:val="es-AR"/>
        </w:rPr>
      </w:pPr>
      <w:r>
        <w:rPr>
          <w:rFonts w:ascii="Times New Roman" w:hAnsi="Times New Roman" w:cs="Times New Roman"/>
          <w:sz w:val="22"/>
          <w:szCs w:val="22"/>
          <w:lang w:val="es-AR"/>
        </w:rPr>
        <w:t>Creemos que este es un proyecto importante porque puede proporcionar información relevante acerca de cómo las personas se adaptan a situaciones difíciles como esta, y c</w:t>
      </w:r>
      <w:r w:rsidR="00ED0D27">
        <w:rPr>
          <w:rFonts w:ascii="Times New Roman" w:hAnsi="Times New Roman" w:cs="Times New Roman"/>
          <w:sz w:val="22"/>
          <w:szCs w:val="22"/>
          <w:lang w:val="es-AR"/>
        </w:rPr>
        <w:t>ó</w:t>
      </w:r>
      <w:r>
        <w:rPr>
          <w:rFonts w:ascii="Times New Roman" w:hAnsi="Times New Roman" w:cs="Times New Roman"/>
          <w:sz w:val="22"/>
          <w:szCs w:val="22"/>
          <w:lang w:val="es-AR"/>
        </w:rPr>
        <w:t>mo</w:t>
      </w:r>
      <w:r w:rsidR="00ED0D27">
        <w:rPr>
          <w:rFonts w:ascii="Times New Roman" w:hAnsi="Times New Roman" w:cs="Times New Roman"/>
          <w:sz w:val="22"/>
          <w:szCs w:val="22"/>
          <w:lang w:val="es-AR"/>
        </w:rPr>
        <w:t xml:space="preserve"> diferentes condiciones ambientales pueden afectar nuestra respuesta a los periodos de aislamiento, hábitos de trabajo y de sueño.</w:t>
      </w:r>
    </w:p>
    <w:p w14:paraId="0AB2CF8A" w14:textId="08D09D27" w:rsidR="00ED0D27" w:rsidRDefault="00ED0D27" w:rsidP="00ED0D27">
      <w:pPr>
        <w:rPr>
          <w:rFonts w:ascii="Times New Roman" w:hAnsi="Times New Roman" w:cs="Times New Roman"/>
          <w:sz w:val="22"/>
          <w:szCs w:val="22"/>
          <w:lang w:val="es-AR"/>
        </w:rPr>
      </w:pPr>
    </w:p>
    <w:p w14:paraId="58E3DDA8" w14:textId="77777777" w:rsidR="00ED0D27" w:rsidRDefault="00ED0D27" w:rsidP="00ED0D27">
      <w:pPr>
        <w:rPr>
          <w:rFonts w:ascii="Times New Roman" w:hAnsi="Times New Roman" w:cs="Times New Roman"/>
          <w:sz w:val="22"/>
          <w:szCs w:val="22"/>
          <w:lang w:val="es-AR"/>
        </w:rPr>
      </w:pPr>
      <w:r>
        <w:rPr>
          <w:rFonts w:ascii="Times New Roman" w:hAnsi="Times New Roman" w:cs="Times New Roman"/>
          <w:sz w:val="22"/>
          <w:szCs w:val="22"/>
          <w:lang w:val="es-AR"/>
        </w:rPr>
        <w:t>Si tiene preguntas acerca de esta investigación, o si cree que ha sufrido algún daño por haber participado, puede contactar a alguno de los investigadores listados abajo. Si tiene preguntas acerca de sus derechos como participante en este estudio, puede llamar la División de Sujetos Humanos de estudio al +1(206) 543-0098 o por cobro revertido al +1(206) 221-5940.</w:t>
      </w:r>
    </w:p>
    <w:p w14:paraId="062781D9" w14:textId="77777777" w:rsidR="00ED0D27" w:rsidRDefault="00ED0D27" w:rsidP="00ED0D27">
      <w:pPr>
        <w:rPr>
          <w:rFonts w:ascii="Times New Roman" w:hAnsi="Times New Roman" w:cs="Times New Roman"/>
          <w:sz w:val="22"/>
          <w:szCs w:val="22"/>
          <w:lang w:val="es-AR"/>
        </w:rPr>
      </w:pPr>
    </w:p>
    <w:p w14:paraId="273DCF9E" w14:textId="31FFF19A" w:rsidR="00F33310" w:rsidRDefault="00ED0D27" w:rsidP="00ED0D27">
      <w:pPr>
        <w:rPr>
          <w:rFonts w:ascii="Times New Roman" w:hAnsi="Times New Roman" w:cs="Times New Roman"/>
          <w:sz w:val="22"/>
          <w:szCs w:val="22"/>
        </w:rPr>
      </w:pPr>
      <w:r>
        <w:rPr>
          <w:rFonts w:ascii="Times New Roman" w:hAnsi="Times New Roman" w:cs="Times New Roman"/>
          <w:sz w:val="22"/>
          <w:szCs w:val="22"/>
          <w:lang w:val="es-AR"/>
        </w:rPr>
        <w:t>Siéntase libre de compartir esta información. Los interesados en participar pueden contactar al equipo de investigación o dirigirse directamente a la página web del estudio:</w:t>
      </w:r>
    </w:p>
    <w:p w14:paraId="46C77AAA" w14:textId="6DB9A00D" w:rsidR="00EE4436" w:rsidRDefault="00EE4436" w:rsidP="00F33310">
      <w:pPr>
        <w:rPr>
          <w:rFonts w:ascii="Times New Roman" w:hAnsi="Times New Roman" w:cs="Times New Roman"/>
          <w:sz w:val="22"/>
          <w:szCs w:val="22"/>
        </w:rPr>
      </w:pPr>
    </w:p>
    <w:p w14:paraId="053DF9D4" w14:textId="35A5EB18" w:rsidR="00EE4436" w:rsidRPr="0006342D" w:rsidRDefault="00770A6B" w:rsidP="00F33310">
      <w:pPr>
        <w:rPr>
          <w:rFonts w:ascii="Times New Roman" w:hAnsi="Times New Roman" w:cs="Times New Roman"/>
          <w:sz w:val="22"/>
          <w:szCs w:val="22"/>
        </w:rPr>
      </w:pPr>
      <w:hyperlink r:id="rId7" w:history="1">
        <w:r w:rsidR="00EE4436" w:rsidRPr="00FE0A2E">
          <w:rPr>
            <w:rStyle w:val="Hyperlink"/>
            <w:rFonts w:ascii="Times New Roman" w:hAnsi="Times New Roman" w:cs="Times New Roman"/>
            <w:sz w:val="22"/>
            <w:szCs w:val="22"/>
          </w:rPr>
          <w:t>https://delaiglesialab.github.io/DigitalRhythmsProject/</w:t>
        </w:r>
      </w:hyperlink>
    </w:p>
    <w:p w14:paraId="5259ACBC" w14:textId="77777777" w:rsidR="00276C20" w:rsidRPr="0006342D" w:rsidRDefault="00276C20" w:rsidP="00F33310">
      <w:pPr>
        <w:rPr>
          <w:rFonts w:ascii="Times New Roman" w:hAnsi="Times New Roman" w:cs="Times New Roman"/>
          <w:sz w:val="22"/>
          <w:szCs w:val="22"/>
        </w:rPr>
      </w:pPr>
    </w:p>
    <w:p w14:paraId="0952A57C" w14:textId="4205CEB1" w:rsidR="00F33310" w:rsidRPr="006842EC" w:rsidRDefault="00BC6DE9" w:rsidP="00F33310">
      <w:pPr>
        <w:rPr>
          <w:rFonts w:ascii="Times New Roman" w:hAnsi="Times New Roman" w:cs="Times New Roman"/>
          <w:sz w:val="22"/>
          <w:szCs w:val="22"/>
          <w:lang w:val="es-AR"/>
        </w:rPr>
      </w:pPr>
      <w:r w:rsidRPr="00B23D21">
        <w:rPr>
          <w:rFonts w:ascii="Times New Roman" w:hAnsi="Times New Roman" w:cs="Times New Roman"/>
          <w:sz w:val="22"/>
          <w:szCs w:val="22"/>
          <w:lang w:val="es-AR"/>
        </w:rPr>
        <w:t>Leandro Casiraghi: lcasira@u</w:t>
      </w:r>
      <w:r w:rsidRPr="006842EC">
        <w:rPr>
          <w:rFonts w:ascii="Times New Roman" w:hAnsi="Times New Roman" w:cs="Times New Roman"/>
          <w:sz w:val="22"/>
          <w:szCs w:val="22"/>
          <w:lang w:val="es-AR"/>
        </w:rPr>
        <w:t>w.edu</w:t>
      </w:r>
    </w:p>
    <w:p w14:paraId="42A34BA8" w14:textId="73D74486" w:rsidR="00F33310" w:rsidRPr="006842EC" w:rsidRDefault="00F33310" w:rsidP="00F33310">
      <w:pPr>
        <w:rPr>
          <w:rFonts w:ascii="Times New Roman" w:hAnsi="Times New Roman" w:cs="Times New Roman"/>
          <w:sz w:val="22"/>
          <w:szCs w:val="22"/>
          <w:lang w:val="es-AR"/>
        </w:rPr>
      </w:pPr>
      <w:r w:rsidRPr="006842EC">
        <w:rPr>
          <w:rFonts w:ascii="Times New Roman" w:hAnsi="Times New Roman" w:cs="Times New Roman"/>
          <w:sz w:val="22"/>
          <w:szCs w:val="22"/>
          <w:lang w:val="es-AR"/>
        </w:rPr>
        <w:t xml:space="preserve">Horacio de la Iglesia: </w:t>
      </w:r>
      <w:r w:rsidR="00EE4436" w:rsidRPr="006842EC">
        <w:rPr>
          <w:lang w:val="es-AR"/>
        </w:rPr>
        <w:t>horaciod@uw.edu</w:t>
      </w:r>
      <w:r w:rsidR="0006342D" w:rsidRPr="006842EC">
        <w:rPr>
          <w:rFonts w:ascii="Times New Roman" w:hAnsi="Times New Roman" w:cs="Times New Roman"/>
          <w:sz w:val="28"/>
          <w:szCs w:val="28"/>
          <w:lang w:val="es-AR"/>
        </w:rPr>
        <w:t xml:space="preserve"> </w:t>
      </w:r>
    </w:p>
    <w:p w14:paraId="0D9A3C0F" w14:textId="77777777" w:rsidR="00F33310" w:rsidRPr="006842EC" w:rsidRDefault="00F33310" w:rsidP="00F33310">
      <w:pPr>
        <w:rPr>
          <w:rFonts w:ascii="Times New Roman" w:hAnsi="Times New Roman" w:cs="Times New Roman"/>
          <w:sz w:val="22"/>
          <w:szCs w:val="22"/>
          <w:lang w:val="es-AR"/>
        </w:rPr>
      </w:pPr>
    </w:p>
    <w:p w14:paraId="0817F530" w14:textId="44A20A5C" w:rsidR="00F33310" w:rsidRPr="0006342D" w:rsidRDefault="00ED0D27" w:rsidP="00F33310">
      <w:pPr>
        <w:rPr>
          <w:rFonts w:ascii="Times New Roman" w:hAnsi="Times New Roman" w:cs="Times New Roman"/>
          <w:sz w:val="22"/>
          <w:szCs w:val="22"/>
        </w:rPr>
      </w:pPr>
      <w:r>
        <w:rPr>
          <w:rFonts w:ascii="Times New Roman" w:hAnsi="Times New Roman" w:cs="Times New Roman"/>
          <w:sz w:val="22"/>
          <w:szCs w:val="22"/>
        </w:rPr>
        <w:t>¡Muchas gracias!</w:t>
      </w:r>
    </w:p>
    <w:sectPr w:rsidR="00F33310" w:rsidRPr="0006342D" w:rsidSect="009B03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6715F"/>
    <w:multiLevelType w:val="hybridMultilevel"/>
    <w:tmpl w:val="B3C4E9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F947B0"/>
    <w:multiLevelType w:val="hybridMultilevel"/>
    <w:tmpl w:val="B024C1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eandro Casiraghi">
    <w15:presenceInfo w15:providerId="None" w15:userId="Leandro Casiragh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3310"/>
    <w:rsid w:val="0006342D"/>
    <w:rsid w:val="00276C20"/>
    <w:rsid w:val="0030650A"/>
    <w:rsid w:val="003E545E"/>
    <w:rsid w:val="004846BC"/>
    <w:rsid w:val="0051517B"/>
    <w:rsid w:val="006842EC"/>
    <w:rsid w:val="00687746"/>
    <w:rsid w:val="00770A6B"/>
    <w:rsid w:val="0077522F"/>
    <w:rsid w:val="009B033F"/>
    <w:rsid w:val="00AF30C6"/>
    <w:rsid w:val="00B23D21"/>
    <w:rsid w:val="00B51A32"/>
    <w:rsid w:val="00BC6DE9"/>
    <w:rsid w:val="00C35745"/>
    <w:rsid w:val="00C82860"/>
    <w:rsid w:val="00CA336D"/>
    <w:rsid w:val="00CA73A6"/>
    <w:rsid w:val="00D23D51"/>
    <w:rsid w:val="00D36FD7"/>
    <w:rsid w:val="00D7097B"/>
    <w:rsid w:val="00E77532"/>
    <w:rsid w:val="00EB74E6"/>
    <w:rsid w:val="00ED0D27"/>
    <w:rsid w:val="00EE4436"/>
    <w:rsid w:val="00F33310"/>
    <w:rsid w:val="00FA12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08FD64"/>
  <w15:chartTrackingRefBased/>
  <w15:docId w15:val="{C4561E70-0B52-A341-A76E-BD59E5F1B2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3331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33310"/>
    <w:rPr>
      <w:rFonts w:ascii="Times New Roman" w:hAnsi="Times New Roman" w:cs="Times New Roman"/>
      <w:sz w:val="18"/>
      <w:szCs w:val="18"/>
    </w:rPr>
  </w:style>
  <w:style w:type="paragraph" w:styleId="ListParagraph">
    <w:name w:val="List Paragraph"/>
    <w:basedOn w:val="Normal"/>
    <w:uiPriority w:val="34"/>
    <w:qFormat/>
    <w:rsid w:val="00F33310"/>
    <w:pPr>
      <w:ind w:left="720"/>
      <w:contextualSpacing/>
    </w:pPr>
  </w:style>
  <w:style w:type="character" w:styleId="Hyperlink">
    <w:name w:val="Hyperlink"/>
    <w:basedOn w:val="DefaultParagraphFont"/>
    <w:uiPriority w:val="99"/>
    <w:unhideWhenUsed/>
    <w:rsid w:val="0006342D"/>
    <w:rPr>
      <w:color w:val="0563C1" w:themeColor="hyperlink"/>
      <w:u w:val="single"/>
    </w:rPr>
  </w:style>
  <w:style w:type="character" w:styleId="UnresolvedMention">
    <w:name w:val="Unresolved Mention"/>
    <w:basedOn w:val="DefaultParagraphFont"/>
    <w:uiPriority w:val="99"/>
    <w:semiHidden/>
    <w:unhideWhenUsed/>
    <w:rsid w:val="0006342D"/>
    <w:rPr>
      <w:color w:val="605E5C"/>
      <w:shd w:val="clear" w:color="auto" w:fill="E1DFDD"/>
    </w:rPr>
  </w:style>
  <w:style w:type="character" w:styleId="FollowedHyperlink">
    <w:name w:val="FollowedHyperlink"/>
    <w:basedOn w:val="DefaultParagraphFont"/>
    <w:uiPriority w:val="99"/>
    <w:semiHidden/>
    <w:unhideWhenUsed/>
    <w:rsid w:val="00C8286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5890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elaiglesialab.github.io/DigitalRhythmsProjec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laiglesialab.github.io/DigitalRhythmsProject/" TargetMode="External"/><Relationship Id="rId5" Type="http://schemas.openxmlformats.org/officeDocument/2006/relationships/hyperlink" Target="https://delaiglesialab.github.io/DigitalRhythmsProject/Email_invitation" TargetMode="Externa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783</Words>
  <Characters>4468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raysanchez539@gmail.com</dc:creator>
  <cp:keywords/>
  <dc:description/>
  <cp:lastModifiedBy>Leandro Casiraghi</cp:lastModifiedBy>
  <cp:revision>4</cp:revision>
  <dcterms:created xsi:type="dcterms:W3CDTF">2021-07-15T01:53:00Z</dcterms:created>
  <dcterms:modified xsi:type="dcterms:W3CDTF">2021-09-20T20:47:00Z</dcterms:modified>
</cp:coreProperties>
</file>